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A67A35" w:rsidRDefault="00AA3899" w:rsidP="00A67A35">
      <w:pPr>
        <w:pStyle w:val="TtuloProject"/>
        <w:rPr>
          <w:lang w:val="en-GB"/>
        </w:rPr>
      </w:pPr>
      <w:r w:rsidRPr="00A67A35">
        <w:rPr>
          <w:lang w:val="en-GB"/>
        </w:rPr>
        <w:fldChar w:fldCharType="begin"/>
      </w:r>
      <w:r w:rsidRPr="00A67A35">
        <w:rPr>
          <w:lang w:val="en-GB"/>
        </w:rPr>
        <w:instrText xml:space="preserve"> DOCPROPERTY "project"  \* MERGEFORMAT </w:instrText>
      </w:r>
      <w:r w:rsidRPr="00A67A35">
        <w:rPr>
          <w:lang w:val="en-GB"/>
        </w:rPr>
        <w:fldChar w:fldCharType="separate"/>
      </w:r>
      <w:proofErr w:type="gramStart"/>
      <w:r w:rsidR="00A61C8A" w:rsidRPr="00A67A35">
        <w:rPr>
          <w:lang w:val="en-GB"/>
        </w:rPr>
        <w:t>ngEO</w:t>
      </w:r>
      <w:proofErr w:type="gramEnd"/>
      <w:r w:rsidR="00A61C8A" w:rsidRPr="00A67A35">
        <w:rPr>
          <w:lang w:val="en-GB"/>
        </w:rPr>
        <w:t xml:space="preserve"> Task 4</w:t>
      </w:r>
      <w:r w:rsidRPr="00A67A35">
        <w:rPr>
          <w:lang w:val="en-GB"/>
        </w:rPr>
        <w:fldChar w:fldCharType="end"/>
      </w:r>
    </w:p>
    <w:p w:rsidR="007C12E0" w:rsidRPr="00417548" w:rsidRDefault="007C12E0" w:rsidP="00780D9E">
      <w:pPr>
        <w:pStyle w:val="Titr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2F01F5">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Titreindex"/>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sidR="00AD3A4C">
              <w:rPr>
                <w:noProof/>
                <w:lang w:val="en-GB"/>
              </w:rPr>
              <w:t>114</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c>
          <w:tcPr>
            <w:tcW w:w="1488" w:type="dxa"/>
          </w:tcPr>
          <w:p w:rsidR="00D44A58" w:rsidRDefault="00D44A58" w:rsidP="003829C8">
            <w:pPr>
              <w:pStyle w:val="tabletext"/>
              <w:rPr>
                <w:lang w:val="en-GB"/>
              </w:rPr>
            </w:pPr>
            <w:r>
              <w:rPr>
                <w:lang w:val="en-GB"/>
              </w:rPr>
              <w:t>0.6</w:t>
            </w:r>
          </w:p>
        </w:tc>
        <w:tc>
          <w:tcPr>
            <w:tcW w:w="1276" w:type="dxa"/>
          </w:tcPr>
          <w:p w:rsidR="00D44A58" w:rsidRDefault="009A7336" w:rsidP="003829C8">
            <w:pPr>
              <w:pStyle w:val="tabletext"/>
              <w:rPr>
                <w:lang w:val="en-GB"/>
              </w:rPr>
            </w:pPr>
            <w:r>
              <w:rPr>
                <w:lang w:val="en-GB"/>
              </w:rPr>
              <w:t>18/01</w:t>
            </w:r>
            <w:r w:rsidR="00D44A58">
              <w:rPr>
                <w:lang w:val="en-GB"/>
              </w:rPr>
              <w:t>/2013</w:t>
            </w:r>
          </w:p>
        </w:tc>
        <w:tc>
          <w:tcPr>
            <w:tcW w:w="708" w:type="dxa"/>
          </w:tcPr>
          <w:p w:rsidR="00D44A58" w:rsidRDefault="001F1D8B" w:rsidP="003829C8">
            <w:pPr>
              <w:pStyle w:val="tabletext"/>
              <w:jc w:val="center"/>
              <w:rPr>
                <w:lang w:val="en-GB"/>
              </w:rPr>
            </w:pPr>
            <w:r>
              <w:rPr>
                <w:lang w:val="en-GB"/>
              </w:rPr>
              <w:t>71</w:t>
            </w:r>
          </w:p>
        </w:tc>
        <w:tc>
          <w:tcPr>
            <w:tcW w:w="5958" w:type="dxa"/>
          </w:tcPr>
          <w:p w:rsidR="009A7336" w:rsidRDefault="009A7336" w:rsidP="009B3B1D">
            <w:pPr>
              <w:pStyle w:val="tabletext"/>
            </w:pPr>
            <w:r>
              <w:t>First CDR version delivery</w:t>
            </w:r>
          </w:p>
          <w:p w:rsidR="00D44A58" w:rsidRDefault="00D44A58" w:rsidP="009B3B1D">
            <w:pPr>
              <w:pStyle w:val="tabletext"/>
            </w:pPr>
            <w:r>
              <w:t xml:space="preserve">Add </w:t>
            </w:r>
            <w:r w:rsidR="009A7336">
              <w:t xml:space="preserve">some </w:t>
            </w:r>
            <w:r>
              <w:t>test cases for sprint 4</w:t>
            </w:r>
          </w:p>
          <w:p w:rsidR="009A7336" w:rsidRDefault="009A7336" w:rsidP="009B3B1D">
            <w:pPr>
              <w:pStyle w:val="tabletext"/>
            </w:pPr>
          </w:p>
          <w:p w:rsidR="00D44A58" w:rsidRDefault="00D44A58" w:rsidP="00B80CF9">
            <w:pPr>
              <w:pStyle w:val="tabletext"/>
            </w:pPr>
          </w:p>
        </w:tc>
      </w:tr>
      <w:tr w:rsidR="002B5F9C" w:rsidRPr="00417548" w:rsidTr="003829C8">
        <w:tc>
          <w:tcPr>
            <w:tcW w:w="1488" w:type="dxa"/>
          </w:tcPr>
          <w:p w:rsidR="002B5F9C" w:rsidRDefault="002B5F9C" w:rsidP="003829C8">
            <w:pPr>
              <w:pStyle w:val="tabletext"/>
              <w:rPr>
                <w:lang w:val="en-GB"/>
              </w:rPr>
            </w:pPr>
            <w:r>
              <w:rPr>
                <w:lang w:val="en-GB"/>
              </w:rPr>
              <w:t>1.0</w:t>
            </w:r>
          </w:p>
        </w:tc>
        <w:tc>
          <w:tcPr>
            <w:tcW w:w="1276" w:type="dxa"/>
          </w:tcPr>
          <w:p w:rsidR="002B5F9C" w:rsidDel="009A7336" w:rsidRDefault="002B5F9C" w:rsidP="003829C8">
            <w:pPr>
              <w:pStyle w:val="tabletext"/>
              <w:rPr>
                <w:lang w:val="en-GB"/>
              </w:rPr>
            </w:pPr>
            <w:r>
              <w:rPr>
                <w:lang w:val="en-GB"/>
              </w:rPr>
              <w:t>08/02/2013</w:t>
            </w:r>
          </w:p>
        </w:tc>
        <w:tc>
          <w:tcPr>
            <w:tcW w:w="708" w:type="dxa"/>
          </w:tcPr>
          <w:p w:rsidR="002B5F9C" w:rsidDel="001F1D8B" w:rsidRDefault="002F4E6A" w:rsidP="003829C8">
            <w:pPr>
              <w:pStyle w:val="tabletext"/>
              <w:jc w:val="center"/>
              <w:rPr>
                <w:lang w:val="en-GB"/>
              </w:rPr>
            </w:pPr>
            <w:r>
              <w:rPr>
                <w:lang w:val="en-GB"/>
              </w:rPr>
              <w:t>94</w:t>
            </w:r>
          </w:p>
        </w:tc>
        <w:tc>
          <w:tcPr>
            <w:tcW w:w="5958" w:type="dxa"/>
          </w:tcPr>
          <w:p w:rsidR="002B5F9C" w:rsidRDefault="002B5F9C" w:rsidP="009B3B1D">
            <w:pPr>
              <w:pStyle w:val="tabletext"/>
            </w:pPr>
            <w:r>
              <w:t>Sprint 4 delivery</w:t>
            </w:r>
          </w:p>
          <w:p w:rsidR="002B5F9C" w:rsidRDefault="002B5F9C" w:rsidP="009B3B1D">
            <w:pPr>
              <w:pStyle w:val="tabletext"/>
            </w:pPr>
            <w:r>
              <w:t>Add all test cases for sprint 4</w:t>
            </w:r>
          </w:p>
          <w:p w:rsidR="00E04D70" w:rsidRDefault="00E04D70" w:rsidP="009B3B1D">
            <w:pPr>
              <w:pStyle w:val="tabletext"/>
            </w:pPr>
            <w:r>
              <w:t>Added section 7.4 to map interfaces to test cases</w:t>
            </w:r>
          </w:p>
          <w:p w:rsidR="00C819F4" w:rsidRDefault="00C819F4" w:rsidP="009B3B1D">
            <w:pPr>
              <w:pStyle w:val="tabletext"/>
            </w:pPr>
            <w:r>
              <w:t>Added column Version in the requirements table for requirement version. Cf Section 7.1.</w:t>
            </w:r>
          </w:p>
          <w:p w:rsidR="00D3161E" w:rsidRDefault="00D3161E" w:rsidP="009B3B1D">
            <w:pPr>
              <w:pStyle w:val="tabletext"/>
            </w:pPr>
            <w:r>
              <w:t>Add a unit test</w:t>
            </w:r>
            <w:r w:rsidR="004F3519">
              <w:t xml:space="preserve"> for dataset search</w:t>
            </w:r>
          </w:p>
        </w:tc>
      </w:tr>
      <w:tr w:rsidR="00200AD3" w:rsidRPr="00417548" w:rsidTr="003829C8">
        <w:tc>
          <w:tcPr>
            <w:tcW w:w="1488" w:type="dxa"/>
          </w:tcPr>
          <w:p w:rsidR="00200AD3" w:rsidRDefault="00200AD3" w:rsidP="003829C8">
            <w:pPr>
              <w:pStyle w:val="tabletext"/>
              <w:rPr>
                <w:lang w:val="en-GB"/>
              </w:rPr>
            </w:pPr>
            <w:r>
              <w:rPr>
                <w:lang w:val="en-GB"/>
              </w:rPr>
              <w:t>1.1</w:t>
            </w:r>
          </w:p>
        </w:tc>
        <w:tc>
          <w:tcPr>
            <w:tcW w:w="1276" w:type="dxa"/>
          </w:tcPr>
          <w:p w:rsidR="00200AD3" w:rsidRDefault="00B9329B" w:rsidP="003829C8">
            <w:pPr>
              <w:pStyle w:val="tabletext"/>
              <w:rPr>
                <w:lang w:val="en-GB"/>
              </w:rPr>
            </w:pPr>
            <w:r>
              <w:rPr>
                <w:lang w:val="en-GB"/>
              </w:rPr>
              <w:t>06/03/2013</w:t>
            </w:r>
          </w:p>
        </w:tc>
        <w:tc>
          <w:tcPr>
            <w:tcW w:w="708" w:type="dxa"/>
          </w:tcPr>
          <w:p w:rsidR="00200AD3" w:rsidRDefault="00255A38" w:rsidP="003829C8">
            <w:pPr>
              <w:pStyle w:val="tabletext"/>
              <w:jc w:val="center"/>
              <w:rPr>
                <w:lang w:val="en-GB"/>
              </w:rPr>
            </w:pPr>
            <w:r>
              <w:rPr>
                <w:lang w:val="en-GB"/>
              </w:rPr>
              <w:t>96</w:t>
            </w:r>
          </w:p>
        </w:tc>
        <w:tc>
          <w:tcPr>
            <w:tcW w:w="5958" w:type="dxa"/>
          </w:tcPr>
          <w:p w:rsidR="00200AD3" w:rsidRDefault="00200AD3" w:rsidP="009B3B1D">
            <w:pPr>
              <w:pStyle w:val="tabletext"/>
            </w:pPr>
            <w:r>
              <w:t xml:space="preserve">NGEOC-125 : </w:t>
            </w:r>
            <w:r w:rsidR="007E3180">
              <w:t>remove SRD from</w:t>
            </w:r>
            <w:r>
              <w:t xml:space="preserve"> tables in 7.1, 7.2</w:t>
            </w:r>
          </w:p>
          <w:p w:rsidR="00A81DE0" w:rsidRDefault="00A81DE0" w:rsidP="009B3B1D">
            <w:pPr>
              <w:pStyle w:val="tabletext"/>
            </w:pPr>
            <w:r>
              <w:t xml:space="preserve">NGEOC-126 : </w:t>
            </w:r>
            <w:r w:rsidR="007E3180">
              <w:t>update table to deal with test cases in 7.1, 7.2</w:t>
            </w:r>
          </w:p>
          <w:p w:rsidR="00076CA5" w:rsidRDefault="00076CA5" w:rsidP="009B3B1D">
            <w:pPr>
              <w:pStyle w:val="tabletext"/>
            </w:pPr>
            <w:r>
              <w:t>NGEOC-127 : fix title identifiers</w:t>
            </w:r>
          </w:p>
          <w:p w:rsidR="00861E44" w:rsidRDefault="00861E44" w:rsidP="009B3B1D">
            <w:pPr>
              <w:pStyle w:val="tabletext"/>
            </w:pPr>
            <w:r>
              <w:t>NGEOC-131: add downloadmanagers in envrionement needs</w:t>
            </w:r>
          </w:p>
          <w:p w:rsidR="00420DA7" w:rsidRDefault="00066691" w:rsidP="009B3B1D">
            <w:pPr>
              <w:pStyle w:val="tabletext"/>
            </w:pPr>
            <w:hyperlink r:id="rId9" w:history="1">
              <w:r w:rsidR="00420DA7" w:rsidRPr="00A67A35">
                <w:t>NGEOC-133</w:t>
              </w:r>
            </w:hyperlink>
            <w:r w:rsidR="00420DA7">
              <w:t xml:space="preserve"> : </w:t>
            </w:r>
            <w:r w:rsidR="0074164B">
              <w:t>add the</w:t>
            </w:r>
            <w:r w:rsidR="00420DA7">
              <w:t xml:space="preserve"> estimated download size</w:t>
            </w:r>
            <w:r w:rsidR="0074164B">
              <w:t xml:space="preserve"> in the PCF</w:t>
            </w:r>
          </w:p>
          <w:p w:rsidR="00420DA7" w:rsidRDefault="00420DA7" w:rsidP="009B3B1D">
            <w:pPr>
              <w:pStyle w:val="tabletext"/>
            </w:pPr>
            <w:r>
              <w:t xml:space="preserve">NGEOC-136 ; </w:t>
            </w:r>
            <w:r w:rsidR="00FA7275">
              <w:t>complete</w:t>
            </w:r>
            <w:r>
              <w:t xml:space="preserve"> PCF</w:t>
            </w:r>
            <w:r w:rsidR="00FA7275">
              <w:t xml:space="preserve"> (130,131,140,140,141)</w:t>
            </w:r>
          </w:p>
          <w:p w:rsidR="00E069C0" w:rsidRDefault="00E069C0" w:rsidP="009B3B1D">
            <w:pPr>
              <w:pStyle w:val="tabletext"/>
            </w:pPr>
            <w:r>
              <w:t>NGEOC-144: Fix front page formatting</w:t>
            </w:r>
          </w:p>
          <w:p w:rsidR="00200AD3" w:rsidRDefault="00066691" w:rsidP="00256879">
            <w:pPr>
              <w:pStyle w:val="tabletext"/>
            </w:pPr>
            <w:hyperlink r:id="rId10" w:tgtFrame="_parent" w:history="1">
              <w:r w:rsidR="00861E44" w:rsidRPr="00A67A35">
                <w:t>NGEOC-145</w:t>
              </w:r>
            </w:hyperlink>
            <w:r w:rsidR="00861E44">
              <w:t xml:space="preserve"> : remove TBC for sprint </w:t>
            </w:r>
            <w:r w:rsidR="00256879">
              <w:t>3 and 4</w:t>
            </w:r>
            <w:r w:rsidR="00861E44">
              <w:t xml:space="preserve"> comments</w:t>
            </w:r>
          </w:p>
          <w:p w:rsidR="008826F8" w:rsidRDefault="008826F8" w:rsidP="00256879">
            <w:pPr>
              <w:pStyle w:val="tabletext"/>
            </w:pPr>
            <w:r>
              <w:t>NGEOC-146: add some description on stub server configuration and test data.</w:t>
            </w:r>
          </w:p>
        </w:tc>
      </w:tr>
      <w:tr w:rsidR="00B9329B" w:rsidRPr="00417548" w:rsidTr="003829C8">
        <w:tc>
          <w:tcPr>
            <w:tcW w:w="1488" w:type="dxa"/>
          </w:tcPr>
          <w:p w:rsidR="00B9329B" w:rsidRDefault="00B9329B" w:rsidP="003829C8">
            <w:pPr>
              <w:pStyle w:val="tabletext"/>
              <w:rPr>
                <w:lang w:val="en-GB"/>
              </w:rPr>
            </w:pPr>
            <w:r>
              <w:rPr>
                <w:lang w:val="en-GB"/>
              </w:rPr>
              <w:t>1.2</w:t>
            </w:r>
          </w:p>
        </w:tc>
        <w:tc>
          <w:tcPr>
            <w:tcW w:w="1276" w:type="dxa"/>
          </w:tcPr>
          <w:p w:rsidR="00B9329B" w:rsidRDefault="00820140" w:rsidP="003829C8">
            <w:pPr>
              <w:pStyle w:val="tabletext"/>
              <w:rPr>
                <w:lang w:val="en-GB"/>
              </w:rPr>
            </w:pPr>
            <w:r>
              <w:rPr>
                <w:lang w:val="en-GB"/>
              </w:rPr>
              <w:t>20/03/2013</w:t>
            </w:r>
          </w:p>
        </w:tc>
        <w:tc>
          <w:tcPr>
            <w:tcW w:w="708" w:type="dxa"/>
          </w:tcPr>
          <w:p w:rsidR="00B9329B" w:rsidRDefault="002568FB" w:rsidP="003829C8">
            <w:pPr>
              <w:pStyle w:val="tabletext"/>
              <w:jc w:val="center"/>
              <w:rPr>
                <w:lang w:val="en-GB"/>
              </w:rPr>
            </w:pPr>
            <w:r>
              <w:rPr>
                <w:lang w:val="en-GB"/>
              </w:rPr>
              <w:t>97</w:t>
            </w:r>
          </w:p>
        </w:tc>
        <w:tc>
          <w:tcPr>
            <w:tcW w:w="5958" w:type="dxa"/>
          </w:tcPr>
          <w:p w:rsidR="00B9329B" w:rsidRDefault="00B9329B" w:rsidP="009B3B1D">
            <w:pPr>
              <w:pStyle w:val="tabletext"/>
            </w:pPr>
            <w:r>
              <w:t xml:space="preserve">NGEOC-129: </w:t>
            </w:r>
            <w:r w:rsidR="00EB1AE7">
              <w:t>A</w:t>
            </w:r>
            <w:r>
              <w:t>dd number of results to the VTP</w:t>
            </w:r>
          </w:p>
          <w:p w:rsidR="005E6F19" w:rsidRDefault="005E6F19" w:rsidP="009B3B1D">
            <w:pPr>
              <w:pStyle w:val="tabletext"/>
            </w:pPr>
            <w:r>
              <w:t>NGEOC-132: Specify which products to select</w:t>
            </w:r>
          </w:p>
          <w:p w:rsidR="00EB1AE7" w:rsidRDefault="00EB1AE7" w:rsidP="009B3B1D">
            <w:pPr>
              <w:pStyle w:val="tabletext"/>
            </w:pPr>
            <w:r>
              <w:t>NGEOC-134: Specify number of days and check</w:t>
            </w:r>
          </w:p>
          <w:p w:rsidR="007D436B" w:rsidRDefault="007D436B" w:rsidP="009B3B1D">
            <w:pPr>
              <w:pStyle w:val="tabletext"/>
            </w:pPr>
            <w:r>
              <w:t>NGEOC-138: specify download options</w:t>
            </w:r>
          </w:p>
          <w:p w:rsidR="001770A0" w:rsidRDefault="001770A0" w:rsidP="001770A0">
            <w:pPr>
              <w:pStyle w:val="tabletext"/>
            </w:pPr>
            <w:r>
              <w:t>NGEOC-139: add the data in input specification</w:t>
            </w:r>
          </w:p>
          <w:p w:rsidR="00820140" w:rsidRDefault="00820140" w:rsidP="00820140">
            <w:pPr>
              <w:pStyle w:val="tabletext"/>
            </w:pPr>
            <w:r>
              <w:t>NGEOC-142: specify search options</w:t>
            </w:r>
            <w:r w:rsidR="00CE4BB0">
              <w:t xml:space="preserve"> (VTP-200,215,220)</w:t>
            </w:r>
          </w:p>
        </w:tc>
      </w:tr>
      <w:tr w:rsidR="009D28BC" w:rsidRPr="00417548" w:rsidTr="003829C8">
        <w:tc>
          <w:tcPr>
            <w:tcW w:w="1488" w:type="dxa"/>
          </w:tcPr>
          <w:p w:rsidR="009D28BC" w:rsidRDefault="009D28BC" w:rsidP="003829C8">
            <w:pPr>
              <w:pStyle w:val="tabletext"/>
              <w:rPr>
                <w:lang w:val="en-GB"/>
              </w:rPr>
            </w:pPr>
            <w:r>
              <w:rPr>
                <w:lang w:val="en-GB"/>
              </w:rPr>
              <w:t>1.3</w:t>
            </w:r>
          </w:p>
        </w:tc>
        <w:tc>
          <w:tcPr>
            <w:tcW w:w="1276" w:type="dxa"/>
          </w:tcPr>
          <w:p w:rsidR="009D28BC" w:rsidRDefault="00597C36" w:rsidP="003829C8">
            <w:pPr>
              <w:pStyle w:val="tabletext"/>
              <w:rPr>
                <w:lang w:val="en-GB"/>
              </w:rPr>
            </w:pPr>
            <w:r>
              <w:rPr>
                <w:lang w:val="en-GB"/>
              </w:rPr>
              <w:t>02/04/2013</w:t>
            </w:r>
          </w:p>
        </w:tc>
        <w:tc>
          <w:tcPr>
            <w:tcW w:w="708" w:type="dxa"/>
          </w:tcPr>
          <w:p w:rsidR="009D28BC" w:rsidRDefault="00597C36" w:rsidP="003829C8">
            <w:pPr>
              <w:pStyle w:val="tabletext"/>
              <w:jc w:val="center"/>
              <w:rPr>
                <w:lang w:val="en-GB"/>
              </w:rPr>
            </w:pPr>
            <w:r>
              <w:rPr>
                <w:lang w:val="en-GB"/>
              </w:rPr>
              <w:t>97</w:t>
            </w:r>
          </w:p>
        </w:tc>
        <w:tc>
          <w:tcPr>
            <w:tcW w:w="5958" w:type="dxa"/>
          </w:tcPr>
          <w:p w:rsidR="009D28BC" w:rsidRDefault="009D28BC" w:rsidP="009B3B1D">
            <w:pPr>
              <w:pStyle w:val="tabletext"/>
            </w:pPr>
            <w:r>
              <w:t>NGEOC-135 : remove any reference from VTP-0126</w:t>
            </w:r>
          </w:p>
          <w:p w:rsidR="009D28BC" w:rsidRDefault="009D28BC" w:rsidP="009B3B1D">
            <w:pPr>
              <w:pStyle w:val="tabletext"/>
            </w:pPr>
            <w:r>
              <w:t>NGEOC-140 : speficy location for gazetteer</w:t>
            </w:r>
          </w:p>
          <w:p w:rsidR="004D44B0" w:rsidRDefault="004D44B0" w:rsidP="009B3B1D">
            <w:pPr>
              <w:pStyle w:val="tabletext"/>
            </w:pPr>
            <w:r>
              <w:t>NGEOC-127 : fix another identifier title</w:t>
            </w:r>
          </w:p>
          <w:p w:rsidR="00597C36" w:rsidRDefault="00597C36" w:rsidP="009B3B1D">
            <w:pPr>
              <w:pStyle w:val="tabletext"/>
            </w:pPr>
            <w:r>
              <w:t>Other fixes after SSTR for FAT</w:t>
            </w:r>
          </w:p>
        </w:tc>
      </w:tr>
      <w:tr w:rsidR="00DF358D" w:rsidRPr="00417548" w:rsidTr="003829C8">
        <w:tc>
          <w:tcPr>
            <w:tcW w:w="1488" w:type="dxa"/>
          </w:tcPr>
          <w:p w:rsidR="00DF358D" w:rsidRDefault="00DF358D" w:rsidP="003829C8">
            <w:pPr>
              <w:pStyle w:val="tabletext"/>
              <w:rPr>
                <w:lang w:val="en-GB"/>
              </w:rPr>
            </w:pPr>
            <w:r>
              <w:rPr>
                <w:lang w:val="en-GB"/>
              </w:rPr>
              <w:t>1.4</w:t>
            </w:r>
          </w:p>
        </w:tc>
        <w:tc>
          <w:tcPr>
            <w:tcW w:w="1276" w:type="dxa"/>
          </w:tcPr>
          <w:p w:rsidR="00DF358D" w:rsidRDefault="00D704BD" w:rsidP="003829C8">
            <w:pPr>
              <w:pStyle w:val="tabletext"/>
              <w:rPr>
                <w:lang w:val="en-GB"/>
              </w:rPr>
            </w:pPr>
            <w:r>
              <w:rPr>
                <w:lang w:val="en-GB"/>
              </w:rPr>
              <w:t>2</w:t>
            </w:r>
            <w:r w:rsidR="00467ADF">
              <w:rPr>
                <w:lang w:val="en-GB"/>
              </w:rPr>
              <w:t>9</w:t>
            </w:r>
            <w:r w:rsidR="00DF358D">
              <w:rPr>
                <w:lang w:val="en-GB"/>
              </w:rPr>
              <w:t>/04/2013</w:t>
            </w:r>
          </w:p>
        </w:tc>
        <w:tc>
          <w:tcPr>
            <w:tcW w:w="708" w:type="dxa"/>
          </w:tcPr>
          <w:p w:rsidR="00DF358D" w:rsidRDefault="008B141A" w:rsidP="003829C8">
            <w:pPr>
              <w:pStyle w:val="tabletext"/>
              <w:jc w:val="center"/>
              <w:rPr>
                <w:lang w:val="en-GB"/>
              </w:rPr>
            </w:pPr>
            <w:r>
              <w:rPr>
                <w:lang w:val="en-GB"/>
              </w:rPr>
              <w:t>110</w:t>
            </w:r>
          </w:p>
        </w:tc>
        <w:tc>
          <w:tcPr>
            <w:tcW w:w="5958" w:type="dxa"/>
          </w:tcPr>
          <w:p w:rsidR="00F6097E" w:rsidRDefault="00F6097E" w:rsidP="00252F42">
            <w:pPr>
              <w:pStyle w:val="tabletext"/>
              <w:rPr>
                <w:lang w:val="en-GB"/>
              </w:rPr>
            </w:pPr>
            <w:r>
              <w:rPr>
                <w:lang w:val="en-GB"/>
              </w:rPr>
              <w:t>Updates for QR:</w:t>
            </w:r>
          </w:p>
          <w:p w:rsidR="00AB0FAD" w:rsidRPr="00A67A35" w:rsidRDefault="00AB0FAD" w:rsidP="00252F42">
            <w:pPr>
              <w:pStyle w:val="tabletext"/>
              <w:rPr>
                <w:lang w:val="en-GB"/>
              </w:rPr>
            </w:pPr>
            <w:r w:rsidRPr="00252F42">
              <w:t>NGEO-WEBC-VT</w:t>
            </w:r>
            <w:r>
              <w:t>C-003</w:t>
            </w:r>
            <w:r w:rsidRPr="00FE0DC9">
              <w:t>0:</w:t>
            </w:r>
            <w:r>
              <w:t xml:space="preserve"> added steps to test search area input validation</w:t>
            </w:r>
          </w:p>
          <w:p w:rsidR="00B61CED" w:rsidRPr="0023237B" w:rsidRDefault="00B61CED" w:rsidP="00252F42">
            <w:pPr>
              <w:pStyle w:val="tabletext"/>
            </w:pPr>
            <w:r w:rsidRPr="00252F42">
              <w:t>NGEO-WEBC-VT</w:t>
            </w:r>
            <w:r w:rsidRPr="00FE0DC9">
              <w:t>C-0040: updated to add new PFC</w:t>
            </w:r>
          </w:p>
          <w:p w:rsidR="00025C8C" w:rsidRPr="00E25957" w:rsidRDefault="00025C8C" w:rsidP="00252F42">
            <w:pPr>
              <w:pStyle w:val="tabletext"/>
            </w:pPr>
            <w:r w:rsidRPr="00A87A5E">
              <w:t>NGE</w:t>
            </w:r>
            <w:r w:rsidRPr="001960B3">
              <w:t>O-WEBC-VTP-004</w:t>
            </w:r>
            <w:r w:rsidRPr="007D083F">
              <w:t>0</w:t>
            </w:r>
            <w:r w:rsidRPr="006A6F1E">
              <w:t>: added steps to validate sorting</w:t>
            </w:r>
            <w:r w:rsidR="00A76E1C" w:rsidRPr="006A6F1E">
              <w:t xml:space="preserve"> in results table.</w:t>
            </w:r>
          </w:p>
          <w:p w:rsidR="00B61CED" w:rsidRPr="007A5A43" w:rsidRDefault="00B61CED" w:rsidP="0023237B">
            <w:pPr>
              <w:pStyle w:val="tabletext"/>
            </w:pPr>
            <w:r w:rsidRPr="00A67A35">
              <w:t>NGEO-WEBC-VTP-0045: added test case</w:t>
            </w:r>
          </w:p>
          <w:p w:rsidR="00344E1C" w:rsidRPr="007A5A43" w:rsidRDefault="00344E1C" w:rsidP="00A87A5E">
            <w:pPr>
              <w:pStyle w:val="tabletext"/>
            </w:pPr>
            <w:r w:rsidRPr="00A67A35">
              <w:t>NGEO-WEBC-VTC-0050: added PFC.</w:t>
            </w:r>
          </w:p>
          <w:p w:rsidR="003B793C" w:rsidRPr="007A5A43" w:rsidRDefault="003B793C" w:rsidP="001960B3">
            <w:pPr>
              <w:pStyle w:val="tabletext"/>
            </w:pPr>
            <w:r w:rsidRPr="00A67A35">
              <w:t>NGEO-WEBC-VTC-0060: added PCF</w:t>
            </w:r>
            <w:r w:rsidR="00344E1C" w:rsidRPr="00A67A35">
              <w:t>s.</w:t>
            </w:r>
          </w:p>
          <w:p w:rsidR="005731AD" w:rsidRPr="00BD656C" w:rsidRDefault="005731AD">
            <w:pPr>
              <w:pStyle w:val="tabletext"/>
            </w:pPr>
            <w:r w:rsidRPr="00A67A35">
              <w:t>WEBC_FAT_10: Updated NGEO-WEBC-VTP-0030 step 70.</w:t>
            </w:r>
          </w:p>
          <w:p w:rsidR="006A6F1E" w:rsidRDefault="006907D7">
            <w:pPr>
              <w:pStyle w:val="tabletext"/>
            </w:pPr>
            <w:r w:rsidRPr="00A67A35">
              <w:t>WEBC_FAT_13</w:t>
            </w:r>
            <w:r w:rsidRPr="00252F42">
              <w:t xml:space="preserve"> : </w:t>
            </w:r>
            <w:r w:rsidRPr="00FE0DC9">
              <w:t>Updated NGEO-WEBC-VTP-0245</w:t>
            </w:r>
          </w:p>
          <w:p w:rsidR="005731AD" w:rsidRDefault="005731AD">
            <w:pPr>
              <w:pStyle w:val="tabletext"/>
            </w:pPr>
            <w:r w:rsidRPr="00FE0DC9">
              <w:lastRenderedPageBreak/>
              <w:t>WEBC_FAT_1</w:t>
            </w:r>
            <w:r w:rsidRPr="0023237B">
              <w:t>5</w:t>
            </w:r>
            <w:r w:rsidRPr="00A87A5E">
              <w:t xml:space="preserve">: </w:t>
            </w:r>
            <w:r w:rsidRPr="001960B3">
              <w:t>Updated NGEO-WEBC-VTP-0245</w:t>
            </w:r>
          </w:p>
          <w:p w:rsidR="00E25957" w:rsidRPr="006A6F1E" w:rsidRDefault="00E25957">
            <w:pPr>
              <w:pStyle w:val="tabletext"/>
            </w:pPr>
            <w:r>
              <w:t xml:space="preserve">Added </w:t>
            </w:r>
            <w:r w:rsidR="00454B6A">
              <w:t>sections 6.5.1, 6.5.2 and 6.5.3</w:t>
            </w:r>
            <w:r w:rsidR="00CE2A9D">
              <w:t xml:space="preserve"> to add </w:t>
            </w:r>
            <w:r>
              <w:t xml:space="preserve">VRC and VIC with </w:t>
            </w:r>
            <w:r w:rsidR="00CE2A9D">
              <w:t>PFCs.</w:t>
            </w:r>
          </w:p>
        </w:tc>
      </w:tr>
      <w:tr w:rsidR="00087292" w:rsidRPr="00417548" w:rsidTr="003829C8">
        <w:tc>
          <w:tcPr>
            <w:tcW w:w="1488" w:type="dxa"/>
          </w:tcPr>
          <w:p w:rsidR="00087292" w:rsidRDefault="00087292" w:rsidP="003829C8">
            <w:pPr>
              <w:pStyle w:val="tabletext"/>
              <w:rPr>
                <w:lang w:val="en-GB"/>
              </w:rPr>
            </w:pPr>
            <w:r>
              <w:rPr>
                <w:lang w:val="en-GB"/>
              </w:rPr>
              <w:lastRenderedPageBreak/>
              <w:t>1.5</w:t>
            </w:r>
          </w:p>
        </w:tc>
        <w:tc>
          <w:tcPr>
            <w:tcW w:w="1276" w:type="dxa"/>
          </w:tcPr>
          <w:p w:rsidR="00087292" w:rsidRDefault="00087292" w:rsidP="003829C8">
            <w:pPr>
              <w:pStyle w:val="tabletext"/>
              <w:rPr>
                <w:lang w:val="en-GB"/>
              </w:rPr>
            </w:pPr>
            <w:r>
              <w:rPr>
                <w:lang w:val="en-GB"/>
              </w:rPr>
              <w:t>02/09/2013</w:t>
            </w:r>
          </w:p>
        </w:tc>
        <w:tc>
          <w:tcPr>
            <w:tcW w:w="708" w:type="dxa"/>
          </w:tcPr>
          <w:p w:rsidR="00087292" w:rsidRDefault="009B1DFE" w:rsidP="009B1DFE">
            <w:pPr>
              <w:pStyle w:val="tabletext"/>
              <w:jc w:val="center"/>
              <w:rPr>
                <w:lang w:val="en-GB"/>
              </w:rPr>
            </w:pPr>
            <w:r>
              <w:rPr>
                <w:lang w:val="en-GB"/>
              </w:rPr>
              <w:t>112</w:t>
            </w:r>
          </w:p>
        </w:tc>
        <w:tc>
          <w:tcPr>
            <w:tcW w:w="5958" w:type="dxa"/>
          </w:tcPr>
          <w:p w:rsidR="00C524B7" w:rsidRDefault="00963F24" w:rsidP="00C524B7">
            <w:pPr>
              <w:pStyle w:val="tabletext"/>
              <w:rPr>
                <w:lang w:val="en-GB"/>
              </w:rPr>
            </w:pPr>
            <w:r>
              <w:rPr>
                <w:lang w:val="en-GB"/>
              </w:rPr>
              <w:t xml:space="preserve">- </w:t>
            </w:r>
            <w:r w:rsidR="00C524B7">
              <w:rPr>
                <w:lang w:val="en-GB"/>
              </w:rPr>
              <w:t xml:space="preserve">NGEO 785 : </w:t>
            </w:r>
            <w:r w:rsidR="00C524B7">
              <w:rPr>
                <w:lang w:val="en-GB"/>
              </w:rPr>
              <w:fldChar w:fldCharType="begin"/>
            </w:r>
            <w:r w:rsidR="00C524B7">
              <w:rPr>
                <w:lang w:val="en-GB"/>
              </w:rPr>
              <w:instrText xml:space="preserve"> REF _Ref365556787 \h </w:instrText>
            </w:r>
            <w:r w:rsidR="00C524B7">
              <w:rPr>
                <w:lang w:val="en-GB"/>
              </w:rPr>
            </w:r>
            <w:r w:rsidR="00C524B7">
              <w:rPr>
                <w:lang w:val="en-GB"/>
              </w:rPr>
              <w:fldChar w:fldCharType="separate"/>
            </w:r>
            <w:r w:rsidR="00AD3A4C" w:rsidRPr="00ED457C">
              <w:t>NGEO-WEBC-VT</w:t>
            </w:r>
            <w:r w:rsidR="00AD3A4C">
              <w:t>P</w:t>
            </w:r>
            <w:r w:rsidR="00AD3A4C" w:rsidRPr="00ED457C">
              <w:t xml:space="preserve">-0060: </w:t>
            </w:r>
            <w:r w:rsidR="00AD3A4C">
              <w:t>Browse visualization</w:t>
            </w:r>
            <w:r w:rsidR="00C524B7">
              <w:rPr>
                <w:lang w:val="en-GB"/>
              </w:rPr>
              <w:fldChar w:fldCharType="end"/>
            </w:r>
          </w:p>
          <w:p w:rsidR="00417ED9" w:rsidRDefault="00963F24" w:rsidP="00C524B7">
            <w:pPr>
              <w:pStyle w:val="tabletext"/>
              <w:rPr>
                <w:lang w:val="en-GB"/>
              </w:rPr>
            </w:pPr>
            <w:r>
              <w:rPr>
                <w:lang w:val="en-GB"/>
              </w:rPr>
              <w:t xml:space="preserve">- </w:t>
            </w:r>
            <w:r w:rsidR="00417ED9">
              <w:rPr>
                <w:lang w:val="en-GB"/>
              </w:rPr>
              <w:fldChar w:fldCharType="begin"/>
            </w:r>
            <w:r w:rsidR="00417ED9">
              <w:rPr>
                <w:lang w:val="en-GB"/>
              </w:rPr>
              <w:instrText xml:space="preserve"> REF _Ref365560546 \h </w:instrText>
            </w:r>
            <w:r w:rsidR="00417ED9">
              <w:rPr>
                <w:lang w:val="en-GB"/>
              </w:rPr>
            </w:r>
            <w:r w:rsidR="00417ED9">
              <w:rPr>
                <w:lang w:val="en-GB"/>
              </w:rPr>
              <w:fldChar w:fldCharType="separate"/>
            </w:r>
            <w:r w:rsidR="00AD3A4C" w:rsidRPr="00ED457C">
              <w:t>NGEO-WEBC-VT</w:t>
            </w:r>
            <w:r w:rsidR="00AD3A4C">
              <w:t>P</w:t>
            </w:r>
            <w:r w:rsidR="00AD3A4C" w:rsidRPr="00ED457C">
              <w:t>-00</w:t>
            </w:r>
            <w:r w:rsidR="00AD3A4C">
              <w:t>7</w:t>
            </w:r>
            <w:r w:rsidR="00AD3A4C" w:rsidRPr="00ED457C">
              <w:t xml:space="preserve">0: </w:t>
            </w:r>
            <w:r w:rsidR="00AD3A4C">
              <w:t>Filtered dataset selection</w:t>
            </w:r>
            <w:r w:rsidR="00417ED9">
              <w:rPr>
                <w:lang w:val="en-GB"/>
              </w:rPr>
              <w:fldChar w:fldCharType="end"/>
            </w:r>
            <w:r w:rsidR="00417ED9">
              <w:rPr>
                <w:lang w:val="en-GB"/>
              </w:rPr>
              <w:t xml:space="preserve"> : updated test data</w:t>
            </w:r>
          </w:p>
          <w:p w:rsidR="00F54BA1" w:rsidRDefault="00F54BA1" w:rsidP="00C524B7">
            <w:pPr>
              <w:pStyle w:val="tabletext"/>
              <w:rPr>
                <w:lang w:val="en-GB"/>
              </w:rPr>
            </w:pPr>
            <w:r>
              <w:rPr>
                <w:lang w:val="en-GB"/>
              </w:rPr>
              <w:t xml:space="preserve">- </w:t>
            </w:r>
            <w:r>
              <w:rPr>
                <w:lang w:val="en-GB"/>
              </w:rPr>
              <w:fldChar w:fldCharType="begin"/>
            </w:r>
            <w:r>
              <w:rPr>
                <w:lang w:val="en-GB"/>
              </w:rPr>
              <w:instrText xml:space="preserve"> REF _Ref365904268 \h </w:instrText>
            </w:r>
            <w:r>
              <w:rPr>
                <w:lang w:val="en-GB"/>
              </w:rPr>
            </w:r>
            <w:r>
              <w:rPr>
                <w:lang w:val="en-GB"/>
              </w:rPr>
              <w:fldChar w:fldCharType="separate"/>
            </w:r>
            <w:r w:rsidR="00AD3A4C" w:rsidRPr="00042252">
              <w:t>NGEO-WEBC-VTD-00</w:t>
            </w:r>
            <w:r w:rsidR="00AD3A4C">
              <w:t>8</w:t>
            </w:r>
            <w:r w:rsidR="00AD3A4C" w:rsidRPr="00042252">
              <w:t xml:space="preserve">0: </w:t>
            </w:r>
            <w:r w:rsidR="00AD3A4C">
              <w:t>Searching with a URL</w:t>
            </w:r>
            <w:r>
              <w:rPr>
                <w:lang w:val="en-GB"/>
              </w:rPr>
              <w:fldChar w:fldCharType="end"/>
            </w:r>
            <w:r>
              <w:rPr>
                <w:lang w:val="en-GB"/>
              </w:rPr>
              <w:t xml:space="preserve"> : updates search url dates</w:t>
            </w:r>
          </w:p>
          <w:p w:rsidR="008D1AB6" w:rsidRDefault="00963F24" w:rsidP="00C524B7">
            <w:pPr>
              <w:pStyle w:val="tabletext"/>
              <w:rPr>
                <w:lang w:val="en-GB"/>
              </w:rPr>
            </w:pPr>
            <w:r>
              <w:rPr>
                <w:lang w:val="en-GB"/>
              </w:rPr>
              <w:t xml:space="preserve">- </w:t>
            </w:r>
            <w:r w:rsidR="008D1AB6">
              <w:rPr>
                <w:lang w:val="en-GB"/>
              </w:rPr>
              <w:fldChar w:fldCharType="begin"/>
            </w:r>
            <w:r w:rsidR="008D1AB6">
              <w:rPr>
                <w:lang w:val="en-GB"/>
              </w:rPr>
              <w:instrText xml:space="preserve"> REF _Ref365560561 \h </w:instrText>
            </w:r>
            <w:r w:rsidR="008D1AB6">
              <w:rPr>
                <w:lang w:val="en-GB"/>
              </w:rPr>
            </w:r>
            <w:r w:rsidR="008D1AB6">
              <w:rPr>
                <w:lang w:val="en-GB"/>
              </w:rPr>
              <w:fldChar w:fldCharType="separate"/>
            </w:r>
            <w:r w:rsidR="00AD3A4C" w:rsidRPr="00ED457C">
              <w:t>NGEO-WEBC-VT</w:t>
            </w:r>
            <w:r w:rsidR="00AD3A4C">
              <w:t>P</w:t>
            </w:r>
            <w:r w:rsidR="00AD3A4C" w:rsidRPr="00ED457C">
              <w:t>-00</w:t>
            </w:r>
            <w:r w:rsidR="00AD3A4C">
              <w:t>95</w:t>
            </w:r>
            <w:r w:rsidR="00AD3A4C" w:rsidRPr="00ED457C">
              <w:t xml:space="preserve">: </w:t>
            </w:r>
            <w:r w:rsidR="00AD3A4C">
              <w:t>Map data layers</w:t>
            </w:r>
            <w:r w:rsidR="008D1AB6">
              <w:rPr>
                <w:lang w:val="en-GB"/>
              </w:rPr>
              <w:fldChar w:fldCharType="end"/>
            </w:r>
            <w:r w:rsidR="008D1AB6">
              <w:rPr>
                <w:lang w:val="en-GB"/>
              </w:rPr>
              <w:t xml:space="preserve"> : the browse layer is different from the footprint layer.</w:t>
            </w:r>
          </w:p>
          <w:p w:rsidR="00963F24" w:rsidRDefault="00963F24" w:rsidP="00C524B7">
            <w:pPr>
              <w:pStyle w:val="tabletext"/>
              <w:rPr>
                <w:lang w:val="en-GB"/>
              </w:rPr>
            </w:pPr>
            <w:r>
              <w:rPr>
                <w:lang w:val="en-GB"/>
              </w:rPr>
              <w:t xml:space="preserve">- </w:t>
            </w:r>
            <w:proofErr w:type="gramStart"/>
            <w:r w:rsidR="00310311">
              <w:rPr>
                <w:lang w:val="en-GB"/>
              </w:rPr>
              <w:t>added</w:t>
            </w:r>
            <w:proofErr w:type="gramEnd"/>
            <w:r w:rsidR="00310311">
              <w:rPr>
                <w:lang w:val="en-GB"/>
              </w:rPr>
              <w:t xml:space="preserve"> </w:t>
            </w:r>
            <w:r>
              <w:rPr>
                <w:lang w:val="en-GB"/>
              </w:rPr>
              <w:fldChar w:fldCharType="begin"/>
            </w:r>
            <w:r>
              <w:rPr>
                <w:lang w:val="en-GB"/>
              </w:rPr>
              <w:instrText xml:space="preserve"> REF _Ref365889730 \h </w:instrText>
            </w:r>
            <w:r>
              <w:rPr>
                <w:lang w:val="en-GB"/>
              </w:rPr>
            </w:r>
            <w:r>
              <w:rPr>
                <w:lang w:val="en-GB"/>
              </w:rPr>
              <w:fldChar w:fldCharType="separate"/>
            </w:r>
            <w:r w:rsidR="00AD3A4C" w:rsidRPr="00ED457C">
              <w:t>NGEO-WEBC-VT</w:t>
            </w:r>
            <w:r w:rsidR="00AD3A4C">
              <w:t>P-0177</w:t>
            </w:r>
            <w:r w:rsidR="00AD3A4C" w:rsidRPr="00ED457C">
              <w:t xml:space="preserve">: </w:t>
            </w:r>
            <w:r w:rsidR="00AD3A4C">
              <w:t>Download options with crop product to search area</w:t>
            </w:r>
            <w:r>
              <w:rPr>
                <w:lang w:val="en-GB"/>
              </w:rPr>
              <w:fldChar w:fldCharType="end"/>
            </w:r>
            <w:r w:rsidR="00C7170D">
              <w:rPr>
                <w:lang w:val="en-GB"/>
              </w:rPr>
              <w:t xml:space="preserve"> to cover </w:t>
            </w:r>
            <w:r w:rsidR="00310311">
              <w:rPr>
                <w:lang w:val="en-GB"/>
              </w:rPr>
              <w:t>requirement</w:t>
            </w:r>
            <w:r w:rsidR="00C7170D">
              <w:rPr>
                <w:lang w:val="en-GB"/>
              </w:rPr>
              <w:t xml:space="preserve"> </w:t>
            </w:r>
            <w:r w:rsidR="00C7170D" w:rsidRPr="00A67A35">
              <w:rPr>
                <w:lang w:val="en-GB"/>
              </w:rPr>
              <w:t>NGEO-WEBC-PFC-1006</w:t>
            </w:r>
            <w:r w:rsidR="00310311">
              <w:rPr>
                <w:lang w:val="en-GB"/>
              </w:rPr>
              <w:t>.</w:t>
            </w:r>
          </w:p>
          <w:p w:rsidR="00963F24" w:rsidRDefault="00963F24" w:rsidP="00963F24">
            <w:pPr>
              <w:pStyle w:val="tabletext"/>
              <w:rPr>
                <w:lang w:val="en-GB"/>
              </w:rPr>
            </w:pPr>
            <w:r>
              <w:rPr>
                <w:lang w:val="en-GB"/>
              </w:rPr>
              <w:t>- Added shopcart user stories:</w:t>
            </w:r>
          </w:p>
          <w:p w:rsidR="00963F24" w:rsidRDefault="00A829C1" w:rsidP="00963F24">
            <w:pPr>
              <w:pStyle w:val="tabletext"/>
            </w:pPr>
            <w:r>
              <w:t xml:space="preserve"> </w:t>
            </w:r>
            <w:r w:rsidR="00963F24">
              <w:t xml:space="preserve"> </w:t>
            </w:r>
            <w:r>
              <w:t xml:space="preserve"> </w:t>
            </w:r>
            <w:r w:rsidR="00963F24" w:rsidRPr="00A67A35">
              <w:fldChar w:fldCharType="begin"/>
            </w:r>
            <w:r w:rsidR="00963F24" w:rsidRPr="00A67A35">
              <w:instrText xml:space="preserve"> REF _Ref365889731 \h </w:instrText>
            </w:r>
            <w:r w:rsidR="00963F24">
              <w:instrText xml:space="preserve"> \* MERGEFORMAT </w:instrText>
            </w:r>
            <w:r w:rsidR="00963F24" w:rsidRPr="00A67A35">
              <w:fldChar w:fldCharType="separate"/>
            </w:r>
            <w:r w:rsidR="00AD3A4C" w:rsidRPr="00852F75">
              <w:t>NGEO-WEBC-VTP-02</w:t>
            </w:r>
            <w:r w:rsidR="00AD3A4C" w:rsidRPr="00A67A35">
              <w:t>70: Shopcart Management</w:t>
            </w:r>
            <w:r w:rsidR="00963F24" w:rsidRPr="00A67A35">
              <w:fldChar w:fldCharType="end"/>
            </w:r>
            <w:r w:rsidR="00963F24">
              <w:t xml:space="preserve"> </w:t>
            </w:r>
          </w:p>
          <w:p w:rsidR="00963F24" w:rsidRPr="00A67A35" w:rsidRDefault="00963F24" w:rsidP="00963F24">
            <w:pPr>
              <w:pStyle w:val="tabletext"/>
            </w:pPr>
            <w:r>
              <w:t xml:space="preserve"> </w:t>
            </w:r>
            <w:r w:rsidR="00A829C1">
              <w:t xml:space="preserve">  </w:t>
            </w:r>
            <w:r w:rsidRPr="00A67A35">
              <w:fldChar w:fldCharType="begin"/>
            </w:r>
            <w:r w:rsidRPr="00A67A35">
              <w:instrText xml:space="preserve"> REF _Ref365889732 \h </w:instrText>
            </w:r>
            <w:r>
              <w:instrText xml:space="preserve"> \* MERGEFORMAT </w:instrText>
            </w:r>
            <w:r w:rsidRPr="00A67A35">
              <w:fldChar w:fldCharType="separate"/>
            </w:r>
            <w:r w:rsidR="00AD3A4C" w:rsidRPr="00852F75">
              <w:t>NGEO-WEBC-VTP-02</w:t>
            </w:r>
            <w:r w:rsidR="00AD3A4C">
              <w:t>8</w:t>
            </w:r>
            <w:r w:rsidR="00AD3A4C" w:rsidRPr="00FE67CF">
              <w:t xml:space="preserve">0: Shopcart </w:t>
            </w:r>
            <w:r w:rsidR="00AD3A4C">
              <w:t>as Data service</w:t>
            </w:r>
            <w:r w:rsidRPr="00A67A35">
              <w:fldChar w:fldCharType="end"/>
            </w:r>
          </w:p>
          <w:p w:rsidR="00963F24" w:rsidRDefault="00963F24" w:rsidP="00C524B7">
            <w:pPr>
              <w:pStyle w:val="tabletext"/>
            </w:pPr>
            <w:r>
              <w:t xml:space="preserve">-Updated </w:t>
            </w:r>
            <w:r w:rsidR="00310311">
              <w:t xml:space="preserve">section </w:t>
            </w:r>
            <w:r w:rsidR="00310311">
              <w:fldChar w:fldCharType="begin"/>
            </w:r>
            <w:r w:rsidR="00310311">
              <w:instrText xml:space="preserve"> REF _Ref365898700 \h </w:instrText>
            </w:r>
            <w:r w:rsidR="00310311">
              <w:fldChar w:fldCharType="separate"/>
            </w:r>
            <w:r w:rsidR="00AD3A4C">
              <w:rPr>
                <w:rFonts w:eastAsiaTheme="minorHAnsi"/>
              </w:rPr>
              <w:t>Stub server configuration</w:t>
            </w:r>
            <w:r w:rsidR="00310311">
              <w:fldChar w:fldCharType="end"/>
            </w:r>
            <w:r w:rsidR="00310311">
              <w:t xml:space="preserve"> with shopcart configuration on the</w:t>
            </w:r>
            <w:r w:rsidR="00A829C1">
              <w:t xml:space="preserve"> </w:t>
            </w:r>
            <w:r w:rsidR="00310311">
              <w:t>server side.</w:t>
            </w:r>
          </w:p>
          <w:p w:rsidR="00310311" w:rsidRPr="00A67A35" w:rsidRDefault="00310311" w:rsidP="00A829C1">
            <w:pPr>
              <w:pStyle w:val="tabletext"/>
            </w:pPr>
            <w:r>
              <w:t xml:space="preserve">- Updated all sub sections </w:t>
            </w:r>
            <w:r w:rsidR="00A829C1">
              <w:t xml:space="preserve">of </w:t>
            </w:r>
            <w:r w:rsidR="00A829C1">
              <w:fldChar w:fldCharType="begin"/>
            </w:r>
            <w:r w:rsidR="00A829C1">
              <w:instrText xml:space="preserve"> REF _Ref365899076 \h </w:instrText>
            </w:r>
            <w:r w:rsidR="00A829C1">
              <w:fldChar w:fldCharType="separate"/>
            </w:r>
            <w:r w:rsidR="00AD3A4C" w:rsidRPr="00BF75DC">
              <w:t>Software</w:t>
            </w:r>
            <w:r w:rsidR="00AD3A4C">
              <w:t xml:space="preserve"> Test plan Additional information</w:t>
            </w:r>
            <w:r w:rsidR="00A829C1">
              <w:fldChar w:fldCharType="end"/>
            </w:r>
            <w:r w:rsidR="00A829C1">
              <w:t xml:space="preserve"> with requirements, interfaces, test cases for shopcart support</w:t>
            </w:r>
          </w:p>
        </w:tc>
      </w:tr>
      <w:tr w:rsidR="009B1DFE" w:rsidRPr="00417548" w:rsidTr="003829C8">
        <w:tc>
          <w:tcPr>
            <w:tcW w:w="1488" w:type="dxa"/>
          </w:tcPr>
          <w:p w:rsidR="009B1DFE" w:rsidRPr="00330782" w:rsidRDefault="009B1DFE" w:rsidP="003829C8">
            <w:pPr>
              <w:pStyle w:val="tabletext"/>
              <w:rPr>
                <w:lang w:val="es-ES"/>
              </w:rPr>
            </w:pPr>
            <w:r>
              <w:rPr>
                <w:lang w:val="es-ES"/>
              </w:rPr>
              <w:t>1.6</w:t>
            </w:r>
          </w:p>
        </w:tc>
        <w:tc>
          <w:tcPr>
            <w:tcW w:w="1276" w:type="dxa"/>
          </w:tcPr>
          <w:p w:rsidR="009B1DFE" w:rsidRDefault="009B1DFE" w:rsidP="003829C8">
            <w:pPr>
              <w:pStyle w:val="tabletext"/>
              <w:rPr>
                <w:lang w:val="en-GB"/>
              </w:rPr>
            </w:pPr>
            <w:r>
              <w:rPr>
                <w:lang w:val="en-GB"/>
              </w:rPr>
              <w:t>21/10/2013</w:t>
            </w:r>
          </w:p>
        </w:tc>
        <w:tc>
          <w:tcPr>
            <w:tcW w:w="708" w:type="dxa"/>
          </w:tcPr>
          <w:p w:rsidR="009B1DFE" w:rsidRDefault="009B1DFE" w:rsidP="003829C8">
            <w:pPr>
              <w:pStyle w:val="tabletext"/>
              <w:jc w:val="center"/>
              <w:rPr>
                <w:lang w:val="en-GB"/>
              </w:rPr>
            </w:pPr>
            <w:r>
              <w:rPr>
                <w:lang w:val="en-GB"/>
              </w:rPr>
              <w:t>112</w:t>
            </w:r>
          </w:p>
        </w:tc>
        <w:tc>
          <w:tcPr>
            <w:tcW w:w="5958" w:type="dxa"/>
          </w:tcPr>
          <w:p w:rsidR="009B1DFE" w:rsidRDefault="009B1DFE" w:rsidP="00C524B7">
            <w:pPr>
              <w:pStyle w:val="tabletext"/>
              <w:rPr>
                <w:lang w:val="en-GB"/>
              </w:rPr>
            </w:pPr>
            <w:r>
              <w:rPr>
                <w:lang w:val="en-GB"/>
              </w:rPr>
              <w:t>Added Dataset Authorization user story</w:t>
            </w:r>
          </w:p>
          <w:p w:rsidR="009B1DFE" w:rsidRDefault="009B1DFE" w:rsidP="00C524B7">
            <w:pPr>
              <w:pStyle w:val="tabletext"/>
              <w:rPr>
                <w:lang w:val="en-GB"/>
              </w:rPr>
            </w:pPr>
            <w:r>
              <w:rPr>
                <w:lang w:val="en-GB"/>
              </w:rPr>
              <w:t>Update after GUI modifications</w:t>
            </w:r>
          </w:p>
        </w:tc>
      </w:tr>
      <w:tr w:rsidR="00E11107" w:rsidRPr="00417548" w:rsidTr="003829C8">
        <w:tc>
          <w:tcPr>
            <w:tcW w:w="1488" w:type="dxa"/>
          </w:tcPr>
          <w:p w:rsidR="00E11107" w:rsidRDefault="00E11107" w:rsidP="003829C8">
            <w:pPr>
              <w:pStyle w:val="tabletext"/>
              <w:rPr>
                <w:lang w:val="es-ES"/>
              </w:rPr>
            </w:pPr>
            <w:r>
              <w:rPr>
                <w:lang w:val="es-ES"/>
              </w:rPr>
              <w:t>1.7</w:t>
            </w:r>
          </w:p>
        </w:tc>
        <w:tc>
          <w:tcPr>
            <w:tcW w:w="1276" w:type="dxa"/>
          </w:tcPr>
          <w:p w:rsidR="00E11107" w:rsidRDefault="00E11107" w:rsidP="003829C8">
            <w:pPr>
              <w:pStyle w:val="tabletext"/>
              <w:rPr>
                <w:lang w:val="en-GB"/>
              </w:rPr>
            </w:pPr>
            <w:r>
              <w:rPr>
                <w:lang w:val="en-GB"/>
              </w:rPr>
              <w:t>16/12/2013</w:t>
            </w:r>
          </w:p>
        </w:tc>
        <w:tc>
          <w:tcPr>
            <w:tcW w:w="708" w:type="dxa"/>
          </w:tcPr>
          <w:p w:rsidR="00E11107" w:rsidRDefault="002B06CE" w:rsidP="003829C8">
            <w:pPr>
              <w:pStyle w:val="tabletext"/>
              <w:jc w:val="center"/>
              <w:rPr>
                <w:lang w:val="en-GB"/>
              </w:rPr>
            </w:pPr>
            <w:r>
              <w:rPr>
                <w:lang w:val="en-GB"/>
              </w:rPr>
              <w:t>113</w:t>
            </w:r>
          </w:p>
        </w:tc>
        <w:tc>
          <w:tcPr>
            <w:tcW w:w="5958" w:type="dxa"/>
          </w:tcPr>
          <w:p w:rsidR="00E11107" w:rsidRDefault="00E11107" w:rsidP="00C524B7">
            <w:pPr>
              <w:pStyle w:val="tabletext"/>
              <w:rPr>
                <w:lang w:val="en-GB"/>
              </w:rPr>
            </w:pPr>
            <w:r>
              <w:rPr>
                <w:lang w:val="en-GB"/>
              </w:rPr>
              <w:t>Add Interferometry user story</w:t>
            </w:r>
          </w:p>
          <w:p w:rsidR="00E11107" w:rsidRDefault="00E11107" w:rsidP="00C524B7">
            <w:pPr>
              <w:pStyle w:val="tabletext"/>
              <w:rPr>
                <w:lang w:val="en-GB"/>
              </w:rPr>
            </w:pPr>
            <w:r>
              <w:rPr>
                <w:lang w:val="en-GB"/>
              </w:rPr>
              <w:t>Add multiple dataset user story</w:t>
            </w:r>
          </w:p>
          <w:p w:rsidR="00DD2D22" w:rsidRPr="00330782" w:rsidRDefault="00DD2D22">
            <w:pPr>
              <w:pStyle w:val="tabletext"/>
              <w:rPr>
                <w:lang w:val="en-GB"/>
              </w:rPr>
            </w:pPr>
            <w:r w:rsidRPr="00330782">
              <w:rPr>
                <w:lang w:val="en-GB"/>
              </w:rPr>
              <w:t>ngEO-SUB-043-WEBC-DES : already done</w:t>
            </w:r>
          </w:p>
          <w:p w:rsidR="002B06CE" w:rsidRPr="00330782" w:rsidRDefault="002B06CE">
            <w:pPr>
              <w:pStyle w:val="tabletext"/>
              <w:rPr>
                <w:rFonts w:ascii="Times New Roman" w:hAnsi="Times New Roman"/>
                <w:color w:val="000000"/>
                <w:sz w:val="16"/>
                <w:szCs w:val="16"/>
                <w:lang w:eastAsia="fr-FR"/>
              </w:rPr>
            </w:pPr>
            <w:r w:rsidRPr="002B06CE">
              <w:rPr>
                <w:lang w:val="en-GB"/>
              </w:rPr>
              <w:t>Update after GUI modifications</w:t>
            </w:r>
          </w:p>
        </w:tc>
      </w:tr>
      <w:tr w:rsidR="00367249" w:rsidRPr="00417548" w:rsidTr="003829C8">
        <w:tc>
          <w:tcPr>
            <w:tcW w:w="1488" w:type="dxa"/>
          </w:tcPr>
          <w:p w:rsidR="00367249" w:rsidRDefault="00367249" w:rsidP="003829C8">
            <w:pPr>
              <w:pStyle w:val="tabletext"/>
              <w:rPr>
                <w:lang w:val="es-ES"/>
              </w:rPr>
            </w:pPr>
            <w:r>
              <w:rPr>
                <w:lang w:val="es-ES"/>
              </w:rPr>
              <w:t>1.8</w:t>
            </w:r>
          </w:p>
        </w:tc>
        <w:tc>
          <w:tcPr>
            <w:tcW w:w="1276" w:type="dxa"/>
          </w:tcPr>
          <w:p w:rsidR="00367249" w:rsidRDefault="00367249" w:rsidP="003829C8">
            <w:pPr>
              <w:pStyle w:val="tabletext"/>
              <w:rPr>
                <w:lang w:val="en-GB"/>
              </w:rPr>
            </w:pPr>
            <w:r>
              <w:rPr>
                <w:lang w:val="en-GB"/>
              </w:rPr>
              <w:t>17/03/2014</w:t>
            </w:r>
          </w:p>
        </w:tc>
        <w:tc>
          <w:tcPr>
            <w:tcW w:w="708" w:type="dxa"/>
          </w:tcPr>
          <w:p w:rsidR="00367249" w:rsidRDefault="00367249" w:rsidP="003829C8">
            <w:pPr>
              <w:pStyle w:val="tabletext"/>
              <w:jc w:val="center"/>
              <w:rPr>
                <w:lang w:val="en-GB"/>
              </w:rPr>
            </w:pPr>
          </w:p>
        </w:tc>
        <w:tc>
          <w:tcPr>
            <w:tcW w:w="5958" w:type="dxa"/>
          </w:tcPr>
          <w:p w:rsidR="00367249" w:rsidRDefault="00367249" w:rsidP="00C524B7">
            <w:pPr>
              <w:pStyle w:val="tabletext"/>
              <w:rPr>
                <w:lang w:val="en-GB"/>
              </w:rPr>
            </w:pPr>
            <w:r>
              <w:rPr>
                <w:lang w:val="en-GB"/>
              </w:rPr>
              <w:t>Add interferometry support VTP</w:t>
            </w:r>
          </w:p>
          <w:p w:rsidR="00367249" w:rsidRDefault="00367249" w:rsidP="00C524B7">
            <w:pPr>
              <w:pStyle w:val="tabletext"/>
              <w:rPr>
                <w:lang w:val="en-GB"/>
              </w:rPr>
            </w:pPr>
            <w:r>
              <w:rPr>
                <w:lang w:val="en-GB"/>
              </w:rPr>
              <w:t>Remove not needed VTC-0151</w:t>
            </w:r>
          </w:p>
          <w:p w:rsidR="00AE3C31" w:rsidRDefault="00AE3C31" w:rsidP="00C524B7">
            <w:pPr>
              <w:pStyle w:val="tabletext"/>
              <w:rPr>
                <w:lang w:val="en-GB"/>
              </w:rPr>
            </w:pPr>
            <w:r>
              <w:rPr>
                <w:lang w:val="en-GB"/>
              </w:rPr>
              <w:t>Add some PCF for performance</w:t>
            </w:r>
          </w:p>
          <w:p w:rsidR="00AE3C31" w:rsidRDefault="00AE3C31" w:rsidP="00C524B7">
            <w:pPr>
              <w:pStyle w:val="tabletext"/>
              <w:rPr>
                <w:lang w:val="en-GB"/>
              </w:rPr>
            </w:pPr>
            <w:r>
              <w:rPr>
                <w:lang w:val="en-GB"/>
              </w:rPr>
              <w:t>Add Gantt VTD</w:t>
            </w:r>
          </w:p>
          <w:p w:rsidR="008E26DD" w:rsidRDefault="008E26DD" w:rsidP="008E26DD">
            <w:pPr>
              <w:pStyle w:val="tabletext"/>
              <w:rPr>
                <w:lang w:val="en-GB"/>
              </w:rPr>
            </w:pPr>
            <w:r>
              <w:rPr>
                <w:lang w:val="en-GB"/>
              </w:rPr>
              <w:t>Improve Interferometry/Hosted Processing and Shopcart Management VTP</w:t>
            </w:r>
          </w:p>
        </w:tc>
      </w:tr>
      <w:tr w:rsidR="00D46452" w:rsidRPr="00417548" w:rsidTr="003829C8">
        <w:tc>
          <w:tcPr>
            <w:tcW w:w="1488" w:type="dxa"/>
          </w:tcPr>
          <w:p w:rsidR="00D46452" w:rsidRDefault="00D46452" w:rsidP="003829C8">
            <w:pPr>
              <w:pStyle w:val="tabletext"/>
              <w:rPr>
                <w:lang w:val="es-ES"/>
              </w:rPr>
            </w:pPr>
            <w:r>
              <w:rPr>
                <w:lang w:val="es-ES"/>
              </w:rPr>
              <w:t>1.9</w:t>
            </w:r>
          </w:p>
        </w:tc>
        <w:tc>
          <w:tcPr>
            <w:tcW w:w="1276" w:type="dxa"/>
          </w:tcPr>
          <w:p w:rsidR="00D46452" w:rsidRDefault="00996541" w:rsidP="003829C8">
            <w:pPr>
              <w:pStyle w:val="tabletext"/>
              <w:rPr>
                <w:lang w:val="en-GB"/>
              </w:rPr>
            </w:pPr>
            <w:r>
              <w:rPr>
                <w:lang w:val="en-GB"/>
              </w:rPr>
              <w:t>06/03/2015</w:t>
            </w:r>
          </w:p>
        </w:tc>
        <w:tc>
          <w:tcPr>
            <w:tcW w:w="708" w:type="dxa"/>
          </w:tcPr>
          <w:p w:rsidR="00D46452" w:rsidRDefault="00D46452" w:rsidP="003829C8">
            <w:pPr>
              <w:pStyle w:val="tabletext"/>
              <w:jc w:val="center"/>
              <w:rPr>
                <w:lang w:val="en-GB"/>
              </w:rPr>
            </w:pPr>
          </w:p>
        </w:tc>
        <w:tc>
          <w:tcPr>
            <w:tcW w:w="5958" w:type="dxa"/>
          </w:tcPr>
          <w:p w:rsidR="00D46452" w:rsidRDefault="00D46452" w:rsidP="00C524B7">
            <w:pPr>
              <w:pStyle w:val="tabletext"/>
              <w:rPr>
                <w:lang w:val="en-GB"/>
              </w:rPr>
            </w:pPr>
            <w:r w:rsidRPr="00D46452">
              <w:rPr>
                <w:lang w:val="en-GB"/>
              </w:rPr>
              <w:t>NGEOD-732</w:t>
            </w:r>
            <w:r>
              <w:rPr>
                <w:lang w:val="en-GB"/>
              </w:rPr>
              <w:t xml:space="preserve"> : </w:t>
            </w:r>
            <w:r w:rsidR="00CC7AAA">
              <w:rPr>
                <w:lang w:val="en-GB"/>
              </w:rPr>
              <w:t>modify</w:t>
            </w:r>
            <w:r>
              <w:rPr>
                <w:lang w:val="en-GB"/>
              </w:rPr>
              <w:t xml:space="preserve"> steps in </w:t>
            </w:r>
            <w:r w:rsidR="00CC7AAA">
              <w:t>VTP-030</w:t>
            </w:r>
            <w:r w:rsidR="00CC7AAA" w:rsidRPr="00FE67CF">
              <w:t>0</w:t>
            </w:r>
            <w:r w:rsidR="00CC7AAA">
              <w:t xml:space="preserve"> to show the “merge” advanved parameters</w:t>
            </w:r>
          </w:p>
          <w:p w:rsidR="00CC7AAA" w:rsidRDefault="00CC7AAA" w:rsidP="00C524B7">
            <w:pPr>
              <w:pStyle w:val="tabletext"/>
              <w:rPr>
                <w:lang w:val="en-GB"/>
              </w:rPr>
            </w:pPr>
            <w:r w:rsidRPr="00CC7AAA">
              <w:rPr>
                <w:lang w:val="en-GB"/>
              </w:rPr>
              <w:t>NGEOD-684</w:t>
            </w:r>
            <w:r>
              <w:rPr>
                <w:lang w:val="en-GB"/>
              </w:rPr>
              <w:t xml:space="preserve"> : update VTP-070 to add a step on population count</w:t>
            </w:r>
          </w:p>
          <w:p w:rsidR="004E6AFD" w:rsidRDefault="004E6AFD" w:rsidP="00C524B7">
            <w:pPr>
              <w:pStyle w:val="tabletext"/>
              <w:rPr>
                <w:lang w:val="en-GB"/>
              </w:rPr>
            </w:pPr>
            <w:r w:rsidRPr="004E6AFD">
              <w:rPr>
                <w:lang w:val="en-GB"/>
              </w:rPr>
              <w:t>NGEOD-682</w:t>
            </w:r>
            <w:r>
              <w:rPr>
                <w:lang w:val="en-GB"/>
              </w:rPr>
              <w:t xml:space="preserve"> : add a phrase on the parameters and their type</w:t>
            </w:r>
          </w:p>
          <w:p w:rsidR="00DE6025" w:rsidRDefault="00DE6025" w:rsidP="00C524B7">
            <w:pPr>
              <w:pStyle w:val="tabletext"/>
              <w:rPr>
                <w:lang w:val="en-GB"/>
              </w:rPr>
            </w:pPr>
            <w:r w:rsidRPr="00DE6025">
              <w:rPr>
                <w:lang w:val="en-GB"/>
              </w:rPr>
              <w:t>NGEOD-661</w:t>
            </w:r>
            <w:r>
              <w:rPr>
                <w:lang w:val="en-GB"/>
              </w:rPr>
              <w:t xml:space="preserve"> : add some steps to 0110 for configurable max size</w:t>
            </w:r>
          </w:p>
          <w:p w:rsidR="003E4657" w:rsidRDefault="003E4657" w:rsidP="00C524B7">
            <w:pPr>
              <w:pStyle w:val="tabletext"/>
              <w:rPr>
                <w:lang w:val="en-GB"/>
              </w:rPr>
            </w:pPr>
            <w:r w:rsidRPr="003E4657">
              <w:rPr>
                <w:lang w:val="en-GB"/>
              </w:rPr>
              <w:t>NGEOD-550</w:t>
            </w:r>
            <w:r>
              <w:rPr>
                <w:lang w:val="en-GB"/>
              </w:rPr>
              <w:t xml:space="preserve"> : add some steps to VTP-0315</w:t>
            </w:r>
          </w:p>
          <w:p w:rsidR="0019747A" w:rsidRDefault="0019747A">
            <w:pPr>
              <w:pStyle w:val="tabletext"/>
              <w:rPr>
                <w:lang w:val="en-GB"/>
              </w:rPr>
            </w:pPr>
            <w:r>
              <w:rPr>
                <w:lang w:val="en-GB"/>
              </w:rPr>
              <w:t>NGEOD-712 :</w:t>
            </w:r>
            <w:r w:rsidR="00BB663B">
              <w:rPr>
                <w:lang w:val="en-GB"/>
              </w:rPr>
              <w:t xml:space="preserve"> new steps and PCF-0114 for VTP-0110 to complete </w:t>
            </w:r>
            <w:r w:rsidR="00BB663B" w:rsidRPr="00BB663B">
              <w:rPr>
                <w:lang w:val="en-GB"/>
              </w:rPr>
              <w:t>ngEO-SUB-169-WEBC-FUN</w:t>
            </w:r>
            <w:r w:rsidR="00BB663B">
              <w:rPr>
                <w:lang w:val="en-GB"/>
              </w:rPr>
              <w:t xml:space="preserve"> requirement</w:t>
            </w:r>
          </w:p>
          <w:p w:rsidR="00B45E82" w:rsidRDefault="00066691">
            <w:pPr>
              <w:pStyle w:val="tabletext"/>
            </w:pPr>
            <w:hyperlink r:id="rId11" w:history="1">
              <w:r w:rsidR="00B45E82">
                <w:rPr>
                  <w:rStyle w:val="Lienhypertexte"/>
                </w:rPr>
                <w:t>NGEOD-376</w:t>
              </w:r>
            </w:hyperlink>
            <w:r w:rsidR="00B45E82">
              <w:t xml:space="preserve"> : add a step to cover planned + non planned</w:t>
            </w:r>
          </w:p>
          <w:p w:rsidR="00C9149A" w:rsidRDefault="00066691">
            <w:pPr>
              <w:pStyle w:val="tabletext"/>
              <w:rPr>
                <w:lang w:val="en-GB"/>
              </w:rPr>
            </w:pPr>
            <w:hyperlink r:id="rId12" w:history="1">
              <w:r w:rsidR="00C9149A">
                <w:rPr>
                  <w:rStyle w:val="Lienhypertexte"/>
                </w:rPr>
                <w:t>NGEOD-645</w:t>
              </w:r>
            </w:hyperlink>
            <w:r w:rsidR="00C9149A">
              <w:t xml:space="preserve"> : add an inspection test case</w:t>
            </w:r>
          </w:p>
        </w:tc>
      </w:tr>
      <w:tr w:rsidR="008C4C76" w:rsidRPr="00417548" w:rsidTr="003829C8">
        <w:trPr>
          <w:ins w:id="0" w:author="Alihoussen Irchad" w:date="2015-06-05T15:28:00Z"/>
        </w:trPr>
        <w:tc>
          <w:tcPr>
            <w:tcW w:w="1488" w:type="dxa"/>
          </w:tcPr>
          <w:p w:rsidR="008C4C76" w:rsidRDefault="008C4C76" w:rsidP="003829C8">
            <w:pPr>
              <w:pStyle w:val="tabletext"/>
              <w:rPr>
                <w:ins w:id="1" w:author="Alihoussen Irchad" w:date="2015-06-05T15:28:00Z"/>
                <w:lang w:val="es-ES"/>
              </w:rPr>
            </w:pPr>
            <w:ins w:id="2" w:author="Alihoussen Irchad" w:date="2015-06-05T15:28:00Z">
              <w:r>
                <w:rPr>
                  <w:lang w:val="es-ES"/>
                </w:rPr>
                <w:t>1.10</w:t>
              </w:r>
            </w:ins>
          </w:p>
        </w:tc>
        <w:tc>
          <w:tcPr>
            <w:tcW w:w="1276" w:type="dxa"/>
          </w:tcPr>
          <w:p w:rsidR="008C4C76" w:rsidRDefault="008C4C76" w:rsidP="003829C8">
            <w:pPr>
              <w:pStyle w:val="tabletext"/>
              <w:rPr>
                <w:ins w:id="3" w:author="Alihoussen Irchad" w:date="2015-06-05T15:28:00Z"/>
                <w:lang w:val="en-GB"/>
              </w:rPr>
            </w:pPr>
            <w:ins w:id="4" w:author="Alihoussen Irchad" w:date="2015-06-05T15:28:00Z">
              <w:r>
                <w:rPr>
                  <w:lang w:val="en-GB"/>
                </w:rPr>
                <w:t>05/06/2015</w:t>
              </w:r>
            </w:ins>
          </w:p>
        </w:tc>
        <w:tc>
          <w:tcPr>
            <w:tcW w:w="708" w:type="dxa"/>
          </w:tcPr>
          <w:p w:rsidR="008C4C76" w:rsidRDefault="008C4C76" w:rsidP="003829C8">
            <w:pPr>
              <w:pStyle w:val="tabletext"/>
              <w:jc w:val="center"/>
              <w:rPr>
                <w:ins w:id="5" w:author="Alihoussen Irchad" w:date="2015-06-05T15:28:00Z"/>
                <w:lang w:val="en-GB"/>
              </w:rPr>
            </w:pPr>
          </w:p>
        </w:tc>
        <w:tc>
          <w:tcPr>
            <w:tcW w:w="5958" w:type="dxa"/>
          </w:tcPr>
          <w:p w:rsidR="008C4C76" w:rsidRPr="00D46452" w:rsidRDefault="008C4C76" w:rsidP="00C524B7">
            <w:pPr>
              <w:pStyle w:val="tabletext"/>
              <w:rPr>
                <w:ins w:id="6" w:author="Alihoussen Irchad" w:date="2015-06-05T15:28:00Z"/>
                <w:lang w:val="en-GB"/>
              </w:rPr>
            </w:pPr>
            <w:ins w:id="7" w:author="Alihoussen Irchad" w:date="2015-06-05T15:28:00Z">
              <w:r>
                <w:rPr>
                  <w:lang w:val="en-GB"/>
                </w:rPr>
                <w:t>NGEOD-676 : Key date</w:t>
              </w:r>
            </w:ins>
            <w:ins w:id="8" w:author="Alihoussen Irchad" w:date="2015-06-05T15:49:00Z">
              <w:r w:rsidR="001A5C74">
                <w:rPr>
                  <w:lang w:val="en-GB"/>
                </w:rPr>
                <w:t>s</w:t>
              </w:r>
            </w:ins>
            <w:ins w:id="9" w:author="Alihoussen Irchad" w:date="2015-06-05T15:28:00Z">
              <w:r>
                <w:rPr>
                  <w:lang w:val="en-GB"/>
                </w:rPr>
                <w:t xml:space="preserve"> widget</w:t>
              </w:r>
            </w:ins>
          </w:p>
        </w:tc>
      </w:tr>
    </w:tbl>
    <w:p w:rsidR="005C4CDB" w:rsidRPr="00007424" w:rsidRDefault="005C4CDB" w:rsidP="005C4CDB"/>
    <w:p w:rsidR="005C4CDB" w:rsidRPr="00417548" w:rsidRDefault="005C4CDB" w:rsidP="00CA056B">
      <w:pPr>
        <w:pStyle w:val="Titreindex"/>
        <w:rPr>
          <w:lang w:val="en-GB"/>
        </w:rPr>
      </w:pPr>
      <w:r w:rsidRPr="00417548">
        <w:rPr>
          <w:lang w:val="en-GB"/>
        </w:rPr>
        <w:lastRenderedPageBreak/>
        <w:t>TABLE OF CONTENTS</w:t>
      </w:r>
    </w:p>
    <w:p w:rsidR="00974963" w:rsidRPr="00974963" w:rsidRDefault="000E47E7">
      <w:pPr>
        <w:pStyle w:val="TM1"/>
        <w:rPr>
          <w:rFonts w:asciiTheme="minorHAnsi" w:eastAsiaTheme="minorEastAsia" w:hAnsiTheme="minorHAnsi" w:cstheme="minorBidi"/>
          <w:caps w:val="0"/>
          <w:spacing w:val="0"/>
          <w:sz w:val="22"/>
          <w:szCs w:val="22"/>
          <w:lang w:val="en-US" w:eastAsia="fr-FR"/>
        </w:rPr>
      </w:pPr>
      <w:r>
        <w:rPr>
          <w:caps w:val="0"/>
          <w:lang w:val="en-GB"/>
        </w:rPr>
        <w:fldChar w:fldCharType="begin"/>
      </w:r>
      <w:r>
        <w:rPr>
          <w:caps w:val="0"/>
          <w:lang w:val="en-GB"/>
        </w:rPr>
        <w:instrText xml:space="preserve"> TOC \o "1-5" \u </w:instrText>
      </w:r>
      <w:r>
        <w:rPr>
          <w:caps w:val="0"/>
          <w:lang w:val="en-GB"/>
        </w:rPr>
        <w:fldChar w:fldCharType="separate"/>
      </w:r>
      <w:r w:rsidR="00974963">
        <w:t>1.</w:t>
      </w:r>
      <w:r w:rsidR="00974963" w:rsidRPr="00974963">
        <w:rPr>
          <w:rFonts w:asciiTheme="minorHAnsi" w:eastAsiaTheme="minorEastAsia" w:hAnsiTheme="minorHAnsi" w:cstheme="minorBidi"/>
          <w:caps w:val="0"/>
          <w:spacing w:val="0"/>
          <w:sz w:val="22"/>
          <w:szCs w:val="22"/>
          <w:lang w:val="en-US" w:eastAsia="fr-FR"/>
        </w:rPr>
        <w:tab/>
      </w:r>
      <w:r w:rsidR="00974963">
        <w:t>Introduction</w:t>
      </w:r>
      <w:r w:rsidR="00974963">
        <w:tab/>
      </w:r>
      <w:r w:rsidR="00974963">
        <w:fldChar w:fldCharType="begin"/>
      </w:r>
      <w:r w:rsidR="00974963">
        <w:instrText xml:space="preserve"> PAGEREF _Toc421282728 \h </w:instrText>
      </w:r>
      <w:r w:rsidR="00974963">
        <w:fldChar w:fldCharType="separate"/>
      </w:r>
      <w:r w:rsidR="00974963">
        <w:t>9</w:t>
      </w:r>
      <w:r w:rsidR="00974963">
        <w:fldChar w:fldCharType="end"/>
      </w:r>
    </w:p>
    <w:p w:rsidR="00974963" w:rsidRPr="00974963" w:rsidRDefault="00974963">
      <w:pPr>
        <w:pStyle w:val="TM2"/>
        <w:tabs>
          <w:tab w:val="left" w:pos="1588"/>
        </w:tabs>
        <w:rPr>
          <w:rFonts w:asciiTheme="minorHAnsi" w:eastAsiaTheme="minorEastAsia" w:hAnsiTheme="minorHAnsi" w:cstheme="minorBidi"/>
          <w:bCs w:val="0"/>
          <w:caps w:val="0"/>
          <w:spacing w:val="0"/>
          <w:sz w:val="22"/>
          <w:szCs w:val="22"/>
          <w:lang w:val="en-US" w:eastAsia="fr-FR"/>
        </w:rPr>
      </w:pPr>
      <w:r w:rsidRPr="001A7BB8">
        <w:t>1.1</w:t>
      </w:r>
      <w:r w:rsidRPr="00974963">
        <w:rPr>
          <w:rFonts w:asciiTheme="minorHAnsi" w:eastAsiaTheme="minorEastAsia" w:hAnsiTheme="minorHAnsi" w:cstheme="minorBidi"/>
          <w:bCs w:val="0"/>
          <w:caps w:val="0"/>
          <w:spacing w:val="0"/>
          <w:sz w:val="22"/>
          <w:szCs w:val="22"/>
          <w:lang w:val="en-US" w:eastAsia="fr-FR"/>
        </w:rPr>
        <w:tab/>
      </w:r>
      <w:r w:rsidRPr="001A7BB8">
        <w:t>Purpose</w:t>
      </w:r>
      <w:r>
        <w:tab/>
      </w:r>
      <w:r>
        <w:fldChar w:fldCharType="begin"/>
      </w:r>
      <w:r>
        <w:instrText xml:space="preserve"> PAGEREF _Toc421282729 \h </w:instrText>
      </w:r>
      <w:r>
        <w:fldChar w:fldCharType="separate"/>
      </w:r>
      <w:r>
        <w:t>9</w:t>
      </w:r>
      <w:r>
        <w:fldChar w:fldCharType="end"/>
      </w:r>
    </w:p>
    <w:p w:rsidR="00974963" w:rsidRDefault="00974963">
      <w:pPr>
        <w:pStyle w:val="TM2"/>
        <w:tabs>
          <w:tab w:val="left" w:pos="1588"/>
        </w:tabs>
        <w:rPr>
          <w:rFonts w:asciiTheme="minorHAnsi" w:eastAsiaTheme="minorEastAsia" w:hAnsiTheme="minorHAnsi" w:cstheme="minorBidi"/>
          <w:bCs w:val="0"/>
          <w:caps w:val="0"/>
          <w:spacing w:val="0"/>
          <w:sz w:val="22"/>
          <w:szCs w:val="22"/>
          <w:lang w:val="fr-FR" w:eastAsia="fr-FR"/>
        </w:rPr>
      </w:pPr>
      <w:r w:rsidRPr="001A7BB8">
        <w:t>1.2</w:t>
      </w:r>
      <w:r>
        <w:rPr>
          <w:rFonts w:asciiTheme="minorHAnsi" w:eastAsiaTheme="minorEastAsia" w:hAnsiTheme="minorHAnsi" w:cstheme="minorBidi"/>
          <w:bCs w:val="0"/>
          <w:caps w:val="0"/>
          <w:spacing w:val="0"/>
          <w:sz w:val="22"/>
          <w:szCs w:val="22"/>
          <w:lang w:val="fr-FR" w:eastAsia="fr-FR"/>
        </w:rPr>
        <w:tab/>
      </w:r>
      <w:r w:rsidRPr="001A7BB8">
        <w:t>Scope</w:t>
      </w:r>
      <w:r>
        <w:tab/>
      </w:r>
      <w:r>
        <w:fldChar w:fldCharType="begin"/>
      </w:r>
      <w:r>
        <w:instrText xml:space="preserve"> PAGEREF _Toc421282730 \h </w:instrText>
      </w:r>
      <w:r>
        <w:fldChar w:fldCharType="separate"/>
      </w:r>
      <w:r>
        <w:t>9</w:t>
      </w:r>
      <w:r>
        <w:fldChar w:fldCharType="end"/>
      </w:r>
    </w:p>
    <w:p w:rsidR="00974963" w:rsidRDefault="00974963">
      <w:pPr>
        <w:pStyle w:val="TM1"/>
        <w:rPr>
          <w:rFonts w:asciiTheme="minorHAnsi" w:eastAsiaTheme="minorEastAsia" w:hAnsiTheme="minorHAnsi" w:cstheme="minorBidi"/>
          <w:caps w:val="0"/>
          <w:spacing w:val="0"/>
          <w:sz w:val="22"/>
          <w:szCs w:val="22"/>
          <w:lang w:val="fr-FR" w:eastAsia="fr-FR"/>
        </w:rPr>
      </w:pPr>
      <w:r>
        <w:t>2.</w:t>
      </w:r>
      <w:r>
        <w:rPr>
          <w:rFonts w:asciiTheme="minorHAnsi" w:eastAsiaTheme="minorEastAsia" w:hAnsiTheme="minorHAnsi" w:cstheme="minorBidi"/>
          <w:caps w:val="0"/>
          <w:spacing w:val="0"/>
          <w:sz w:val="22"/>
          <w:szCs w:val="22"/>
          <w:lang w:val="fr-FR" w:eastAsia="fr-FR"/>
        </w:rPr>
        <w:tab/>
      </w:r>
      <w:r>
        <w:t>Applicable and Reference Documents</w:t>
      </w:r>
      <w:r>
        <w:tab/>
      </w:r>
      <w:r>
        <w:fldChar w:fldCharType="begin"/>
      </w:r>
      <w:r>
        <w:instrText xml:space="preserve"> PAGEREF _Toc421282731 \h </w:instrText>
      </w:r>
      <w:r>
        <w:fldChar w:fldCharType="separate"/>
      </w:r>
      <w:r>
        <w:t>10</w:t>
      </w:r>
      <w:r>
        <w:fldChar w:fldCharType="end"/>
      </w:r>
    </w:p>
    <w:p w:rsidR="00974963" w:rsidRPr="00974963" w:rsidRDefault="00974963">
      <w:pPr>
        <w:pStyle w:val="TM2"/>
        <w:tabs>
          <w:tab w:val="left" w:pos="1588"/>
        </w:tabs>
        <w:rPr>
          <w:rFonts w:asciiTheme="minorHAnsi" w:eastAsiaTheme="minorEastAsia" w:hAnsiTheme="minorHAnsi" w:cstheme="minorBidi"/>
          <w:bCs w:val="0"/>
          <w:caps w:val="0"/>
          <w:spacing w:val="0"/>
          <w:sz w:val="22"/>
          <w:szCs w:val="22"/>
          <w:lang w:val="en-US" w:eastAsia="fr-FR"/>
        </w:rPr>
      </w:pPr>
      <w:r>
        <w:t>2.1</w:t>
      </w:r>
      <w:r w:rsidRPr="00974963">
        <w:rPr>
          <w:rFonts w:asciiTheme="minorHAnsi" w:eastAsiaTheme="minorEastAsia" w:hAnsiTheme="minorHAnsi" w:cstheme="minorBidi"/>
          <w:bCs w:val="0"/>
          <w:caps w:val="0"/>
          <w:spacing w:val="0"/>
          <w:sz w:val="22"/>
          <w:szCs w:val="22"/>
          <w:lang w:val="en-US" w:eastAsia="fr-FR"/>
        </w:rPr>
        <w:tab/>
      </w:r>
      <w:r>
        <w:t>Applicable Documents</w:t>
      </w:r>
      <w:r>
        <w:tab/>
      </w:r>
      <w:r>
        <w:fldChar w:fldCharType="begin"/>
      </w:r>
      <w:r>
        <w:instrText xml:space="preserve"> PAGEREF _Toc421282732 \h </w:instrText>
      </w:r>
      <w:r>
        <w:fldChar w:fldCharType="separate"/>
      </w:r>
      <w:r>
        <w:t>10</w:t>
      </w:r>
      <w:r>
        <w:fldChar w:fldCharType="end"/>
      </w:r>
    </w:p>
    <w:p w:rsidR="00974963" w:rsidRPr="00974963" w:rsidRDefault="00974963">
      <w:pPr>
        <w:pStyle w:val="TM2"/>
        <w:tabs>
          <w:tab w:val="left" w:pos="1588"/>
        </w:tabs>
        <w:rPr>
          <w:rFonts w:asciiTheme="minorHAnsi" w:eastAsiaTheme="minorEastAsia" w:hAnsiTheme="minorHAnsi" w:cstheme="minorBidi"/>
          <w:bCs w:val="0"/>
          <w:caps w:val="0"/>
          <w:spacing w:val="0"/>
          <w:sz w:val="22"/>
          <w:szCs w:val="22"/>
          <w:lang w:val="en-US" w:eastAsia="fr-FR"/>
        </w:rPr>
      </w:pPr>
      <w:r w:rsidRPr="001A7BB8">
        <w:t>2.2</w:t>
      </w:r>
      <w:r w:rsidRPr="00974963">
        <w:rPr>
          <w:rFonts w:asciiTheme="minorHAnsi" w:eastAsiaTheme="minorEastAsia" w:hAnsiTheme="minorHAnsi" w:cstheme="minorBidi"/>
          <w:bCs w:val="0"/>
          <w:caps w:val="0"/>
          <w:spacing w:val="0"/>
          <w:sz w:val="22"/>
          <w:szCs w:val="22"/>
          <w:lang w:val="en-US" w:eastAsia="fr-FR"/>
        </w:rPr>
        <w:tab/>
      </w:r>
      <w:r w:rsidRPr="001A7BB8">
        <w:t>Reference Documents</w:t>
      </w:r>
      <w:r>
        <w:tab/>
      </w:r>
      <w:r>
        <w:fldChar w:fldCharType="begin"/>
      </w:r>
      <w:r>
        <w:instrText xml:space="preserve"> PAGEREF _Toc421282733 \h </w:instrText>
      </w:r>
      <w:r>
        <w:fldChar w:fldCharType="separate"/>
      </w:r>
      <w:r>
        <w:t>10</w:t>
      </w:r>
      <w:r>
        <w:fldChar w:fldCharType="end"/>
      </w:r>
    </w:p>
    <w:p w:rsidR="00974963" w:rsidRPr="00974963" w:rsidRDefault="00974963">
      <w:pPr>
        <w:pStyle w:val="TM1"/>
        <w:rPr>
          <w:rFonts w:asciiTheme="minorHAnsi" w:eastAsiaTheme="minorEastAsia" w:hAnsiTheme="minorHAnsi" w:cstheme="minorBidi"/>
          <w:caps w:val="0"/>
          <w:spacing w:val="0"/>
          <w:sz w:val="22"/>
          <w:szCs w:val="22"/>
          <w:lang w:val="en-US" w:eastAsia="fr-FR"/>
        </w:rPr>
      </w:pPr>
      <w:r w:rsidRPr="001A7BB8">
        <w:rPr>
          <w:lang w:val="en-GB"/>
        </w:rPr>
        <w:t>3.</w:t>
      </w:r>
      <w:r w:rsidRPr="00974963">
        <w:rPr>
          <w:rFonts w:asciiTheme="minorHAnsi" w:eastAsiaTheme="minorEastAsia" w:hAnsiTheme="minorHAnsi" w:cstheme="minorBidi"/>
          <w:caps w:val="0"/>
          <w:spacing w:val="0"/>
          <w:sz w:val="22"/>
          <w:szCs w:val="22"/>
          <w:lang w:val="en-US" w:eastAsia="fr-FR"/>
        </w:rPr>
        <w:tab/>
      </w:r>
      <w:r w:rsidRPr="001A7BB8">
        <w:rPr>
          <w:lang w:val="en-GB"/>
        </w:rPr>
        <w:t>Terms, Definitions and Abbreviated Terms</w:t>
      </w:r>
      <w:r>
        <w:tab/>
      </w:r>
      <w:r>
        <w:fldChar w:fldCharType="begin"/>
      </w:r>
      <w:r>
        <w:instrText xml:space="preserve"> PAGEREF _Toc421282734 \h </w:instrText>
      </w:r>
      <w:r>
        <w:fldChar w:fldCharType="separate"/>
      </w:r>
      <w:r>
        <w:t>11</w:t>
      </w:r>
      <w:r>
        <w:fldChar w:fldCharType="end"/>
      </w:r>
    </w:p>
    <w:p w:rsidR="00974963" w:rsidRDefault="00974963">
      <w:pPr>
        <w:pStyle w:val="TM2"/>
        <w:tabs>
          <w:tab w:val="left" w:pos="1588"/>
        </w:tabs>
        <w:rPr>
          <w:rFonts w:asciiTheme="minorHAnsi" w:eastAsiaTheme="minorEastAsia" w:hAnsiTheme="minorHAnsi" w:cstheme="minorBidi"/>
          <w:bCs w:val="0"/>
          <w:caps w:val="0"/>
          <w:spacing w:val="0"/>
          <w:sz w:val="22"/>
          <w:szCs w:val="22"/>
          <w:lang w:val="fr-FR" w:eastAsia="fr-FR"/>
        </w:rPr>
      </w:pPr>
      <w:r w:rsidRPr="001A7BB8">
        <w:t>3.1</w:t>
      </w:r>
      <w:r>
        <w:rPr>
          <w:rFonts w:asciiTheme="minorHAnsi" w:eastAsiaTheme="minorEastAsia" w:hAnsiTheme="minorHAnsi" w:cstheme="minorBidi"/>
          <w:bCs w:val="0"/>
          <w:caps w:val="0"/>
          <w:spacing w:val="0"/>
          <w:sz w:val="22"/>
          <w:szCs w:val="22"/>
          <w:lang w:val="fr-FR" w:eastAsia="fr-FR"/>
        </w:rPr>
        <w:tab/>
      </w:r>
      <w:r w:rsidRPr="001A7BB8">
        <w:t>Definitions</w:t>
      </w:r>
      <w:r>
        <w:tab/>
      </w:r>
      <w:r>
        <w:fldChar w:fldCharType="begin"/>
      </w:r>
      <w:r>
        <w:instrText xml:space="preserve"> PAGEREF _Toc421282735 \h </w:instrText>
      </w:r>
      <w:r>
        <w:fldChar w:fldCharType="separate"/>
      </w:r>
      <w:r>
        <w:t>11</w:t>
      </w:r>
      <w:r>
        <w:fldChar w:fldCharType="end"/>
      </w:r>
    </w:p>
    <w:p w:rsidR="00974963" w:rsidRDefault="00974963">
      <w:pPr>
        <w:pStyle w:val="TM2"/>
        <w:tabs>
          <w:tab w:val="left" w:pos="1588"/>
        </w:tabs>
        <w:rPr>
          <w:rFonts w:asciiTheme="minorHAnsi" w:eastAsiaTheme="minorEastAsia" w:hAnsiTheme="minorHAnsi" w:cstheme="minorBidi"/>
          <w:bCs w:val="0"/>
          <w:caps w:val="0"/>
          <w:spacing w:val="0"/>
          <w:sz w:val="22"/>
          <w:szCs w:val="22"/>
          <w:lang w:val="fr-FR" w:eastAsia="fr-FR"/>
        </w:rPr>
      </w:pPr>
      <w:r w:rsidRPr="001A7BB8">
        <w:t>3.2</w:t>
      </w:r>
      <w:r>
        <w:rPr>
          <w:rFonts w:asciiTheme="minorHAnsi" w:eastAsiaTheme="minorEastAsia" w:hAnsiTheme="minorHAnsi" w:cstheme="minorBidi"/>
          <w:bCs w:val="0"/>
          <w:caps w:val="0"/>
          <w:spacing w:val="0"/>
          <w:sz w:val="22"/>
          <w:szCs w:val="22"/>
          <w:lang w:val="fr-FR" w:eastAsia="fr-FR"/>
        </w:rPr>
        <w:tab/>
      </w:r>
      <w:r w:rsidRPr="001A7BB8">
        <w:t>Acronyms</w:t>
      </w:r>
      <w:r>
        <w:tab/>
      </w:r>
      <w:r>
        <w:fldChar w:fldCharType="begin"/>
      </w:r>
      <w:r>
        <w:instrText xml:space="preserve"> PAGEREF _Toc421282736 \h </w:instrText>
      </w:r>
      <w:r>
        <w:fldChar w:fldCharType="separate"/>
      </w:r>
      <w:r>
        <w:t>11</w:t>
      </w:r>
      <w:r>
        <w:fldChar w:fldCharType="end"/>
      </w:r>
    </w:p>
    <w:p w:rsidR="00974963" w:rsidRPr="00974963" w:rsidRDefault="00974963">
      <w:pPr>
        <w:pStyle w:val="TM1"/>
        <w:rPr>
          <w:rFonts w:asciiTheme="minorHAnsi" w:eastAsiaTheme="minorEastAsia" w:hAnsiTheme="minorHAnsi" w:cstheme="minorBidi"/>
          <w:caps w:val="0"/>
          <w:spacing w:val="0"/>
          <w:sz w:val="22"/>
          <w:szCs w:val="22"/>
          <w:lang w:val="en-US" w:eastAsia="fr-FR"/>
        </w:rPr>
      </w:pPr>
      <w:r w:rsidRPr="001A7BB8">
        <w:rPr>
          <w:lang w:val="en-GB"/>
        </w:rPr>
        <w:t>4.</w:t>
      </w:r>
      <w:r w:rsidRPr="00974963">
        <w:rPr>
          <w:rFonts w:asciiTheme="minorHAnsi" w:eastAsiaTheme="minorEastAsia" w:hAnsiTheme="minorHAnsi" w:cstheme="minorBidi"/>
          <w:caps w:val="0"/>
          <w:spacing w:val="0"/>
          <w:sz w:val="22"/>
          <w:szCs w:val="22"/>
          <w:lang w:val="en-US" w:eastAsia="fr-FR"/>
        </w:rPr>
        <w:tab/>
      </w:r>
      <w:r w:rsidRPr="001A7BB8">
        <w:rPr>
          <w:lang w:val="en-GB"/>
        </w:rPr>
        <w:t>Software overview</w:t>
      </w:r>
      <w:r>
        <w:tab/>
      </w:r>
      <w:r>
        <w:fldChar w:fldCharType="begin"/>
      </w:r>
      <w:r>
        <w:instrText xml:space="preserve"> PAGEREF _Toc421282737 \h </w:instrText>
      </w:r>
      <w:r>
        <w:fldChar w:fldCharType="separate"/>
      </w:r>
      <w:r>
        <w:t>12</w:t>
      </w:r>
      <w:r>
        <w:fldChar w:fldCharType="end"/>
      </w:r>
    </w:p>
    <w:p w:rsidR="00974963" w:rsidRPr="00974963" w:rsidRDefault="00974963">
      <w:pPr>
        <w:pStyle w:val="TM1"/>
        <w:rPr>
          <w:rFonts w:asciiTheme="minorHAnsi" w:eastAsiaTheme="minorEastAsia" w:hAnsiTheme="minorHAnsi" w:cstheme="minorBidi"/>
          <w:caps w:val="0"/>
          <w:spacing w:val="0"/>
          <w:sz w:val="22"/>
          <w:szCs w:val="22"/>
          <w:lang w:val="en-US" w:eastAsia="fr-FR"/>
        </w:rPr>
      </w:pPr>
      <w:r w:rsidRPr="001A7BB8">
        <w:rPr>
          <w:lang w:val="en-GB"/>
        </w:rPr>
        <w:t>5.</w:t>
      </w:r>
      <w:r w:rsidRPr="00974963">
        <w:rPr>
          <w:rFonts w:asciiTheme="minorHAnsi" w:eastAsiaTheme="minorEastAsia" w:hAnsiTheme="minorHAnsi" w:cstheme="minorBidi"/>
          <w:caps w:val="0"/>
          <w:spacing w:val="0"/>
          <w:sz w:val="22"/>
          <w:szCs w:val="22"/>
          <w:lang w:val="en-US" w:eastAsia="fr-FR"/>
        </w:rPr>
        <w:tab/>
      </w:r>
      <w:r w:rsidRPr="001A7BB8">
        <w:rPr>
          <w:lang w:val="en-GB"/>
        </w:rPr>
        <w:t>Software Unit Testing and Software Integration Testing</w:t>
      </w:r>
      <w:r>
        <w:tab/>
      </w:r>
      <w:r>
        <w:fldChar w:fldCharType="begin"/>
      </w:r>
      <w:r>
        <w:instrText xml:space="preserve"> PAGEREF _Toc421282738 \h </w:instrText>
      </w:r>
      <w:r>
        <w:fldChar w:fldCharType="separate"/>
      </w:r>
      <w:r>
        <w:t>13</w:t>
      </w:r>
      <w:r>
        <w:fldChar w:fldCharType="end"/>
      </w:r>
    </w:p>
    <w:p w:rsidR="00974963" w:rsidRPr="00974963" w:rsidRDefault="00974963">
      <w:pPr>
        <w:pStyle w:val="TM2"/>
        <w:tabs>
          <w:tab w:val="left" w:pos="1588"/>
        </w:tabs>
        <w:rPr>
          <w:rFonts w:asciiTheme="minorHAnsi" w:eastAsiaTheme="minorEastAsia" w:hAnsiTheme="minorHAnsi" w:cstheme="minorBidi"/>
          <w:bCs w:val="0"/>
          <w:caps w:val="0"/>
          <w:spacing w:val="0"/>
          <w:sz w:val="22"/>
          <w:szCs w:val="22"/>
          <w:lang w:val="en-US" w:eastAsia="fr-FR"/>
        </w:rPr>
      </w:pPr>
      <w:r w:rsidRPr="001A7BB8">
        <w:t>5.1</w:t>
      </w:r>
      <w:r w:rsidRPr="00974963">
        <w:rPr>
          <w:rFonts w:asciiTheme="minorHAnsi" w:eastAsiaTheme="minorEastAsia" w:hAnsiTheme="minorHAnsi" w:cstheme="minorBidi"/>
          <w:bCs w:val="0"/>
          <w:caps w:val="0"/>
          <w:spacing w:val="0"/>
          <w:sz w:val="22"/>
          <w:szCs w:val="22"/>
          <w:lang w:val="en-US" w:eastAsia="fr-FR"/>
        </w:rPr>
        <w:tab/>
      </w:r>
      <w:r w:rsidRPr="001A7BB8">
        <w:t>General</w:t>
      </w:r>
      <w:r>
        <w:tab/>
      </w:r>
      <w:r>
        <w:fldChar w:fldCharType="begin"/>
      </w:r>
      <w:r>
        <w:instrText xml:space="preserve"> PAGEREF _Toc421282739 \h </w:instrText>
      </w:r>
      <w:r>
        <w:fldChar w:fldCharType="separate"/>
      </w:r>
      <w:r>
        <w:t>13</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t>5.1.1</w:t>
      </w:r>
      <w:r w:rsidRPr="00974963">
        <w:rPr>
          <w:rFonts w:asciiTheme="minorHAnsi" w:eastAsiaTheme="minorEastAsia" w:hAnsiTheme="minorHAnsi" w:cstheme="minorBidi"/>
          <w:bCs w:val="0"/>
          <w:iCs w:val="0"/>
          <w:caps w:val="0"/>
          <w:color w:val="auto"/>
          <w:spacing w:val="0"/>
          <w:sz w:val="22"/>
          <w:szCs w:val="22"/>
          <w:lang w:val="en-US" w:eastAsia="fr-FR"/>
        </w:rPr>
        <w:tab/>
      </w:r>
      <w:r>
        <w:t>Organization</w:t>
      </w:r>
      <w:r>
        <w:tab/>
      </w:r>
      <w:r>
        <w:fldChar w:fldCharType="begin"/>
      </w:r>
      <w:r>
        <w:instrText xml:space="preserve"> PAGEREF _Toc421282740 \h </w:instrText>
      </w:r>
      <w:r>
        <w:fldChar w:fldCharType="separate"/>
      </w:r>
      <w:r>
        <w:t>13</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t>5.1.2</w:t>
      </w:r>
      <w:r w:rsidRPr="00974963">
        <w:rPr>
          <w:rFonts w:asciiTheme="minorHAnsi" w:eastAsiaTheme="minorEastAsia" w:hAnsiTheme="minorHAnsi" w:cstheme="minorBidi"/>
          <w:bCs w:val="0"/>
          <w:iCs w:val="0"/>
          <w:caps w:val="0"/>
          <w:color w:val="auto"/>
          <w:spacing w:val="0"/>
          <w:sz w:val="22"/>
          <w:szCs w:val="22"/>
          <w:lang w:val="en-US" w:eastAsia="fr-FR"/>
        </w:rPr>
        <w:tab/>
      </w:r>
      <w:r>
        <w:t>Master Schedule</w:t>
      </w:r>
      <w:r>
        <w:tab/>
      </w:r>
      <w:r>
        <w:fldChar w:fldCharType="begin"/>
      </w:r>
      <w:r>
        <w:instrText xml:space="preserve"> PAGEREF _Toc421282741 \h </w:instrText>
      </w:r>
      <w:r>
        <w:fldChar w:fldCharType="separate"/>
      </w:r>
      <w:r>
        <w:t>13</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t>5.1.3</w:t>
      </w:r>
      <w:r w:rsidRPr="00974963">
        <w:rPr>
          <w:rFonts w:asciiTheme="minorHAnsi" w:eastAsiaTheme="minorEastAsia" w:hAnsiTheme="minorHAnsi" w:cstheme="minorBidi"/>
          <w:bCs w:val="0"/>
          <w:iCs w:val="0"/>
          <w:caps w:val="0"/>
          <w:color w:val="auto"/>
          <w:spacing w:val="0"/>
          <w:sz w:val="22"/>
          <w:szCs w:val="22"/>
          <w:lang w:val="en-US" w:eastAsia="fr-FR"/>
        </w:rPr>
        <w:tab/>
      </w:r>
      <w:r>
        <w:t>Resource Summary</w:t>
      </w:r>
      <w:r>
        <w:tab/>
      </w:r>
      <w:r>
        <w:fldChar w:fldCharType="begin"/>
      </w:r>
      <w:r>
        <w:instrText xml:space="preserve"> PAGEREF _Toc421282742 \h </w:instrText>
      </w:r>
      <w:r>
        <w:fldChar w:fldCharType="separate"/>
      </w:r>
      <w:r>
        <w:t>13</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t>5.1.4</w:t>
      </w:r>
      <w:r w:rsidRPr="00974963">
        <w:rPr>
          <w:rFonts w:asciiTheme="minorHAnsi" w:eastAsiaTheme="minorEastAsia" w:hAnsiTheme="minorHAnsi" w:cstheme="minorBidi"/>
          <w:bCs w:val="0"/>
          <w:iCs w:val="0"/>
          <w:caps w:val="0"/>
          <w:color w:val="auto"/>
          <w:spacing w:val="0"/>
          <w:sz w:val="22"/>
          <w:szCs w:val="22"/>
          <w:lang w:val="en-US" w:eastAsia="fr-FR"/>
        </w:rPr>
        <w:tab/>
      </w:r>
      <w:r>
        <w:t>Responsibilities</w:t>
      </w:r>
      <w:r>
        <w:tab/>
      </w:r>
      <w:r>
        <w:fldChar w:fldCharType="begin"/>
      </w:r>
      <w:r>
        <w:instrText xml:space="preserve"> PAGEREF _Toc421282743 \h </w:instrText>
      </w:r>
      <w:r>
        <w:fldChar w:fldCharType="separate"/>
      </w:r>
      <w:r>
        <w:t>13</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t>5.1.5</w:t>
      </w:r>
      <w:r w:rsidRPr="00974963">
        <w:rPr>
          <w:rFonts w:asciiTheme="minorHAnsi" w:eastAsiaTheme="minorEastAsia" w:hAnsiTheme="minorHAnsi" w:cstheme="minorBidi"/>
          <w:bCs w:val="0"/>
          <w:iCs w:val="0"/>
          <w:caps w:val="0"/>
          <w:color w:val="auto"/>
          <w:spacing w:val="0"/>
          <w:sz w:val="22"/>
          <w:szCs w:val="22"/>
          <w:lang w:val="en-US" w:eastAsia="fr-FR"/>
        </w:rPr>
        <w:tab/>
      </w:r>
      <w:r>
        <w:t>Tools, Techniques and Methods</w:t>
      </w:r>
      <w:r>
        <w:tab/>
      </w:r>
      <w:r>
        <w:fldChar w:fldCharType="begin"/>
      </w:r>
      <w:r>
        <w:instrText xml:space="preserve"> PAGEREF _Toc421282744 \h </w:instrText>
      </w:r>
      <w:r>
        <w:fldChar w:fldCharType="separate"/>
      </w:r>
      <w:r>
        <w:t>13</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t>5.1.6</w:t>
      </w:r>
      <w:r w:rsidRPr="00974963">
        <w:rPr>
          <w:rFonts w:asciiTheme="minorHAnsi" w:eastAsiaTheme="minorEastAsia" w:hAnsiTheme="minorHAnsi" w:cstheme="minorBidi"/>
          <w:bCs w:val="0"/>
          <w:iCs w:val="0"/>
          <w:caps w:val="0"/>
          <w:color w:val="auto"/>
          <w:spacing w:val="0"/>
          <w:sz w:val="22"/>
          <w:szCs w:val="22"/>
          <w:lang w:val="en-US" w:eastAsia="fr-FR"/>
        </w:rPr>
        <w:tab/>
      </w:r>
      <w:r>
        <w:t>Personnel and Personnel Training Requirements</w:t>
      </w:r>
      <w:r>
        <w:tab/>
      </w:r>
      <w:r>
        <w:fldChar w:fldCharType="begin"/>
      </w:r>
      <w:r>
        <w:instrText xml:space="preserve"> PAGEREF _Toc421282745 \h </w:instrText>
      </w:r>
      <w:r>
        <w:fldChar w:fldCharType="separate"/>
      </w:r>
      <w:r>
        <w:t>13</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t>5.1.7</w:t>
      </w:r>
      <w:r w:rsidRPr="00974963">
        <w:rPr>
          <w:rFonts w:asciiTheme="minorHAnsi" w:eastAsiaTheme="minorEastAsia" w:hAnsiTheme="minorHAnsi" w:cstheme="minorBidi"/>
          <w:bCs w:val="0"/>
          <w:iCs w:val="0"/>
          <w:caps w:val="0"/>
          <w:color w:val="auto"/>
          <w:spacing w:val="0"/>
          <w:sz w:val="22"/>
          <w:szCs w:val="22"/>
          <w:lang w:val="en-US" w:eastAsia="fr-FR"/>
        </w:rPr>
        <w:tab/>
      </w:r>
      <w:r>
        <w:t>Risks and Contingencies</w:t>
      </w:r>
      <w:r>
        <w:tab/>
      </w:r>
      <w:r>
        <w:fldChar w:fldCharType="begin"/>
      </w:r>
      <w:r>
        <w:instrText xml:space="preserve"> PAGEREF _Toc421282746 \h </w:instrText>
      </w:r>
      <w:r>
        <w:fldChar w:fldCharType="separate"/>
      </w:r>
      <w:r>
        <w:t>13</w:t>
      </w:r>
      <w:r>
        <w:fldChar w:fldCharType="end"/>
      </w:r>
    </w:p>
    <w:p w:rsidR="00974963" w:rsidRPr="00974963" w:rsidRDefault="00974963">
      <w:pPr>
        <w:pStyle w:val="TM2"/>
        <w:tabs>
          <w:tab w:val="left" w:pos="1588"/>
        </w:tabs>
        <w:rPr>
          <w:rFonts w:asciiTheme="minorHAnsi" w:eastAsiaTheme="minorEastAsia" w:hAnsiTheme="minorHAnsi" w:cstheme="minorBidi"/>
          <w:bCs w:val="0"/>
          <w:caps w:val="0"/>
          <w:spacing w:val="0"/>
          <w:sz w:val="22"/>
          <w:szCs w:val="22"/>
          <w:lang w:val="en-US" w:eastAsia="fr-FR"/>
        </w:rPr>
      </w:pPr>
      <w:r w:rsidRPr="001A7BB8">
        <w:t>5.2</w:t>
      </w:r>
      <w:r w:rsidRPr="00974963">
        <w:rPr>
          <w:rFonts w:asciiTheme="minorHAnsi" w:eastAsiaTheme="minorEastAsia" w:hAnsiTheme="minorHAnsi" w:cstheme="minorBidi"/>
          <w:bCs w:val="0"/>
          <w:caps w:val="0"/>
          <w:spacing w:val="0"/>
          <w:sz w:val="22"/>
          <w:szCs w:val="22"/>
          <w:lang w:val="en-US" w:eastAsia="fr-FR"/>
        </w:rPr>
        <w:tab/>
      </w:r>
      <w:r w:rsidRPr="001A7BB8">
        <w:t>Control Procedures for Software Unit Testing/Integration testing</w:t>
      </w:r>
      <w:r>
        <w:tab/>
      </w:r>
      <w:r>
        <w:fldChar w:fldCharType="begin"/>
      </w:r>
      <w:r>
        <w:instrText xml:space="preserve"> PAGEREF _Toc421282747 \h </w:instrText>
      </w:r>
      <w:r>
        <w:fldChar w:fldCharType="separate"/>
      </w:r>
      <w:r>
        <w:t>14</w:t>
      </w:r>
      <w:r>
        <w:fldChar w:fldCharType="end"/>
      </w:r>
    </w:p>
    <w:p w:rsidR="00974963" w:rsidRPr="00974963" w:rsidRDefault="00974963">
      <w:pPr>
        <w:pStyle w:val="TM2"/>
        <w:tabs>
          <w:tab w:val="left" w:pos="1588"/>
        </w:tabs>
        <w:rPr>
          <w:rFonts w:asciiTheme="minorHAnsi" w:eastAsiaTheme="minorEastAsia" w:hAnsiTheme="minorHAnsi" w:cstheme="minorBidi"/>
          <w:bCs w:val="0"/>
          <w:caps w:val="0"/>
          <w:spacing w:val="0"/>
          <w:sz w:val="22"/>
          <w:szCs w:val="22"/>
          <w:lang w:val="en-US" w:eastAsia="fr-FR"/>
        </w:rPr>
      </w:pPr>
      <w:r w:rsidRPr="001A7BB8">
        <w:t>5.3</w:t>
      </w:r>
      <w:r w:rsidRPr="00974963">
        <w:rPr>
          <w:rFonts w:asciiTheme="minorHAnsi" w:eastAsiaTheme="minorEastAsia" w:hAnsiTheme="minorHAnsi" w:cstheme="minorBidi"/>
          <w:bCs w:val="0"/>
          <w:caps w:val="0"/>
          <w:spacing w:val="0"/>
          <w:sz w:val="22"/>
          <w:szCs w:val="22"/>
          <w:lang w:val="en-US" w:eastAsia="fr-FR"/>
        </w:rPr>
        <w:tab/>
      </w:r>
      <w:r w:rsidRPr="001A7BB8">
        <w:t>Software Unit Testing and Integration testing Approach</w:t>
      </w:r>
      <w:r>
        <w:tab/>
      </w:r>
      <w:r>
        <w:fldChar w:fldCharType="begin"/>
      </w:r>
      <w:r>
        <w:instrText xml:space="preserve"> PAGEREF _Toc421282748 \h </w:instrText>
      </w:r>
      <w:r>
        <w:fldChar w:fldCharType="separate"/>
      </w:r>
      <w:r>
        <w:t>15</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5.3.1</w:t>
      </w:r>
      <w:r w:rsidRPr="00974963">
        <w:rPr>
          <w:rFonts w:asciiTheme="minorHAnsi" w:eastAsiaTheme="minorEastAsia" w:hAnsiTheme="minorHAnsi" w:cstheme="minorBidi"/>
          <w:bCs w:val="0"/>
          <w:iCs w:val="0"/>
          <w:caps w:val="0"/>
          <w:color w:val="auto"/>
          <w:spacing w:val="0"/>
          <w:sz w:val="22"/>
          <w:szCs w:val="22"/>
          <w:lang w:val="en-US" w:eastAsia="fr-FR"/>
        </w:rPr>
        <w:tab/>
      </w:r>
      <w:r>
        <w:t>Unit/Integration Testing Strategy</w:t>
      </w:r>
      <w:r>
        <w:tab/>
      </w:r>
      <w:r>
        <w:fldChar w:fldCharType="begin"/>
      </w:r>
      <w:r>
        <w:instrText xml:space="preserve"> PAGEREF _Toc421282749 \h </w:instrText>
      </w:r>
      <w:r>
        <w:fldChar w:fldCharType="separate"/>
      </w:r>
      <w:r>
        <w:t>15</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5.3.2</w:t>
      </w:r>
      <w:r w:rsidRPr="00974963">
        <w:rPr>
          <w:rFonts w:asciiTheme="minorHAnsi" w:eastAsiaTheme="minorEastAsia" w:hAnsiTheme="minorHAnsi" w:cstheme="minorBidi"/>
          <w:bCs w:val="0"/>
          <w:iCs w:val="0"/>
          <w:caps w:val="0"/>
          <w:color w:val="auto"/>
          <w:spacing w:val="0"/>
          <w:sz w:val="22"/>
          <w:szCs w:val="22"/>
          <w:lang w:val="en-US" w:eastAsia="fr-FR"/>
        </w:rPr>
        <w:tab/>
      </w:r>
      <w:r>
        <w:t>Tasks and Items under Test</w:t>
      </w:r>
      <w:r>
        <w:tab/>
      </w:r>
      <w:r>
        <w:fldChar w:fldCharType="begin"/>
      </w:r>
      <w:r>
        <w:instrText xml:space="preserve"> PAGEREF _Toc421282750 \h </w:instrText>
      </w:r>
      <w:r>
        <w:fldChar w:fldCharType="separate"/>
      </w:r>
      <w:r>
        <w:t>15</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5.3.3</w:t>
      </w:r>
      <w:r w:rsidRPr="00974963">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_Toc421282751 \h </w:instrText>
      </w:r>
      <w:r>
        <w:fldChar w:fldCharType="separate"/>
      </w:r>
      <w:r>
        <w:t>15</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5.3.4</w:t>
      </w:r>
      <w:r w:rsidRPr="00974963">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_Toc421282752 \h </w:instrText>
      </w:r>
      <w:r>
        <w:fldChar w:fldCharType="separate"/>
      </w:r>
      <w:r>
        <w:t>15</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5.3.5</w:t>
      </w:r>
      <w:r w:rsidRPr="00974963">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_Toc421282753 \h </w:instrText>
      </w:r>
      <w:r>
        <w:fldChar w:fldCharType="separate"/>
      </w:r>
      <w:r>
        <w:t>15</w:t>
      </w:r>
      <w:r>
        <w:fldChar w:fldCharType="end"/>
      </w:r>
    </w:p>
    <w:p w:rsidR="00974963" w:rsidRPr="00974963" w:rsidRDefault="00974963">
      <w:pPr>
        <w:pStyle w:val="TM2"/>
        <w:tabs>
          <w:tab w:val="left" w:pos="1588"/>
        </w:tabs>
        <w:rPr>
          <w:rFonts w:asciiTheme="minorHAnsi" w:eastAsiaTheme="minorEastAsia" w:hAnsiTheme="minorHAnsi" w:cstheme="minorBidi"/>
          <w:bCs w:val="0"/>
          <w:caps w:val="0"/>
          <w:spacing w:val="0"/>
          <w:sz w:val="22"/>
          <w:szCs w:val="22"/>
          <w:lang w:val="en-US" w:eastAsia="fr-FR"/>
        </w:rPr>
      </w:pPr>
      <w:r>
        <w:t>5.4</w:t>
      </w:r>
      <w:r w:rsidRPr="00974963">
        <w:rPr>
          <w:rFonts w:asciiTheme="minorHAnsi" w:eastAsiaTheme="minorEastAsia" w:hAnsiTheme="minorHAnsi" w:cstheme="minorBidi"/>
          <w:bCs w:val="0"/>
          <w:caps w:val="0"/>
          <w:spacing w:val="0"/>
          <w:sz w:val="22"/>
          <w:szCs w:val="22"/>
          <w:lang w:val="en-US" w:eastAsia="fr-FR"/>
        </w:rPr>
        <w:tab/>
      </w:r>
      <w:r>
        <w:t>Software Unit Test / Integration Test Design</w:t>
      </w:r>
      <w:r>
        <w:tab/>
      </w:r>
      <w:r>
        <w:fldChar w:fldCharType="begin"/>
      </w:r>
      <w:r>
        <w:instrText xml:space="preserve"> PAGEREF _Toc421282754 \h </w:instrText>
      </w:r>
      <w:r>
        <w:fldChar w:fldCharType="separate"/>
      </w:r>
      <w:r>
        <w:t>16</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5.4.1</w:t>
      </w:r>
      <w:r w:rsidRPr="00974963">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_Toc421282755 \h </w:instrText>
      </w:r>
      <w:r>
        <w:fldChar w:fldCharType="separate"/>
      </w:r>
      <w:r>
        <w:t>16</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5.4.2</w:t>
      </w:r>
      <w:r w:rsidRPr="00974963">
        <w:rPr>
          <w:rFonts w:asciiTheme="minorHAnsi" w:eastAsiaTheme="minorEastAsia" w:hAnsiTheme="minorHAnsi" w:cstheme="minorBidi"/>
          <w:bCs w:val="0"/>
          <w:iCs w:val="0"/>
          <w:caps w:val="0"/>
          <w:color w:val="auto"/>
          <w:spacing w:val="0"/>
          <w:sz w:val="22"/>
          <w:szCs w:val="22"/>
          <w:lang w:val="en-US" w:eastAsia="fr-FR"/>
        </w:rPr>
        <w:tab/>
      </w:r>
      <w:r>
        <w:t>NGEO-WEBC-UTD-0010: Configuration</w:t>
      </w:r>
      <w:r>
        <w:tab/>
      </w:r>
      <w:r>
        <w:fldChar w:fldCharType="begin"/>
      </w:r>
      <w:r>
        <w:instrText xml:space="preserve"> PAGEREF _Toc421282756 \h </w:instrText>
      </w:r>
      <w:r>
        <w:fldChar w:fldCharType="separate"/>
      </w:r>
      <w:r>
        <w:t>16</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5.4.3</w:t>
      </w:r>
      <w:r w:rsidRPr="00974963">
        <w:rPr>
          <w:rFonts w:asciiTheme="minorHAnsi" w:eastAsiaTheme="minorEastAsia" w:hAnsiTheme="minorHAnsi" w:cstheme="minorBidi"/>
          <w:bCs w:val="0"/>
          <w:iCs w:val="0"/>
          <w:caps w:val="0"/>
          <w:color w:val="auto"/>
          <w:spacing w:val="0"/>
          <w:sz w:val="22"/>
          <w:szCs w:val="22"/>
          <w:lang w:val="en-US" w:eastAsia="fr-FR"/>
        </w:rPr>
        <w:tab/>
      </w:r>
      <w:r>
        <w:t>NGEO-WEBC-UTD-0020: Dataset population</w:t>
      </w:r>
      <w:r>
        <w:tab/>
      </w:r>
      <w:r>
        <w:fldChar w:fldCharType="begin"/>
      </w:r>
      <w:r>
        <w:instrText xml:space="preserve"> PAGEREF _Toc421282757 \h </w:instrText>
      </w:r>
      <w:r>
        <w:fldChar w:fldCharType="separate"/>
      </w:r>
      <w:r>
        <w:t>17</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5.4.4</w:t>
      </w:r>
      <w:r w:rsidRPr="00974963">
        <w:rPr>
          <w:rFonts w:asciiTheme="minorHAnsi" w:eastAsiaTheme="minorEastAsia" w:hAnsiTheme="minorHAnsi" w:cstheme="minorBidi"/>
          <w:bCs w:val="0"/>
          <w:iCs w:val="0"/>
          <w:caps w:val="0"/>
          <w:color w:val="auto"/>
          <w:spacing w:val="0"/>
          <w:sz w:val="22"/>
          <w:szCs w:val="22"/>
          <w:lang w:val="en-US" w:eastAsia="fr-FR"/>
        </w:rPr>
        <w:tab/>
      </w:r>
      <w:r>
        <w:t>NGEO-WEBC-UTD-0030: Dataset search information</w:t>
      </w:r>
      <w:r>
        <w:tab/>
      </w:r>
      <w:r>
        <w:fldChar w:fldCharType="begin"/>
      </w:r>
      <w:r>
        <w:instrText xml:space="preserve"> PAGEREF _Toc421282758 \h </w:instrText>
      </w:r>
      <w:r>
        <w:fldChar w:fldCharType="separate"/>
      </w:r>
      <w:r>
        <w:t>17</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5.4.5</w:t>
      </w:r>
      <w:r w:rsidRPr="00974963">
        <w:rPr>
          <w:rFonts w:asciiTheme="minorHAnsi" w:eastAsiaTheme="minorEastAsia" w:hAnsiTheme="minorHAnsi" w:cstheme="minorBidi"/>
          <w:bCs w:val="0"/>
          <w:iCs w:val="0"/>
          <w:caps w:val="0"/>
          <w:color w:val="auto"/>
          <w:spacing w:val="0"/>
          <w:sz w:val="22"/>
          <w:szCs w:val="22"/>
          <w:lang w:val="en-US" w:eastAsia="fr-FR"/>
        </w:rPr>
        <w:tab/>
      </w:r>
      <w:r>
        <w:t>NGEO-WEBC-UTD-0040: Search results selection</w:t>
      </w:r>
      <w:r>
        <w:tab/>
      </w:r>
      <w:r>
        <w:fldChar w:fldCharType="begin"/>
      </w:r>
      <w:r>
        <w:instrText xml:space="preserve"> PAGEREF _Toc421282759 \h </w:instrText>
      </w:r>
      <w:r>
        <w:fldChar w:fldCharType="separate"/>
      </w:r>
      <w:r>
        <w:t>17</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5.4.6</w:t>
      </w:r>
      <w:r w:rsidRPr="00974963">
        <w:rPr>
          <w:rFonts w:asciiTheme="minorHAnsi" w:eastAsiaTheme="minorEastAsia" w:hAnsiTheme="minorHAnsi" w:cstheme="minorBidi"/>
          <w:bCs w:val="0"/>
          <w:iCs w:val="0"/>
          <w:caps w:val="0"/>
          <w:color w:val="auto"/>
          <w:spacing w:val="0"/>
          <w:sz w:val="22"/>
          <w:szCs w:val="22"/>
          <w:lang w:val="en-US" w:eastAsia="fr-FR"/>
        </w:rPr>
        <w:tab/>
      </w:r>
      <w:r>
        <w:t>NGEO-WEBC-UTD-0050: Data Acess Request statuses</w:t>
      </w:r>
      <w:r>
        <w:tab/>
      </w:r>
      <w:r>
        <w:fldChar w:fldCharType="begin"/>
      </w:r>
      <w:r>
        <w:instrText xml:space="preserve"> PAGEREF _Toc421282760 \h </w:instrText>
      </w:r>
      <w:r>
        <w:fldChar w:fldCharType="separate"/>
      </w:r>
      <w:r>
        <w:t>18</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5.4.7</w:t>
      </w:r>
      <w:r w:rsidRPr="00974963">
        <w:rPr>
          <w:rFonts w:asciiTheme="minorHAnsi" w:eastAsiaTheme="minorEastAsia" w:hAnsiTheme="minorHAnsi" w:cstheme="minorBidi"/>
          <w:bCs w:val="0"/>
          <w:iCs w:val="0"/>
          <w:caps w:val="0"/>
          <w:color w:val="auto"/>
          <w:spacing w:val="0"/>
          <w:sz w:val="22"/>
          <w:szCs w:val="22"/>
          <w:lang w:val="en-US" w:eastAsia="fr-FR"/>
        </w:rPr>
        <w:tab/>
      </w:r>
      <w:r>
        <w:t>NGEO-WEBC-UTD-0060: Simple Data AcCess Request</w:t>
      </w:r>
      <w:r>
        <w:tab/>
      </w:r>
      <w:r>
        <w:fldChar w:fldCharType="begin"/>
      </w:r>
      <w:r>
        <w:instrText xml:space="preserve"> PAGEREF _Toc421282761 \h </w:instrText>
      </w:r>
      <w:r>
        <w:fldChar w:fldCharType="separate"/>
      </w:r>
      <w:r>
        <w:t>18</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5.4.8</w:t>
      </w:r>
      <w:r w:rsidRPr="00974963">
        <w:rPr>
          <w:rFonts w:asciiTheme="minorHAnsi" w:eastAsiaTheme="minorEastAsia" w:hAnsiTheme="minorHAnsi" w:cstheme="minorBidi"/>
          <w:bCs w:val="0"/>
          <w:iCs w:val="0"/>
          <w:caps w:val="0"/>
          <w:color w:val="auto"/>
          <w:spacing w:val="0"/>
          <w:sz w:val="22"/>
          <w:szCs w:val="22"/>
          <w:lang w:val="en-US" w:eastAsia="fr-FR"/>
        </w:rPr>
        <w:tab/>
      </w:r>
      <w:r>
        <w:t>NGEO-WEBC-UTD-0070: Standing Order Data Access Request</w:t>
      </w:r>
      <w:r>
        <w:tab/>
      </w:r>
      <w:r>
        <w:fldChar w:fldCharType="begin"/>
      </w:r>
      <w:r>
        <w:instrText xml:space="preserve"> PAGEREF _Toc421282762 \h </w:instrText>
      </w:r>
      <w:r>
        <w:fldChar w:fldCharType="separate"/>
      </w:r>
      <w:r>
        <w:t>18</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5.4.9</w:t>
      </w:r>
      <w:r w:rsidRPr="00974963">
        <w:rPr>
          <w:rFonts w:asciiTheme="minorHAnsi" w:eastAsiaTheme="minorEastAsia" w:hAnsiTheme="minorHAnsi" w:cstheme="minorBidi"/>
          <w:bCs w:val="0"/>
          <w:iCs w:val="0"/>
          <w:caps w:val="0"/>
          <w:color w:val="auto"/>
          <w:spacing w:val="0"/>
          <w:sz w:val="22"/>
          <w:szCs w:val="22"/>
          <w:lang w:val="en-US" w:eastAsia="fr-FR"/>
        </w:rPr>
        <w:tab/>
      </w:r>
      <w:r>
        <w:t>NGEO-WEBC-UTD-0080: Dataset search</w:t>
      </w:r>
      <w:r>
        <w:tab/>
      </w:r>
      <w:r>
        <w:fldChar w:fldCharType="begin"/>
      </w:r>
      <w:r>
        <w:instrText xml:space="preserve"> PAGEREF _Toc421282763 \h </w:instrText>
      </w:r>
      <w:r>
        <w:fldChar w:fldCharType="separate"/>
      </w:r>
      <w:r>
        <w:t>18</w:t>
      </w:r>
      <w:r>
        <w:fldChar w:fldCharType="end"/>
      </w:r>
    </w:p>
    <w:p w:rsidR="00974963" w:rsidRPr="00974963" w:rsidRDefault="00974963">
      <w:pPr>
        <w:pStyle w:val="TM2"/>
        <w:tabs>
          <w:tab w:val="left" w:pos="1588"/>
        </w:tabs>
        <w:rPr>
          <w:rFonts w:asciiTheme="minorHAnsi" w:eastAsiaTheme="minorEastAsia" w:hAnsiTheme="minorHAnsi" w:cstheme="minorBidi"/>
          <w:bCs w:val="0"/>
          <w:caps w:val="0"/>
          <w:spacing w:val="0"/>
          <w:sz w:val="22"/>
          <w:szCs w:val="22"/>
          <w:lang w:val="en-US" w:eastAsia="fr-FR"/>
        </w:rPr>
      </w:pPr>
      <w:r>
        <w:t>5.5</w:t>
      </w:r>
      <w:r w:rsidRPr="00974963">
        <w:rPr>
          <w:rFonts w:asciiTheme="minorHAnsi" w:eastAsiaTheme="minorEastAsia" w:hAnsiTheme="minorHAnsi" w:cstheme="minorBidi"/>
          <w:bCs w:val="0"/>
          <w:caps w:val="0"/>
          <w:spacing w:val="0"/>
          <w:sz w:val="22"/>
          <w:szCs w:val="22"/>
          <w:lang w:val="en-US" w:eastAsia="fr-FR"/>
        </w:rPr>
        <w:tab/>
      </w:r>
      <w:r>
        <w:t>Software Unit and Integration Test Case Specification</w:t>
      </w:r>
      <w:r>
        <w:tab/>
      </w:r>
      <w:r>
        <w:fldChar w:fldCharType="begin"/>
      </w:r>
      <w:r>
        <w:instrText xml:space="preserve"> PAGEREF _Toc421282764 \h </w:instrText>
      </w:r>
      <w:r>
        <w:fldChar w:fldCharType="separate"/>
      </w:r>
      <w:r>
        <w:t>19</w:t>
      </w:r>
      <w:r>
        <w:fldChar w:fldCharType="end"/>
      </w:r>
    </w:p>
    <w:p w:rsidR="00974963" w:rsidRPr="00974963" w:rsidRDefault="00974963">
      <w:pPr>
        <w:pStyle w:val="TM2"/>
        <w:tabs>
          <w:tab w:val="left" w:pos="1588"/>
        </w:tabs>
        <w:rPr>
          <w:rFonts w:asciiTheme="minorHAnsi" w:eastAsiaTheme="minorEastAsia" w:hAnsiTheme="minorHAnsi" w:cstheme="minorBidi"/>
          <w:bCs w:val="0"/>
          <w:caps w:val="0"/>
          <w:spacing w:val="0"/>
          <w:sz w:val="22"/>
          <w:szCs w:val="22"/>
          <w:lang w:val="en-US" w:eastAsia="fr-FR"/>
        </w:rPr>
      </w:pPr>
      <w:r>
        <w:t>5.6</w:t>
      </w:r>
      <w:r w:rsidRPr="00974963">
        <w:rPr>
          <w:rFonts w:asciiTheme="minorHAnsi" w:eastAsiaTheme="minorEastAsia" w:hAnsiTheme="minorHAnsi" w:cstheme="minorBidi"/>
          <w:bCs w:val="0"/>
          <w:caps w:val="0"/>
          <w:spacing w:val="0"/>
          <w:sz w:val="22"/>
          <w:szCs w:val="22"/>
          <w:lang w:val="en-US" w:eastAsia="fr-FR"/>
        </w:rPr>
        <w:tab/>
      </w:r>
      <w:r>
        <w:t>Software Unit and Integration Test Procedures Specification</w:t>
      </w:r>
      <w:r>
        <w:tab/>
      </w:r>
      <w:r>
        <w:fldChar w:fldCharType="begin"/>
      </w:r>
      <w:r>
        <w:instrText xml:space="preserve"> PAGEREF _Toc421282765 \h </w:instrText>
      </w:r>
      <w:r>
        <w:fldChar w:fldCharType="separate"/>
      </w:r>
      <w:r>
        <w:t>22</w:t>
      </w:r>
      <w:r>
        <w:fldChar w:fldCharType="end"/>
      </w:r>
    </w:p>
    <w:p w:rsidR="00974963" w:rsidRPr="00974963" w:rsidRDefault="00974963">
      <w:pPr>
        <w:pStyle w:val="TM1"/>
        <w:rPr>
          <w:rFonts w:asciiTheme="minorHAnsi" w:eastAsiaTheme="minorEastAsia" w:hAnsiTheme="minorHAnsi" w:cstheme="minorBidi"/>
          <w:caps w:val="0"/>
          <w:spacing w:val="0"/>
          <w:sz w:val="22"/>
          <w:szCs w:val="22"/>
          <w:lang w:val="en-US" w:eastAsia="fr-FR"/>
        </w:rPr>
      </w:pPr>
      <w:r>
        <w:t>6.</w:t>
      </w:r>
      <w:r w:rsidRPr="00974963">
        <w:rPr>
          <w:rFonts w:asciiTheme="minorHAnsi" w:eastAsiaTheme="minorEastAsia" w:hAnsiTheme="minorHAnsi" w:cstheme="minorBidi"/>
          <w:caps w:val="0"/>
          <w:spacing w:val="0"/>
          <w:sz w:val="22"/>
          <w:szCs w:val="22"/>
          <w:lang w:val="en-US" w:eastAsia="fr-FR"/>
        </w:rPr>
        <w:tab/>
      </w:r>
      <w:r>
        <w:t>Software Validation Specification</w:t>
      </w:r>
      <w:r>
        <w:tab/>
      </w:r>
      <w:r>
        <w:fldChar w:fldCharType="begin"/>
      </w:r>
      <w:r>
        <w:instrText xml:space="preserve"> PAGEREF _Toc421282766 \h </w:instrText>
      </w:r>
      <w:r>
        <w:fldChar w:fldCharType="separate"/>
      </w:r>
      <w:r>
        <w:t>23</w:t>
      </w:r>
      <w:r>
        <w:fldChar w:fldCharType="end"/>
      </w:r>
    </w:p>
    <w:p w:rsidR="00974963" w:rsidRPr="00974963" w:rsidRDefault="00974963">
      <w:pPr>
        <w:pStyle w:val="TM2"/>
        <w:tabs>
          <w:tab w:val="left" w:pos="1588"/>
        </w:tabs>
        <w:rPr>
          <w:rFonts w:asciiTheme="minorHAnsi" w:eastAsiaTheme="minorEastAsia" w:hAnsiTheme="minorHAnsi" w:cstheme="minorBidi"/>
          <w:bCs w:val="0"/>
          <w:caps w:val="0"/>
          <w:spacing w:val="0"/>
          <w:sz w:val="22"/>
          <w:szCs w:val="22"/>
          <w:lang w:val="en-US" w:eastAsia="fr-FR"/>
        </w:rPr>
      </w:pPr>
      <w:r>
        <w:t>6.1</w:t>
      </w:r>
      <w:r w:rsidRPr="00974963">
        <w:rPr>
          <w:rFonts w:asciiTheme="minorHAnsi" w:eastAsiaTheme="minorEastAsia" w:hAnsiTheme="minorHAnsi" w:cstheme="minorBidi"/>
          <w:bCs w:val="0"/>
          <w:caps w:val="0"/>
          <w:spacing w:val="0"/>
          <w:sz w:val="22"/>
          <w:szCs w:val="22"/>
          <w:lang w:val="en-US" w:eastAsia="fr-FR"/>
        </w:rPr>
        <w:tab/>
      </w:r>
      <w:r>
        <w:t>Software Validation Approach</w:t>
      </w:r>
      <w:r>
        <w:tab/>
      </w:r>
      <w:r>
        <w:fldChar w:fldCharType="begin"/>
      </w:r>
      <w:r>
        <w:instrText xml:space="preserve"> PAGEREF _Toc421282767 \h </w:instrText>
      </w:r>
      <w:r>
        <w:fldChar w:fldCharType="separate"/>
      </w:r>
      <w:r>
        <w:t>23</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6.1.1</w:t>
      </w:r>
      <w:r w:rsidRPr="00974963">
        <w:rPr>
          <w:rFonts w:asciiTheme="minorHAnsi" w:eastAsiaTheme="minorEastAsia" w:hAnsiTheme="minorHAnsi" w:cstheme="minorBidi"/>
          <w:bCs w:val="0"/>
          <w:iCs w:val="0"/>
          <w:caps w:val="0"/>
          <w:color w:val="auto"/>
          <w:spacing w:val="0"/>
          <w:sz w:val="22"/>
          <w:szCs w:val="22"/>
          <w:lang w:val="en-US" w:eastAsia="fr-FR"/>
        </w:rPr>
        <w:tab/>
      </w:r>
      <w:r>
        <w:t>Task and criteria</w:t>
      </w:r>
      <w:r>
        <w:tab/>
      </w:r>
      <w:r>
        <w:fldChar w:fldCharType="begin"/>
      </w:r>
      <w:r>
        <w:instrText xml:space="preserve"> PAGEREF _Toc421282768 \h </w:instrText>
      </w:r>
      <w:r>
        <w:fldChar w:fldCharType="separate"/>
      </w:r>
      <w:r>
        <w:t>23</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6.1.2</w:t>
      </w:r>
      <w:r w:rsidRPr="00974963">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_Toc421282769 \h </w:instrText>
      </w:r>
      <w:r>
        <w:fldChar w:fldCharType="separate"/>
      </w:r>
      <w:r>
        <w:t>23</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6.1.3</w:t>
      </w:r>
      <w:r w:rsidRPr="00974963">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_Toc421282770 \h </w:instrText>
      </w:r>
      <w:r>
        <w:fldChar w:fldCharType="separate"/>
      </w:r>
      <w:r>
        <w:t>23</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6.1.4</w:t>
      </w:r>
      <w:r w:rsidRPr="00974963">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_Toc421282771 \h </w:instrText>
      </w:r>
      <w:r>
        <w:fldChar w:fldCharType="separate"/>
      </w:r>
      <w:r>
        <w:t>23</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6.1.5</w:t>
      </w:r>
      <w:r w:rsidRPr="00974963">
        <w:rPr>
          <w:rFonts w:asciiTheme="minorHAnsi" w:eastAsiaTheme="minorEastAsia" w:hAnsiTheme="minorHAnsi" w:cstheme="minorBidi"/>
          <w:bCs w:val="0"/>
          <w:iCs w:val="0"/>
          <w:caps w:val="0"/>
          <w:color w:val="auto"/>
          <w:spacing w:val="0"/>
          <w:sz w:val="22"/>
          <w:szCs w:val="22"/>
          <w:lang w:val="en-US" w:eastAsia="fr-FR"/>
        </w:rPr>
        <w:tab/>
      </w:r>
      <w:r>
        <w:t>Items that cannot be validated by test</w:t>
      </w:r>
      <w:r>
        <w:tab/>
      </w:r>
      <w:r>
        <w:fldChar w:fldCharType="begin"/>
      </w:r>
      <w:r>
        <w:instrText xml:space="preserve"> PAGEREF _Toc421282772 \h </w:instrText>
      </w:r>
      <w:r>
        <w:fldChar w:fldCharType="separate"/>
      </w:r>
      <w:r>
        <w:t>24</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lastRenderedPageBreak/>
        <w:t>6.1.6</w:t>
      </w:r>
      <w:r w:rsidRPr="00974963">
        <w:rPr>
          <w:rFonts w:asciiTheme="minorHAnsi" w:eastAsiaTheme="minorEastAsia" w:hAnsiTheme="minorHAnsi" w:cstheme="minorBidi"/>
          <w:bCs w:val="0"/>
          <w:iCs w:val="0"/>
          <w:caps w:val="0"/>
          <w:color w:val="auto"/>
          <w:spacing w:val="0"/>
          <w:sz w:val="22"/>
          <w:szCs w:val="22"/>
          <w:lang w:val="en-US" w:eastAsia="fr-FR"/>
        </w:rPr>
        <w:tab/>
      </w:r>
      <w:r>
        <w:t>Regression Tests</w:t>
      </w:r>
      <w:r>
        <w:tab/>
      </w:r>
      <w:r>
        <w:fldChar w:fldCharType="begin"/>
      </w:r>
      <w:r>
        <w:instrText xml:space="preserve"> PAGEREF _Toc421282773 \h </w:instrText>
      </w:r>
      <w:r>
        <w:fldChar w:fldCharType="separate"/>
      </w:r>
      <w:r>
        <w:t>24</w:t>
      </w:r>
      <w:r>
        <w:fldChar w:fldCharType="end"/>
      </w:r>
    </w:p>
    <w:p w:rsidR="00974963" w:rsidRPr="00974963" w:rsidRDefault="00974963">
      <w:pPr>
        <w:pStyle w:val="TM2"/>
        <w:tabs>
          <w:tab w:val="left" w:pos="1588"/>
        </w:tabs>
        <w:rPr>
          <w:rFonts w:asciiTheme="minorHAnsi" w:eastAsiaTheme="minorEastAsia" w:hAnsiTheme="minorHAnsi" w:cstheme="minorBidi"/>
          <w:bCs w:val="0"/>
          <w:caps w:val="0"/>
          <w:spacing w:val="0"/>
          <w:sz w:val="22"/>
          <w:szCs w:val="22"/>
          <w:lang w:val="en-US" w:eastAsia="fr-FR"/>
        </w:rPr>
      </w:pPr>
      <w:r>
        <w:t>6.2</w:t>
      </w:r>
      <w:r w:rsidRPr="00974963">
        <w:rPr>
          <w:rFonts w:asciiTheme="minorHAnsi" w:eastAsiaTheme="minorEastAsia" w:hAnsiTheme="minorHAnsi" w:cstheme="minorBidi"/>
          <w:bCs w:val="0"/>
          <w:caps w:val="0"/>
          <w:spacing w:val="0"/>
          <w:sz w:val="22"/>
          <w:szCs w:val="22"/>
          <w:lang w:val="en-US" w:eastAsia="fr-FR"/>
        </w:rPr>
        <w:tab/>
      </w:r>
      <w:r>
        <w:t>Software Validation Testing Specification Design</w:t>
      </w:r>
      <w:r>
        <w:tab/>
      </w:r>
      <w:r>
        <w:fldChar w:fldCharType="begin"/>
      </w:r>
      <w:r>
        <w:instrText xml:space="preserve"> PAGEREF _Toc421282774 \h </w:instrText>
      </w:r>
      <w:r>
        <w:fldChar w:fldCharType="separate"/>
      </w:r>
      <w:r>
        <w:t>25</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6.2.1</w:t>
      </w:r>
      <w:r w:rsidRPr="00974963">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_Toc421282775 \h </w:instrText>
      </w:r>
      <w:r>
        <w:fldChar w:fldCharType="separate"/>
      </w:r>
      <w:r>
        <w:t>25</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6.2.2</w:t>
      </w:r>
      <w:r w:rsidRPr="00974963">
        <w:rPr>
          <w:rFonts w:asciiTheme="minorHAnsi" w:eastAsiaTheme="minorEastAsia" w:hAnsiTheme="minorHAnsi" w:cstheme="minorBidi"/>
          <w:bCs w:val="0"/>
          <w:iCs w:val="0"/>
          <w:caps w:val="0"/>
          <w:color w:val="auto"/>
          <w:spacing w:val="0"/>
          <w:sz w:val="22"/>
          <w:szCs w:val="22"/>
          <w:lang w:val="en-US" w:eastAsia="fr-FR"/>
        </w:rPr>
        <w:tab/>
      </w:r>
      <w:r>
        <w:t>NGEO-WEBC-VTD-0010: Installation of Web Client and home page check</w:t>
      </w:r>
      <w:r>
        <w:tab/>
      </w:r>
      <w:r>
        <w:fldChar w:fldCharType="begin"/>
      </w:r>
      <w:r>
        <w:instrText xml:space="preserve"> PAGEREF _Toc421282776 \h </w:instrText>
      </w:r>
      <w:r>
        <w:fldChar w:fldCharType="separate"/>
      </w:r>
      <w:r>
        <w:t>25</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6.2.3</w:t>
      </w:r>
      <w:r w:rsidRPr="00974963">
        <w:rPr>
          <w:rFonts w:asciiTheme="minorHAnsi" w:eastAsiaTheme="minorEastAsia" w:hAnsiTheme="minorHAnsi" w:cstheme="minorBidi"/>
          <w:bCs w:val="0"/>
          <w:iCs w:val="0"/>
          <w:caps w:val="0"/>
          <w:color w:val="auto"/>
          <w:spacing w:val="0"/>
          <w:sz w:val="22"/>
          <w:szCs w:val="22"/>
          <w:lang w:val="en-US" w:eastAsia="fr-FR"/>
        </w:rPr>
        <w:tab/>
      </w:r>
      <w:r>
        <w:t>NGEO-WEBC-VTD-0020: Dataset selection</w:t>
      </w:r>
      <w:r>
        <w:tab/>
      </w:r>
      <w:r>
        <w:fldChar w:fldCharType="begin"/>
      </w:r>
      <w:r>
        <w:instrText xml:space="preserve"> PAGEREF _Toc421282777 \h </w:instrText>
      </w:r>
      <w:r>
        <w:fldChar w:fldCharType="separate"/>
      </w:r>
      <w:r>
        <w:t>25</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6.2.4</w:t>
      </w:r>
      <w:r w:rsidRPr="00974963">
        <w:rPr>
          <w:rFonts w:asciiTheme="minorHAnsi" w:eastAsiaTheme="minorEastAsia" w:hAnsiTheme="minorHAnsi" w:cstheme="minorBidi"/>
          <w:bCs w:val="0"/>
          <w:iCs w:val="0"/>
          <w:caps w:val="0"/>
          <w:color w:val="auto"/>
          <w:spacing w:val="0"/>
          <w:sz w:val="22"/>
          <w:szCs w:val="22"/>
          <w:lang w:val="en-US" w:eastAsia="fr-FR"/>
        </w:rPr>
        <w:tab/>
      </w:r>
      <w:r>
        <w:t>NGEO-WEBC-VTD-0030: Simple search formulation</w:t>
      </w:r>
      <w:r>
        <w:tab/>
      </w:r>
      <w:r>
        <w:fldChar w:fldCharType="begin"/>
      </w:r>
      <w:r>
        <w:instrText xml:space="preserve"> PAGEREF _Toc421282778 \h </w:instrText>
      </w:r>
      <w:r>
        <w:fldChar w:fldCharType="separate"/>
      </w:r>
      <w:r>
        <w:t>26</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6.2.5</w:t>
      </w:r>
      <w:r w:rsidRPr="00974963">
        <w:rPr>
          <w:rFonts w:asciiTheme="minorHAnsi" w:eastAsiaTheme="minorEastAsia" w:hAnsiTheme="minorHAnsi" w:cstheme="minorBidi"/>
          <w:bCs w:val="0"/>
          <w:iCs w:val="0"/>
          <w:caps w:val="0"/>
          <w:color w:val="auto"/>
          <w:spacing w:val="0"/>
          <w:sz w:val="22"/>
          <w:szCs w:val="22"/>
          <w:lang w:val="en-US" w:eastAsia="fr-FR"/>
        </w:rPr>
        <w:tab/>
      </w:r>
      <w:r>
        <w:t>NGEO-WEBC-VTD-0040: Search results in a table</w:t>
      </w:r>
      <w:r>
        <w:tab/>
      </w:r>
      <w:r>
        <w:fldChar w:fldCharType="begin"/>
      </w:r>
      <w:r>
        <w:instrText xml:space="preserve"> PAGEREF _Toc421282779 \h </w:instrText>
      </w:r>
      <w:r>
        <w:fldChar w:fldCharType="separate"/>
      </w:r>
      <w:r>
        <w:t>26</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6.2.6</w:t>
      </w:r>
      <w:r w:rsidRPr="00974963">
        <w:rPr>
          <w:rFonts w:asciiTheme="minorHAnsi" w:eastAsiaTheme="minorEastAsia" w:hAnsiTheme="minorHAnsi" w:cstheme="minorBidi"/>
          <w:bCs w:val="0"/>
          <w:iCs w:val="0"/>
          <w:caps w:val="0"/>
          <w:color w:val="auto"/>
          <w:spacing w:val="0"/>
          <w:sz w:val="22"/>
          <w:szCs w:val="22"/>
          <w:lang w:val="en-US" w:eastAsia="fr-FR"/>
        </w:rPr>
        <w:tab/>
      </w:r>
      <w:r>
        <w:t>NGEO-WEBC-VTD-0050: Search results on the map</w:t>
      </w:r>
      <w:r>
        <w:tab/>
      </w:r>
      <w:r>
        <w:fldChar w:fldCharType="begin"/>
      </w:r>
      <w:r>
        <w:instrText xml:space="preserve"> PAGEREF _Toc421282780 \h </w:instrText>
      </w:r>
      <w:r>
        <w:fldChar w:fldCharType="separate"/>
      </w:r>
      <w:r>
        <w:t>26</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6.2.7</w:t>
      </w:r>
      <w:r w:rsidRPr="00974963">
        <w:rPr>
          <w:rFonts w:asciiTheme="minorHAnsi" w:eastAsiaTheme="minorEastAsia" w:hAnsiTheme="minorHAnsi" w:cstheme="minorBidi"/>
          <w:bCs w:val="0"/>
          <w:iCs w:val="0"/>
          <w:caps w:val="0"/>
          <w:color w:val="auto"/>
          <w:spacing w:val="0"/>
          <w:sz w:val="22"/>
          <w:szCs w:val="22"/>
          <w:lang w:val="en-US" w:eastAsia="fr-FR"/>
        </w:rPr>
        <w:tab/>
      </w:r>
      <w:r>
        <w:t>NGEO-WEBC-VTD-0060: Browse visualization</w:t>
      </w:r>
      <w:r>
        <w:tab/>
      </w:r>
      <w:r>
        <w:fldChar w:fldCharType="begin"/>
      </w:r>
      <w:r>
        <w:instrText xml:space="preserve"> PAGEREF _Toc421282781 \h </w:instrText>
      </w:r>
      <w:r>
        <w:fldChar w:fldCharType="separate"/>
      </w:r>
      <w:r>
        <w:t>27</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6.2.8</w:t>
      </w:r>
      <w:r w:rsidRPr="00974963">
        <w:rPr>
          <w:rFonts w:asciiTheme="minorHAnsi" w:eastAsiaTheme="minorEastAsia" w:hAnsiTheme="minorHAnsi" w:cstheme="minorBidi"/>
          <w:bCs w:val="0"/>
          <w:iCs w:val="0"/>
          <w:caps w:val="0"/>
          <w:color w:val="auto"/>
          <w:spacing w:val="0"/>
          <w:sz w:val="22"/>
          <w:szCs w:val="22"/>
          <w:lang w:val="en-US" w:eastAsia="fr-FR"/>
        </w:rPr>
        <w:tab/>
      </w:r>
      <w:r>
        <w:t>NGEO-WEBC-VTD-0070: Filtered dataset selection</w:t>
      </w:r>
      <w:r>
        <w:tab/>
      </w:r>
      <w:r>
        <w:fldChar w:fldCharType="begin"/>
      </w:r>
      <w:r>
        <w:instrText xml:space="preserve"> PAGEREF _Toc421282782 \h </w:instrText>
      </w:r>
      <w:r>
        <w:fldChar w:fldCharType="separate"/>
      </w:r>
      <w:r>
        <w:t>27</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6.2.9</w:t>
      </w:r>
      <w:r w:rsidRPr="00974963">
        <w:rPr>
          <w:rFonts w:asciiTheme="minorHAnsi" w:eastAsiaTheme="minorEastAsia" w:hAnsiTheme="minorHAnsi" w:cstheme="minorBidi"/>
          <w:bCs w:val="0"/>
          <w:iCs w:val="0"/>
          <w:caps w:val="0"/>
          <w:color w:val="auto"/>
          <w:spacing w:val="0"/>
          <w:sz w:val="22"/>
          <w:szCs w:val="22"/>
          <w:lang w:val="en-US" w:eastAsia="fr-FR"/>
        </w:rPr>
        <w:tab/>
      </w:r>
      <w:r>
        <w:t>NGEO-WEBC-VTD-0080: Searching with a URL</w:t>
      </w:r>
      <w:r>
        <w:tab/>
      </w:r>
      <w:r>
        <w:fldChar w:fldCharType="begin"/>
      </w:r>
      <w:r>
        <w:instrText xml:space="preserve"> PAGEREF _Toc421282783 \h </w:instrText>
      </w:r>
      <w:r>
        <w:fldChar w:fldCharType="separate"/>
      </w:r>
      <w:r>
        <w:t>27</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6.2.10</w:t>
      </w:r>
      <w:r w:rsidRPr="00974963">
        <w:rPr>
          <w:rFonts w:asciiTheme="minorHAnsi" w:eastAsiaTheme="minorEastAsia" w:hAnsiTheme="minorHAnsi" w:cstheme="minorBidi"/>
          <w:bCs w:val="0"/>
          <w:iCs w:val="0"/>
          <w:caps w:val="0"/>
          <w:color w:val="auto"/>
          <w:spacing w:val="0"/>
          <w:sz w:val="22"/>
          <w:szCs w:val="22"/>
          <w:lang w:val="en-US" w:eastAsia="fr-FR"/>
        </w:rPr>
        <w:tab/>
      </w:r>
      <w:r>
        <w:t>NGEO-WEBC-VTD-0090: Map layers management</w:t>
      </w:r>
      <w:r>
        <w:tab/>
      </w:r>
      <w:r>
        <w:fldChar w:fldCharType="begin"/>
      </w:r>
      <w:r>
        <w:instrText xml:space="preserve"> PAGEREF _Toc421282784 \h </w:instrText>
      </w:r>
      <w:r>
        <w:fldChar w:fldCharType="separate"/>
      </w:r>
      <w:r>
        <w:t>27</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6.2.11</w:t>
      </w:r>
      <w:r w:rsidRPr="00974963">
        <w:rPr>
          <w:rFonts w:asciiTheme="minorHAnsi" w:eastAsiaTheme="minorEastAsia" w:hAnsiTheme="minorHAnsi" w:cstheme="minorBidi"/>
          <w:bCs w:val="0"/>
          <w:iCs w:val="0"/>
          <w:caps w:val="0"/>
          <w:color w:val="auto"/>
          <w:spacing w:val="0"/>
          <w:sz w:val="22"/>
          <w:szCs w:val="22"/>
          <w:lang w:val="en-US" w:eastAsia="fr-FR"/>
        </w:rPr>
        <w:tab/>
      </w:r>
      <w:r>
        <w:t>NGEO-WEBC-VTD-0100: Map navigation and selection</w:t>
      </w:r>
      <w:r>
        <w:tab/>
      </w:r>
      <w:r>
        <w:fldChar w:fldCharType="begin"/>
      </w:r>
      <w:r>
        <w:instrText xml:space="preserve"> PAGEREF _Toc421282785 \h </w:instrText>
      </w:r>
      <w:r>
        <w:fldChar w:fldCharType="separate"/>
      </w:r>
      <w:r>
        <w:t>28</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6.2.12</w:t>
      </w:r>
      <w:r w:rsidRPr="00974963">
        <w:rPr>
          <w:rFonts w:asciiTheme="minorHAnsi" w:eastAsiaTheme="minorEastAsia" w:hAnsiTheme="minorHAnsi" w:cstheme="minorBidi"/>
          <w:bCs w:val="0"/>
          <w:iCs w:val="0"/>
          <w:caps w:val="0"/>
          <w:color w:val="auto"/>
          <w:spacing w:val="0"/>
          <w:sz w:val="22"/>
          <w:szCs w:val="22"/>
          <w:lang w:val="en-US" w:eastAsia="fr-FR"/>
        </w:rPr>
        <w:tab/>
      </w:r>
      <w:r>
        <w:t>NGEO-WEBC-VTD-0110: Simple Data Access Request</w:t>
      </w:r>
      <w:r>
        <w:tab/>
      </w:r>
      <w:r>
        <w:fldChar w:fldCharType="begin"/>
      </w:r>
      <w:r>
        <w:instrText xml:space="preserve"> PAGEREF _Toc421282786 \h </w:instrText>
      </w:r>
      <w:r>
        <w:fldChar w:fldCharType="separate"/>
      </w:r>
      <w:r>
        <w:t>28</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6.2.13</w:t>
      </w:r>
      <w:r w:rsidRPr="00974963">
        <w:rPr>
          <w:rFonts w:asciiTheme="minorHAnsi" w:eastAsiaTheme="minorEastAsia" w:hAnsiTheme="minorHAnsi" w:cstheme="minorBidi"/>
          <w:bCs w:val="0"/>
          <w:iCs w:val="0"/>
          <w:caps w:val="0"/>
          <w:color w:val="auto"/>
          <w:spacing w:val="0"/>
          <w:sz w:val="22"/>
          <w:szCs w:val="22"/>
          <w:lang w:val="en-US" w:eastAsia="fr-FR"/>
        </w:rPr>
        <w:tab/>
      </w:r>
      <w:r>
        <w:t>NGEO-WEBC-VTD-0120: Standing Order Data Access Request</w:t>
      </w:r>
      <w:r>
        <w:tab/>
      </w:r>
      <w:r>
        <w:fldChar w:fldCharType="begin"/>
      </w:r>
      <w:r>
        <w:instrText xml:space="preserve"> PAGEREF _Toc421282787 \h </w:instrText>
      </w:r>
      <w:r>
        <w:fldChar w:fldCharType="separate"/>
      </w:r>
      <w:r>
        <w:t>28</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6.2.14</w:t>
      </w:r>
      <w:r w:rsidRPr="00974963">
        <w:rPr>
          <w:rFonts w:asciiTheme="minorHAnsi" w:eastAsiaTheme="minorEastAsia" w:hAnsiTheme="minorHAnsi" w:cstheme="minorBidi"/>
          <w:bCs w:val="0"/>
          <w:iCs w:val="0"/>
          <w:caps w:val="0"/>
          <w:color w:val="auto"/>
          <w:spacing w:val="0"/>
          <w:sz w:val="22"/>
          <w:szCs w:val="22"/>
          <w:lang w:val="en-US" w:eastAsia="fr-FR"/>
        </w:rPr>
        <w:tab/>
      </w:r>
      <w:r>
        <w:t>NGEO-WEBC-VTD-0130: Download Managers Monitoring</w:t>
      </w:r>
      <w:r>
        <w:tab/>
      </w:r>
      <w:r>
        <w:fldChar w:fldCharType="begin"/>
      </w:r>
      <w:r>
        <w:instrText xml:space="preserve"> PAGEREF _Toc421282788 \h </w:instrText>
      </w:r>
      <w:r>
        <w:fldChar w:fldCharType="separate"/>
      </w:r>
      <w:r>
        <w:t>29</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6.2.15</w:t>
      </w:r>
      <w:r w:rsidRPr="00974963">
        <w:rPr>
          <w:rFonts w:asciiTheme="minorHAnsi" w:eastAsiaTheme="minorEastAsia" w:hAnsiTheme="minorHAnsi" w:cstheme="minorBidi"/>
          <w:bCs w:val="0"/>
          <w:iCs w:val="0"/>
          <w:caps w:val="0"/>
          <w:color w:val="auto"/>
          <w:spacing w:val="0"/>
          <w:sz w:val="22"/>
          <w:szCs w:val="22"/>
          <w:lang w:val="en-US" w:eastAsia="fr-FR"/>
        </w:rPr>
        <w:tab/>
      </w:r>
      <w:r>
        <w:t>NGEO-WEBC-VTD-0140: Data Access Requests Monitoring</w:t>
      </w:r>
      <w:r>
        <w:tab/>
      </w:r>
      <w:r>
        <w:fldChar w:fldCharType="begin"/>
      </w:r>
      <w:r>
        <w:instrText xml:space="preserve"> PAGEREF _Toc421282789 \h </w:instrText>
      </w:r>
      <w:r>
        <w:fldChar w:fldCharType="separate"/>
      </w:r>
      <w:r>
        <w:t>29</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6.2.16</w:t>
      </w:r>
      <w:r w:rsidRPr="00974963">
        <w:rPr>
          <w:rFonts w:asciiTheme="minorHAnsi" w:eastAsiaTheme="minorEastAsia" w:hAnsiTheme="minorHAnsi" w:cstheme="minorBidi"/>
          <w:bCs w:val="0"/>
          <w:iCs w:val="0"/>
          <w:caps w:val="0"/>
          <w:color w:val="auto"/>
          <w:spacing w:val="0"/>
          <w:sz w:val="22"/>
          <w:szCs w:val="22"/>
          <w:lang w:val="en-US" w:eastAsia="fr-FR"/>
        </w:rPr>
        <w:tab/>
      </w:r>
      <w:r>
        <w:t>NGEO-WEBC-VTD-0150: Direct Download</w:t>
      </w:r>
      <w:r>
        <w:tab/>
      </w:r>
      <w:r>
        <w:fldChar w:fldCharType="begin"/>
      </w:r>
      <w:r>
        <w:instrText xml:space="preserve"> PAGEREF _Toc421282790 \h </w:instrText>
      </w:r>
      <w:r>
        <w:fldChar w:fldCharType="separate"/>
      </w:r>
      <w:r>
        <w:t>29</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6.2.17</w:t>
      </w:r>
      <w:r w:rsidRPr="00974963">
        <w:rPr>
          <w:rFonts w:asciiTheme="minorHAnsi" w:eastAsiaTheme="minorEastAsia" w:hAnsiTheme="minorHAnsi" w:cstheme="minorBidi"/>
          <w:bCs w:val="0"/>
          <w:iCs w:val="0"/>
          <w:caps w:val="0"/>
          <w:color w:val="auto"/>
          <w:spacing w:val="0"/>
          <w:sz w:val="22"/>
          <w:szCs w:val="22"/>
          <w:lang w:val="en-US" w:eastAsia="fr-FR"/>
        </w:rPr>
        <w:tab/>
      </w:r>
      <w:r>
        <w:t>NGEO-WEBC-VTD-0160: Advanced Search Criteria</w:t>
      </w:r>
      <w:r>
        <w:tab/>
      </w:r>
      <w:r>
        <w:fldChar w:fldCharType="begin"/>
      </w:r>
      <w:r>
        <w:instrText xml:space="preserve"> PAGEREF _Toc421282791 \h </w:instrText>
      </w:r>
      <w:r>
        <w:fldChar w:fldCharType="separate"/>
      </w:r>
      <w:r>
        <w:t>30</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6.2.18</w:t>
      </w:r>
      <w:r w:rsidRPr="00974963">
        <w:rPr>
          <w:rFonts w:asciiTheme="minorHAnsi" w:eastAsiaTheme="minorEastAsia" w:hAnsiTheme="minorHAnsi" w:cstheme="minorBidi"/>
          <w:bCs w:val="0"/>
          <w:iCs w:val="0"/>
          <w:caps w:val="0"/>
          <w:color w:val="auto"/>
          <w:spacing w:val="0"/>
          <w:sz w:val="22"/>
          <w:szCs w:val="22"/>
          <w:lang w:val="en-US" w:eastAsia="fr-FR"/>
        </w:rPr>
        <w:tab/>
      </w:r>
      <w:r>
        <w:t>NGEO-WEBC-VTD-0170: Download options</w:t>
      </w:r>
      <w:r>
        <w:tab/>
      </w:r>
      <w:r>
        <w:fldChar w:fldCharType="begin"/>
      </w:r>
      <w:r>
        <w:instrText xml:space="preserve"> PAGEREF _Toc421282792 \h </w:instrText>
      </w:r>
      <w:r>
        <w:fldChar w:fldCharType="separate"/>
      </w:r>
      <w:r>
        <w:t>30</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6.2.19</w:t>
      </w:r>
      <w:r w:rsidRPr="00974963">
        <w:rPr>
          <w:rFonts w:asciiTheme="minorHAnsi" w:eastAsiaTheme="minorEastAsia" w:hAnsiTheme="minorHAnsi" w:cstheme="minorBidi"/>
          <w:bCs w:val="0"/>
          <w:iCs w:val="0"/>
          <w:caps w:val="0"/>
          <w:color w:val="auto"/>
          <w:spacing w:val="0"/>
          <w:sz w:val="22"/>
          <w:szCs w:val="22"/>
          <w:lang w:val="en-US" w:eastAsia="fr-FR"/>
        </w:rPr>
        <w:tab/>
      </w:r>
      <w:r>
        <w:t>NGEO-WEBC-VTD-0180: Help</w:t>
      </w:r>
      <w:r>
        <w:tab/>
      </w:r>
      <w:r>
        <w:fldChar w:fldCharType="begin"/>
      </w:r>
      <w:r>
        <w:instrText xml:space="preserve"> PAGEREF _Toc421282793 \h </w:instrText>
      </w:r>
      <w:r>
        <w:fldChar w:fldCharType="separate"/>
      </w:r>
      <w:r>
        <w:t>31</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6.2.20</w:t>
      </w:r>
      <w:r w:rsidRPr="00974963">
        <w:rPr>
          <w:rFonts w:asciiTheme="minorHAnsi" w:eastAsiaTheme="minorEastAsia" w:hAnsiTheme="minorHAnsi" w:cstheme="minorBidi"/>
          <w:bCs w:val="0"/>
          <w:iCs w:val="0"/>
          <w:caps w:val="0"/>
          <w:color w:val="auto"/>
          <w:spacing w:val="0"/>
          <w:sz w:val="22"/>
          <w:szCs w:val="22"/>
          <w:lang w:val="en-US" w:eastAsia="fr-FR"/>
        </w:rPr>
        <w:tab/>
      </w:r>
      <w:r>
        <w:t>NGEO-WEBC-VTD-0190: Import</w:t>
      </w:r>
      <w:r>
        <w:tab/>
      </w:r>
      <w:r>
        <w:fldChar w:fldCharType="begin"/>
      </w:r>
      <w:r>
        <w:instrText xml:space="preserve"> PAGEREF _Toc421282794 \h </w:instrText>
      </w:r>
      <w:r>
        <w:fldChar w:fldCharType="separate"/>
      </w:r>
      <w:r>
        <w:t>31</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6.2.21</w:t>
      </w:r>
      <w:r w:rsidRPr="00974963">
        <w:rPr>
          <w:rFonts w:asciiTheme="minorHAnsi" w:eastAsiaTheme="minorEastAsia" w:hAnsiTheme="minorHAnsi" w:cstheme="minorBidi"/>
          <w:bCs w:val="0"/>
          <w:iCs w:val="0"/>
          <w:caps w:val="0"/>
          <w:color w:val="auto"/>
          <w:spacing w:val="0"/>
          <w:sz w:val="22"/>
          <w:szCs w:val="22"/>
          <w:lang w:val="en-US" w:eastAsia="fr-FR"/>
        </w:rPr>
        <w:tab/>
      </w:r>
      <w:r>
        <w:t>NGEO-WEBC-VTD-0200: Search Shared URL</w:t>
      </w:r>
      <w:r>
        <w:tab/>
      </w:r>
      <w:r>
        <w:fldChar w:fldCharType="begin"/>
      </w:r>
      <w:r>
        <w:instrText xml:space="preserve"> PAGEREF _Toc421282795 \h </w:instrText>
      </w:r>
      <w:r>
        <w:fldChar w:fldCharType="separate"/>
      </w:r>
      <w:r>
        <w:t>31</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6.2.22</w:t>
      </w:r>
      <w:r w:rsidRPr="00974963">
        <w:rPr>
          <w:rFonts w:asciiTheme="minorHAnsi" w:eastAsiaTheme="minorEastAsia" w:hAnsiTheme="minorHAnsi" w:cstheme="minorBidi"/>
          <w:bCs w:val="0"/>
          <w:iCs w:val="0"/>
          <w:caps w:val="0"/>
          <w:color w:val="auto"/>
          <w:spacing w:val="0"/>
          <w:sz w:val="22"/>
          <w:szCs w:val="22"/>
          <w:lang w:val="en-US" w:eastAsia="fr-FR"/>
        </w:rPr>
        <w:tab/>
      </w:r>
      <w:r>
        <w:t>NGEO-WEBC-VTD-0210: Standing Order Shared URL</w:t>
      </w:r>
      <w:r>
        <w:tab/>
      </w:r>
      <w:r>
        <w:fldChar w:fldCharType="begin"/>
      </w:r>
      <w:r>
        <w:instrText xml:space="preserve"> PAGEREF _Toc421282796 \h </w:instrText>
      </w:r>
      <w:r>
        <w:fldChar w:fldCharType="separate"/>
      </w:r>
      <w:r>
        <w:t>32</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6.2.23</w:t>
      </w:r>
      <w:r w:rsidRPr="00974963">
        <w:rPr>
          <w:rFonts w:asciiTheme="minorHAnsi" w:eastAsiaTheme="minorEastAsia" w:hAnsiTheme="minorHAnsi" w:cstheme="minorBidi"/>
          <w:bCs w:val="0"/>
          <w:iCs w:val="0"/>
          <w:caps w:val="0"/>
          <w:color w:val="auto"/>
          <w:spacing w:val="0"/>
          <w:sz w:val="22"/>
          <w:szCs w:val="22"/>
          <w:lang w:val="en-US" w:eastAsia="fr-FR"/>
        </w:rPr>
        <w:tab/>
      </w:r>
      <w:r>
        <w:t>NGEO-WEBC-VTD-0220: Zone of interest definition</w:t>
      </w:r>
      <w:r>
        <w:tab/>
      </w:r>
      <w:r>
        <w:fldChar w:fldCharType="begin"/>
      </w:r>
      <w:r>
        <w:instrText xml:space="preserve"> PAGEREF _Toc421282797 \h </w:instrText>
      </w:r>
      <w:r>
        <w:fldChar w:fldCharType="separate"/>
      </w:r>
      <w:r>
        <w:t>32</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6.2.24</w:t>
      </w:r>
      <w:r w:rsidRPr="00974963">
        <w:rPr>
          <w:rFonts w:asciiTheme="minorHAnsi" w:eastAsiaTheme="minorEastAsia" w:hAnsiTheme="minorHAnsi" w:cstheme="minorBidi"/>
          <w:bCs w:val="0"/>
          <w:iCs w:val="0"/>
          <w:caps w:val="0"/>
          <w:color w:val="auto"/>
          <w:spacing w:val="0"/>
          <w:sz w:val="22"/>
          <w:szCs w:val="22"/>
          <w:lang w:val="en-US" w:eastAsia="fr-FR"/>
        </w:rPr>
        <w:tab/>
      </w:r>
      <w:r>
        <w:t>NGEO-WEBC-VTD-0230: Export</w:t>
      </w:r>
      <w:r>
        <w:tab/>
      </w:r>
      <w:r>
        <w:fldChar w:fldCharType="begin"/>
      </w:r>
      <w:r>
        <w:instrText xml:space="preserve"> PAGEREF _Toc421282798 \h </w:instrText>
      </w:r>
      <w:r>
        <w:fldChar w:fldCharType="separate"/>
      </w:r>
      <w:r>
        <w:t>32</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6.2.25</w:t>
      </w:r>
      <w:r w:rsidRPr="00974963">
        <w:rPr>
          <w:rFonts w:asciiTheme="minorHAnsi" w:eastAsiaTheme="minorEastAsia" w:hAnsiTheme="minorHAnsi" w:cstheme="minorBidi"/>
          <w:bCs w:val="0"/>
          <w:iCs w:val="0"/>
          <w:caps w:val="0"/>
          <w:color w:val="auto"/>
          <w:spacing w:val="0"/>
          <w:sz w:val="22"/>
          <w:szCs w:val="22"/>
          <w:lang w:val="en-US" w:eastAsia="fr-FR"/>
        </w:rPr>
        <w:tab/>
      </w:r>
      <w:r>
        <w:t>NGEO-WEBC-VTD-0240: Time Slider</w:t>
      </w:r>
      <w:r>
        <w:tab/>
      </w:r>
      <w:r>
        <w:fldChar w:fldCharType="begin"/>
      </w:r>
      <w:r>
        <w:instrText xml:space="preserve"> PAGEREF _Toc421282799 \h </w:instrText>
      </w:r>
      <w:r>
        <w:fldChar w:fldCharType="separate"/>
      </w:r>
      <w:r>
        <w:t>33</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6.2.26</w:t>
      </w:r>
      <w:r w:rsidRPr="00974963">
        <w:rPr>
          <w:rFonts w:asciiTheme="minorHAnsi" w:eastAsiaTheme="minorEastAsia" w:hAnsiTheme="minorHAnsi" w:cstheme="minorBidi"/>
          <w:bCs w:val="0"/>
          <w:iCs w:val="0"/>
          <w:caps w:val="0"/>
          <w:color w:val="auto"/>
          <w:spacing w:val="0"/>
          <w:sz w:val="22"/>
          <w:szCs w:val="22"/>
          <w:lang w:val="en-US" w:eastAsia="fr-FR"/>
        </w:rPr>
        <w:tab/>
      </w:r>
      <w:r>
        <w:t>NGEO-WEBC-VTD-0250: User Preferences</w:t>
      </w:r>
      <w:r>
        <w:tab/>
      </w:r>
      <w:r>
        <w:fldChar w:fldCharType="begin"/>
      </w:r>
      <w:r>
        <w:instrText xml:space="preserve"> PAGEREF _Toc421282800 \h </w:instrText>
      </w:r>
      <w:r>
        <w:fldChar w:fldCharType="separate"/>
      </w:r>
      <w:r>
        <w:t>33</w:t>
      </w:r>
      <w:r>
        <w:fldChar w:fldCharType="end"/>
      </w:r>
    </w:p>
    <w:p w:rsidR="00974963" w:rsidRDefault="00974963">
      <w:pPr>
        <w:pStyle w:val="TM3"/>
        <w:rPr>
          <w:rFonts w:asciiTheme="minorHAnsi" w:eastAsiaTheme="minorEastAsia" w:hAnsiTheme="minorHAnsi" w:cstheme="minorBidi"/>
          <w:bCs w:val="0"/>
          <w:iCs w:val="0"/>
          <w:caps w:val="0"/>
          <w:color w:val="auto"/>
          <w:spacing w:val="0"/>
          <w:sz w:val="22"/>
          <w:szCs w:val="22"/>
          <w:lang w:val="fr-FR" w:eastAsia="fr-FR"/>
        </w:rPr>
      </w:pPr>
      <w:r w:rsidRPr="001A7BB8">
        <w:t>6.2.27</w:t>
      </w:r>
      <w:r>
        <w:rPr>
          <w:rFonts w:asciiTheme="minorHAnsi" w:eastAsiaTheme="minorEastAsia" w:hAnsiTheme="minorHAnsi" w:cstheme="minorBidi"/>
          <w:bCs w:val="0"/>
          <w:iCs w:val="0"/>
          <w:caps w:val="0"/>
          <w:color w:val="auto"/>
          <w:spacing w:val="0"/>
          <w:sz w:val="22"/>
          <w:szCs w:val="22"/>
          <w:lang w:val="fr-FR" w:eastAsia="fr-FR"/>
        </w:rPr>
        <w:tab/>
      </w:r>
      <w:r>
        <w:t>NGEO-WEBC-VTD-0260: Inquiries</w:t>
      </w:r>
      <w:r>
        <w:tab/>
      </w:r>
      <w:r>
        <w:fldChar w:fldCharType="begin"/>
      </w:r>
      <w:r>
        <w:instrText xml:space="preserve"> PAGEREF _Toc421282801 \h </w:instrText>
      </w:r>
      <w:r>
        <w:fldChar w:fldCharType="separate"/>
      </w:r>
      <w:r>
        <w:t>33</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6.2.28</w:t>
      </w:r>
      <w:r w:rsidRPr="00974963">
        <w:rPr>
          <w:rFonts w:asciiTheme="minorHAnsi" w:eastAsiaTheme="minorEastAsia" w:hAnsiTheme="minorHAnsi" w:cstheme="minorBidi"/>
          <w:bCs w:val="0"/>
          <w:iCs w:val="0"/>
          <w:caps w:val="0"/>
          <w:color w:val="auto"/>
          <w:spacing w:val="0"/>
          <w:sz w:val="22"/>
          <w:szCs w:val="22"/>
          <w:lang w:val="en-US" w:eastAsia="fr-FR"/>
        </w:rPr>
        <w:tab/>
      </w:r>
      <w:r>
        <w:t>NGEO-WEBC-VTD-0270: Shopcart Management</w:t>
      </w:r>
      <w:r>
        <w:tab/>
      </w:r>
      <w:r>
        <w:fldChar w:fldCharType="begin"/>
      </w:r>
      <w:r>
        <w:instrText xml:space="preserve"> PAGEREF _Toc421282802 \h </w:instrText>
      </w:r>
      <w:r>
        <w:fldChar w:fldCharType="separate"/>
      </w:r>
      <w:r>
        <w:t>33</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6.2.29</w:t>
      </w:r>
      <w:r w:rsidRPr="00974963">
        <w:rPr>
          <w:rFonts w:asciiTheme="minorHAnsi" w:eastAsiaTheme="minorEastAsia" w:hAnsiTheme="minorHAnsi" w:cstheme="minorBidi"/>
          <w:bCs w:val="0"/>
          <w:iCs w:val="0"/>
          <w:caps w:val="0"/>
          <w:color w:val="auto"/>
          <w:spacing w:val="0"/>
          <w:sz w:val="22"/>
          <w:szCs w:val="22"/>
          <w:lang w:val="en-US" w:eastAsia="fr-FR"/>
        </w:rPr>
        <w:tab/>
      </w:r>
      <w:r>
        <w:t>NGEO-WEBC-VTD-0280: Shopcart as Data Access Service</w:t>
      </w:r>
      <w:r>
        <w:tab/>
      </w:r>
      <w:r>
        <w:fldChar w:fldCharType="begin"/>
      </w:r>
      <w:r>
        <w:instrText xml:space="preserve"> PAGEREF _Toc421282803 \h </w:instrText>
      </w:r>
      <w:r>
        <w:fldChar w:fldCharType="separate"/>
      </w:r>
      <w:r>
        <w:t>34</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6.2.30</w:t>
      </w:r>
      <w:r w:rsidRPr="00974963">
        <w:rPr>
          <w:rFonts w:asciiTheme="minorHAnsi" w:eastAsiaTheme="minorEastAsia" w:hAnsiTheme="minorHAnsi" w:cstheme="minorBidi"/>
          <w:bCs w:val="0"/>
          <w:iCs w:val="0"/>
          <w:caps w:val="0"/>
          <w:color w:val="auto"/>
          <w:spacing w:val="0"/>
          <w:sz w:val="22"/>
          <w:szCs w:val="22"/>
          <w:lang w:val="en-US" w:eastAsia="fr-FR"/>
        </w:rPr>
        <w:tab/>
      </w:r>
      <w:r>
        <w:t>NGEO-WEBC-VTD-0290: Dataset Authorization</w:t>
      </w:r>
      <w:r>
        <w:tab/>
      </w:r>
      <w:r>
        <w:fldChar w:fldCharType="begin"/>
      </w:r>
      <w:r>
        <w:instrText xml:space="preserve"> PAGEREF _Toc421282804 \h </w:instrText>
      </w:r>
      <w:r>
        <w:fldChar w:fldCharType="separate"/>
      </w:r>
      <w:r>
        <w:t>34</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6.2.31</w:t>
      </w:r>
      <w:r w:rsidRPr="00974963">
        <w:rPr>
          <w:rFonts w:asciiTheme="minorHAnsi" w:eastAsiaTheme="minorEastAsia" w:hAnsiTheme="minorHAnsi" w:cstheme="minorBidi"/>
          <w:bCs w:val="0"/>
          <w:iCs w:val="0"/>
          <w:caps w:val="0"/>
          <w:color w:val="auto"/>
          <w:spacing w:val="0"/>
          <w:sz w:val="22"/>
          <w:szCs w:val="22"/>
          <w:lang w:val="en-US" w:eastAsia="fr-FR"/>
        </w:rPr>
        <w:tab/>
      </w:r>
      <w:r>
        <w:t>NGEO-WEBC-VTD-0300: Multiple Dataset Search</w:t>
      </w:r>
      <w:r>
        <w:tab/>
      </w:r>
      <w:r>
        <w:fldChar w:fldCharType="begin"/>
      </w:r>
      <w:r>
        <w:instrText xml:space="preserve"> PAGEREF _Toc421282805 \h </w:instrText>
      </w:r>
      <w:r>
        <w:fldChar w:fldCharType="separate"/>
      </w:r>
      <w:r>
        <w:t>34</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6.2.32</w:t>
      </w:r>
      <w:r w:rsidRPr="00974963">
        <w:rPr>
          <w:rFonts w:asciiTheme="minorHAnsi" w:eastAsiaTheme="minorEastAsia" w:hAnsiTheme="minorHAnsi" w:cstheme="minorBidi"/>
          <w:bCs w:val="0"/>
          <w:iCs w:val="0"/>
          <w:caps w:val="0"/>
          <w:color w:val="auto"/>
          <w:spacing w:val="0"/>
          <w:sz w:val="22"/>
          <w:szCs w:val="22"/>
          <w:lang w:val="en-US" w:eastAsia="fr-FR"/>
        </w:rPr>
        <w:tab/>
      </w:r>
      <w:r>
        <w:t>NGEO-WEBC-VTD-0310: Interferometry</w:t>
      </w:r>
      <w:r>
        <w:tab/>
      </w:r>
      <w:r>
        <w:fldChar w:fldCharType="begin"/>
      </w:r>
      <w:r>
        <w:instrText xml:space="preserve"> PAGEREF _Toc421282806 \h </w:instrText>
      </w:r>
      <w:r>
        <w:fldChar w:fldCharType="separate"/>
      </w:r>
      <w:r>
        <w:t>35</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6.2.33</w:t>
      </w:r>
      <w:r w:rsidRPr="00974963">
        <w:rPr>
          <w:rFonts w:asciiTheme="minorHAnsi" w:eastAsiaTheme="minorEastAsia" w:hAnsiTheme="minorHAnsi" w:cstheme="minorBidi"/>
          <w:bCs w:val="0"/>
          <w:iCs w:val="0"/>
          <w:caps w:val="0"/>
          <w:color w:val="auto"/>
          <w:spacing w:val="0"/>
          <w:sz w:val="22"/>
          <w:szCs w:val="22"/>
          <w:lang w:val="en-US" w:eastAsia="fr-FR"/>
        </w:rPr>
        <w:tab/>
      </w:r>
      <w:r>
        <w:t>NGEO-WEBC-VTD-0320: Hosted processing</w:t>
      </w:r>
      <w:r>
        <w:tab/>
      </w:r>
      <w:r>
        <w:fldChar w:fldCharType="begin"/>
      </w:r>
      <w:r>
        <w:instrText xml:space="preserve"> PAGEREF _Toc421282807 \h </w:instrText>
      </w:r>
      <w:r>
        <w:fldChar w:fldCharType="separate"/>
      </w:r>
      <w:r>
        <w:t>35</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6.2.34</w:t>
      </w:r>
      <w:r w:rsidRPr="00974963">
        <w:rPr>
          <w:rFonts w:asciiTheme="minorHAnsi" w:eastAsiaTheme="minorEastAsia" w:hAnsiTheme="minorHAnsi" w:cstheme="minorBidi"/>
          <w:bCs w:val="0"/>
          <w:iCs w:val="0"/>
          <w:caps w:val="0"/>
          <w:color w:val="auto"/>
          <w:spacing w:val="0"/>
          <w:sz w:val="22"/>
          <w:szCs w:val="22"/>
          <w:lang w:val="en-US" w:eastAsia="fr-FR"/>
        </w:rPr>
        <w:tab/>
      </w:r>
      <w:r>
        <w:t>NGEO-WEBC-VTD-0330: Gantt Chart</w:t>
      </w:r>
      <w:r>
        <w:tab/>
      </w:r>
      <w:r>
        <w:fldChar w:fldCharType="begin"/>
      </w:r>
      <w:r>
        <w:instrText xml:space="preserve"> PAGEREF _Toc421282808 \h </w:instrText>
      </w:r>
      <w:r>
        <w:fldChar w:fldCharType="separate"/>
      </w:r>
      <w:r>
        <w:t>35</w:t>
      </w:r>
      <w:r>
        <w:fldChar w:fldCharType="end"/>
      </w:r>
    </w:p>
    <w:p w:rsidR="00974963" w:rsidRPr="00974963" w:rsidRDefault="00974963">
      <w:pPr>
        <w:pStyle w:val="TM2"/>
        <w:tabs>
          <w:tab w:val="left" w:pos="1588"/>
        </w:tabs>
        <w:rPr>
          <w:rFonts w:asciiTheme="minorHAnsi" w:eastAsiaTheme="minorEastAsia" w:hAnsiTheme="minorHAnsi" w:cstheme="minorBidi"/>
          <w:bCs w:val="0"/>
          <w:caps w:val="0"/>
          <w:spacing w:val="0"/>
          <w:sz w:val="22"/>
          <w:szCs w:val="22"/>
          <w:lang w:val="en-US" w:eastAsia="fr-FR"/>
        </w:rPr>
      </w:pPr>
      <w:r>
        <w:t>6.3</w:t>
      </w:r>
      <w:r w:rsidRPr="00974963">
        <w:rPr>
          <w:rFonts w:asciiTheme="minorHAnsi" w:eastAsiaTheme="minorEastAsia" w:hAnsiTheme="minorHAnsi" w:cstheme="minorBidi"/>
          <w:bCs w:val="0"/>
          <w:caps w:val="0"/>
          <w:spacing w:val="0"/>
          <w:sz w:val="22"/>
          <w:szCs w:val="22"/>
          <w:lang w:val="en-US" w:eastAsia="fr-FR"/>
        </w:rPr>
        <w:tab/>
      </w:r>
      <w:r>
        <w:t>Software Validation Test Case Specification</w:t>
      </w:r>
      <w:r>
        <w:tab/>
      </w:r>
      <w:r>
        <w:fldChar w:fldCharType="begin"/>
      </w:r>
      <w:r>
        <w:instrText xml:space="preserve"> PAGEREF _Toc421282809 \h </w:instrText>
      </w:r>
      <w:r>
        <w:fldChar w:fldCharType="separate"/>
      </w:r>
      <w:r>
        <w:t>36</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6.3.1</w:t>
      </w:r>
      <w:r w:rsidRPr="00974963">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_Toc421282810 \h </w:instrText>
      </w:r>
      <w:r>
        <w:fldChar w:fldCharType="separate"/>
      </w:r>
      <w:r>
        <w:t>36</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6.3.2</w:t>
      </w:r>
      <w:r w:rsidRPr="00974963">
        <w:rPr>
          <w:rFonts w:asciiTheme="minorHAnsi" w:eastAsiaTheme="minorEastAsia" w:hAnsiTheme="minorHAnsi" w:cstheme="minorBidi"/>
          <w:bCs w:val="0"/>
          <w:iCs w:val="0"/>
          <w:caps w:val="0"/>
          <w:color w:val="auto"/>
          <w:spacing w:val="0"/>
          <w:sz w:val="22"/>
          <w:szCs w:val="22"/>
          <w:lang w:val="en-US" w:eastAsia="fr-FR"/>
        </w:rPr>
        <w:tab/>
      </w:r>
      <w:r>
        <w:t>NGEO-WEBC-VTC-0010: Installation of Web Client and home page check</w:t>
      </w:r>
      <w:r>
        <w:tab/>
      </w:r>
      <w:r>
        <w:fldChar w:fldCharType="begin"/>
      </w:r>
      <w:r>
        <w:instrText xml:space="preserve"> PAGEREF _Toc421282811 \h </w:instrText>
      </w:r>
      <w:r>
        <w:fldChar w:fldCharType="separate"/>
      </w:r>
      <w:r>
        <w:t>36</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6.3.3</w:t>
      </w:r>
      <w:r w:rsidRPr="00974963">
        <w:rPr>
          <w:rFonts w:asciiTheme="minorHAnsi" w:eastAsiaTheme="minorEastAsia" w:hAnsiTheme="minorHAnsi" w:cstheme="minorBidi"/>
          <w:bCs w:val="0"/>
          <w:iCs w:val="0"/>
          <w:caps w:val="0"/>
          <w:color w:val="auto"/>
          <w:spacing w:val="0"/>
          <w:sz w:val="22"/>
          <w:szCs w:val="22"/>
          <w:lang w:val="en-US" w:eastAsia="fr-FR"/>
        </w:rPr>
        <w:tab/>
      </w:r>
      <w:r>
        <w:t>NGEO-WEBC-VTC-0020: Dataset selection</w:t>
      </w:r>
      <w:r>
        <w:tab/>
      </w:r>
      <w:r>
        <w:fldChar w:fldCharType="begin"/>
      </w:r>
      <w:r>
        <w:instrText xml:space="preserve"> PAGEREF _Toc421282812 \h </w:instrText>
      </w:r>
      <w:r>
        <w:fldChar w:fldCharType="separate"/>
      </w:r>
      <w:r>
        <w:t>36</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6.3.4</w:t>
      </w:r>
      <w:r w:rsidRPr="00974963">
        <w:rPr>
          <w:rFonts w:asciiTheme="minorHAnsi" w:eastAsiaTheme="minorEastAsia" w:hAnsiTheme="minorHAnsi" w:cstheme="minorBidi"/>
          <w:bCs w:val="0"/>
          <w:iCs w:val="0"/>
          <w:caps w:val="0"/>
          <w:color w:val="auto"/>
          <w:spacing w:val="0"/>
          <w:sz w:val="22"/>
          <w:szCs w:val="22"/>
          <w:lang w:val="en-US" w:eastAsia="fr-FR"/>
        </w:rPr>
        <w:tab/>
      </w:r>
      <w:r>
        <w:t>NGEO-WEBC-VTC-0030: Simple Search formulation</w:t>
      </w:r>
      <w:r>
        <w:tab/>
      </w:r>
      <w:r>
        <w:fldChar w:fldCharType="begin"/>
      </w:r>
      <w:r>
        <w:instrText xml:space="preserve"> PAGEREF _Toc421282813 \h </w:instrText>
      </w:r>
      <w:r>
        <w:fldChar w:fldCharType="separate"/>
      </w:r>
      <w:r>
        <w:t>37</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6.3.5</w:t>
      </w:r>
      <w:r w:rsidRPr="00974963">
        <w:rPr>
          <w:rFonts w:asciiTheme="minorHAnsi" w:eastAsiaTheme="minorEastAsia" w:hAnsiTheme="minorHAnsi" w:cstheme="minorBidi"/>
          <w:bCs w:val="0"/>
          <w:iCs w:val="0"/>
          <w:caps w:val="0"/>
          <w:color w:val="auto"/>
          <w:spacing w:val="0"/>
          <w:sz w:val="22"/>
          <w:szCs w:val="22"/>
          <w:lang w:val="en-US" w:eastAsia="fr-FR"/>
        </w:rPr>
        <w:tab/>
      </w:r>
      <w:r>
        <w:t>NGEO-WEBC-VTC-0040: Search results in a table</w:t>
      </w:r>
      <w:r>
        <w:tab/>
      </w:r>
      <w:r>
        <w:fldChar w:fldCharType="begin"/>
      </w:r>
      <w:r>
        <w:instrText xml:space="preserve"> PAGEREF _Toc421282814 \h </w:instrText>
      </w:r>
      <w:r>
        <w:fldChar w:fldCharType="separate"/>
      </w:r>
      <w:r>
        <w:t>37</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6.3.6</w:t>
      </w:r>
      <w:r w:rsidRPr="00974963">
        <w:rPr>
          <w:rFonts w:asciiTheme="minorHAnsi" w:eastAsiaTheme="minorEastAsia" w:hAnsiTheme="minorHAnsi" w:cstheme="minorBidi"/>
          <w:bCs w:val="0"/>
          <w:iCs w:val="0"/>
          <w:caps w:val="0"/>
          <w:color w:val="auto"/>
          <w:spacing w:val="0"/>
          <w:sz w:val="22"/>
          <w:szCs w:val="22"/>
          <w:lang w:val="en-US" w:eastAsia="fr-FR"/>
        </w:rPr>
        <w:tab/>
      </w:r>
      <w:r>
        <w:t>NGEO-WEBC-VTC-0050: Search Results on the map</w:t>
      </w:r>
      <w:r>
        <w:tab/>
      </w:r>
      <w:r>
        <w:fldChar w:fldCharType="begin"/>
      </w:r>
      <w:r>
        <w:instrText xml:space="preserve"> PAGEREF _Toc421282815 \h </w:instrText>
      </w:r>
      <w:r>
        <w:fldChar w:fldCharType="separate"/>
      </w:r>
      <w:r>
        <w:t>38</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6.3.7</w:t>
      </w:r>
      <w:r w:rsidRPr="00974963">
        <w:rPr>
          <w:rFonts w:asciiTheme="minorHAnsi" w:eastAsiaTheme="minorEastAsia" w:hAnsiTheme="minorHAnsi" w:cstheme="minorBidi"/>
          <w:bCs w:val="0"/>
          <w:iCs w:val="0"/>
          <w:caps w:val="0"/>
          <w:color w:val="auto"/>
          <w:spacing w:val="0"/>
          <w:sz w:val="22"/>
          <w:szCs w:val="22"/>
          <w:lang w:val="en-US" w:eastAsia="fr-FR"/>
        </w:rPr>
        <w:tab/>
      </w:r>
      <w:r>
        <w:t>NGEO-WEBC-VTC-0060: Browse visualization</w:t>
      </w:r>
      <w:r>
        <w:tab/>
      </w:r>
      <w:r>
        <w:fldChar w:fldCharType="begin"/>
      </w:r>
      <w:r>
        <w:instrText xml:space="preserve"> PAGEREF _Toc421282816 \h </w:instrText>
      </w:r>
      <w:r>
        <w:fldChar w:fldCharType="separate"/>
      </w:r>
      <w:r>
        <w:t>38</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6.3.8</w:t>
      </w:r>
      <w:r w:rsidRPr="00974963">
        <w:rPr>
          <w:rFonts w:asciiTheme="minorHAnsi" w:eastAsiaTheme="minorEastAsia" w:hAnsiTheme="minorHAnsi" w:cstheme="minorBidi"/>
          <w:bCs w:val="0"/>
          <w:iCs w:val="0"/>
          <w:caps w:val="0"/>
          <w:color w:val="auto"/>
          <w:spacing w:val="0"/>
          <w:sz w:val="22"/>
          <w:szCs w:val="22"/>
          <w:lang w:val="en-US" w:eastAsia="fr-FR"/>
        </w:rPr>
        <w:tab/>
      </w:r>
      <w:r>
        <w:t>NGEO-WEBC-VTC-0070: Filtered dataset selection</w:t>
      </w:r>
      <w:r>
        <w:tab/>
      </w:r>
      <w:r>
        <w:fldChar w:fldCharType="begin"/>
      </w:r>
      <w:r>
        <w:instrText xml:space="preserve"> PAGEREF _Toc421282817 \h </w:instrText>
      </w:r>
      <w:r>
        <w:fldChar w:fldCharType="separate"/>
      </w:r>
      <w:r>
        <w:t>40</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6.3.9</w:t>
      </w:r>
      <w:r w:rsidRPr="00974963">
        <w:rPr>
          <w:rFonts w:asciiTheme="minorHAnsi" w:eastAsiaTheme="minorEastAsia" w:hAnsiTheme="minorHAnsi" w:cstheme="minorBidi"/>
          <w:bCs w:val="0"/>
          <w:iCs w:val="0"/>
          <w:caps w:val="0"/>
          <w:color w:val="auto"/>
          <w:spacing w:val="0"/>
          <w:sz w:val="22"/>
          <w:szCs w:val="22"/>
          <w:lang w:val="en-US" w:eastAsia="fr-FR"/>
        </w:rPr>
        <w:tab/>
      </w:r>
      <w:r>
        <w:t>NGEO-WEBC-VTC-0080: Searching with a URL</w:t>
      </w:r>
      <w:r>
        <w:tab/>
      </w:r>
      <w:r>
        <w:fldChar w:fldCharType="begin"/>
      </w:r>
      <w:r>
        <w:instrText xml:space="preserve"> PAGEREF _Toc421282818 \h </w:instrText>
      </w:r>
      <w:r>
        <w:fldChar w:fldCharType="separate"/>
      </w:r>
      <w:r>
        <w:t>40</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6.3.10</w:t>
      </w:r>
      <w:r w:rsidRPr="00974963">
        <w:rPr>
          <w:rFonts w:asciiTheme="minorHAnsi" w:eastAsiaTheme="minorEastAsia" w:hAnsiTheme="minorHAnsi" w:cstheme="minorBidi"/>
          <w:bCs w:val="0"/>
          <w:iCs w:val="0"/>
          <w:caps w:val="0"/>
          <w:color w:val="auto"/>
          <w:spacing w:val="0"/>
          <w:sz w:val="22"/>
          <w:szCs w:val="22"/>
          <w:lang w:val="en-US" w:eastAsia="fr-FR"/>
        </w:rPr>
        <w:tab/>
      </w:r>
      <w:r>
        <w:t>NGEO-WEBC-VTC-0090: Map background</w:t>
      </w:r>
      <w:r>
        <w:tab/>
      </w:r>
      <w:r>
        <w:fldChar w:fldCharType="begin"/>
      </w:r>
      <w:r>
        <w:instrText xml:space="preserve"> PAGEREF _Toc421282819 \h </w:instrText>
      </w:r>
      <w:r>
        <w:fldChar w:fldCharType="separate"/>
      </w:r>
      <w:r>
        <w:t>41</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6.3.11</w:t>
      </w:r>
      <w:r w:rsidRPr="00974963">
        <w:rPr>
          <w:rFonts w:asciiTheme="minorHAnsi" w:eastAsiaTheme="minorEastAsia" w:hAnsiTheme="minorHAnsi" w:cstheme="minorBidi"/>
          <w:bCs w:val="0"/>
          <w:iCs w:val="0"/>
          <w:caps w:val="0"/>
          <w:color w:val="auto"/>
          <w:spacing w:val="0"/>
          <w:sz w:val="22"/>
          <w:szCs w:val="22"/>
          <w:lang w:val="en-US" w:eastAsia="fr-FR"/>
        </w:rPr>
        <w:tab/>
      </w:r>
      <w:r>
        <w:t>NGEO-WEBC-VTC-0095: Map data layers</w:t>
      </w:r>
      <w:r>
        <w:tab/>
      </w:r>
      <w:r>
        <w:fldChar w:fldCharType="begin"/>
      </w:r>
      <w:r>
        <w:instrText xml:space="preserve"> PAGEREF _Toc421282820 \h </w:instrText>
      </w:r>
      <w:r>
        <w:fldChar w:fldCharType="separate"/>
      </w:r>
      <w:r>
        <w:t>41</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6.3.12</w:t>
      </w:r>
      <w:r w:rsidRPr="00974963">
        <w:rPr>
          <w:rFonts w:asciiTheme="minorHAnsi" w:eastAsiaTheme="minorEastAsia" w:hAnsiTheme="minorHAnsi" w:cstheme="minorBidi"/>
          <w:bCs w:val="0"/>
          <w:iCs w:val="0"/>
          <w:caps w:val="0"/>
          <w:color w:val="auto"/>
          <w:spacing w:val="0"/>
          <w:sz w:val="22"/>
          <w:szCs w:val="22"/>
          <w:lang w:val="en-US" w:eastAsia="fr-FR"/>
        </w:rPr>
        <w:tab/>
      </w:r>
      <w:r>
        <w:t>NGEO-WEBC-VTC-0100: Map navigation and selection</w:t>
      </w:r>
      <w:r>
        <w:tab/>
      </w:r>
      <w:r>
        <w:fldChar w:fldCharType="begin"/>
      </w:r>
      <w:r>
        <w:instrText xml:space="preserve"> PAGEREF _Toc421282821 \h </w:instrText>
      </w:r>
      <w:r>
        <w:fldChar w:fldCharType="separate"/>
      </w:r>
      <w:r>
        <w:t>41</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6.3.13</w:t>
      </w:r>
      <w:r w:rsidRPr="00974963">
        <w:rPr>
          <w:rFonts w:asciiTheme="minorHAnsi" w:eastAsiaTheme="minorEastAsia" w:hAnsiTheme="minorHAnsi" w:cstheme="minorBidi"/>
          <w:bCs w:val="0"/>
          <w:iCs w:val="0"/>
          <w:caps w:val="0"/>
          <w:color w:val="auto"/>
          <w:spacing w:val="0"/>
          <w:sz w:val="22"/>
          <w:szCs w:val="22"/>
          <w:lang w:val="en-US" w:eastAsia="fr-FR"/>
        </w:rPr>
        <w:tab/>
      </w:r>
      <w:r>
        <w:t>NGEO-WEBC-VTC-0110: Simple data access request</w:t>
      </w:r>
      <w:r>
        <w:tab/>
      </w:r>
      <w:r>
        <w:fldChar w:fldCharType="begin"/>
      </w:r>
      <w:r>
        <w:instrText xml:space="preserve"> PAGEREF _Toc421282822 \h </w:instrText>
      </w:r>
      <w:r>
        <w:fldChar w:fldCharType="separate"/>
      </w:r>
      <w:r>
        <w:t>42</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6.3.14</w:t>
      </w:r>
      <w:r w:rsidRPr="00974963">
        <w:rPr>
          <w:rFonts w:asciiTheme="minorHAnsi" w:eastAsiaTheme="minorEastAsia" w:hAnsiTheme="minorHAnsi" w:cstheme="minorBidi"/>
          <w:bCs w:val="0"/>
          <w:iCs w:val="0"/>
          <w:caps w:val="0"/>
          <w:color w:val="auto"/>
          <w:spacing w:val="0"/>
          <w:sz w:val="22"/>
          <w:szCs w:val="22"/>
          <w:lang w:val="en-US" w:eastAsia="fr-FR"/>
        </w:rPr>
        <w:tab/>
      </w:r>
      <w:r>
        <w:t>NGEO-WEBC-VTC-0120: Standing Order data access request</w:t>
      </w:r>
      <w:r>
        <w:tab/>
      </w:r>
      <w:r>
        <w:fldChar w:fldCharType="begin"/>
      </w:r>
      <w:r>
        <w:instrText xml:space="preserve"> PAGEREF _Toc421282823 \h </w:instrText>
      </w:r>
      <w:r>
        <w:fldChar w:fldCharType="separate"/>
      </w:r>
      <w:r>
        <w:t>43</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6.3.15</w:t>
      </w:r>
      <w:r w:rsidRPr="00974963">
        <w:rPr>
          <w:rFonts w:asciiTheme="minorHAnsi" w:eastAsiaTheme="minorEastAsia" w:hAnsiTheme="minorHAnsi" w:cstheme="minorBidi"/>
          <w:bCs w:val="0"/>
          <w:iCs w:val="0"/>
          <w:caps w:val="0"/>
          <w:color w:val="auto"/>
          <w:spacing w:val="0"/>
          <w:sz w:val="22"/>
          <w:szCs w:val="22"/>
          <w:lang w:val="en-US" w:eastAsia="fr-FR"/>
        </w:rPr>
        <w:tab/>
      </w:r>
      <w:r>
        <w:t>NGEO-WEBC-VTC-0130: Download Managers Monitoring</w:t>
      </w:r>
      <w:r>
        <w:tab/>
      </w:r>
      <w:r>
        <w:fldChar w:fldCharType="begin"/>
      </w:r>
      <w:r>
        <w:instrText xml:space="preserve"> PAGEREF _Toc421282824 \h </w:instrText>
      </w:r>
      <w:r>
        <w:fldChar w:fldCharType="separate"/>
      </w:r>
      <w:r>
        <w:t>43</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lastRenderedPageBreak/>
        <w:t>6.3.16</w:t>
      </w:r>
      <w:r w:rsidRPr="00974963">
        <w:rPr>
          <w:rFonts w:asciiTheme="minorHAnsi" w:eastAsiaTheme="minorEastAsia" w:hAnsiTheme="minorHAnsi" w:cstheme="minorBidi"/>
          <w:bCs w:val="0"/>
          <w:iCs w:val="0"/>
          <w:caps w:val="0"/>
          <w:color w:val="auto"/>
          <w:spacing w:val="0"/>
          <w:sz w:val="22"/>
          <w:szCs w:val="22"/>
          <w:lang w:val="en-US" w:eastAsia="fr-FR"/>
        </w:rPr>
        <w:tab/>
      </w:r>
      <w:r>
        <w:t>NGEO-WEBC-VTC-0131: Download Managers Monitoring: No Download Manager Registered</w:t>
      </w:r>
      <w:r>
        <w:tab/>
      </w:r>
      <w:r>
        <w:fldChar w:fldCharType="begin"/>
      </w:r>
      <w:r>
        <w:instrText xml:space="preserve"> PAGEREF _Toc421282825 \h </w:instrText>
      </w:r>
      <w:r>
        <w:fldChar w:fldCharType="separate"/>
      </w:r>
      <w:r>
        <w:t>44</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6.3.17</w:t>
      </w:r>
      <w:r w:rsidRPr="00974963">
        <w:rPr>
          <w:rFonts w:asciiTheme="minorHAnsi" w:eastAsiaTheme="minorEastAsia" w:hAnsiTheme="minorHAnsi" w:cstheme="minorBidi"/>
          <w:bCs w:val="0"/>
          <w:iCs w:val="0"/>
          <w:caps w:val="0"/>
          <w:color w:val="auto"/>
          <w:spacing w:val="0"/>
          <w:sz w:val="22"/>
          <w:szCs w:val="22"/>
          <w:lang w:val="en-US" w:eastAsia="fr-FR"/>
        </w:rPr>
        <w:tab/>
      </w:r>
      <w:r>
        <w:t>NGEO-WEBC-VTC-0140: Data Access Requests Monitoring</w:t>
      </w:r>
      <w:r>
        <w:tab/>
      </w:r>
      <w:r>
        <w:fldChar w:fldCharType="begin"/>
      </w:r>
      <w:r>
        <w:instrText xml:space="preserve"> PAGEREF _Toc421282826 \h </w:instrText>
      </w:r>
      <w:r>
        <w:fldChar w:fldCharType="separate"/>
      </w:r>
      <w:r>
        <w:t>44</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6.3.18</w:t>
      </w:r>
      <w:r w:rsidRPr="00974963">
        <w:rPr>
          <w:rFonts w:asciiTheme="minorHAnsi" w:eastAsiaTheme="minorEastAsia" w:hAnsiTheme="minorHAnsi" w:cstheme="minorBidi"/>
          <w:bCs w:val="0"/>
          <w:iCs w:val="0"/>
          <w:caps w:val="0"/>
          <w:color w:val="auto"/>
          <w:spacing w:val="0"/>
          <w:sz w:val="22"/>
          <w:szCs w:val="22"/>
          <w:lang w:val="en-US" w:eastAsia="fr-FR"/>
        </w:rPr>
        <w:tab/>
      </w:r>
      <w:r>
        <w:t>NGEO-WEBC-VTC-0150: Direct Download</w:t>
      </w:r>
      <w:r>
        <w:tab/>
      </w:r>
      <w:r>
        <w:fldChar w:fldCharType="begin"/>
      </w:r>
      <w:r>
        <w:instrText xml:space="preserve"> PAGEREF _Toc421282827 \h </w:instrText>
      </w:r>
      <w:r>
        <w:fldChar w:fldCharType="separate"/>
      </w:r>
      <w:r>
        <w:t>45</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6.3.19</w:t>
      </w:r>
      <w:r w:rsidRPr="00974963">
        <w:rPr>
          <w:rFonts w:asciiTheme="minorHAnsi" w:eastAsiaTheme="minorEastAsia" w:hAnsiTheme="minorHAnsi" w:cstheme="minorBidi"/>
          <w:bCs w:val="0"/>
          <w:iCs w:val="0"/>
          <w:caps w:val="0"/>
          <w:color w:val="auto"/>
          <w:spacing w:val="0"/>
          <w:sz w:val="22"/>
          <w:szCs w:val="22"/>
          <w:lang w:val="en-US" w:eastAsia="fr-FR"/>
        </w:rPr>
        <w:tab/>
      </w:r>
      <w:r>
        <w:t>NGEO-WEBC-VTC-0160: Advanced Search Criteria</w:t>
      </w:r>
      <w:r>
        <w:tab/>
      </w:r>
      <w:r>
        <w:fldChar w:fldCharType="begin"/>
      </w:r>
      <w:r>
        <w:instrText xml:space="preserve"> PAGEREF _Toc421282828 \h </w:instrText>
      </w:r>
      <w:r>
        <w:fldChar w:fldCharType="separate"/>
      </w:r>
      <w:r>
        <w:t>45</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6.3.20</w:t>
      </w:r>
      <w:r w:rsidRPr="00974963">
        <w:rPr>
          <w:rFonts w:asciiTheme="minorHAnsi" w:eastAsiaTheme="minorEastAsia" w:hAnsiTheme="minorHAnsi" w:cstheme="minorBidi"/>
          <w:bCs w:val="0"/>
          <w:iCs w:val="0"/>
          <w:caps w:val="0"/>
          <w:color w:val="auto"/>
          <w:spacing w:val="0"/>
          <w:sz w:val="22"/>
          <w:szCs w:val="22"/>
          <w:lang w:val="en-US" w:eastAsia="fr-FR"/>
        </w:rPr>
        <w:tab/>
      </w:r>
      <w:r>
        <w:t>NGEO-WEBC-VTC-0165: Advanced Search Criteria updated with dataset changes</w:t>
      </w:r>
      <w:r>
        <w:tab/>
      </w:r>
      <w:r>
        <w:fldChar w:fldCharType="begin"/>
      </w:r>
      <w:r>
        <w:instrText xml:space="preserve"> PAGEREF _Toc421282829 \h </w:instrText>
      </w:r>
      <w:r>
        <w:fldChar w:fldCharType="separate"/>
      </w:r>
      <w:r>
        <w:t>46</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6.3.21</w:t>
      </w:r>
      <w:r w:rsidRPr="00974963">
        <w:rPr>
          <w:rFonts w:asciiTheme="minorHAnsi" w:eastAsiaTheme="minorEastAsia" w:hAnsiTheme="minorHAnsi" w:cstheme="minorBidi"/>
          <w:bCs w:val="0"/>
          <w:iCs w:val="0"/>
          <w:caps w:val="0"/>
          <w:color w:val="auto"/>
          <w:spacing w:val="0"/>
          <w:sz w:val="22"/>
          <w:szCs w:val="22"/>
          <w:lang w:val="en-US" w:eastAsia="fr-FR"/>
        </w:rPr>
        <w:tab/>
      </w:r>
      <w:r>
        <w:t>NGEO-WEBC-VTC-0170: Download Options</w:t>
      </w:r>
      <w:r>
        <w:tab/>
      </w:r>
      <w:r>
        <w:fldChar w:fldCharType="begin"/>
      </w:r>
      <w:r>
        <w:instrText xml:space="preserve"> PAGEREF _Toc421282830 \h </w:instrText>
      </w:r>
      <w:r>
        <w:fldChar w:fldCharType="separate"/>
      </w:r>
      <w:r>
        <w:t>46</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6.3.22</w:t>
      </w:r>
      <w:r w:rsidRPr="00974963">
        <w:rPr>
          <w:rFonts w:asciiTheme="minorHAnsi" w:eastAsiaTheme="minorEastAsia" w:hAnsiTheme="minorHAnsi" w:cstheme="minorBidi"/>
          <w:bCs w:val="0"/>
          <w:iCs w:val="0"/>
          <w:caps w:val="0"/>
          <w:color w:val="auto"/>
          <w:spacing w:val="0"/>
          <w:sz w:val="22"/>
          <w:szCs w:val="22"/>
          <w:lang w:val="en-US" w:eastAsia="fr-FR"/>
        </w:rPr>
        <w:tab/>
      </w:r>
      <w:r>
        <w:t>NGEO-WEBC-VTC-0173: Download Options Update from the results table</w:t>
      </w:r>
      <w:r>
        <w:tab/>
      </w:r>
      <w:r>
        <w:fldChar w:fldCharType="begin"/>
      </w:r>
      <w:r>
        <w:instrText xml:space="preserve"> PAGEREF _Toc421282831 \h </w:instrText>
      </w:r>
      <w:r>
        <w:fldChar w:fldCharType="separate"/>
      </w:r>
      <w:r>
        <w:t>46</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6.3.23</w:t>
      </w:r>
      <w:r w:rsidRPr="00974963">
        <w:rPr>
          <w:rFonts w:asciiTheme="minorHAnsi" w:eastAsiaTheme="minorEastAsia" w:hAnsiTheme="minorHAnsi" w:cstheme="minorBidi"/>
          <w:bCs w:val="0"/>
          <w:iCs w:val="0"/>
          <w:caps w:val="0"/>
          <w:color w:val="auto"/>
          <w:spacing w:val="0"/>
          <w:sz w:val="22"/>
          <w:szCs w:val="22"/>
          <w:lang w:val="en-US" w:eastAsia="fr-FR"/>
        </w:rPr>
        <w:tab/>
      </w:r>
      <w:r>
        <w:t>NGEO-WEBC-VTC-0175: Download Options update with the selected Dataset</w:t>
      </w:r>
      <w:r>
        <w:tab/>
      </w:r>
      <w:r>
        <w:fldChar w:fldCharType="begin"/>
      </w:r>
      <w:r>
        <w:instrText xml:space="preserve"> PAGEREF _Toc421282832 \h </w:instrText>
      </w:r>
      <w:r>
        <w:fldChar w:fldCharType="separate"/>
      </w:r>
      <w:r>
        <w:t>47</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6.3.24</w:t>
      </w:r>
      <w:r w:rsidRPr="00974963">
        <w:rPr>
          <w:rFonts w:asciiTheme="minorHAnsi" w:eastAsiaTheme="minorEastAsia" w:hAnsiTheme="minorHAnsi" w:cstheme="minorBidi"/>
          <w:bCs w:val="0"/>
          <w:iCs w:val="0"/>
          <w:caps w:val="0"/>
          <w:color w:val="auto"/>
          <w:spacing w:val="0"/>
          <w:sz w:val="22"/>
          <w:szCs w:val="22"/>
          <w:lang w:val="en-US" w:eastAsia="fr-FR"/>
        </w:rPr>
        <w:tab/>
      </w:r>
      <w:r>
        <w:t>NGEO-WEBC-VTC-0180: Help</w:t>
      </w:r>
      <w:r>
        <w:tab/>
      </w:r>
      <w:r>
        <w:fldChar w:fldCharType="begin"/>
      </w:r>
      <w:r>
        <w:instrText xml:space="preserve"> PAGEREF _Toc421282833 \h </w:instrText>
      </w:r>
      <w:r>
        <w:fldChar w:fldCharType="separate"/>
      </w:r>
      <w:r>
        <w:t>47</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6.3.25</w:t>
      </w:r>
      <w:r w:rsidRPr="00974963">
        <w:rPr>
          <w:rFonts w:asciiTheme="minorHAnsi" w:eastAsiaTheme="minorEastAsia" w:hAnsiTheme="minorHAnsi" w:cstheme="minorBidi"/>
          <w:bCs w:val="0"/>
          <w:iCs w:val="0"/>
          <w:caps w:val="0"/>
          <w:color w:val="auto"/>
          <w:spacing w:val="0"/>
          <w:sz w:val="22"/>
          <w:szCs w:val="22"/>
          <w:lang w:val="en-US" w:eastAsia="fr-FR"/>
        </w:rPr>
        <w:tab/>
      </w:r>
      <w:r>
        <w:t>NGEO-WEBC-VTC-0190: Import</w:t>
      </w:r>
      <w:r>
        <w:tab/>
      </w:r>
      <w:r>
        <w:fldChar w:fldCharType="begin"/>
      </w:r>
      <w:r>
        <w:instrText xml:space="preserve"> PAGEREF _Toc421282834 \h </w:instrText>
      </w:r>
      <w:r>
        <w:fldChar w:fldCharType="separate"/>
      </w:r>
      <w:r>
        <w:t>48</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6.3.26</w:t>
      </w:r>
      <w:r w:rsidRPr="00974963">
        <w:rPr>
          <w:rFonts w:asciiTheme="minorHAnsi" w:eastAsiaTheme="minorEastAsia" w:hAnsiTheme="minorHAnsi" w:cstheme="minorBidi"/>
          <w:bCs w:val="0"/>
          <w:iCs w:val="0"/>
          <w:caps w:val="0"/>
          <w:color w:val="auto"/>
          <w:spacing w:val="0"/>
          <w:sz w:val="22"/>
          <w:szCs w:val="22"/>
          <w:lang w:val="en-US" w:eastAsia="fr-FR"/>
        </w:rPr>
        <w:tab/>
      </w:r>
      <w:r>
        <w:t>NGEO-WEBC-VTC-0200: Search Shared URL</w:t>
      </w:r>
      <w:r>
        <w:tab/>
      </w:r>
      <w:r>
        <w:fldChar w:fldCharType="begin"/>
      </w:r>
      <w:r>
        <w:instrText xml:space="preserve"> PAGEREF _Toc421282835 \h </w:instrText>
      </w:r>
      <w:r>
        <w:fldChar w:fldCharType="separate"/>
      </w:r>
      <w:r>
        <w:t>48</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6.3.27</w:t>
      </w:r>
      <w:r w:rsidRPr="00974963">
        <w:rPr>
          <w:rFonts w:asciiTheme="minorHAnsi" w:eastAsiaTheme="minorEastAsia" w:hAnsiTheme="minorHAnsi" w:cstheme="minorBidi"/>
          <w:bCs w:val="0"/>
          <w:iCs w:val="0"/>
          <w:caps w:val="0"/>
          <w:color w:val="auto"/>
          <w:spacing w:val="0"/>
          <w:sz w:val="22"/>
          <w:szCs w:val="22"/>
          <w:lang w:val="en-US" w:eastAsia="fr-FR"/>
        </w:rPr>
        <w:tab/>
      </w:r>
      <w:r>
        <w:t>NGEO-WEBC-VTC-0210: Data-driven Standing Odrer Shared URL</w:t>
      </w:r>
      <w:r>
        <w:tab/>
      </w:r>
      <w:r>
        <w:fldChar w:fldCharType="begin"/>
      </w:r>
      <w:r>
        <w:instrText xml:space="preserve"> PAGEREF _Toc421282836 \h </w:instrText>
      </w:r>
      <w:r>
        <w:fldChar w:fldCharType="separate"/>
      </w:r>
      <w:r>
        <w:t>49</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6.3.28</w:t>
      </w:r>
      <w:r w:rsidRPr="00974963">
        <w:rPr>
          <w:rFonts w:asciiTheme="minorHAnsi" w:eastAsiaTheme="minorEastAsia" w:hAnsiTheme="minorHAnsi" w:cstheme="minorBidi"/>
          <w:bCs w:val="0"/>
          <w:iCs w:val="0"/>
          <w:caps w:val="0"/>
          <w:color w:val="auto"/>
          <w:spacing w:val="0"/>
          <w:sz w:val="22"/>
          <w:szCs w:val="22"/>
          <w:lang w:val="en-US" w:eastAsia="fr-FR"/>
        </w:rPr>
        <w:tab/>
      </w:r>
      <w:r>
        <w:t>NGEO-WEBC-VTC-0215: Time-driven Standing Odrer Shared URL</w:t>
      </w:r>
      <w:r>
        <w:tab/>
      </w:r>
      <w:r>
        <w:fldChar w:fldCharType="begin"/>
      </w:r>
      <w:r>
        <w:instrText xml:space="preserve"> PAGEREF _Toc421282837 \h </w:instrText>
      </w:r>
      <w:r>
        <w:fldChar w:fldCharType="separate"/>
      </w:r>
      <w:r>
        <w:t>49</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6.3.29</w:t>
      </w:r>
      <w:r w:rsidRPr="00974963">
        <w:rPr>
          <w:rFonts w:asciiTheme="minorHAnsi" w:eastAsiaTheme="minorEastAsia" w:hAnsiTheme="minorHAnsi" w:cstheme="minorBidi"/>
          <w:bCs w:val="0"/>
          <w:iCs w:val="0"/>
          <w:caps w:val="0"/>
          <w:color w:val="auto"/>
          <w:spacing w:val="0"/>
          <w:sz w:val="22"/>
          <w:szCs w:val="22"/>
          <w:lang w:val="en-US" w:eastAsia="fr-FR"/>
        </w:rPr>
        <w:tab/>
      </w:r>
      <w:r>
        <w:t>NGEO-WEBC-VTC-0220: Zone of interest: draw</w:t>
      </w:r>
      <w:r>
        <w:tab/>
      </w:r>
      <w:r>
        <w:fldChar w:fldCharType="begin"/>
      </w:r>
      <w:r>
        <w:instrText xml:space="preserve"> PAGEREF _Toc421282838 \h </w:instrText>
      </w:r>
      <w:r>
        <w:fldChar w:fldCharType="separate"/>
      </w:r>
      <w:r>
        <w:t>50</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6.3.30</w:t>
      </w:r>
      <w:r w:rsidRPr="00974963">
        <w:rPr>
          <w:rFonts w:asciiTheme="minorHAnsi" w:eastAsiaTheme="minorEastAsia" w:hAnsiTheme="minorHAnsi" w:cstheme="minorBidi"/>
          <w:bCs w:val="0"/>
          <w:iCs w:val="0"/>
          <w:caps w:val="0"/>
          <w:color w:val="auto"/>
          <w:spacing w:val="0"/>
          <w:sz w:val="22"/>
          <w:szCs w:val="22"/>
          <w:lang w:val="en-US" w:eastAsia="fr-FR"/>
        </w:rPr>
        <w:tab/>
      </w:r>
      <w:r>
        <w:t>NGEO-WEBC-VTC-0224: Zone of interest: gazetteer</w:t>
      </w:r>
      <w:r>
        <w:tab/>
      </w:r>
      <w:r>
        <w:fldChar w:fldCharType="begin"/>
      </w:r>
      <w:r>
        <w:instrText xml:space="preserve"> PAGEREF _Toc421282839 \h </w:instrText>
      </w:r>
      <w:r>
        <w:fldChar w:fldCharType="separate"/>
      </w:r>
      <w:r>
        <w:t>50</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6.3.31</w:t>
      </w:r>
      <w:r w:rsidRPr="00974963">
        <w:rPr>
          <w:rFonts w:asciiTheme="minorHAnsi" w:eastAsiaTheme="minorEastAsia" w:hAnsiTheme="minorHAnsi" w:cstheme="minorBidi"/>
          <w:bCs w:val="0"/>
          <w:iCs w:val="0"/>
          <w:caps w:val="0"/>
          <w:color w:val="auto"/>
          <w:spacing w:val="0"/>
          <w:sz w:val="22"/>
          <w:szCs w:val="22"/>
          <w:lang w:val="en-US" w:eastAsia="fr-FR"/>
        </w:rPr>
        <w:tab/>
      </w:r>
      <w:r>
        <w:t>NGEO-WEBC-VTC-0228: Zone of interest: Manual polygon</w:t>
      </w:r>
      <w:r>
        <w:tab/>
      </w:r>
      <w:r>
        <w:fldChar w:fldCharType="begin"/>
      </w:r>
      <w:r>
        <w:instrText xml:space="preserve"> PAGEREF _Toc421282840 \h </w:instrText>
      </w:r>
      <w:r>
        <w:fldChar w:fldCharType="separate"/>
      </w:r>
      <w:r>
        <w:t>50</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6.3.32</w:t>
      </w:r>
      <w:r w:rsidRPr="00974963">
        <w:rPr>
          <w:rFonts w:asciiTheme="minorHAnsi" w:eastAsiaTheme="minorEastAsia" w:hAnsiTheme="minorHAnsi" w:cstheme="minorBidi"/>
          <w:bCs w:val="0"/>
          <w:iCs w:val="0"/>
          <w:caps w:val="0"/>
          <w:color w:val="auto"/>
          <w:spacing w:val="0"/>
          <w:sz w:val="22"/>
          <w:szCs w:val="22"/>
          <w:lang w:val="en-US" w:eastAsia="fr-FR"/>
        </w:rPr>
        <w:tab/>
      </w:r>
      <w:r>
        <w:t>NGEO-WEBC-VTC-0230: Export</w:t>
      </w:r>
      <w:r>
        <w:tab/>
      </w:r>
      <w:r>
        <w:fldChar w:fldCharType="begin"/>
      </w:r>
      <w:r>
        <w:instrText xml:space="preserve"> PAGEREF _Toc421282841 \h </w:instrText>
      </w:r>
      <w:r>
        <w:fldChar w:fldCharType="separate"/>
      </w:r>
      <w:r>
        <w:t>51</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6.3.33</w:t>
      </w:r>
      <w:r w:rsidRPr="00974963">
        <w:rPr>
          <w:rFonts w:asciiTheme="minorHAnsi" w:eastAsiaTheme="minorEastAsia" w:hAnsiTheme="minorHAnsi" w:cstheme="minorBidi"/>
          <w:bCs w:val="0"/>
          <w:iCs w:val="0"/>
          <w:caps w:val="0"/>
          <w:color w:val="auto"/>
          <w:spacing w:val="0"/>
          <w:sz w:val="22"/>
          <w:szCs w:val="22"/>
          <w:lang w:val="en-US" w:eastAsia="fr-FR"/>
        </w:rPr>
        <w:tab/>
      </w:r>
      <w:r>
        <w:t>NGEO-WEBC-VTC-0240: Time Slider Display</w:t>
      </w:r>
      <w:r>
        <w:tab/>
      </w:r>
      <w:r>
        <w:fldChar w:fldCharType="begin"/>
      </w:r>
      <w:r>
        <w:instrText xml:space="preserve"> PAGEREF _Toc421282842 \h </w:instrText>
      </w:r>
      <w:r>
        <w:fldChar w:fldCharType="separate"/>
      </w:r>
      <w:r>
        <w:t>51</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6.3.34</w:t>
      </w:r>
      <w:r w:rsidRPr="00974963">
        <w:rPr>
          <w:rFonts w:asciiTheme="minorHAnsi" w:eastAsiaTheme="minorEastAsia" w:hAnsiTheme="minorHAnsi" w:cstheme="minorBidi"/>
          <w:bCs w:val="0"/>
          <w:iCs w:val="0"/>
          <w:caps w:val="0"/>
          <w:color w:val="auto"/>
          <w:spacing w:val="0"/>
          <w:sz w:val="22"/>
          <w:szCs w:val="22"/>
          <w:lang w:val="en-US" w:eastAsia="fr-FR"/>
        </w:rPr>
        <w:tab/>
      </w:r>
      <w:r>
        <w:t>NGEO-WEBC-VTC-0243: Time Slider Depends on Dataset stop date</w:t>
      </w:r>
      <w:r>
        <w:tab/>
      </w:r>
      <w:r>
        <w:fldChar w:fldCharType="begin"/>
      </w:r>
      <w:r>
        <w:instrText xml:space="preserve"> PAGEREF _Toc421282843 \h </w:instrText>
      </w:r>
      <w:r>
        <w:fldChar w:fldCharType="separate"/>
      </w:r>
      <w:r>
        <w:t>52</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6.3.35</w:t>
      </w:r>
      <w:r w:rsidRPr="00974963">
        <w:rPr>
          <w:rFonts w:asciiTheme="minorHAnsi" w:eastAsiaTheme="minorEastAsia" w:hAnsiTheme="minorHAnsi" w:cstheme="minorBidi"/>
          <w:bCs w:val="0"/>
          <w:iCs w:val="0"/>
          <w:caps w:val="0"/>
          <w:color w:val="auto"/>
          <w:spacing w:val="0"/>
          <w:sz w:val="22"/>
          <w:szCs w:val="22"/>
          <w:lang w:val="en-US" w:eastAsia="fr-FR"/>
        </w:rPr>
        <w:tab/>
      </w:r>
      <w:r>
        <w:t>NGEO-WEBC-VTC-0245: Search with Time Slider</w:t>
      </w:r>
      <w:r>
        <w:tab/>
      </w:r>
      <w:r>
        <w:fldChar w:fldCharType="begin"/>
      </w:r>
      <w:r>
        <w:instrText xml:space="preserve"> PAGEREF _Toc421282844 \h </w:instrText>
      </w:r>
      <w:r>
        <w:fldChar w:fldCharType="separate"/>
      </w:r>
      <w:r>
        <w:t>52</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6.3.36</w:t>
      </w:r>
      <w:r w:rsidRPr="00974963">
        <w:rPr>
          <w:rFonts w:asciiTheme="minorHAnsi" w:eastAsiaTheme="minorEastAsia" w:hAnsiTheme="minorHAnsi" w:cstheme="minorBidi"/>
          <w:bCs w:val="0"/>
          <w:iCs w:val="0"/>
          <w:caps w:val="0"/>
          <w:color w:val="auto"/>
          <w:spacing w:val="0"/>
          <w:sz w:val="22"/>
          <w:szCs w:val="22"/>
          <w:lang w:val="en-US" w:eastAsia="fr-FR"/>
        </w:rPr>
        <w:tab/>
      </w:r>
      <w:r>
        <w:t>NGEO-WEBC-VTC-0250: User Preferences</w:t>
      </w:r>
      <w:r>
        <w:tab/>
      </w:r>
      <w:r>
        <w:fldChar w:fldCharType="begin"/>
      </w:r>
      <w:r>
        <w:instrText xml:space="preserve"> PAGEREF _Toc421282845 \h </w:instrText>
      </w:r>
      <w:r>
        <w:fldChar w:fldCharType="separate"/>
      </w:r>
      <w:r>
        <w:t>53</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6.3.37</w:t>
      </w:r>
      <w:r w:rsidRPr="00974963">
        <w:rPr>
          <w:rFonts w:asciiTheme="minorHAnsi" w:eastAsiaTheme="minorEastAsia" w:hAnsiTheme="minorHAnsi" w:cstheme="minorBidi"/>
          <w:bCs w:val="0"/>
          <w:iCs w:val="0"/>
          <w:caps w:val="0"/>
          <w:color w:val="auto"/>
          <w:spacing w:val="0"/>
          <w:sz w:val="22"/>
          <w:szCs w:val="22"/>
          <w:lang w:val="en-US" w:eastAsia="fr-FR"/>
        </w:rPr>
        <w:tab/>
      </w:r>
      <w:r>
        <w:t>NGEO-WEBC-VTC-0260: Inquiries</w:t>
      </w:r>
      <w:r>
        <w:tab/>
      </w:r>
      <w:r>
        <w:fldChar w:fldCharType="begin"/>
      </w:r>
      <w:r>
        <w:instrText xml:space="preserve"> PAGEREF _Toc421282846 \h </w:instrText>
      </w:r>
      <w:r>
        <w:fldChar w:fldCharType="separate"/>
      </w:r>
      <w:r>
        <w:t>53</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6.3.38</w:t>
      </w:r>
      <w:r w:rsidRPr="00974963">
        <w:rPr>
          <w:rFonts w:asciiTheme="minorHAnsi" w:eastAsiaTheme="minorEastAsia" w:hAnsiTheme="minorHAnsi" w:cstheme="minorBidi"/>
          <w:bCs w:val="0"/>
          <w:iCs w:val="0"/>
          <w:caps w:val="0"/>
          <w:color w:val="auto"/>
          <w:spacing w:val="0"/>
          <w:sz w:val="22"/>
          <w:szCs w:val="22"/>
          <w:lang w:val="en-US" w:eastAsia="fr-FR"/>
        </w:rPr>
        <w:tab/>
      </w:r>
      <w:r>
        <w:t>NGEO-WEBC-VTC-0270: Shopcart Management</w:t>
      </w:r>
      <w:r>
        <w:tab/>
      </w:r>
      <w:r>
        <w:fldChar w:fldCharType="begin"/>
      </w:r>
      <w:r>
        <w:instrText xml:space="preserve"> PAGEREF _Toc421282847 \h </w:instrText>
      </w:r>
      <w:r>
        <w:fldChar w:fldCharType="separate"/>
      </w:r>
      <w:r>
        <w:t>53</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6.3.39</w:t>
      </w:r>
      <w:r w:rsidRPr="00974963">
        <w:rPr>
          <w:rFonts w:asciiTheme="minorHAnsi" w:eastAsiaTheme="minorEastAsia" w:hAnsiTheme="minorHAnsi" w:cstheme="minorBidi"/>
          <w:bCs w:val="0"/>
          <w:iCs w:val="0"/>
          <w:caps w:val="0"/>
          <w:color w:val="auto"/>
          <w:spacing w:val="0"/>
          <w:sz w:val="22"/>
          <w:szCs w:val="22"/>
          <w:lang w:val="en-US" w:eastAsia="fr-FR"/>
        </w:rPr>
        <w:tab/>
      </w:r>
      <w:r>
        <w:t>NGEO-WEBC-VTC-0280: Shopcart as Data Access Service</w:t>
      </w:r>
      <w:r>
        <w:tab/>
      </w:r>
      <w:r>
        <w:fldChar w:fldCharType="begin"/>
      </w:r>
      <w:r>
        <w:instrText xml:space="preserve"> PAGEREF _Toc421282848 \h </w:instrText>
      </w:r>
      <w:r>
        <w:fldChar w:fldCharType="separate"/>
      </w:r>
      <w:r>
        <w:t>54</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6.3.40</w:t>
      </w:r>
      <w:r w:rsidRPr="00974963">
        <w:rPr>
          <w:rFonts w:asciiTheme="minorHAnsi" w:eastAsiaTheme="minorEastAsia" w:hAnsiTheme="minorHAnsi" w:cstheme="minorBidi"/>
          <w:bCs w:val="0"/>
          <w:iCs w:val="0"/>
          <w:caps w:val="0"/>
          <w:color w:val="auto"/>
          <w:spacing w:val="0"/>
          <w:sz w:val="22"/>
          <w:szCs w:val="22"/>
          <w:lang w:val="en-US" w:eastAsia="fr-FR"/>
        </w:rPr>
        <w:tab/>
      </w:r>
      <w:r>
        <w:t>NGEO-WEBC-VTC-0290: Dataset Authorization</w:t>
      </w:r>
      <w:r>
        <w:tab/>
      </w:r>
      <w:r>
        <w:fldChar w:fldCharType="begin"/>
      </w:r>
      <w:r>
        <w:instrText xml:space="preserve"> PAGEREF _Toc421282849 \h </w:instrText>
      </w:r>
      <w:r>
        <w:fldChar w:fldCharType="separate"/>
      </w:r>
      <w:r>
        <w:t>54</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6.3.41</w:t>
      </w:r>
      <w:r w:rsidRPr="00974963">
        <w:rPr>
          <w:rFonts w:asciiTheme="minorHAnsi" w:eastAsiaTheme="minorEastAsia" w:hAnsiTheme="minorHAnsi" w:cstheme="minorBidi"/>
          <w:bCs w:val="0"/>
          <w:iCs w:val="0"/>
          <w:caps w:val="0"/>
          <w:color w:val="auto"/>
          <w:spacing w:val="0"/>
          <w:sz w:val="22"/>
          <w:szCs w:val="22"/>
          <w:lang w:val="en-US" w:eastAsia="fr-FR"/>
        </w:rPr>
        <w:tab/>
      </w:r>
      <w:r>
        <w:t>NGEO-WEBC-VTC-0300: Multiple dataset search</w:t>
      </w:r>
      <w:r>
        <w:tab/>
      </w:r>
      <w:r>
        <w:fldChar w:fldCharType="begin"/>
      </w:r>
      <w:r>
        <w:instrText xml:space="preserve"> PAGEREF _Toc421282850 \h </w:instrText>
      </w:r>
      <w:r>
        <w:fldChar w:fldCharType="separate"/>
      </w:r>
      <w:r>
        <w:t>55</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6.3.42</w:t>
      </w:r>
      <w:r w:rsidRPr="00974963">
        <w:rPr>
          <w:rFonts w:asciiTheme="minorHAnsi" w:eastAsiaTheme="minorEastAsia" w:hAnsiTheme="minorHAnsi" w:cstheme="minorBidi"/>
          <w:bCs w:val="0"/>
          <w:iCs w:val="0"/>
          <w:caps w:val="0"/>
          <w:color w:val="auto"/>
          <w:spacing w:val="0"/>
          <w:sz w:val="22"/>
          <w:szCs w:val="22"/>
          <w:lang w:val="en-US" w:eastAsia="fr-FR"/>
        </w:rPr>
        <w:tab/>
      </w:r>
      <w:r>
        <w:t>NGEO-WEBC-VTC-0310: Interferometry</w:t>
      </w:r>
      <w:r>
        <w:tab/>
      </w:r>
      <w:r>
        <w:fldChar w:fldCharType="begin"/>
      </w:r>
      <w:r>
        <w:instrText xml:space="preserve"> PAGEREF _Toc421282851 \h </w:instrText>
      </w:r>
      <w:r>
        <w:fldChar w:fldCharType="separate"/>
      </w:r>
      <w:r>
        <w:t>55</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6.3.43</w:t>
      </w:r>
      <w:r w:rsidRPr="00974963">
        <w:rPr>
          <w:rFonts w:asciiTheme="minorHAnsi" w:eastAsiaTheme="minorEastAsia" w:hAnsiTheme="minorHAnsi" w:cstheme="minorBidi"/>
          <w:bCs w:val="0"/>
          <w:iCs w:val="0"/>
          <w:caps w:val="0"/>
          <w:color w:val="auto"/>
          <w:spacing w:val="0"/>
          <w:sz w:val="22"/>
          <w:szCs w:val="22"/>
          <w:lang w:val="en-US" w:eastAsia="fr-FR"/>
        </w:rPr>
        <w:tab/>
      </w:r>
      <w:r>
        <w:t>NGEO-WEBC-VTC-0315: Interferometry support</w:t>
      </w:r>
      <w:r>
        <w:tab/>
      </w:r>
      <w:r>
        <w:fldChar w:fldCharType="begin"/>
      </w:r>
      <w:r>
        <w:instrText xml:space="preserve"> PAGEREF _Toc421282852 \h </w:instrText>
      </w:r>
      <w:r>
        <w:fldChar w:fldCharType="separate"/>
      </w:r>
      <w:r>
        <w:t>56</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6.3.44</w:t>
      </w:r>
      <w:r w:rsidRPr="00974963">
        <w:rPr>
          <w:rFonts w:asciiTheme="minorHAnsi" w:eastAsiaTheme="minorEastAsia" w:hAnsiTheme="minorHAnsi" w:cstheme="minorBidi"/>
          <w:bCs w:val="0"/>
          <w:iCs w:val="0"/>
          <w:caps w:val="0"/>
          <w:color w:val="auto"/>
          <w:spacing w:val="0"/>
          <w:sz w:val="22"/>
          <w:szCs w:val="22"/>
          <w:lang w:val="en-US" w:eastAsia="fr-FR"/>
        </w:rPr>
        <w:tab/>
      </w:r>
      <w:r>
        <w:t>NGEO-WEBC-VTC-0320: Hosted Processing</w:t>
      </w:r>
      <w:r>
        <w:tab/>
      </w:r>
      <w:r>
        <w:fldChar w:fldCharType="begin"/>
      </w:r>
      <w:r>
        <w:instrText xml:space="preserve"> PAGEREF _Toc421282853 \h </w:instrText>
      </w:r>
      <w:r>
        <w:fldChar w:fldCharType="separate"/>
      </w:r>
      <w:r>
        <w:t>56</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6.3.45</w:t>
      </w:r>
      <w:r w:rsidRPr="00974963">
        <w:rPr>
          <w:rFonts w:asciiTheme="minorHAnsi" w:eastAsiaTheme="minorEastAsia" w:hAnsiTheme="minorHAnsi" w:cstheme="minorBidi"/>
          <w:bCs w:val="0"/>
          <w:iCs w:val="0"/>
          <w:caps w:val="0"/>
          <w:color w:val="auto"/>
          <w:spacing w:val="0"/>
          <w:sz w:val="22"/>
          <w:szCs w:val="22"/>
          <w:lang w:val="en-US" w:eastAsia="fr-FR"/>
        </w:rPr>
        <w:tab/>
      </w:r>
      <w:r>
        <w:t>NGEO-WEBC-VTC-0330: Gantt chart</w:t>
      </w:r>
      <w:r>
        <w:tab/>
      </w:r>
      <w:r>
        <w:fldChar w:fldCharType="begin"/>
      </w:r>
      <w:r>
        <w:instrText xml:space="preserve"> PAGEREF _Toc421282854 \h </w:instrText>
      </w:r>
      <w:r>
        <w:fldChar w:fldCharType="separate"/>
      </w:r>
      <w:r>
        <w:t>57</w:t>
      </w:r>
      <w:r>
        <w:fldChar w:fldCharType="end"/>
      </w:r>
    </w:p>
    <w:p w:rsidR="00974963" w:rsidRPr="00974963" w:rsidRDefault="00974963">
      <w:pPr>
        <w:pStyle w:val="TM2"/>
        <w:tabs>
          <w:tab w:val="left" w:pos="1588"/>
        </w:tabs>
        <w:rPr>
          <w:rFonts w:asciiTheme="minorHAnsi" w:eastAsiaTheme="minorEastAsia" w:hAnsiTheme="minorHAnsi" w:cstheme="minorBidi"/>
          <w:bCs w:val="0"/>
          <w:caps w:val="0"/>
          <w:spacing w:val="0"/>
          <w:sz w:val="22"/>
          <w:szCs w:val="22"/>
          <w:lang w:val="en-US" w:eastAsia="fr-FR"/>
        </w:rPr>
      </w:pPr>
      <w:r>
        <w:t>6.4</w:t>
      </w:r>
      <w:r w:rsidRPr="00974963">
        <w:rPr>
          <w:rFonts w:asciiTheme="minorHAnsi" w:eastAsiaTheme="minorEastAsia" w:hAnsiTheme="minorHAnsi" w:cstheme="minorBidi"/>
          <w:bCs w:val="0"/>
          <w:caps w:val="0"/>
          <w:spacing w:val="0"/>
          <w:sz w:val="22"/>
          <w:szCs w:val="22"/>
          <w:lang w:val="en-US" w:eastAsia="fr-FR"/>
        </w:rPr>
        <w:tab/>
      </w:r>
      <w:r>
        <w:t>Software Validation Test Procedures</w:t>
      </w:r>
      <w:r>
        <w:tab/>
      </w:r>
      <w:r>
        <w:fldChar w:fldCharType="begin"/>
      </w:r>
      <w:r>
        <w:instrText xml:space="preserve"> PAGEREF _Toc421282855 \h </w:instrText>
      </w:r>
      <w:r>
        <w:fldChar w:fldCharType="separate"/>
      </w:r>
      <w:r>
        <w:t>57</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6.4.1</w:t>
      </w:r>
      <w:r w:rsidRPr="00974963">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_Toc421282856 \h </w:instrText>
      </w:r>
      <w:r>
        <w:fldChar w:fldCharType="separate"/>
      </w:r>
      <w:r>
        <w:t>57</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6.4.2</w:t>
      </w:r>
      <w:r w:rsidRPr="00974963">
        <w:rPr>
          <w:rFonts w:asciiTheme="minorHAnsi" w:eastAsiaTheme="minorEastAsia" w:hAnsiTheme="minorHAnsi" w:cstheme="minorBidi"/>
          <w:bCs w:val="0"/>
          <w:iCs w:val="0"/>
          <w:caps w:val="0"/>
          <w:color w:val="auto"/>
          <w:spacing w:val="0"/>
          <w:sz w:val="22"/>
          <w:szCs w:val="22"/>
          <w:lang w:val="en-US" w:eastAsia="fr-FR"/>
        </w:rPr>
        <w:tab/>
      </w:r>
      <w:r>
        <w:t>NGEO-WEBC-VTP-0010: Installation of Web Client</w:t>
      </w:r>
      <w:r>
        <w:tab/>
      </w:r>
      <w:r>
        <w:fldChar w:fldCharType="begin"/>
      </w:r>
      <w:r>
        <w:instrText xml:space="preserve"> PAGEREF _Toc421282857 \h </w:instrText>
      </w:r>
      <w:r>
        <w:fldChar w:fldCharType="separate"/>
      </w:r>
      <w:r>
        <w:t>57</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6.4.3</w:t>
      </w:r>
      <w:r w:rsidRPr="00974963">
        <w:rPr>
          <w:rFonts w:asciiTheme="minorHAnsi" w:eastAsiaTheme="minorEastAsia" w:hAnsiTheme="minorHAnsi" w:cstheme="minorBidi"/>
          <w:bCs w:val="0"/>
          <w:iCs w:val="0"/>
          <w:caps w:val="0"/>
          <w:color w:val="auto"/>
          <w:spacing w:val="0"/>
          <w:sz w:val="22"/>
          <w:szCs w:val="22"/>
          <w:lang w:val="en-US" w:eastAsia="fr-FR"/>
        </w:rPr>
        <w:tab/>
      </w:r>
      <w:r>
        <w:t>NGEO-WEBC-VTP-0015: Home page check</w:t>
      </w:r>
      <w:r>
        <w:tab/>
      </w:r>
      <w:r>
        <w:fldChar w:fldCharType="begin"/>
      </w:r>
      <w:r>
        <w:instrText xml:space="preserve"> PAGEREF _Toc421282858 \h </w:instrText>
      </w:r>
      <w:r>
        <w:fldChar w:fldCharType="separate"/>
      </w:r>
      <w:r>
        <w:t>58</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6.4.4</w:t>
      </w:r>
      <w:r w:rsidRPr="00974963">
        <w:rPr>
          <w:rFonts w:asciiTheme="minorHAnsi" w:eastAsiaTheme="minorEastAsia" w:hAnsiTheme="minorHAnsi" w:cstheme="minorBidi"/>
          <w:bCs w:val="0"/>
          <w:iCs w:val="0"/>
          <w:caps w:val="0"/>
          <w:color w:val="auto"/>
          <w:spacing w:val="0"/>
          <w:sz w:val="22"/>
          <w:szCs w:val="22"/>
          <w:lang w:val="en-US" w:eastAsia="fr-FR"/>
        </w:rPr>
        <w:tab/>
      </w:r>
      <w:r>
        <w:t>NGEO-WEBC-VTP-0020: Dataset selection</w:t>
      </w:r>
      <w:r>
        <w:tab/>
      </w:r>
      <w:r>
        <w:fldChar w:fldCharType="begin"/>
      </w:r>
      <w:r>
        <w:instrText xml:space="preserve"> PAGEREF _Toc421282859 \h </w:instrText>
      </w:r>
      <w:r>
        <w:fldChar w:fldCharType="separate"/>
      </w:r>
      <w:r>
        <w:t>58</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6.4.5</w:t>
      </w:r>
      <w:r w:rsidRPr="00974963">
        <w:rPr>
          <w:rFonts w:asciiTheme="minorHAnsi" w:eastAsiaTheme="minorEastAsia" w:hAnsiTheme="minorHAnsi" w:cstheme="minorBidi"/>
          <w:bCs w:val="0"/>
          <w:iCs w:val="0"/>
          <w:caps w:val="0"/>
          <w:color w:val="auto"/>
          <w:spacing w:val="0"/>
          <w:sz w:val="22"/>
          <w:szCs w:val="22"/>
          <w:lang w:val="en-US" w:eastAsia="fr-FR"/>
        </w:rPr>
        <w:tab/>
      </w:r>
      <w:r>
        <w:t>NGEO-WEBC-VTP-0030: Simple Search Formulation</w:t>
      </w:r>
      <w:r>
        <w:tab/>
      </w:r>
      <w:r>
        <w:fldChar w:fldCharType="begin"/>
      </w:r>
      <w:r>
        <w:instrText xml:space="preserve"> PAGEREF _Toc421282860 \h </w:instrText>
      </w:r>
      <w:r>
        <w:fldChar w:fldCharType="separate"/>
      </w:r>
      <w:r>
        <w:t>59</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6.4.6</w:t>
      </w:r>
      <w:r w:rsidRPr="00974963">
        <w:rPr>
          <w:rFonts w:asciiTheme="minorHAnsi" w:eastAsiaTheme="minorEastAsia" w:hAnsiTheme="minorHAnsi" w:cstheme="minorBidi"/>
          <w:bCs w:val="0"/>
          <w:iCs w:val="0"/>
          <w:caps w:val="0"/>
          <w:color w:val="auto"/>
          <w:spacing w:val="0"/>
          <w:sz w:val="22"/>
          <w:szCs w:val="22"/>
          <w:lang w:val="en-US" w:eastAsia="fr-FR"/>
        </w:rPr>
        <w:tab/>
      </w:r>
      <w:r>
        <w:t>NGEO-WEBC-VTP-0040: Search results in a table</w:t>
      </w:r>
      <w:r>
        <w:tab/>
      </w:r>
      <w:r>
        <w:fldChar w:fldCharType="begin"/>
      </w:r>
      <w:r>
        <w:instrText xml:space="preserve"> PAGEREF _Toc421282861 \h </w:instrText>
      </w:r>
      <w:r>
        <w:fldChar w:fldCharType="separate"/>
      </w:r>
      <w:r>
        <w:t>60</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6.4.7</w:t>
      </w:r>
      <w:r w:rsidRPr="00974963">
        <w:rPr>
          <w:rFonts w:asciiTheme="minorHAnsi" w:eastAsiaTheme="minorEastAsia" w:hAnsiTheme="minorHAnsi" w:cstheme="minorBidi"/>
          <w:bCs w:val="0"/>
          <w:iCs w:val="0"/>
          <w:caps w:val="0"/>
          <w:color w:val="auto"/>
          <w:spacing w:val="0"/>
          <w:sz w:val="22"/>
          <w:szCs w:val="22"/>
          <w:lang w:val="en-US" w:eastAsia="fr-FR"/>
        </w:rPr>
        <w:tab/>
      </w:r>
      <w:r>
        <w:t>NGEO-WEBC-VTP-0045: Search results Table Columns are Configurable</w:t>
      </w:r>
      <w:r>
        <w:tab/>
      </w:r>
      <w:r>
        <w:fldChar w:fldCharType="begin"/>
      </w:r>
      <w:r>
        <w:instrText xml:space="preserve"> PAGEREF _Toc421282862 \h </w:instrText>
      </w:r>
      <w:r>
        <w:fldChar w:fldCharType="separate"/>
      </w:r>
      <w:r>
        <w:t>61</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6.4.8</w:t>
      </w:r>
      <w:r w:rsidRPr="00974963">
        <w:rPr>
          <w:rFonts w:asciiTheme="minorHAnsi" w:eastAsiaTheme="minorEastAsia" w:hAnsiTheme="minorHAnsi" w:cstheme="minorBidi"/>
          <w:bCs w:val="0"/>
          <w:iCs w:val="0"/>
          <w:caps w:val="0"/>
          <w:color w:val="auto"/>
          <w:spacing w:val="0"/>
          <w:sz w:val="22"/>
          <w:szCs w:val="22"/>
          <w:lang w:val="en-US" w:eastAsia="fr-FR"/>
        </w:rPr>
        <w:tab/>
      </w:r>
      <w:r>
        <w:t>NGEO-WEBC-VTP-0050: Search results On the map</w:t>
      </w:r>
      <w:r>
        <w:tab/>
      </w:r>
      <w:r>
        <w:fldChar w:fldCharType="begin"/>
      </w:r>
      <w:r>
        <w:instrText xml:space="preserve"> PAGEREF _Toc421282863 \h </w:instrText>
      </w:r>
      <w:r>
        <w:fldChar w:fldCharType="separate"/>
      </w:r>
      <w:r>
        <w:t>62</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6.4.9</w:t>
      </w:r>
      <w:r w:rsidRPr="00974963">
        <w:rPr>
          <w:rFonts w:asciiTheme="minorHAnsi" w:eastAsiaTheme="minorEastAsia" w:hAnsiTheme="minorHAnsi" w:cstheme="minorBidi"/>
          <w:bCs w:val="0"/>
          <w:iCs w:val="0"/>
          <w:caps w:val="0"/>
          <w:color w:val="auto"/>
          <w:spacing w:val="0"/>
          <w:sz w:val="22"/>
          <w:szCs w:val="22"/>
          <w:lang w:val="en-US" w:eastAsia="fr-FR"/>
        </w:rPr>
        <w:tab/>
      </w:r>
      <w:r>
        <w:t>NGEO-WEBC-VTP-0060: Browse visualization</w:t>
      </w:r>
      <w:r>
        <w:tab/>
      </w:r>
      <w:r>
        <w:fldChar w:fldCharType="begin"/>
      </w:r>
      <w:r>
        <w:instrText xml:space="preserve"> PAGEREF _Toc421282864 \h </w:instrText>
      </w:r>
      <w:r>
        <w:fldChar w:fldCharType="separate"/>
      </w:r>
      <w:r>
        <w:t>63</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6.4.10</w:t>
      </w:r>
      <w:r w:rsidRPr="00974963">
        <w:rPr>
          <w:rFonts w:asciiTheme="minorHAnsi" w:eastAsiaTheme="minorEastAsia" w:hAnsiTheme="minorHAnsi" w:cstheme="minorBidi"/>
          <w:bCs w:val="0"/>
          <w:iCs w:val="0"/>
          <w:caps w:val="0"/>
          <w:color w:val="auto"/>
          <w:spacing w:val="0"/>
          <w:sz w:val="22"/>
          <w:szCs w:val="22"/>
          <w:lang w:val="en-US" w:eastAsia="fr-FR"/>
        </w:rPr>
        <w:tab/>
      </w:r>
      <w:r>
        <w:t>NGEO-WEBC-VTP-0070: Filtered dataset selection</w:t>
      </w:r>
      <w:r>
        <w:tab/>
      </w:r>
      <w:r>
        <w:fldChar w:fldCharType="begin"/>
      </w:r>
      <w:r>
        <w:instrText xml:space="preserve"> PAGEREF _Toc421282865 \h </w:instrText>
      </w:r>
      <w:r>
        <w:fldChar w:fldCharType="separate"/>
      </w:r>
      <w:r>
        <w:t>64</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6.4.11</w:t>
      </w:r>
      <w:r w:rsidRPr="00974963">
        <w:rPr>
          <w:rFonts w:asciiTheme="minorHAnsi" w:eastAsiaTheme="minorEastAsia" w:hAnsiTheme="minorHAnsi" w:cstheme="minorBidi"/>
          <w:bCs w:val="0"/>
          <w:iCs w:val="0"/>
          <w:caps w:val="0"/>
          <w:color w:val="auto"/>
          <w:spacing w:val="0"/>
          <w:sz w:val="22"/>
          <w:szCs w:val="22"/>
          <w:lang w:val="en-US" w:eastAsia="fr-FR"/>
        </w:rPr>
        <w:tab/>
      </w:r>
      <w:r>
        <w:t>NGEO-WEBC-VTP-0080: Searching with a url</w:t>
      </w:r>
      <w:r>
        <w:tab/>
      </w:r>
      <w:r>
        <w:fldChar w:fldCharType="begin"/>
      </w:r>
      <w:r>
        <w:instrText xml:space="preserve"> PAGEREF _Toc421282866 \h </w:instrText>
      </w:r>
      <w:r>
        <w:fldChar w:fldCharType="separate"/>
      </w:r>
      <w:r>
        <w:t>64</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6.4.12</w:t>
      </w:r>
      <w:r w:rsidRPr="00974963">
        <w:rPr>
          <w:rFonts w:asciiTheme="minorHAnsi" w:eastAsiaTheme="minorEastAsia" w:hAnsiTheme="minorHAnsi" w:cstheme="minorBidi"/>
          <w:bCs w:val="0"/>
          <w:iCs w:val="0"/>
          <w:caps w:val="0"/>
          <w:color w:val="auto"/>
          <w:spacing w:val="0"/>
          <w:sz w:val="22"/>
          <w:szCs w:val="22"/>
          <w:lang w:val="en-US" w:eastAsia="fr-FR"/>
        </w:rPr>
        <w:tab/>
      </w:r>
      <w:r>
        <w:t>NGEO-WEBC-VTP-0090: Map background</w:t>
      </w:r>
      <w:r>
        <w:tab/>
      </w:r>
      <w:r>
        <w:fldChar w:fldCharType="begin"/>
      </w:r>
      <w:r>
        <w:instrText xml:space="preserve"> PAGEREF _Toc421282867 \h </w:instrText>
      </w:r>
      <w:r>
        <w:fldChar w:fldCharType="separate"/>
      </w:r>
      <w:r>
        <w:t>65</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6.4.13</w:t>
      </w:r>
      <w:r w:rsidRPr="00974963">
        <w:rPr>
          <w:rFonts w:asciiTheme="minorHAnsi" w:eastAsiaTheme="minorEastAsia" w:hAnsiTheme="minorHAnsi" w:cstheme="minorBidi"/>
          <w:bCs w:val="0"/>
          <w:iCs w:val="0"/>
          <w:caps w:val="0"/>
          <w:color w:val="auto"/>
          <w:spacing w:val="0"/>
          <w:sz w:val="22"/>
          <w:szCs w:val="22"/>
          <w:lang w:val="en-US" w:eastAsia="fr-FR"/>
        </w:rPr>
        <w:tab/>
      </w:r>
      <w:r>
        <w:t>NGEO-WEBC-VTP-0095: Map data layers</w:t>
      </w:r>
      <w:r>
        <w:tab/>
      </w:r>
      <w:r>
        <w:fldChar w:fldCharType="begin"/>
      </w:r>
      <w:r>
        <w:instrText xml:space="preserve"> PAGEREF _Toc421282868 \h </w:instrText>
      </w:r>
      <w:r>
        <w:fldChar w:fldCharType="separate"/>
      </w:r>
      <w:r>
        <w:t>66</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6.4.14</w:t>
      </w:r>
      <w:r w:rsidRPr="00974963">
        <w:rPr>
          <w:rFonts w:asciiTheme="minorHAnsi" w:eastAsiaTheme="minorEastAsia" w:hAnsiTheme="minorHAnsi" w:cstheme="minorBidi"/>
          <w:bCs w:val="0"/>
          <w:iCs w:val="0"/>
          <w:caps w:val="0"/>
          <w:color w:val="auto"/>
          <w:spacing w:val="0"/>
          <w:sz w:val="22"/>
          <w:szCs w:val="22"/>
          <w:lang w:val="en-US" w:eastAsia="fr-FR"/>
        </w:rPr>
        <w:tab/>
      </w:r>
      <w:r>
        <w:t>NGEO-WEBC-VTP-0100: Map navigation and selection</w:t>
      </w:r>
      <w:r>
        <w:tab/>
      </w:r>
      <w:r>
        <w:fldChar w:fldCharType="begin"/>
      </w:r>
      <w:r>
        <w:instrText xml:space="preserve"> PAGEREF _Toc421282869 \h </w:instrText>
      </w:r>
      <w:r>
        <w:fldChar w:fldCharType="separate"/>
      </w:r>
      <w:r>
        <w:t>66</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6.4.15</w:t>
      </w:r>
      <w:r w:rsidRPr="00974963">
        <w:rPr>
          <w:rFonts w:asciiTheme="minorHAnsi" w:eastAsiaTheme="minorEastAsia" w:hAnsiTheme="minorHAnsi" w:cstheme="minorBidi"/>
          <w:bCs w:val="0"/>
          <w:iCs w:val="0"/>
          <w:caps w:val="0"/>
          <w:color w:val="auto"/>
          <w:spacing w:val="0"/>
          <w:sz w:val="22"/>
          <w:szCs w:val="22"/>
          <w:lang w:val="en-US" w:eastAsia="fr-FR"/>
        </w:rPr>
        <w:tab/>
      </w:r>
      <w:r>
        <w:t>NGEO-WEBC-VTP-0110: Simple Data Access Request</w:t>
      </w:r>
      <w:r>
        <w:tab/>
      </w:r>
      <w:r>
        <w:fldChar w:fldCharType="begin"/>
      </w:r>
      <w:r>
        <w:instrText xml:space="preserve"> PAGEREF _Toc421282870 \h </w:instrText>
      </w:r>
      <w:r>
        <w:fldChar w:fldCharType="separate"/>
      </w:r>
      <w:r>
        <w:t>67</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6.4.16</w:t>
      </w:r>
      <w:r w:rsidRPr="00974963">
        <w:rPr>
          <w:rFonts w:asciiTheme="minorHAnsi" w:eastAsiaTheme="minorEastAsia" w:hAnsiTheme="minorHAnsi" w:cstheme="minorBidi"/>
          <w:bCs w:val="0"/>
          <w:iCs w:val="0"/>
          <w:caps w:val="0"/>
          <w:color w:val="auto"/>
          <w:spacing w:val="0"/>
          <w:sz w:val="22"/>
          <w:szCs w:val="22"/>
          <w:lang w:val="en-US" w:eastAsia="fr-FR"/>
        </w:rPr>
        <w:tab/>
      </w:r>
      <w:r>
        <w:t>NGEO-WEBC-VTP-0115: Simple Data Access Request: No Download Manager Registred</w:t>
      </w:r>
      <w:r>
        <w:tab/>
      </w:r>
      <w:r>
        <w:fldChar w:fldCharType="begin"/>
      </w:r>
      <w:r>
        <w:instrText xml:space="preserve"> PAGEREF _Toc421282871 \h </w:instrText>
      </w:r>
      <w:r>
        <w:fldChar w:fldCharType="separate"/>
      </w:r>
      <w:r>
        <w:t>69</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6.4.17</w:t>
      </w:r>
      <w:r w:rsidRPr="00974963">
        <w:rPr>
          <w:rFonts w:asciiTheme="minorHAnsi" w:eastAsiaTheme="minorEastAsia" w:hAnsiTheme="minorHAnsi" w:cstheme="minorBidi"/>
          <w:bCs w:val="0"/>
          <w:iCs w:val="0"/>
          <w:caps w:val="0"/>
          <w:color w:val="auto"/>
          <w:spacing w:val="0"/>
          <w:sz w:val="22"/>
          <w:szCs w:val="22"/>
          <w:lang w:val="en-US" w:eastAsia="fr-FR"/>
        </w:rPr>
        <w:tab/>
      </w:r>
      <w:r>
        <w:t>NGEO-WEBC-VTP-0120: Standing Order Data Access Request: Data Driven Request</w:t>
      </w:r>
      <w:r>
        <w:tab/>
      </w:r>
      <w:r>
        <w:fldChar w:fldCharType="begin"/>
      </w:r>
      <w:r>
        <w:instrText xml:space="preserve"> PAGEREF _Toc421282872 \h </w:instrText>
      </w:r>
      <w:r>
        <w:fldChar w:fldCharType="separate"/>
      </w:r>
      <w:r>
        <w:t>70</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6.4.18</w:t>
      </w:r>
      <w:r w:rsidRPr="00974963">
        <w:rPr>
          <w:rFonts w:asciiTheme="minorHAnsi" w:eastAsiaTheme="minorEastAsia" w:hAnsiTheme="minorHAnsi" w:cstheme="minorBidi"/>
          <w:bCs w:val="0"/>
          <w:iCs w:val="0"/>
          <w:caps w:val="0"/>
          <w:color w:val="auto"/>
          <w:spacing w:val="0"/>
          <w:sz w:val="22"/>
          <w:szCs w:val="22"/>
          <w:lang w:val="en-US" w:eastAsia="fr-FR"/>
        </w:rPr>
        <w:tab/>
      </w:r>
      <w:r>
        <w:t>NGEO-WEBC-VTP-0125: Standing Order Data Access Request: Time Driven Request</w:t>
      </w:r>
      <w:r>
        <w:tab/>
      </w:r>
      <w:r>
        <w:fldChar w:fldCharType="begin"/>
      </w:r>
      <w:r>
        <w:instrText xml:space="preserve"> PAGEREF _Toc421282873 \h </w:instrText>
      </w:r>
      <w:r>
        <w:fldChar w:fldCharType="separate"/>
      </w:r>
      <w:r>
        <w:t>71</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6.4.19</w:t>
      </w:r>
      <w:r w:rsidRPr="00974963">
        <w:rPr>
          <w:rFonts w:asciiTheme="minorHAnsi" w:eastAsiaTheme="minorEastAsia" w:hAnsiTheme="minorHAnsi" w:cstheme="minorBidi"/>
          <w:bCs w:val="0"/>
          <w:iCs w:val="0"/>
          <w:caps w:val="0"/>
          <w:color w:val="auto"/>
          <w:spacing w:val="0"/>
          <w:sz w:val="22"/>
          <w:szCs w:val="22"/>
          <w:lang w:val="en-US" w:eastAsia="fr-FR"/>
        </w:rPr>
        <w:tab/>
      </w:r>
      <w:r>
        <w:t>NGEO-WEBC-VTP-0130: Download Managers Monitoring</w:t>
      </w:r>
      <w:r>
        <w:tab/>
      </w:r>
      <w:r>
        <w:fldChar w:fldCharType="begin"/>
      </w:r>
      <w:r>
        <w:instrText xml:space="preserve"> PAGEREF _Toc421282874 \h </w:instrText>
      </w:r>
      <w:r>
        <w:fldChar w:fldCharType="separate"/>
      </w:r>
      <w:r>
        <w:t>72</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6.4.20</w:t>
      </w:r>
      <w:r w:rsidRPr="00974963">
        <w:rPr>
          <w:rFonts w:asciiTheme="minorHAnsi" w:eastAsiaTheme="minorEastAsia" w:hAnsiTheme="minorHAnsi" w:cstheme="minorBidi"/>
          <w:bCs w:val="0"/>
          <w:iCs w:val="0"/>
          <w:caps w:val="0"/>
          <w:color w:val="auto"/>
          <w:spacing w:val="0"/>
          <w:sz w:val="22"/>
          <w:szCs w:val="22"/>
          <w:lang w:val="en-US" w:eastAsia="fr-FR"/>
        </w:rPr>
        <w:tab/>
      </w:r>
      <w:r>
        <w:t>NGEO-WEBC-VTP-0131: Download Managers Monitoring When No Download Manager Registered</w:t>
      </w:r>
      <w:r>
        <w:tab/>
      </w:r>
      <w:r>
        <w:fldChar w:fldCharType="begin"/>
      </w:r>
      <w:r>
        <w:instrText xml:space="preserve"> PAGEREF _Toc421282875 \h </w:instrText>
      </w:r>
      <w:r>
        <w:fldChar w:fldCharType="separate"/>
      </w:r>
      <w:r>
        <w:t>73</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lastRenderedPageBreak/>
        <w:t>6.4.21</w:t>
      </w:r>
      <w:r w:rsidRPr="00974963">
        <w:rPr>
          <w:rFonts w:asciiTheme="minorHAnsi" w:eastAsiaTheme="minorEastAsia" w:hAnsiTheme="minorHAnsi" w:cstheme="minorBidi"/>
          <w:bCs w:val="0"/>
          <w:iCs w:val="0"/>
          <w:caps w:val="0"/>
          <w:color w:val="auto"/>
          <w:spacing w:val="0"/>
          <w:sz w:val="22"/>
          <w:szCs w:val="22"/>
          <w:lang w:val="en-US" w:eastAsia="fr-FR"/>
        </w:rPr>
        <w:tab/>
      </w:r>
      <w:r>
        <w:t>NGEO-WEBC-VTP-0140: Data Access Requests Monitoring</w:t>
      </w:r>
      <w:r>
        <w:tab/>
      </w:r>
      <w:r>
        <w:fldChar w:fldCharType="begin"/>
      </w:r>
      <w:r>
        <w:instrText xml:space="preserve"> PAGEREF _Toc421282876 \h </w:instrText>
      </w:r>
      <w:r>
        <w:fldChar w:fldCharType="separate"/>
      </w:r>
      <w:r>
        <w:t>74</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6.4.22</w:t>
      </w:r>
      <w:r w:rsidRPr="00974963">
        <w:rPr>
          <w:rFonts w:asciiTheme="minorHAnsi" w:eastAsiaTheme="minorEastAsia" w:hAnsiTheme="minorHAnsi" w:cstheme="minorBidi"/>
          <w:bCs w:val="0"/>
          <w:iCs w:val="0"/>
          <w:caps w:val="0"/>
          <w:color w:val="auto"/>
          <w:spacing w:val="0"/>
          <w:sz w:val="22"/>
          <w:szCs w:val="22"/>
          <w:lang w:val="en-US" w:eastAsia="fr-FR"/>
        </w:rPr>
        <w:tab/>
      </w:r>
      <w:r>
        <w:t>NGEO-WEBC-VTP-0150: Direct Download</w:t>
      </w:r>
      <w:r>
        <w:tab/>
      </w:r>
      <w:r>
        <w:fldChar w:fldCharType="begin"/>
      </w:r>
      <w:r>
        <w:instrText xml:space="preserve"> PAGEREF _Toc421282877 \h </w:instrText>
      </w:r>
      <w:r>
        <w:fldChar w:fldCharType="separate"/>
      </w:r>
      <w:r>
        <w:t>76</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6.4.23</w:t>
      </w:r>
      <w:r w:rsidRPr="00974963">
        <w:rPr>
          <w:rFonts w:asciiTheme="minorHAnsi" w:eastAsiaTheme="minorEastAsia" w:hAnsiTheme="minorHAnsi" w:cstheme="minorBidi"/>
          <w:bCs w:val="0"/>
          <w:iCs w:val="0"/>
          <w:caps w:val="0"/>
          <w:color w:val="auto"/>
          <w:spacing w:val="0"/>
          <w:sz w:val="22"/>
          <w:szCs w:val="22"/>
          <w:lang w:val="en-US" w:eastAsia="fr-FR"/>
        </w:rPr>
        <w:tab/>
      </w:r>
      <w:r>
        <w:t>NGEO-WEBC-VTP-0160: Advanced Search Criteria</w:t>
      </w:r>
      <w:r>
        <w:tab/>
      </w:r>
      <w:r>
        <w:fldChar w:fldCharType="begin"/>
      </w:r>
      <w:r>
        <w:instrText xml:space="preserve"> PAGEREF _Toc421282878 \h </w:instrText>
      </w:r>
      <w:r>
        <w:fldChar w:fldCharType="separate"/>
      </w:r>
      <w:r>
        <w:t>77</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6.4.24</w:t>
      </w:r>
      <w:r w:rsidRPr="00974963">
        <w:rPr>
          <w:rFonts w:asciiTheme="minorHAnsi" w:eastAsiaTheme="minorEastAsia" w:hAnsiTheme="minorHAnsi" w:cstheme="minorBidi"/>
          <w:bCs w:val="0"/>
          <w:iCs w:val="0"/>
          <w:caps w:val="0"/>
          <w:color w:val="auto"/>
          <w:spacing w:val="0"/>
          <w:sz w:val="22"/>
          <w:szCs w:val="22"/>
          <w:lang w:val="en-US" w:eastAsia="fr-FR"/>
        </w:rPr>
        <w:tab/>
      </w:r>
      <w:r>
        <w:t>NGEO-WEBC-VTP-0165: Advanced Search Criteria updated with dataset changes</w:t>
      </w:r>
      <w:r>
        <w:tab/>
      </w:r>
      <w:r>
        <w:fldChar w:fldCharType="begin"/>
      </w:r>
      <w:r>
        <w:instrText xml:space="preserve"> PAGEREF _Toc421282879 \h </w:instrText>
      </w:r>
      <w:r>
        <w:fldChar w:fldCharType="separate"/>
      </w:r>
      <w:r>
        <w:t>78</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6.4.25</w:t>
      </w:r>
      <w:r w:rsidRPr="00974963">
        <w:rPr>
          <w:rFonts w:asciiTheme="minorHAnsi" w:eastAsiaTheme="minorEastAsia" w:hAnsiTheme="minorHAnsi" w:cstheme="minorBidi"/>
          <w:bCs w:val="0"/>
          <w:iCs w:val="0"/>
          <w:caps w:val="0"/>
          <w:color w:val="auto"/>
          <w:spacing w:val="0"/>
          <w:sz w:val="22"/>
          <w:szCs w:val="22"/>
          <w:lang w:val="en-US" w:eastAsia="fr-FR"/>
        </w:rPr>
        <w:tab/>
      </w:r>
      <w:r>
        <w:t>NGEO-WEBC-VTP-0170: Download options</w:t>
      </w:r>
      <w:r>
        <w:tab/>
      </w:r>
      <w:r>
        <w:fldChar w:fldCharType="begin"/>
      </w:r>
      <w:r>
        <w:instrText xml:space="preserve"> PAGEREF _Toc421282880 \h </w:instrText>
      </w:r>
      <w:r>
        <w:fldChar w:fldCharType="separate"/>
      </w:r>
      <w:r>
        <w:t>78</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6.4.26</w:t>
      </w:r>
      <w:r w:rsidRPr="00974963">
        <w:rPr>
          <w:rFonts w:asciiTheme="minorHAnsi" w:eastAsiaTheme="minorEastAsia" w:hAnsiTheme="minorHAnsi" w:cstheme="minorBidi"/>
          <w:bCs w:val="0"/>
          <w:iCs w:val="0"/>
          <w:caps w:val="0"/>
          <w:color w:val="auto"/>
          <w:spacing w:val="0"/>
          <w:sz w:val="22"/>
          <w:szCs w:val="22"/>
          <w:lang w:val="en-US" w:eastAsia="fr-FR"/>
        </w:rPr>
        <w:tab/>
      </w:r>
      <w:r>
        <w:t>NGEO-WEBC-VTP-0173: Download options update from results table</w:t>
      </w:r>
      <w:r>
        <w:tab/>
      </w:r>
      <w:r>
        <w:fldChar w:fldCharType="begin"/>
      </w:r>
      <w:r>
        <w:instrText xml:space="preserve"> PAGEREF _Toc421282881 \h </w:instrText>
      </w:r>
      <w:r>
        <w:fldChar w:fldCharType="separate"/>
      </w:r>
      <w:r>
        <w:t>79</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6.4.27</w:t>
      </w:r>
      <w:r w:rsidRPr="00974963">
        <w:rPr>
          <w:rFonts w:asciiTheme="minorHAnsi" w:eastAsiaTheme="minorEastAsia" w:hAnsiTheme="minorHAnsi" w:cstheme="minorBidi"/>
          <w:bCs w:val="0"/>
          <w:iCs w:val="0"/>
          <w:caps w:val="0"/>
          <w:color w:val="auto"/>
          <w:spacing w:val="0"/>
          <w:sz w:val="22"/>
          <w:szCs w:val="22"/>
          <w:lang w:val="en-US" w:eastAsia="fr-FR"/>
        </w:rPr>
        <w:tab/>
      </w:r>
      <w:r>
        <w:t>NGEO-WEBC-VTP-0175: Download options update with the selected dataset</w:t>
      </w:r>
      <w:r>
        <w:tab/>
      </w:r>
      <w:r>
        <w:fldChar w:fldCharType="begin"/>
      </w:r>
      <w:r>
        <w:instrText xml:space="preserve"> PAGEREF _Toc421282882 \h </w:instrText>
      </w:r>
      <w:r>
        <w:fldChar w:fldCharType="separate"/>
      </w:r>
      <w:r>
        <w:t>80</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6.4.28</w:t>
      </w:r>
      <w:r w:rsidRPr="00974963">
        <w:rPr>
          <w:rFonts w:asciiTheme="minorHAnsi" w:eastAsiaTheme="minorEastAsia" w:hAnsiTheme="minorHAnsi" w:cstheme="minorBidi"/>
          <w:bCs w:val="0"/>
          <w:iCs w:val="0"/>
          <w:caps w:val="0"/>
          <w:color w:val="auto"/>
          <w:spacing w:val="0"/>
          <w:sz w:val="22"/>
          <w:szCs w:val="22"/>
          <w:lang w:val="en-US" w:eastAsia="fr-FR"/>
        </w:rPr>
        <w:tab/>
      </w:r>
      <w:r>
        <w:t>NGEO-WEBC-VTP-0177: Download options with crop product to search area</w:t>
      </w:r>
      <w:r>
        <w:tab/>
      </w:r>
      <w:r>
        <w:fldChar w:fldCharType="begin"/>
      </w:r>
      <w:r>
        <w:instrText xml:space="preserve"> PAGEREF _Toc421282883 \h </w:instrText>
      </w:r>
      <w:r>
        <w:fldChar w:fldCharType="separate"/>
      </w:r>
      <w:r>
        <w:t>81</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6.4.29</w:t>
      </w:r>
      <w:r w:rsidRPr="00974963">
        <w:rPr>
          <w:rFonts w:asciiTheme="minorHAnsi" w:eastAsiaTheme="minorEastAsia" w:hAnsiTheme="minorHAnsi" w:cstheme="minorBidi"/>
          <w:bCs w:val="0"/>
          <w:iCs w:val="0"/>
          <w:caps w:val="0"/>
          <w:color w:val="auto"/>
          <w:spacing w:val="0"/>
          <w:sz w:val="22"/>
          <w:szCs w:val="22"/>
          <w:lang w:val="en-US" w:eastAsia="fr-FR"/>
        </w:rPr>
        <w:tab/>
      </w:r>
      <w:r>
        <w:t>NGEO-WEBC-VTP-0180: Help</w:t>
      </w:r>
      <w:r>
        <w:tab/>
      </w:r>
      <w:r>
        <w:fldChar w:fldCharType="begin"/>
      </w:r>
      <w:r>
        <w:instrText xml:space="preserve"> PAGEREF _Toc421282884 \h </w:instrText>
      </w:r>
      <w:r>
        <w:fldChar w:fldCharType="separate"/>
      </w:r>
      <w:r>
        <w:t>81</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6.4.30</w:t>
      </w:r>
      <w:r w:rsidRPr="00974963">
        <w:rPr>
          <w:rFonts w:asciiTheme="minorHAnsi" w:eastAsiaTheme="minorEastAsia" w:hAnsiTheme="minorHAnsi" w:cstheme="minorBidi"/>
          <w:bCs w:val="0"/>
          <w:iCs w:val="0"/>
          <w:caps w:val="0"/>
          <w:color w:val="auto"/>
          <w:spacing w:val="0"/>
          <w:sz w:val="22"/>
          <w:szCs w:val="22"/>
          <w:lang w:val="en-US" w:eastAsia="fr-FR"/>
        </w:rPr>
        <w:tab/>
      </w:r>
      <w:r>
        <w:t>NGEO-WEBC-VTP-0190: Import</w:t>
      </w:r>
      <w:r>
        <w:tab/>
      </w:r>
      <w:r>
        <w:fldChar w:fldCharType="begin"/>
      </w:r>
      <w:r>
        <w:instrText xml:space="preserve"> PAGEREF _Toc421282885 \h </w:instrText>
      </w:r>
      <w:r>
        <w:fldChar w:fldCharType="separate"/>
      </w:r>
      <w:r>
        <w:t>82</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6.4.31</w:t>
      </w:r>
      <w:r w:rsidRPr="00974963">
        <w:rPr>
          <w:rFonts w:asciiTheme="minorHAnsi" w:eastAsiaTheme="minorEastAsia" w:hAnsiTheme="minorHAnsi" w:cstheme="minorBidi"/>
          <w:bCs w:val="0"/>
          <w:iCs w:val="0"/>
          <w:caps w:val="0"/>
          <w:color w:val="auto"/>
          <w:spacing w:val="0"/>
          <w:sz w:val="22"/>
          <w:szCs w:val="22"/>
          <w:lang w:val="en-US" w:eastAsia="fr-FR"/>
        </w:rPr>
        <w:tab/>
      </w:r>
      <w:r>
        <w:t>NGEO-WEBC-VTP-0200: Search Shared URL</w:t>
      </w:r>
      <w:r>
        <w:tab/>
      </w:r>
      <w:r>
        <w:fldChar w:fldCharType="begin"/>
      </w:r>
      <w:r>
        <w:instrText xml:space="preserve"> PAGEREF _Toc421282886 \h </w:instrText>
      </w:r>
      <w:r>
        <w:fldChar w:fldCharType="separate"/>
      </w:r>
      <w:r>
        <w:t>83</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6.4.32</w:t>
      </w:r>
      <w:r w:rsidRPr="00974963">
        <w:rPr>
          <w:rFonts w:asciiTheme="minorHAnsi" w:eastAsiaTheme="minorEastAsia" w:hAnsiTheme="minorHAnsi" w:cstheme="minorBidi"/>
          <w:bCs w:val="0"/>
          <w:iCs w:val="0"/>
          <w:caps w:val="0"/>
          <w:color w:val="auto"/>
          <w:spacing w:val="0"/>
          <w:sz w:val="22"/>
          <w:szCs w:val="22"/>
          <w:lang w:val="en-US" w:eastAsia="fr-FR"/>
        </w:rPr>
        <w:tab/>
      </w:r>
      <w:r>
        <w:t>NGEO-WEBC-VTP-0210: Data-driven Standing Order Shared URL</w:t>
      </w:r>
      <w:r>
        <w:tab/>
      </w:r>
      <w:r>
        <w:fldChar w:fldCharType="begin"/>
      </w:r>
      <w:r>
        <w:instrText xml:space="preserve"> PAGEREF _Toc421282887 \h </w:instrText>
      </w:r>
      <w:r>
        <w:fldChar w:fldCharType="separate"/>
      </w:r>
      <w:r>
        <w:t>84</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6.4.33</w:t>
      </w:r>
      <w:r w:rsidRPr="00974963">
        <w:rPr>
          <w:rFonts w:asciiTheme="minorHAnsi" w:eastAsiaTheme="minorEastAsia" w:hAnsiTheme="minorHAnsi" w:cstheme="minorBidi"/>
          <w:bCs w:val="0"/>
          <w:iCs w:val="0"/>
          <w:caps w:val="0"/>
          <w:color w:val="auto"/>
          <w:spacing w:val="0"/>
          <w:sz w:val="22"/>
          <w:szCs w:val="22"/>
          <w:lang w:val="en-US" w:eastAsia="fr-FR"/>
        </w:rPr>
        <w:tab/>
      </w:r>
      <w:r>
        <w:t>NGEO-WEBC-VTP-0215: Time-driven Standing Order Shared URL</w:t>
      </w:r>
      <w:r>
        <w:tab/>
      </w:r>
      <w:r>
        <w:fldChar w:fldCharType="begin"/>
      </w:r>
      <w:r>
        <w:instrText xml:space="preserve"> PAGEREF _Toc421282888 \h </w:instrText>
      </w:r>
      <w:r>
        <w:fldChar w:fldCharType="separate"/>
      </w:r>
      <w:r>
        <w:t>85</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6.4.34</w:t>
      </w:r>
      <w:r w:rsidRPr="00974963">
        <w:rPr>
          <w:rFonts w:asciiTheme="minorHAnsi" w:eastAsiaTheme="minorEastAsia" w:hAnsiTheme="minorHAnsi" w:cstheme="minorBidi"/>
          <w:bCs w:val="0"/>
          <w:iCs w:val="0"/>
          <w:caps w:val="0"/>
          <w:color w:val="auto"/>
          <w:spacing w:val="0"/>
          <w:sz w:val="22"/>
          <w:szCs w:val="22"/>
          <w:lang w:val="en-US" w:eastAsia="fr-FR"/>
        </w:rPr>
        <w:tab/>
      </w:r>
      <w:r>
        <w:t>NGEO-WEBC-VTP-0220: Zone of interest: draw</w:t>
      </w:r>
      <w:r>
        <w:tab/>
      </w:r>
      <w:r>
        <w:fldChar w:fldCharType="begin"/>
      </w:r>
      <w:r>
        <w:instrText xml:space="preserve"> PAGEREF _Toc421282889 \h </w:instrText>
      </w:r>
      <w:r>
        <w:fldChar w:fldCharType="separate"/>
      </w:r>
      <w:r>
        <w:t>85</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6.4.35</w:t>
      </w:r>
      <w:r w:rsidRPr="00974963">
        <w:rPr>
          <w:rFonts w:asciiTheme="minorHAnsi" w:eastAsiaTheme="minorEastAsia" w:hAnsiTheme="minorHAnsi" w:cstheme="minorBidi"/>
          <w:bCs w:val="0"/>
          <w:iCs w:val="0"/>
          <w:caps w:val="0"/>
          <w:color w:val="auto"/>
          <w:spacing w:val="0"/>
          <w:sz w:val="22"/>
          <w:szCs w:val="22"/>
          <w:lang w:val="en-US" w:eastAsia="fr-FR"/>
        </w:rPr>
        <w:tab/>
      </w:r>
      <w:r>
        <w:t>NGEO-WEBC-VTP-0224: Zone of interest: gazetteer</w:t>
      </w:r>
      <w:r>
        <w:tab/>
      </w:r>
      <w:r>
        <w:fldChar w:fldCharType="begin"/>
      </w:r>
      <w:r>
        <w:instrText xml:space="preserve"> PAGEREF _Toc421282890 \h </w:instrText>
      </w:r>
      <w:r>
        <w:fldChar w:fldCharType="separate"/>
      </w:r>
      <w:r>
        <w:t>86</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6.4.36</w:t>
      </w:r>
      <w:r w:rsidRPr="00974963">
        <w:rPr>
          <w:rFonts w:asciiTheme="minorHAnsi" w:eastAsiaTheme="minorEastAsia" w:hAnsiTheme="minorHAnsi" w:cstheme="minorBidi"/>
          <w:bCs w:val="0"/>
          <w:iCs w:val="0"/>
          <w:caps w:val="0"/>
          <w:color w:val="auto"/>
          <w:spacing w:val="0"/>
          <w:sz w:val="22"/>
          <w:szCs w:val="22"/>
          <w:lang w:val="en-US" w:eastAsia="fr-FR"/>
        </w:rPr>
        <w:tab/>
      </w:r>
      <w:r>
        <w:t>NGEO-WEBC-VTP-0228: Zone of interest: Manual polygon</w:t>
      </w:r>
      <w:r>
        <w:tab/>
      </w:r>
      <w:r>
        <w:fldChar w:fldCharType="begin"/>
      </w:r>
      <w:r>
        <w:instrText xml:space="preserve"> PAGEREF _Toc421282891 \h </w:instrText>
      </w:r>
      <w:r>
        <w:fldChar w:fldCharType="separate"/>
      </w:r>
      <w:r>
        <w:t>87</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6.4.37</w:t>
      </w:r>
      <w:r w:rsidRPr="00974963">
        <w:rPr>
          <w:rFonts w:asciiTheme="minorHAnsi" w:eastAsiaTheme="minorEastAsia" w:hAnsiTheme="minorHAnsi" w:cstheme="minorBidi"/>
          <w:bCs w:val="0"/>
          <w:iCs w:val="0"/>
          <w:caps w:val="0"/>
          <w:color w:val="auto"/>
          <w:spacing w:val="0"/>
          <w:sz w:val="22"/>
          <w:szCs w:val="22"/>
          <w:lang w:val="en-US" w:eastAsia="fr-FR"/>
        </w:rPr>
        <w:tab/>
      </w:r>
      <w:r>
        <w:t>NGEO-WEBC-VTP-0230: Export</w:t>
      </w:r>
      <w:r>
        <w:tab/>
      </w:r>
      <w:r>
        <w:fldChar w:fldCharType="begin"/>
      </w:r>
      <w:r>
        <w:instrText xml:space="preserve"> PAGEREF _Toc421282892 \h </w:instrText>
      </w:r>
      <w:r>
        <w:fldChar w:fldCharType="separate"/>
      </w:r>
      <w:r>
        <w:t>87</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6.4.38</w:t>
      </w:r>
      <w:r w:rsidRPr="00974963">
        <w:rPr>
          <w:rFonts w:asciiTheme="minorHAnsi" w:eastAsiaTheme="minorEastAsia" w:hAnsiTheme="minorHAnsi" w:cstheme="minorBidi"/>
          <w:bCs w:val="0"/>
          <w:iCs w:val="0"/>
          <w:caps w:val="0"/>
          <w:color w:val="auto"/>
          <w:spacing w:val="0"/>
          <w:sz w:val="22"/>
          <w:szCs w:val="22"/>
          <w:lang w:val="en-US" w:eastAsia="fr-FR"/>
        </w:rPr>
        <w:tab/>
      </w:r>
      <w:r>
        <w:t>NGEO-WEBC-VTP-0240: Time Slider Display</w:t>
      </w:r>
      <w:r>
        <w:tab/>
      </w:r>
      <w:r>
        <w:fldChar w:fldCharType="begin"/>
      </w:r>
      <w:r>
        <w:instrText xml:space="preserve"> PAGEREF _Toc421282893 \h </w:instrText>
      </w:r>
      <w:r>
        <w:fldChar w:fldCharType="separate"/>
      </w:r>
      <w:r>
        <w:t>88</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6.4.39</w:t>
      </w:r>
      <w:r w:rsidRPr="00974963">
        <w:rPr>
          <w:rFonts w:asciiTheme="minorHAnsi" w:eastAsiaTheme="minorEastAsia" w:hAnsiTheme="minorHAnsi" w:cstheme="minorBidi"/>
          <w:bCs w:val="0"/>
          <w:iCs w:val="0"/>
          <w:caps w:val="0"/>
          <w:color w:val="auto"/>
          <w:spacing w:val="0"/>
          <w:sz w:val="22"/>
          <w:szCs w:val="22"/>
          <w:lang w:val="en-US" w:eastAsia="fr-FR"/>
        </w:rPr>
        <w:tab/>
      </w:r>
      <w:r>
        <w:t>NGEO-WEBC-VTP-0243: Time Slider Depends on the selected dataset</w:t>
      </w:r>
      <w:r>
        <w:tab/>
      </w:r>
      <w:r>
        <w:fldChar w:fldCharType="begin"/>
      </w:r>
      <w:r>
        <w:instrText xml:space="preserve"> PAGEREF _Toc421282894 \h </w:instrText>
      </w:r>
      <w:r>
        <w:fldChar w:fldCharType="separate"/>
      </w:r>
      <w:r>
        <w:t>88</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6.4.40</w:t>
      </w:r>
      <w:r w:rsidRPr="00974963">
        <w:rPr>
          <w:rFonts w:asciiTheme="minorHAnsi" w:eastAsiaTheme="minorEastAsia" w:hAnsiTheme="minorHAnsi" w:cstheme="minorBidi"/>
          <w:bCs w:val="0"/>
          <w:iCs w:val="0"/>
          <w:caps w:val="0"/>
          <w:color w:val="auto"/>
          <w:spacing w:val="0"/>
          <w:sz w:val="22"/>
          <w:szCs w:val="22"/>
          <w:lang w:val="en-US" w:eastAsia="fr-FR"/>
        </w:rPr>
        <w:tab/>
      </w:r>
      <w:r>
        <w:t>NGEO-WEBC-VTP-0245: Search with Time Slider</w:t>
      </w:r>
      <w:r>
        <w:tab/>
      </w:r>
      <w:r>
        <w:fldChar w:fldCharType="begin"/>
      </w:r>
      <w:r>
        <w:instrText xml:space="preserve"> PAGEREF _Toc421282895 \h </w:instrText>
      </w:r>
      <w:r>
        <w:fldChar w:fldCharType="separate"/>
      </w:r>
      <w:r>
        <w:t>89</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6.4.41</w:t>
      </w:r>
      <w:r w:rsidRPr="00974963">
        <w:rPr>
          <w:rFonts w:asciiTheme="minorHAnsi" w:eastAsiaTheme="minorEastAsia" w:hAnsiTheme="minorHAnsi" w:cstheme="minorBidi"/>
          <w:bCs w:val="0"/>
          <w:iCs w:val="0"/>
          <w:caps w:val="0"/>
          <w:color w:val="auto"/>
          <w:spacing w:val="0"/>
          <w:sz w:val="22"/>
          <w:szCs w:val="22"/>
          <w:lang w:val="en-US" w:eastAsia="fr-FR"/>
        </w:rPr>
        <w:tab/>
      </w:r>
      <w:r>
        <w:t>NGEO-WEBC-VTP-0250: User Preferences</w:t>
      </w:r>
      <w:r>
        <w:tab/>
      </w:r>
      <w:r>
        <w:fldChar w:fldCharType="begin"/>
      </w:r>
      <w:r>
        <w:instrText xml:space="preserve"> PAGEREF _Toc421282896 \h </w:instrText>
      </w:r>
      <w:r>
        <w:fldChar w:fldCharType="separate"/>
      </w:r>
      <w:r>
        <w:t>90</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6.4.42</w:t>
      </w:r>
      <w:r w:rsidRPr="00974963">
        <w:rPr>
          <w:rFonts w:asciiTheme="minorHAnsi" w:eastAsiaTheme="minorEastAsia" w:hAnsiTheme="minorHAnsi" w:cstheme="minorBidi"/>
          <w:bCs w:val="0"/>
          <w:iCs w:val="0"/>
          <w:caps w:val="0"/>
          <w:color w:val="auto"/>
          <w:spacing w:val="0"/>
          <w:sz w:val="22"/>
          <w:szCs w:val="22"/>
          <w:lang w:val="en-US" w:eastAsia="fr-FR"/>
        </w:rPr>
        <w:tab/>
      </w:r>
      <w:r>
        <w:t>NGEO-WEBC-VTP-0260: Inquiries</w:t>
      </w:r>
      <w:r>
        <w:tab/>
      </w:r>
      <w:r>
        <w:fldChar w:fldCharType="begin"/>
      </w:r>
      <w:r>
        <w:instrText xml:space="preserve"> PAGEREF _Toc421282897 \h </w:instrText>
      </w:r>
      <w:r>
        <w:fldChar w:fldCharType="separate"/>
      </w:r>
      <w:r>
        <w:t>92</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6.4.43</w:t>
      </w:r>
      <w:r w:rsidRPr="00974963">
        <w:rPr>
          <w:rFonts w:asciiTheme="minorHAnsi" w:eastAsiaTheme="minorEastAsia" w:hAnsiTheme="minorHAnsi" w:cstheme="minorBidi"/>
          <w:bCs w:val="0"/>
          <w:iCs w:val="0"/>
          <w:caps w:val="0"/>
          <w:color w:val="auto"/>
          <w:spacing w:val="0"/>
          <w:sz w:val="22"/>
          <w:szCs w:val="22"/>
          <w:lang w:val="en-US" w:eastAsia="fr-FR"/>
        </w:rPr>
        <w:tab/>
      </w:r>
      <w:r>
        <w:t>NGEO-WEBC-VTP-0270: Shopcart Management</w:t>
      </w:r>
      <w:r>
        <w:tab/>
      </w:r>
      <w:r>
        <w:fldChar w:fldCharType="begin"/>
      </w:r>
      <w:r>
        <w:instrText xml:space="preserve"> PAGEREF _Toc421282898 \h </w:instrText>
      </w:r>
      <w:r>
        <w:fldChar w:fldCharType="separate"/>
      </w:r>
      <w:r>
        <w:t>92</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6.4.44</w:t>
      </w:r>
      <w:r w:rsidRPr="00974963">
        <w:rPr>
          <w:rFonts w:asciiTheme="minorHAnsi" w:eastAsiaTheme="minorEastAsia" w:hAnsiTheme="minorHAnsi" w:cstheme="minorBidi"/>
          <w:bCs w:val="0"/>
          <w:iCs w:val="0"/>
          <w:caps w:val="0"/>
          <w:color w:val="auto"/>
          <w:spacing w:val="0"/>
          <w:sz w:val="22"/>
          <w:szCs w:val="22"/>
          <w:lang w:val="en-US" w:eastAsia="fr-FR"/>
        </w:rPr>
        <w:tab/>
      </w:r>
      <w:r>
        <w:t>NGEO-WEBC-VTP-0280: Shopcart as Data service</w:t>
      </w:r>
      <w:r>
        <w:tab/>
      </w:r>
      <w:r>
        <w:fldChar w:fldCharType="begin"/>
      </w:r>
      <w:r>
        <w:instrText xml:space="preserve"> PAGEREF _Toc421282899 \h </w:instrText>
      </w:r>
      <w:r>
        <w:fldChar w:fldCharType="separate"/>
      </w:r>
      <w:r>
        <w:t>94</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6.4.45</w:t>
      </w:r>
      <w:r w:rsidRPr="00974963">
        <w:rPr>
          <w:rFonts w:asciiTheme="minorHAnsi" w:eastAsiaTheme="minorEastAsia" w:hAnsiTheme="minorHAnsi" w:cstheme="minorBidi"/>
          <w:bCs w:val="0"/>
          <w:iCs w:val="0"/>
          <w:caps w:val="0"/>
          <w:color w:val="auto"/>
          <w:spacing w:val="0"/>
          <w:sz w:val="22"/>
          <w:szCs w:val="22"/>
          <w:lang w:val="en-US" w:eastAsia="fr-FR"/>
        </w:rPr>
        <w:tab/>
      </w:r>
      <w:r>
        <w:t>NGEO-WEBC-VTP-0290: Dataset Authorization</w:t>
      </w:r>
      <w:r>
        <w:tab/>
      </w:r>
      <w:r>
        <w:fldChar w:fldCharType="begin"/>
      </w:r>
      <w:r>
        <w:instrText xml:space="preserve"> PAGEREF _Toc421282900 \h </w:instrText>
      </w:r>
      <w:r>
        <w:fldChar w:fldCharType="separate"/>
      </w:r>
      <w:r>
        <w:t>95</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6.4.46</w:t>
      </w:r>
      <w:r w:rsidRPr="00974963">
        <w:rPr>
          <w:rFonts w:asciiTheme="minorHAnsi" w:eastAsiaTheme="minorEastAsia" w:hAnsiTheme="minorHAnsi" w:cstheme="minorBidi"/>
          <w:bCs w:val="0"/>
          <w:iCs w:val="0"/>
          <w:caps w:val="0"/>
          <w:color w:val="auto"/>
          <w:spacing w:val="0"/>
          <w:sz w:val="22"/>
          <w:szCs w:val="22"/>
          <w:lang w:val="en-US" w:eastAsia="fr-FR"/>
        </w:rPr>
        <w:tab/>
      </w:r>
      <w:r>
        <w:t>NGEO-WEBC-VTP-0300: Multiple Dataset search</w:t>
      </w:r>
      <w:r>
        <w:tab/>
      </w:r>
      <w:r>
        <w:fldChar w:fldCharType="begin"/>
      </w:r>
      <w:r>
        <w:instrText xml:space="preserve"> PAGEREF _Toc421282901 \h </w:instrText>
      </w:r>
      <w:r>
        <w:fldChar w:fldCharType="separate"/>
      </w:r>
      <w:r>
        <w:t>96</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6.4.47</w:t>
      </w:r>
      <w:r w:rsidRPr="00974963">
        <w:rPr>
          <w:rFonts w:asciiTheme="minorHAnsi" w:eastAsiaTheme="minorEastAsia" w:hAnsiTheme="minorHAnsi" w:cstheme="minorBidi"/>
          <w:bCs w:val="0"/>
          <w:iCs w:val="0"/>
          <w:caps w:val="0"/>
          <w:color w:val="auto"/>
          <w:spacing w:val="0"/>
          <w:sz w:val="22"/>
          <w:szCs w:val="22"/>
          <w:lang w:val="en-US" w:eastAsia="fr-FR"/>
        </w:rPr>
        <w:tab/>
      </w:r>
      <w:r>
        <w:t>NGEO-WEBC-VTP-0310: Interferometry</w:t>
      </w:r>
      <w:r>
        <w:tab/>
      </w:r>
      <w:r>
        <w:fldChar w:fldCharType="begin"/>
      </w:r>
      <w:r>
        <w:instrText xml:space="preserve"> PAGEREF _Toc421282902 \h </w:instrText>
      </w:r>
      <w:r>
        <w:fldChar w:fldCharType="separate"/>
      </w:r>
      <w:r>
        <w:t>97</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6.4.48</w:t>
      </w:r>
      <w:r w:rsidRPr="00974963">
        <w:rPr>
          <w:rFonts w:asciiTheme="minorHAnsi" w:eastAsiaTheme="minorEastAsia" w:hAnsiTheme="minorHAnsi" w:cstheme="minorBidi"/>
          <w:bCs w:val="0"/>
          <w:iCs w:val="0"/>
          <w:caps w:val="0"/>
          <w:color w:val="auto"/>
          <w:spacing w:val="0"/>
          <w:sz w:val="22"/>
          <w:szCs w:val="22"/>
          <w:lang w:val="en-US" w:eastAsia="fr-FR"/>
        </w:rPr>
        <w:tab/>
      </w:r>
      <w:r>
        <w:t>NGEO-WEBC-VTP-0315: Interferometry support</w:t>
      </w:r>
      <w:r>
        <w:tab/>
      </w:r>
      <w:r>
        <w:fldChar w:fldCharType="begin"/>
      </w:r>
      <w:r>
        <w:instrText xml:space="preserve"> PAGEREF _Toc421282903 \h </w:instrText>
      </w:r>
      <w:r>
        <w:fldChar w:fldCharType="separate"/>
      </w:r>
      <w:r>
        <w:t>98</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6.4.49</w:t>
      </w:r>
      <w:r w:rsidRPr="00974963">
        <w:rPr>
          <w:rFonts w:asciiTheme="minorHAnsi" w:eastAsiaTheme="minorEastAsia" w:hAnsiTheme="minorHAnsi" w:cstheme="minorBidi"/>
          <w:bCs w:val="0"/>
          <w:iCs w:val="0"/>
          <w:caps w:val="0"/>
          <w:color w:val="auto"/>
          <w:spacing w:val="0"/>
          <w:sz w:val="22"/>
          <w:szCs w:val="22"/>
          <w:lang w:val="en-US" w:eastAsia="fr-FR"/>
        </w:rPr>
        <w:tab/>
      </w:r>
      <w:r>
        <w:t>NGEO-WEBC-VTP-0320: Hosted processing</w:t>
      </w:r>
      <w:r>
        <w:tab/>
      </w:r>
      <w:r>
        <w:fldChar w:fldCharType="begin"/>
      </w:r>
      <w:r>
        <w:instrText xml:space="preserve"> PAGEREF _Toc421282904 \h </w:instrText>
      </w:r>
      <w:r>
        <w:fldChar w:fldCharType="separate"/>
      </w:r>
      <w:r>
        <w:t>99</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6.4.50</w:t>
      </w:r>
      <w:r w:rsidRPr="00974963">
        <w:rPr>
          <w:rFonts w:asciiTheme="minorHAnsi" w:eastAsiaTheme="minorEastAsia" w:hAnsiTheme="minorHAnsi" w:cstheme="minorBidi"/>
          <w:bCs w:val="0"/>
          <w:iCs w:val="0"/>
          <w:caps w:val="0"/>
          <w:color w:val="auto"/>
          <w:spacing w:val="0"/>
          <w:sz w:val="22"/>
          <w:szCs w:val="22"/>
          <w:lang w:val="en-US" w:eastAsia="fr-FR"/>
        </w:rPr>
        <w:tab/>
      </w:r>
      <w:r>
        <w:t>NGEO-WEBC-VTP-0330: Gantt chart</w:t>
      </w:r>
      <w:r>
        <w:tab/>
      </w:r>
      <w:r>
        <w:fldChar w:fldCharType="begin"/>
      </w:r>
      <w:r>
        <w:instrText xml:space="preserve"> PAGEREF _Toc421282905 \h </w:instrText>
      </w:r>
      <w:r>
        <w:fldChar w:fldCharType="separate"/>
      </w:r>
      <w:r>
        <w:t>100</w:t>
      </w:r>
      <w:r>
        <w:fldChar w:fldCharType="end"/>
      </w:r>
    </w:p>
    <w:p w:rsidR="00974963" w:rsidRPr="00974963" w:rsidRDefault="00974963">
      <w:pPr>
        <w:pStyle w:val="TM2"/>
        <w:tabs>
          <w:tab w:val="left" w:pos="1588"/>
        </w:tabs>
        <w:rPr>
          <w:rFonts w:asciiTheme="minorHAnsi" w:eastAsiaTheme="minorEastAsia" w:hAnsiTheme="minorHAnsi" w:cstheme="minorBidi"/>
          <w:bCs w:val="0"/>
          <w:caps w:val="0"/>
          <w:spacing w:val="0"/>
          <w:sz w:val="22"/>
          <w:szCs w:val="22"/>
          <w:lang w:val="en-US" w:eastAsia="fr-FR"/>
        </w:rPr>
      </w:pPr>
      <w:r>
        <w:t>6.5</w:t>
      </w:r>
      <w:r w:rsidRPr="00974963">
        <w:rPr>
          <w:rFonts w:asciiTheme="minorHAnsi" w:eastAsiaTheme="minorEastAsia" w:hAnsiTheme="minorHAnsi" w:cstheme="minorBidi"/>
          <w:bCs w:val="0"/>
          <w:caps w:val="0"/>
          <w:spacing w:val="0"/>
          <w:sz w:val="22"/>
          <w:szCs w:val="22"/>
          <w:lang w:val="en-US" w:eastAsia="fr-FR"/>
        </w:rPr>
        <w:tab/>
      </w:r>
      <w:r>
        <w:t>Software Validation Analysis, Inspection, Review of Design</w:t>
      </w:r>
      <w:r>
        <w:tab/>
      </w:r>
      <w:r>
        <w:fldChar w:fldCharType="begin"/>
      </w:r>
      <w:r>
        <w:instrText xml:space="preserve"> PAGEREF _Toc421282906 \h </w:instrText>
      </w:r>
      <w:r>
        <w:fldChar w:fldCharType="separate"/>
      </w:r>
      <w:r>
        <w:t>101</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6.5.1</w:t>
      </w:r>
      <w:r w:rsidRPr="00974963">
        <w:rPr>
          <w:rFonts w:asciiTheme="minorHAnsi" w:eastAsiaTheme="minorEastAsia" w:hAnsiTheme="minorHAnsi" w:cstheme="minorBidi"/>
          <w:bCs w:val="0"/>
          <w:iCs w:val="0"/>
          <w:caps w:val="0"/>
          <w:color w:val="auto"/>
          <w:spacing w:val="0"/>
          <w:sz w:val="22"/>
          <w:szCs w:val="22"/>
          <w:lang w:val="en-US" w:eastAsia="fr-FR"/>
        </w:rPr>
        <w:tab/>
      </w:r>
      <w:r>
        <w:t>Review Test Case</w:t>
      </w:r>
      <w:r>
        <w:tab/>
      </w:r>
      <w:r>
        <w:fldChar w:fldCharType="begin"/>
      </w:r>
      <w:r>
        <w:instrText xml:space="preserve"> PAGEREF _Toc421282907 \h </w:instrText>
      </w:r>
      <w:r>
        <w:fldChar w:fldCharType="separate"/>
      </w:r>
      <w:r>
        <w:t>101</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6.5.2</w:t>
      </w:r>
      <w:r w:rsidRPr="00974963">
        <w:rPr>
          <w:rFonts w:asciiTheme="minorHAnsi" w:eastAsiaTheme="minorEastAsia" w:hAnsiTheme="minorHAnsi" w:cstheme="minorBidi"/>
          <w:bCs w:val="0"/>
          <w:iCs w:val="0"/>
          <w:caps w:val="0"/>
          <w:color w:val="auto"/>
          <w:spacing w:val="0"/>
          <w:sz w:val="22"/>
          <w:szCs w:val="22"/>
          <w:lang w:val="en-US" w:eastAsia="fr-FR"/>
        </w:rPr>
        <w:tab/>
      </w:r>
      <w:r>
        <w:t>Inspection Test Case</w:t>
      </w:r>
      <w:r>
        <w:tab/>
      </w:r>
      <w:r>
        <w:fldChar w:fldCharType="begin"/>
      </w:r>
      <w:r>
        <w:instrText xml:space="preserve"> PAGEREF _Toc421282908 \h </w:instrText>
      </w:r>
      <w:r>
        <w:fldChar w:fldCharType="separate"/>
      </w:r>
      <w:r>
        <w:t>102</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6.5.3</w:t>
      </w:r>
      <w:r w:rsidRPr="00974963">
        <w:rPr>
          <w:rFonts w:asciiTheme="minorHAnsi" w:eastAsiaTheme="minorEastAsia" w:hAnsiTheme="minorHAnsi" w:cstheme="minorBidi"/>
          <w:bCs w:val="0"/>
          <w:iCs w:val="0"/>
          <w:caps w:val="0"/>
          <w:color w:val="auto"/>
          <w:spacing w:val="0"/>
          <w:sz w:val="22"/>
          <w:szCs w:val="22"/>
          <w:lang w:val="en-US" w:eastAsia="fr-FR"/>
        </w:rPr>
        <w:tab/>
      </w:r>
      <w:r>
        <w:t>Comments</w:t>
      </w:r>
      <w:r>
        <w:tab/>
      </w:r>
      <w:r>
        <w:fldChar w:fldCharType="begin"/>
      </w:r>
      <w:r>
        <w:instrText xml:space="preserve"> PAGEREF _Toc421282909 \h </w:instrText>
      </w:r>
      <w:r>
        <w:fldChar w:fldCharType="separate"/>
      </w:r>
      <w:r>
        <w:t>103</w:t>
      </w:r>
      <w:r>
        <w:fldChar w:fldCharType="end"/>
      </w:r>
    </w:p>
    <w:p w:rsidR="00974963" w:rsidRPr="00974963" w:rsidRDefault="00974963">
      <w:pPr>
        <w:pStyle w:val="TM2"/>
        <w:tabs>
          <w:tab w:val="left" w:pos="1588"/>
        </w:tabs>
        <w:rPr>
          <w:rFonts w:asciiTheme="minorHAnsi" w:eastAsiaTheme="minorEastAsia" w:hAnsiTheme="minorHAnsi" w:cstheme="minorBidi"/>
          <w:bCs w:val="0"/>
          <w:caps w:val="0"/>
          <w:spacing w:val="0"/>
          <w:sz w:val="22"/>
          <w:szCs w:val="22"/>
          <w:lang w:val="en-US" w:eastAsia="fr-FR"/>
        </w:rPr>
      </w:pPr>
      <w:r>
        <w:t>6.6</w:t>
      </w:r>
      <w:r w:rsidRPr="00974963">
        <w:rPr>
          <w:rFonts w:asciiTheme="minorHAnsi" w:eastAsiaTheme="minorEastAsia" w:hAnsiTheme="minorHAnsi" w:cstheme="minorBidi"/>
          <w:bCs w:val="0"/>
          <w:caps w:val="0"/>
          <w:spacing w:val="0"/>
          <w:sz w:val="22"/>
          <w:szCs w:val="22"/>
          <w:lang w:val="en-US" w:eastAsia="fr-FR"/>
        </w:rPr>
        <w:tab/>
      </w:r>
      <w:r>
        <w:t>Validation Test Platform Requirements</w:t>
      </w:r>
      <w:r>
        <w:tab/>
      </w:r>
      <w:r>
        <w:fldChar w:fldCharType="begin"/>
      </w:r>
      <w:r>
        <w:instrText xml:space="preserve"> PAGEREF _Toc421282910 \h </w:instrText>
      </w:r>
      <w:r>
        <w:fldChar w:fldCharType="separate"/>
      </w:r>
      <w:r>
        <w:t>104</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t>6.6.1</w:t>
      </w:r>
      <w:r w:rsidRPr="00974963">
        <w:rPr>
          <w:rFonts w:asciiTheme="minorHAnsi" w:eastAsiaTheme="minorEastAsia" w:hAnsiTheme="minorHAnsi" w:cstheme="minorBidi"/>
          <w:bCs w:val="0"/>
          <w:iCs w:val="0"/>
          <w:caps w:val="0"/>
          <w:color w:val="auto"/>
          <w:spacing w:val="0"/>
          <w:sz w:val="22"/>
          <w:szCs w:val="22"/>
          <w:lang w:val="en-US" w:eastAsia="fr-FR"/>
        </w:rPr>
        <w:tab/>
      </w:r>
      <w:r>
        <w:t>Hardware and os configuration</w:t>
      </w:r>
      <w:r>
        <w:tab/>
      </w:r>
      <w:r>
        <w:fldChar w:fldCharType="begin"/>
      </w:r>
      <w:r>
        <w:instrText xml:space="preserve"> PAGEREF _Toc421282911 \h </w:instrText>
      </w:r>
      <w:r>
        <w:fldChar w:fldCharType="separate"/>
      </w:r>
      <w:r>
        <w:t>104</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rPr>
          <w:rFonts w:eastAsiaTheme="minorHAnsi"/>
        </w:rPr>
        <w:t>6.6.2</w:t>
      </w:r>
      <w:r w:rsidRPr="00974963">
        <w:rPr>
          <w:rFonts w:asciiTheme="minorHAnsi" w:eastAsiaTheme="minorEastAsia" w:hAnsiTheme="minorHAnsi" w:cstheme="minorBidi"/>
          <w:bCs w:val="0"/>
          <w:iCs w:val="0"/>
          <w:caps w:val="0"/>
          <w:color w:val="auto"/>
          <w:spacing w:val="0"/>
          <w:sz w:val="22"/>
          <w:szCs w:val="22"/>
          <w:lang w:val="en-US" w:eastAsia="fr-FR"/>
        </w:rPr>
        <w:tab/>
      </w:r>
      <w:r w:rsidRPr="001A7BB8">
        <w:rPr>
          <w:rFonts w:eastAsiaTheme="minorHAnsi"/>
        </w:rPr>
        <w:t>Stub server configuration</w:t>
      </w:r>
      <w:r>
        <w:tab/>
      </w:r>
      <w:r>
        <w:fldChar w:fldCharType="begin"/>
      </w:r>
      <w:r>
        <w:instrText xml:space="preserve"> PAGEREF _Toc421282912 \h </w:instrText>
      </w:r>
      <w:r>
        <w:fldChar w:fldCharType="separate"/>
      </w:r>
      <w:r>
        <w:t>104</w:t>
      </w:r>
      <w:r>
        <w:fldChar w:fldCharType="end"/>
      </w:r>
    </w:p>
    <w:p w:rsidR="00974963" w:rsidRPr="00974963" w:rsidRDefault="00974963">
      <w:pPr>
        <w:pStyle w:val="TM3"/>
        <w:rPr>
          <w:rFonts w:asciiTheme="minorHAnsi" w:eastAsiaTheme="minorEastAsia" w:hAnsiTheme="minorHAnsi" w:cstheme="minorBidi"/>
          <w:bCs w:val="0"/>
          <w:iCs w:val="0"/>
          <w:caps w:val="0"/>
          <w:color w:val="auto"/>
          <w:spacing w:val="0"/>
          <w:sz w:val="22"/>
          <w:szCs w:val="22"/>
          <w:lang w:val="en-US" w:eastAsia="fr-FR"/>
        </w:rPr>
      </w:pPr>
      <w:r w:rsidRPr="001A7BB8">
        <w:rPr>
          <w:rFonts w:eastAsiaTheme="minorHAnsi"/>
        </w:rPr>
        <w:t>6.6.3</w:t>
      </w:r>
      <w:r w:rsidRPr="00974963">
        <w:rPr>
          <w:rFonts w:asciiTheme="minorHAnsi" w:eastAsiaTheme="minorEastAsia" w:hAnsiTheme="minorHAnsi" w:cstheme="minorBidi"/>
          <w:bCs w:val="0"/>
          <w:iCs w:val="0"/>
          <w:caps w:val="0"/>
          <w:color w:val="auto"/>
          <w:spacing w:val="0"/>
          <w:sz w:val="22"/>
          <w:szCs w:val="22"/>
          <w:lang w:val="en-US" w:eastAsia="fr-FR"/>
        </w:rPr>
        <w:tab/>
      </w:r>
      <w:r w:rsidRPr="001A7BB8">
        <w:rPr>
          <w:rFonts w:eastAsiaTheme="minorHAnsi"/>
        </w:rPr>
        <w:t>Download managers registration</w:t>
      </w:r>
      <w:r>
        <w:tab/>
      </w:r>
      <w:r>
        <w:fldChar w:fldCharType="begin"/>
      </w:r>
      <w:r>
        <w:instrText xml:space="preserve"> PAGEREF _Toc421282913 \h </w:instrText>
      </w:r>
      <w:r>
        <w:fldChar w:fldCharType="separate"/>
      </w:r>
      <w:r>
        <w:t>106</w:t>
      </w:r>
      <w:r>
        <w:fldChar w:fldCharType="end"/>
      </w:r>
    </w:p>
    <w:p w:rsidR="00974963" w:rsidRPr="00974963" w:rsidRDefault="00974963">
      <w:pPr>
        <w:pStyle w:val="TM1"/>
        <w:rPr>
          <w:rFonts w:asciiTheme="minorHAnsi" w:eastAsiaTheme="minorEastAsia" w:hAnsiTheme="minorHAnsi" w:cstheme="minorBidi"/>
          <w:caps w:val="0"/>
          <w:spacing w:val="0"/>
          <w:sz w:val="22"/>
          <w:szCs w:val="22"/>
          <w:lang w:val="en-US" w:eastAsia="fr-FR"/>
        </w:rPr>
      </w:pPr>
      <w:r>
        <w:t>7.</w:t>
      </w:r>
      <w:r w:rsidRPr="00974963">
        <w:rPr>
          <w:rFonts w:asciiTheme="minorHAnsi" w:eastAsiaTheme="minorEastAsia" w:hAnsiTheme="minorHAnsi" w:cstheme="minorBidi"/>
          <w:caps w:val="0"/>
          <w:spacing w:val="0"/>
          <w:sz w:val="22"/>
          <w:szCs w:val="22"/>
          <w:lang w:val="en-US" w:eastAsia="fr-FR"/>
        </w:rPr>
        <w:tab/>
      </w:r>
      <w:r>
        <w:t>Software Test plan Additional information</w:t>
      </w:r>
      <w:r>
        <w:tab/>
      </w:r>
      <w:r>
        <w:fldChar w:fldCharType="begin"/>
      </w:r>
      <w:r>
        <w:instrText xml:space="preserve"> PAGEREF _Toc421282914 \h </w:instrText>
      </w:r>
      <w:r>
        <w:fldChar w:fldCharType="separate"/>
      </w:r>
      <w:r>
        <w:t>107</w:t>
      </w:r>
      <w:r>
        <w:fldChar w:fldCharType="end"/>
      </w:r>
    </w:p>
    <w:p w:rsidR="00974963" w:rsidRPr="00974963" w:rsidRDefault="00974963">
      <w:pPr>
        <w:pStyle w:val="TM2"/>
        <w:tabs>
          <w:tab w:val="left" w:pos="1588"/>
        </w:tabs>
        <w:rPr>
          <w:rFonts w:asciiTheme="minorHAnsi" w:eastAsiaTheme="minorEastAsia" w:hAnsiTheme="minorHAnsi" w:cstheme="minorBidi"/>
          <w:bCs w:val="0"/>
          <w:caps w:val="0"/>
          <w:spacing w:val="0"/>
          <w:sz w:val="22"/>
          <w:szCs w:val="22"/>
          <w:lang w:val="en-US" w:eastAsia="fr-FR"/>
        </w:rPr>
      </w:pPr>
      <w:r>
        <w:t>7.1</w:t>
      </w:r>
      <w:r w:rsidRPr="00974963">
        <w:rPr>
          <w:rFonts w:asciiTheme="minorHAnsi" w:eastAsiaTheme="minorEastAsia" w:hAnsiTheme="minorHAnsi" w:cstheme="minorBidi"/>
          <w:bCs w:val="0"/>
          <w:caps w:val="0"/>
          <w:spacing w:val="0"/>
          <w:sz w:val="22"/>
          <w:szCs w:val="22"/>
          <w:lang w:val="en-US" w:eastAsia="fr-FR"/>
        </w:rPr>
        <w:tab/>
      </w:r>
      <w:r>
        <w:t>Requirements to Test/Analysis/Inspection/Review</w:t>
      </w:r>
      <w:r>
        <w:tab/>
      </w:r>
      <w:r>
        <w:fldChar w:fldCharType="begin"/>
      </w:r>
      <w:r>
        <w:instrText xml:space="preserve"> PAGEREF _Toc421282915 \h </w:instrText>
      </w:r>
      <w:r>
        <w:fldChar w:fldCharType="separate"/>
      </w:r>
      <w:r>
        <w:t>107</w:t>
      </w:r>
      <w:r>
        <w:fldChar w:fldCharType="end"/>
      </w:r>
    </w:p>
    <w:p w:rsidR="00974963" w:rsidRPr="00974963" w:rsidRDefault="00974963">
      <w:pPr>
        <w:pStyle w:val="TM2"/>
        <w:tabs>
          <w:tab w:val="left" w:pos="1588"/>
        </w:tabs>
        <w:rPr>
          <w:rFonts w:asciiTheme="minorHAnsi" w:eastAsiaTheme="minorEastAsia" w:hAnsiTheme="minorHAnsi" w:cstheme="minorBidi"/>
          <w:bCs w:val="0"/>
          <w:caps w:val="0"/>
          <w:spacing w:val="0"/>
          <w:sz w:val="22"/>
          <w:szCs w:val="22"/>
          <w:lang w:val="en-US" w:eastAsia="fr-FR"/>
        </w:rPr>
      </w:pPr>
      <w:r>
        <w:t>7.2</w:t>
      </w:r>
      <w:r w:rsidRPr="00974963">
        <w:rPr>
          <w:rFonts w:asciiTheme="minorHAnsi" w:eastAsiaTheme="minorEastAsia" w:hAnsiTheme="minorHAnsi" w:cstheme="minorBidi"/>
          <w:bCs w:val="0"/>
          <w:caps w:val="0"/>
          <w:spacing w:val="0"/>
          <w:sz w:val="22"/>
          <w:szCs w:val="22"/>
          <w:lang w:val="en-US" w:eastAsia="fr-FR"/>
        </w:rPr>
        <w:tab/>
      </w:r>
      <w:r>
        <w:t>Test cases to requirements</w:t>
      </w:r>
      <w:r>
        <w:tab/>
      </w:r>
      <w:r>
        <w:fldChar w:fldCharType="begin"/>
      </w:r>
      <w:r>
        <w:instrText xml:space="preserve"> PAGEREF _Toc421282916 \h </w:instrText>
      </w:r>
      <w:r>
        <w:fldChar w:fldCharType="separate"/>
      </w:r>
      <w:r>
        <w:t>111</w:t>
      </w:r>
      <w:r>
        <w:fldChar w:fldCharType="end"/>
      </w:r>
    </w:p>
    <w:p w:rsidR="00974963" w:rsidRPr="00974963" w:rsidRDefault="00974963">
      <w:pPr>
        <w:pStyle w:val="TM2"/>
        <w:tabs>
          <w:tab w:val="left" w:pos="1588"/>
        </w:tabs>
        <w:rPr>
          <w:rFonts w:asciiTheme="minorHAnsi" w:eastAsiaTheme="minorEastAsia" w:hAnsiTheme="minorHAnsi" w:cstheme="minorBidi"/>
          <w:bCs w:val="0"/>
          <w:caps w:val="0"/>
          <w:spacing w:val="0"/>
          <w:sz w:val="22"/>
          <w:szCs w:val="22"/>
          <w:lang w:val="en-US" w:eastAsia="fr-FR"/>
        </w:rPr>
      </w:pPr>
      <w:r>
        <w:t>7.3</w:t>
      </w:r>
      <w:r w:rsidRPr="00974963">
        <w:rPr>
          <w:rFonts w:asciiTheme="minorHAnsi" w:eastAsiaTheme="minorEastAsia" w:hAnsiTheme="minorHAnsi" w:cstheme="minorBidi"/>
          <w:bCs w:val="0"/>
          <w:caps w:val="0"/>
          <w:spacing w:val="0"/>
          <w:sz w:val="22"/>
          <w:szCs w:val="22"/>
          <w:lang w:val="en-US" w:eastAsia="fr-FR"/>
        </w:rPr>
        <w:tab/>
      </w:r>
      <w:r>
        <w:t>Test cases to procedures</w:t>
      </w:r>
      <w:r>
        <w:tab/>
      </w:r>
      <w:r>
        <w:fldChar w:fldCharType="begin"/>
      </w:r>
      <w:r>
        <w:instrText xml:space="preserve"> PAGEREF _Toc421282917 \h </w:instrText>
      </w:r>
      <w:r>
        <w:fldChar w:fldCharType="separate"/>
      </w:r>
      <w:r>
        <w:t>113</w:t>
      </w:r>
      <w:r>
        <w:fldChar w:fldCharType="end"/>
      </w:r>
    </w:p>
    <w:p w:rsidR="00974963" w:rsidRPr="00974963" w:rsidRDefault="00974963">
      <w:pPr>
        <w:pStyle w:val="TM2"/>
        <w:tabs>
          <w:tab w:val="left" w:pos="1588"/>
        </w:tabs>
        <w:rPr>
          <w:rFonts w:asciiTheme="minorHAnsi" w:eastAsiaTheme="minorEastAsia" w:hAnsiTheme="minorHAnsi" w:cstheme="minorBidi"/>
          <w:bCs w:val="0"/>
          <w:caps w:val="0"/>
          <w:spacing w:val="0"/>
          <w:sz w:val="22"/>
          <w:szCs w:val="22"/>
          <w:lang w:val="en-US" w:eastAsia="fr-FR"/>
        </w:rPr>
      </w:pPr>
      <w:r>
        <w:t>7.4</w:t>
      </w:r>
      <w:r w:rsidRPr="00974963">
        <w:rPr>
          <w:rFonts w:asciiTheme="minorHAnsi" w:eastAsiaTheme="minorEastAsia" w:hAnsiTheme="minorHAnsi" w:cstheme="minorBidi"/>
          <w:bCs w:val="0"/>
          <w:caps w:val="0"/>
          <w:spacing w:val="0"/>
          <w:sz w:val="22"/>
          <w:szCs w:val="22"/>
          <w:lang w:val="en-US" w:eastAsia="fr-FR"/>
        </w:rPr>
        <w:tab/>
      </w:r>
      <w:r>
        <w:t>Interfaces to Test Cases</w:t>
      </w:r>
      <w:r>
        <w:tab/>
      </w:r>
      <w:r>
        <w:fldChar w:fldCharType="begin"/>
      </w:r>
      <w:r>
        <w:instrText xml:space="preserve"> PAGEREF _Toc421282918 \h </w:instrText>
      </w:r>
      <w:r>
        <w:fldChar w:fldCharType="separate"/>
      </w:r>
      <w:r>
        <w:t>114</w:t>
      </w:r>
      <w:r>
        <w:fldChar w:fldCharType="end"/>
      </w:r>
    </w:p>
    <w:p w:rsidR="005C4CDB" w:rsidRPr="00417548" w:rsidRDefault="000E47E7" w:rsidP="00330782">
      <w:pPr>
        <w:pStyle w:val="TM1"/>
        <w:rPr>
          <w:lang w:val="en-GB"/>
        </w:rPr>
      </w:pPr>
      <w:r>
        <w:rPr>
          <w:caps w:val="0"/>
          <w:lang w:val="en-GB"/>
        </w:rPr>
        <w:fldChar w:fldCharType="end"/>
      </w:r>
      <w:r w:rsidR="005C4CDB" w:rsidRPr="00417548">
        <w:rPr>
          <w:lang w:val="en-GB"/>
        </w:rPr>
        <w:t>list of tables and figures</w:t>
      </w:r>
    </w:p>
    <w:p w:rsidR="00F13A67" w:rsidRPr="00974963" w:rsidRDefault="005C4CDB">
      <w:pPr>
        <w:pStyle w:val="Tabledesillustrations"/>
        <w:tabs>
          <w:tab w:val="right" w:leader="dot" w:pos="9344"/>
        </w:tabs>
        <w:rPr>
          <w:rFonts w:asciiTheme="minorHAnsi" w:eastAsiaTheme="minorEastAsia" w:hAnsiTheme="minorHAnsi" w:cstheme="minorBidi"/>
          <w:noProof/>
          <w:sz w:val="22"/>
          <w:szCs w:val="22"/>
          <w:lang w:val="fr-FR" w:eastAsia="fr-FR"/>
        </w:rPr>
      </w:pPr>
      <w:r w:rsidRPr="00417548">
        <w:rPr>
          <w:lang w:val="en-GB" w:eastAsia="en-US"/>
        </w:rPr>
        <w:fldChar w:fldCharType="begin"/>
      </w:r>
      <w:r w:rsidRPr="00974963">
        <w:rPr>
          <w:lang w:val="fr-FR" w:eastAsia="en-US"/>
        </w:rPr>
        <w:instrText xml:space="preserve"> TOC \c "Table" </w:instrText>
      </w:r>
      <w:r w:rsidRPr="00417548">
        <w:rPr>
          <w:lang w:val="en-GB" w:eastAsia="en-US"/>
        </w:rPr>
        <w:fldChar w:fldCharType="separate"/>
      </w:r>
      <w:r w:rsidR="00F13A67" w:rsidRPr="00974963">
        <w:rPr>
          <w:noProof/>
          <w:lang w:val="fr-FR"/>
        </w:rPr>
        <w:t>Table 2</w:t>
      </w:r>
      <w:r w:rsidR="00F13A67" w:rsidRPr="00974963">
        <w:rPr>
          <w:noProof/>
          <w:lang w:val="fr-FR"/>
        </w:rPr>
        <w:noBreakHyphen/>
        <w:t>1 Applicable Documents</w:t>
      </w:r>
      <w:r w:rsidR="00F13A67" w:rsidRPr="00974963">
        <w:rPr>
          <w:noProof/>
          <w:lang w:val="fr-FR"/>
        </w:rPr>
        <w:tab/>
      </w:r>
      <w:r w:rsidR="00F13A67">
        <w:rPr>
          <w:noProof/>
        </w:rPr>
        <w:fldChar w:fldCharType="begin"/>
      </w:r>
      <w:r w:rsidR="00F13A67" w:rsidRPr="00974963">
        <w:rPr>
          <w:noProof/>
          <w:lang w:val="fr-FR"/>
        </w:rPr>
        <w:instrText xml:space="preserve"> PAGEREF _Toc347334771 \h </w:instrText>
      </w:r>
      <w:r w:rsidR="00F13A67">
        <w:rPr>
          <w:noProof/>
        </w:rPr>
      </w:r>
      <w:r w:rsidR="00F13A67">
        <w:rPr>
          <w:noProof/>
        </w:rPr>
        <w:fldChar w:fldCharType="separate"/>
      </w:r>
      <w:r w:rsidR="00AD3A4C" w:rsidRPr="00974963">
        <w:rPr>
          <w:noProof/>
          <w:lang w:val="fr-FR"/>
        </w:rPr>
        <w:t>9</w:t>
      </w:r>
      <w:r w:rsidR="00F13A67">
        <w:rPr>
          <w:noProof/>
        </w:rPr>
        <w:fldChar w:fldCharType="end"/>
      </w:r>
    </w:p>
    <w:p w:rsidR="00F13A67" w:rsidRPr="00974963" w:rsidRDefault="00F13A67">
      <w:pPr>
        <w:pStyle w:val="Tabledesillustrations"/>
        <w:tabs>
          <w:tab w:val="right" w:leader="dot" w:pos="9344"/>
        </w:tabs>
        <w:rPr>
          <w:rFonts w:asciiTheme="minorHAnsi" w:eastAsiaTheme="minorEastAsia" w:hAnsiTheme="minorHAnsi" w:cstheme="minorBidi"/>
          <w:noProof/>
          <w:sz w:val="22"/>
          <w:szCs w:val="22"/>
          <w:lang w:val="fr-FR" w:eastAsia="fr-FR"/>
        </w:rPr>
      </w:pPr>
      <w:r w:rsidRPr="00974963">
        <w:rPr>
          <w:noProof/>
          <w:lang w:val="fr-FR"/>
        </w:rPr>
        <w:t>Table 2</w:t>
      </w:r>
      <w:r w:rsidRPr="00974963">
        <w:rPr>
          <w:noProof/>
          <w:lang w:val="fr-FR"/>
        </w:rPr>
        <w:noBreakHyphen/>
        <w:t>2 Reference Documents</w:t>
      </w:r>
      <w:r w:rsidRPr="00974963">
        <w:rPr>
          <w:noProof/>
          <w:lang w:val="fr-FR"/>
        </w:rPr>
        <w:tab/>
      </w:r>
      <w:r>
        <w:rPr>
          <w:noProof/>
        </w:rPr>
        <w:fldChar w:fldCharType="begin"/>
      </w:r>
      <w:r w:rsidRPr="00974963">
        <w:rPr>
          <w:noProof/>
          <w:lang w:val="fr-FR"/>
        </w:rPr>
        <w:instrText xml:space="preserve"> PAGEREF _Toc347334772 \h </w:instrText>
      </w:r>
      <w:r>
        <w:rPr>
          <w:noProof/>
        </w:rPr>
      </w:r>
      <w:r>
        <w:rPr>
          <w:noProof/>
        </w:rPr>
        <w:fldChar w:fldCharType="separate"/>
      </w:r>
      <w:r w:rsidR="00AD3A4C" w:rsidRPr="00974963">
        <w:rPr>
          <w:noProof/>
          <w:lang w:val="fr-FR"/>
        </w:rPr>
        <w:t>9</w:t>
      </w:r>
      <w:r>
        <w:rPr>
          <w:noProof/>
        </w:rPr>
        <w:fldChar w:fldCharType="end"/>
      </w:r>
    </w:p>
    <w:p w:rsidR="00F13A67" w:rsidRPr="00200AD3" w:rsidRDefault="00F13A67">
      <w:pPr>
        <w:pStyle w:val="Tabledesillustration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1 Definitions</w:t>
      </w:r>
      <w:r>
        <w:rPr>
          <w:noProof/>
        </w:rPr>
        <w:tab/>
      </w:r>
      <w:r>
        <w:rPr>
          <w:noProof/>
        </w:rPr>
        <w:fldChar w:fldCharType="begin"/>
      </w:r>
      <w:r>
        <w:rPr>
          <w:noProof/>
        </w:rPr>
        <w:instrText xml:space="preserve"> PAGEREF _Toc347334773 \h </w:instrText>
      </w:r>
      <w:r>
        <w:rPr>
          <w:noProof/>
        </w:rPr>
      </w:r>
      <w:r>
        <w:rPr>
          <w:noProof/>
        </w:rPr>
        <w:fldChar w:fldCharType="separate"/>
      </w:r>
      <w:r w:rsidR="00AD3A4C">
        <w:rPr>
          <w:noProof/>
        </w:rPr>
        <w:t>10</w:t>
      </w:r>
      <w:r>
        <w:rPr>
          <w:noProof/>
        </w:rPr>
        <w:fldChar w:fldCharType="end"/>
      </w:r>
    </w:p>
    <w:p w:rsidR="00F13A67" w:rsidRPr="00200AD3" w:rsidRDefault="00F13A67">
      <w:pPr>
        <w:pStyle w:val="Tabledesillustration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2 Acronyms</w:t>
      </w:r>
      <w:r>
        <w:rPr>
          <w:noProof/>
        </w:rPr>
        <w:tab/>
      </w:r>
      <w:r>
        <w:rPr>
          <w:noProof/>
        </w:rPr>
        <w:fldChar w:fldCharType="begin"/>
      </w:r>
      <w:r>
        <w:rPr>
          <w:noProof/>
        </w:rPr>
        <w:instrText xml:space="preserve"> PAGEREF _Toc347334774 \h </w:instrText>
      </w:r>
      <w:r>
        <w:rPr>
          <w:noProof/>
        </w:rPr>
      </w:r>
      <w:r>
        <w:rPr>
          <w:noProof/>
        </w:rPr>
        <w:fldChar w:fldCharType="separate"/>
      </w:r>
      <w:r w:rsidR="00AD3A4C">
        <w:rPr>
          <w:noProof/>
        </w:rPr>
        <w:t>10</w:t>
      </w:r>
      <w:r>
        <w:rPr>
          <w:noProof/>
        </w:rPr>
        <w:fldChar w:fldCharType="end"/>
      </w:r>
    </w:p>
    <w:p w:rsidR="005C4CDB" w:rsidRPr="00B86837" w:rsidRDefault="005C4CDB" w:rsidP="005C4CDB">
      <w:r w:rsidRPr="00417548">
        <w:rPr>
          <w:lang w:val="en-GB"/>
        </w:rPr>
        <w:fldChar w:fldCharType="end"/>
      </w:r>
    </w:p>
    <w:p w:rsidR="00F13A67" w:rsidRPr="00200AD3" w:rsidRDefault="005C4CDB">
      <w:pPr>
        <w:pStyle w:val="Tabledesillustrations"/>
        <w:tabs>
          <w:tab w:val="right" w:leader="dot" w:pos="9344"/>
        </w:tabs>
        <w:rPr>
          <w:rFonts w:asciiTheme="minorHAnsi" w:eastAsiaTheme="minorEastAsia" w:hAnsiTheme="minorHAnsi" w:cstheme="minorBidi"/>
          <w:noProof/>
          <w:sz w:val="22"/>
          <w:szCs w:val="22"/>
          <w:lang w:eastAsia="fr-FR"/>
        </w:rPr>
      </w:pPr>
      <w:r w:rsidRPr="00417548">
        <w:rPr>
          <w:lang w:val="en-GB"/>
        </w:rPr>
        <w:lastRenderedPageBreak/>
        <w:fldChar w:fldCharType="begin"/>
      </w:r>
      <w:r w:rsidRPr="00B86837">
        <w:instrText xml:space="preserve"> TOC \c "Figure" </w:instrText>
      </w:r>
      <w:r w:rsidRPr="00417548">
        <w:rPr>
          <w:lang w:val="en-GB"/>
        </w:rPr>
        <w:fldChar w:fldCharType="separate"/>
      </w:r>
      <w:r w:rsidR="00F13A67">
        <w:rPr>
          <w:noProof/>
        </w:rPr>
        <w:t>Figure 1 Unit test results</w:t>
      </w:r>
      <w:r w:rsidR="00F13A67">
        <w:rPr>
          <w:noProof/>
        </w:rPr>
        <w:tab/>
      </w:r>
      <w:r w:rsidR="00F13A67">
        <w:rPr>
          <w:noProof/>
        </w:rPr>
        <w:fldChar w:fldCharType="begin"/>
      </w:r>
      <w:r w:rsidR="00F13A67">
        <w:rPr>
          <w:noProof/>
        </w:rPr>
        <w:instrText xml:space="preserve"> PAGEREF _Toc347334775 \h </w:instrText>
      </w:r>
      <w:r w:rsidR="00F13A67">
        <w:rPr>
          <w:noProof/>
        </w:rPr>
      </w:r>
      <w:r w:rsidR="00F13A67">
        <w:rPr>
          <w:noProof/>
        </w:rPr>
        <w:fldChar w:fldCharType="separate"/>
      </w:r>
      <w:r w:rsidR="00AD3A4C">
        <w:rPr>
          <w:noProof/>
        </w:rPr>
        <w:t>15</w:t>
      </w:r>
      <w:r w:rsidR="00F13A67">
        <w:rPr>
          <w:noProof/>
        </w:rPr>
        <w:fldChar w:fldCharType="end"/>
      </w:r>
    </w:p>
    <w:p w:rsidR="005C4CDB" w:rsidRPr="00B86837" w:rsidRDefault="005C4CDB" w:rsidP="005C4CDB">
      <w:r w:rsidRPr="00417548">
        <w:rPr>
          <w:lang w:val="en-GB"/>
        </w:rPr>
        <w:fldChar w:fldCharType="end"/>
      </w:r>
    </w:p>
    <w:p w:rsidR="005C4CDB" w:rsidRPr="00B86837" w:rsidRDefault="005C4CDB" w:rsidP="005C4CDB"/>
    <w:p w:rsidR="005C4CDB" w:rsidRPr="00330782" w:rsidRDefault="00DD49AD" w:rsidP="00330782">
      <w:pPr>
        <w:pStyle w:val="Titre1"/>
      </w:pPr>
      <w:bookmarkStart w:id="10" w:name="_Toc259707925"/>
      <w:bookmarkStart w:id="11" w:name="_Toc421282728"/>
      <w:r w:rsidRPr="00330782">
        <w:lastRenderedPageBreak/>
        <w:t>I</w:t>
      </w:r>
      <w:r w:rsidR="005C4CDB" w:rsidRPr="00330782">
        <w:t>ntroduction</w:t>
      </w:r>
      <w:bookmarkEnd w:id="10"/>
      <w:bookmarkEnd w:id="11"/>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D3A4C">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330782">
      <w:pPr>
        <w:pStyle w:val="Titre2"/>
        <w:numPr>
          <w:ilvl w:val="1"/>
          <w:numId w:val="5"/>
        </w:numPr>
        <w:ind w:left="576"/>
        <w:rPr>
          <w:lang w:val="en-GB"/>
        </w:rPr>
      </w:pPr>
      <w:bookmarkStart w:id="12" w:name="_Toc259707926"/>
      <w:bookmarkStart w:id="13" w:name="_Toc421282729"/>
      <w:r>
        <w:rPr>
          <w:lang w:val="en-GB"/>
        </w:rPr>
        <w:t>P</w:t>
      </w:r>
      <w:r w:rsidR="005C4CDB" w:rsidRPr="00417548">
        <w:rPr>
          <w:lang w:val="en-GB"/>
        </w:rPr>
        <w:t>urpose</w:t>
      </w:r>
      <w:bookmarkEnd w:id="12"/>
      <w:bookmarkEnd w:id="13"/>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330782">
      <w:pPr>
        <w:pStyle w:val="Titre2"/>
        <w:numPr>
          <w:ilvl w:val="1"/>
          <w:numId w:val="5"/>
        </w:numPr>
        <w:ind w:left="576"/>
        <w:rPr>
          <w:lang w:val="en-GB"/>
        </w:rPr>
      </w:pPr>
      <w:bookmarkStart w:id="14" w:name="_Toc421282730"/>
      <w:r>
        <w:rPr>
          <w:lang w:val="en-GB"/>
        </w:rPr>
        <w:t>S</w:t>
      </w:r>
      <w:r w:rsidR="005C4CDB" w:rsidRPr="00417548">
        <w:rPr>
          <w:lang w:val="en-GB"/>
        </w:rPr>
        <w:t>cope</w:t>
      </w:r>
      <w:bookmarkEnd w:id="14"/>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330782" w:rsidRDefault="00B4017B" w:rsidP="00D55E84">
      <w:pPr>
        <w:pStyle w:val="Titre1"/>
      </w:pPr>
      <w:bookmarkStart w:id="15" w:name="_Toc259707927"/>
      <w:bookmarkStart w:id="16" w:name="_Toc421282731"/>
      <w:r w:rsidRPr="00330782">
        <w:lastRenderedPageBreak/>
        <w:t>A</w:t>
      </w:r>
      <w:r w:rsidR="005C4CDB" w:rsidRPr="00330782">
        <w:t xml:space="preserve">pplicable and </w:t>
      </w:r>
      <w:r w:rsidRPr="00330782">
        <w:t>R</w:t>
      </w:r>
      <w:r w:rsidR="005C4CDB" w:rsidRPr="00330782">
        <w:t>efer</w:t>
      </w:r>
      <w:r w:rsidRPr="00330782">
        <w:t>e</w:t>
      </w:r>
      <w:r w:rsidR="005C4CDB" w:rsidRPr="00330782">
        <w:t xml:space="preserve">nce </w:t>
      </w:r>
      <w:r w:rsidRPr="00330782">
        <w:t>D</w:t>
      </w:r>
      <w:r w:rsidR="005C4CDB" w:rsidRPr="00330782">
        <w:t>ocuments</w:t>
      </w:r>
      <w:bookmarkEnd w:id="15"/>
      <w:bookmarkEnd w:id="16"/>
    </w:p>
    <w:p w:rsidR="005C4CDB" w:rsidRPr="00330782" w:rsidRDefault="00B4017B" w:rsidP="00330782">
      <w:pPr>
        <w:pStyle w:val="Titre2"/>
        <w:numPr>
          <w:ilvl w:val="1"/>
          <w:numId w:val="5"/>
        </w:numPr>
        <w:ind w:left="578" w:hanging="578"/>
      </w:pPr>
      <w:bookmarkStart w:id="17" w:name="_Toc215399298"/>
      <w:bookmarkStart w:id="18" w:name="_Toc259707928"/>
      <w:bookmarkStart w:id="19" w:name="_Toc421282732"/>
      <w:r w:rsidRPr="00330782">
        <w:t>A</w:t>
      </w:r>
      <w:r w:rsidR="005C4CDB" w:rsidRPr="00330782">
        <w:t xml:space="preserve">pplicable </w:t>
      </w:r>
      <w:r w:rsidRPr="00330782">
        <w:t>D</w:t>
      </w:r>
      <w:r w:rsidR="005C4CDB" w:rsidRPr="00330782">
        <w:t>ocuments</w:t>
      </w:r>
      <w:bookmarkEnd w:id="17"/>
      <w:bookmarkEnd w:id="18"/>
      <w:bookmarkEnd w:id="19"/>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Lgende"/>
        <w:rPr>
          <w:lang w:val="en-GB"/>
        </w:rPr>
      </w:pPr>
      <w:bookmarkStart w:id="20" w:name="_Toc180836520"/>
      <w:bookmarkStart w:id="21" w:name="_Toc184781922"/>
      <w:bookmarkStart w:id="22" w:name="_Toc189913983"/>
      <w:bookmarkStart w:id="23" w:name="_Toc189913987"/>
      <w:bookmarkStart w:id="24" w:name="_Toc189914121"/>
      <w:bookmarkStart w:id="25" w:name="_Toc189914125"/>
      <w:bookmarkStart w:id="26" w:name="_Toc189914167"/>
      <w:bookmarkStart w:id="27" w:name="_Toc200520781"/>
      <w:bookmarkStart w:id="28" w:name="_Toc200520787"/>
      <w:bookmarkStart w:id="29" w:name="_Toc215399327"/>
      <w:bookmarkStart w:id="30" w:name="_Toc259707963"/>
      <w:bookmarkStart w:id="31" w:name="_Toc347334771"/>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1</w:t>
      </w:r>
      <w:r w:rsidRPr="00417548">
        <w:rPr>
          <w:noProof/>
          <w:lang w:val="en-GB"/>
        </w:rPr>
        <w:fldChar w:fldCharType="end"/>
      </w:r>
      <w:r w:rsidRPr="00417548">
        <w:rPr>
          <w:lang w:val="en-GB"/>
        </w:rPr>
        <w:t xml:space="preserve"> </w:t>
      </w:r>
      <w:bookmarkEnd w:id="20"/>
      <w:bookmarkEnd w:id="21"/>
      <w:r w:rsidRPr="00417548">
        <w:rPr>
          <w:lang w:val="en-GB"/>
        </w:rPr>
        <w:t>Applicable Documents</w:t>
      </w:r>
      <w:bookmarkEnd w:id="22"/>
      <w:bookmarkEnd w:id="23"/>
      <w:bookmarkEnd w:id="24"/>
      <w:bookmarkEnd w:id="25"/>
      <w:bookmarkEnd w:id="26"/>
      <w:bookmarkEnd w:id="27"/>
      <w:bookmarkEnd w:id="28"/>
      <w:bookmarkEnd w:id="29"/>
      <w:bookmarkEnd w:id="30"/>
      <w:bookmarkEnd w:id="31"/>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 xml:space="preserve">Space Engineering </w:t>
            </w:r>
            <w:r w:rsidR="00963F24">
              <w:rPr>
                <w:lang w:val="en-GB"/>
              </w:rPr>
              <w:t>–</w:t>
            </w:r>
            <w:r w:rsidRPr="00417548">
              <w:rPr>
                <w:lang w:val="en-GB"/>
              </w:rPr>
              <w:t xml:space="preserve">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 xml:space="preserve">INTERNAL INTERFACE CONTROL DOCUMENT WEB CLIENT </w:t>
            </w:r>
            <w:r w:rsidR="00963F24">
              <w:rPr>
                <w:rFonts w:cs="Verdana"/>
                <w:bCs w:val="0"/>
                <w:color w:val="000000"/>
                <w:szCs w:val="14"/>
                <w:lang w:val="fr-FR"/>
              </w:rPr>
              <w:t>–</w:t>
            </w:r>
            <w:r w:rsidRPr="00801651">
              <w:rPr>
                <w:rFonts w:cs="Verdana"/>
                <w:bCs w:val="0"/>
                <w:color w:val="000000"/>
                <w:szCs w:val="14"/>
                <w:lang w:val="fr-FR"/>
              </w:rPr>
              <w:t xml:space="preserve">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330782">
      <w:pPr>
        <w:pStyle w:val="Titre2"/>
        <w:numPr>
          <w:ilvl w:val="1"/>
          <w:numId w:val="5"/>
        </w:numPr>
        <w:ind w:left="576"/>
        <w:rPr>
          <w:lang w:val="en-GB"/>
        </w:rPr>
      </w:pPr>
      <w:bookmarkStart w:id="32" w:name="_Toc215399299"/>
      <w:bookmarkStart w:id="33" w:name="_Toc259707929"/>
      <w:bookmarkStart w:id="34" w:name="_Toc421282733"/>
      <w:r>
        <w:rPr>
          <w:lang w:val="en-GB"/>
        </w:rPr>
        <w:t>R</w:t>
      </w:r>
      <w:r w:rsidR="005C4CDB" w:rsidRPr="00417548">
        <w:rPr>
          <w:lang w:val="en-GB"/>
        </w:rPr>
        <w:t xml:space="preserve">eference </w:t>
      </w:r>
      <w:r>
        <w:rPr>
          <w:lang w:val="en-GB"/>
        </w:rPr>
        <w:t>D</w:t>
      </w:r>
      <w:r w:rsidR="005C4CDB" w:rsidRPr="00417548">
        <w:rPr>
          <w:lang w:val="en-GB"/>
        </w:rPr>
        <w:t>ocuments</w:t>
      </w:r>
      <w:bookmarkEnd w:id="32"/>
      <w:bookmarkEnd w:id="33"/>
      <w:bookmarkEnd w:id="34"/>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Lgende"/>
        <w:rPr>
          <w:lang w:val="en-GB"/>
        </w:rPr>
      </w:pPr>
      <w:bookmarkStart w:id="35" w:name="_Toc180836521"/>
      <w:bookmarkStart w:id="36" w:name="_Toc184781923"/>
      <w:bookmarkStart w:id="37" w:name="_Toc189913984"/>
      <w:bookmarkStart w:id="38" w:name="_Toc189913988"/>
      <w:bookmarkStart w:id="39" w:name="_Toc189914122"/>
      <w:bookmarkStart w:id="40" w:name="_Toc189914126"/>
      <w:bookmarkStart w:id="41" w:name="_Toc189914168"/>
      <w:bookmarkStart w:id="42" w:name="_Toc200520782"/>
      <w:bookmarkStart w:id="43" w:name="_Toc200520788"/>
      <w:bookmarkStart w:id="44" w:name="_Toc215399328"/>
      <w:bookmarkStart w:id="45" w:name="_Toc259707964"/>
      <w:bookmarkStart w:id="46" w:name="_Toc34733477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t xml:space="preserve"> </w:t>
      </w:r>
      <w:bookmarkEnd w:id="35"/>
      <w:bookmarkEnd w:id="36"/>
      <w:r w:rsidRPr="00417548">
        <w:rPr>
          <w:lang w:val="en-GB"/>
        </w:rPr>
        <w:t>Reference Documents</w:t>
      </w:r>
      <w:bookmarkEnd w:id="37"/>
      <w:bookmarkEnd w:id="38"/>
      <w:bookmarkEnd w:id="39"/>
      <w:bookmarkEnd w:id="40"/>
      <w:bookmarkEnd w:id="41"/>
      <w:bookmarkEnd w:id="42"/>
      <w:bookmarkEnd w:id="43"/>
      <w:bookmarkEnd w:id="44"/>
      <w:bookmarkEnd w:id="45"/>
      <w:bookmarkEnd w:id="46"/>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Titre1"/>
        <w:rPr>
          <w:lang w:val="en-GB"/>
        </w:rPr>
      </w:pPr>
      <w:bookmarkStart w:id="47" w:name="_Toc259707930"/>
      <w:bookmarkStart w:id="48" w:name="_Toc421282734"/>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47"/>
      <w:bookmarkEnd w:id="48"/>
    </w:p>
    <w:p w:rsidR="005C4CDB" w:rsidRPr="00417548" w:rsidRDefault="005C4CDB" w:rsidP="00330782">
      <w:pPr>
        <w:pStyle w:val="Titre2"/>
        <w:numPr>
          <w:ilvl w:val="1"/>
          <w:numId w:val="5"/>
        </w:numPr>
        <w:ind w:left="578" w:hanging="578"/>
        <w:rPr>
          <w:lang w:val="en-GB"/>
        </w:rPr>
      </w:pPr>
      <w:bookmarkStart w:id="49" w:name="_Toc215399295"/>
      <w:bookmarkStart w:id="50" w:name="_Toc259707931"/>
      <w:bookmarkStart w:id="51" w:name="_Toc421282735"/>
      <w:r w:rsidRPr="00417548">
        <w:rPr>
          <w:lang w:val="en-GB"/>
        </w:rPr>
        <w:t>Definitions</w:t>
      </w:r>
      <w:bookmarkEnd w:id="49"/>
      <w:bookmarkEnd w:id="50"/>
      <w:bookmarkEnd w:id="51"/>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Lgende"/>
        <w:rPr>
          <w:lang w:val="en-GB"/>
        </w:rPr>
      </w:pPr>
      <w:bookmarkStart w:id="52" w:name="_Toc189913981"/>
      <w:bookmarkStart w:id="53" w:name="_Toc189913985"/>
      <w:bookmarkStart w:id="54" w:name="_Toc189914119"/>
      <w:bookmarkStart w:id="55" w:name="_Toc189914123"/>
      <w:bookmarkStart w:id="56" w:name="_Toc189914165"/>
      <w:bookmarkStart w:id="57" w:name="_Toc200520779"/>
      <w:bookmarkStart w:id="58" w:name="_Toc200520785"/>
      <w:bookmarkStart w:id="59" w:name="_Toc215399325"/>
      <w:bookmarkStart w:id="60" w:name="_Toc259707965"/>
      <w:bookmarkStart w:id="61" w:name="_Toc34733477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1</w:t>
      </w:r>
      <w:r w:rsidRPr="00417548">
        <w:rPr>
          <w:noProof/>
          <w:lang w:val="en-GB"/>
        </w:rPr>
        <w:fldChar w:fldCharType="end"/>
      </w:r>
      <w:r w:rsidRPr="00417548">
        <w:rPr>
          <w:lang w:val="en-GB"/>
        </w:rPr>
        <w:t xml:space="preserve"> Definitions</w:t>
      </w:r>
      <w:bookmarkEnd w:id="52"/>
      <w:bookmarkEnd w:id="53"/>
      <w:bookmarkEnd w:id="54"/>
      <w:bookmarkEnd w:id="55"/>
      <w:bookmarkEnd w:id="56"/>
      <w:bookmarkEnd w:id="57"/>
      <w:bookmarkEnd w:id="58"/>
      <w:bookmarkEnd w:id="59"/>
      <w:bookmarkEnd w:id="60"/>
      <w:bookmarkEnd w:id="61"/>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330782">
      <w:pPr>
        <w:pStyle w:val="Titre2"/>
        <w:numPr>
          <w:ilvl w:val="1"/>
          <w:numId w:val="5"/>
        </w:numPr>
        <w:ind w:left="576"/>
        <w:rPr>
          <w:lang w:val="en-GB"/>
        </w:rPr>
      </w:pPr>
      <w:bookmarkStart w:id="62" w:name="_Toc215399296"/>
      <w:bookmarkStart w:id="63" w:name="_Toc259707932"/>
      <w:bookmarkStart w:id="64" w:name="_Toc421282736"/>
      <w:r>
        <w:rPr>
          <w:lang w:val="en-GB"/>
        </w:rPr>
        <w:t>A</w:t>
      </w:r>
      <w:r w:rsidR="005C4CDB" w:rsidRPr="00417548">
        <w:rPr>
          <w:lang w:val="en-GB"/>
        </w:rPr>
        <w:t>cronyms</w:t>
      </w:r>
      <w:bookmarkEnd w:id="62"/>
      <w:bookmarkEnd w:id="63"/>
      <w:bookmarkEnd w:id="64"/>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Lgende"/>
        <w:rPr>
          <w:lang w:val="en-GB"/>
        </w:rPr>
      </w:pPr>
      <w:bookmarkStart w:id="65" w:name="_Toc180836519"/>
      <w:bookmarkStart w:id="66" w:name="_Toc184781921"/>
      <w:bookmarkStart w:id="67" w:name="_Toc189913982"/>
      <w:bookmarkStart w:id="68" w:name="_Toc189913986"/>
      <w:bookmarkStart w:id="69" w:name="_Toc189914120"/>
      <w:bookmarkStart w:id="70" w:name="_Toc189914124"/>
      <w:bookmarkStart w:id="71" w:name="_Toc189914166"/>
      <w:bookmarkStart w:id="72" w:name="_Toc200520780"/>
      <w:bookmarkStart w:id="73" w:name="_Toc200520786"/>
      <w:bookmarkStart w:id="74" w:name="_Toc215399326"/>
      <w:bookmarkStart w:id="75" w:name="_Toc259707966"/>
      <w:bookmarkStart w:id="76" w:name="_Toc34733477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t xml:space="preserve"> </w:t>
      </w:r>
      <w:bookmarkEnd w:id="65"/>
      <w:bookmarkEnd w:id="66"/>
      <w:r w:rsidRPr="00417548">
        <w:rPr>
          <w:lang w:val="en-GB"/>
        </w:rPr>
        <w:t>Acronyms</w:t>
      </w:r>
      <w:bookmarkEnd w:id="67"/>
      <w:bookmarkEnd w:id="68"/>
      <w:bookmarkEnd w:id="69"/>
      <w:bookmarkEnd w:id="70"/>
      <w:bookmarkEnd w:id="71"/>
      <w:bookmarkEnd w:id="72"/>
      <w:bookmarkEnd w:id="73"/>
      <w:bookmarkEnd w:id="74"/>
      <w:bookmarkEnd w:id="75"/>
      <w:bookmarkEnd w:id="76"/>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Titre1"/>
        <w:rPr>
          <w:lang w:val="en-GB"/>
        </w:rPr>
      </w:pPr>
      <w:bookmarkStart w:id="77" w:name="_Toc421282737"/>
      <w:r w:rsidRPr="00417548">
        <w:rPr>
          <w:lang w:val="en-GB"/>
        </w:rPr>
        <w:lastRenderedPageBreak/>
        <w:t>Software overview</w:t>
      </w:r>
      <w:bookmarkEnd w:id="77"/>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their footprint</w:t>
      </w:r>
      <w:r w:rsidR="0073306C">
        <w:rPr>
          <w:szCs w:val="18"/>
          <w:lang w:val="en-GB"/>
        </w:rPr>
        <w:t>s</w:t>
      </w:r>
      <w:r w:rsidRPr="00A64556">
        <w:rPr>
          <w:szCs w:val="18"/>
          <w:lang w:val="en-GB"/>
        </w:rPr>
        <w:t xml:space="preserve"> in a map</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Titre1"/>
        <w:rPr>
          <w:lang w:val="en-GB"/>
        </w:rPr>
      </w:pPr>
      <w:bookmarkStart w:id="78" w:name="_Ref343592525"/>
      <w:bookmarkStart w:id="79" w:name="_Ref343593486"/>
      <w:bookmarkStart w:id="80" w:name="_Toc421282738"/>
      <w:r w:rsidRPr="00417548">
        <w:rPr>
          <w:lang w:val="en-GB"/>
        </w:rPr>
        <w:lastRenderedPageBreak/>
        <w:t xml:space="preserve">Software </w:t>
      </w:r>
      <w:r w:rsidR="00B86837">
        <w:rPr>
          <w:lang w:val="en-GB"/>
        </w:rPr>
        <w:t>Unit Testing and Software Integration Testing</w:t>
      </w:r>
      <w:bookmarkEnd w:id="78"/>
      <w:bookmarkEnd w:id="79"/>
      <w:bookmarkEnd w:id="80"/>
    </w:p>
    <w:p w:rsidR="00A353EF" w:rsidRPr="00330782" w:rsidRDefault="00A353EF" w:rsidP="00330782">
      <w:pPr>
        <w:pStyle w:val="Titre2"/>
        <w:numPr>
          <w:ilvl w:val="1"/>
          <w:numId w:val="5"/>
        </w:numPr>
        <w:ind w:left="576"/>
        <w:rPr>
          <w:lang w:val="en-GB"/>
        </w:rPr>
      </w:pPr>
      <w:bookmarkStart w:id="81" w:name="_Toc421282739"/>
      <w:r w:rsidRPr="00330782">
        <w:rPr>
          <w:lang w:val="en-GB"/>
        </w:rPr>
        <w:t>General</w:t>
      </w:r>
      <w:bookmarkEnd w:id="81"/>
    </w:p>
    <w:p w:rsidR="005C4CDB" w:rsidRDefault="00B86837" w:rsidP="00330782">
      <w:pPr>
        <w:pStyle w:val="Titre3"/>
        <w:numPr>
          <w:ilvl w:val="2"/>
          <w:numId w:val="5"/>
        </w:numPr>
      </w:pPr>
      <w:bookmarkStart w:id="82" w:name="_Toc421282740"/>
      <w:r w:rsidRPr="00A353EF">
        <w:t>Organization</w:t>
      </w:r>
      <w:bookmarkEnd w:id="82"/>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330782">
      <w:pPr>
        <w:pStyle w:val="Titre3"/>
        <w:numPr>
          <w:ilvl w:val="2"/>
          <w:numId w:val="5"/>
        </w:numPr>
      </w:pPr>
      <w:bookmarkStart w:id="83" w:name="_Toc421282741"/>
      <w:r w:rsidRPr="00A353EF">
        <w:t>Master Schedule</w:t>
      </w:r>
      <w:bookmarkEnd w:id="83"/>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330782">
      <w:pPr>
        <w:pStyle w:val="Titre3"/>
        <w:numPr>
          <w:ilvl w:val="2"/>
          <w:numId w:val="5"/>
        </w:numPr>
      </w:pPr>
      <w:bookmarkStart w:id="84" w:name="_Toc421282742"/>
      <w:r w:rsidRPr="00A353EF">
        <w:t>Resource Summary</w:t>
      </w:r>
      <w:bookmarkEnd w:id="84"/>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r w:rsidR="0073306C">
        <w:rPr>
          <w:rFonts w:ascii="Verdana" w:hAnsi="Verdana"/>
          <w:sz w:val="18"/>
          <w:szCs w:val="18"/>
          <w:lang w:val="en-GB"/>
        </w:rPr>
        <w:t xml:space="preserve"> [AD.3]</w:t>
      </w:r>
      <w:r w:rsidRPr="006D4EF7">
        <w:rPr>
          <w:rFonts w:ascii="Verdana" w:hAnsi="Verdana"/>
          <w:sz w:val="18"/>
          <w:szCs w:val="18"/>
          <w:lang w:val="en-GB"/>
        </w:rPr>
        <w:t>.</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330782">
      <w:pPr>
        <w:pStyle w:val="Titre3"/>
        <w:numPr>
          <w:ilvl w:val="2"/>
          <w:numId w:val="5"/>
        </w:numPr>
      </w:pPr>
      <w:bookmarkStart w:id="85" w:name="_Toc421282743"/>
      <w:r w:rsidRPr="00A353EF">
        <w:t>Responsibilities</w:t>
      </w:r>
      <w:bookmarkEnd w:id="85"/>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330782">
      <w:pPr>
        <w:pStyle w:val="Titre3"/>
        <w:numPr>
          <w:ilvl w:val="2"/>
          <w:numId w:val="5"/>
        </w:numPr>
      </w:pPr>
      <w:bookmarkStart w:id="86" w:name="_Toc421282744"/>
      <w:r w:rsidRPr="00A353EF">
        <w:t>Tools, Techniques and Methods</w:t>
      </w:r>
      <w:bookmarkEnd w:id="86"/>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w:t>
      </w:r>
      <w:r w:rsidR="00963F24" w:rsidRPr="006D4EF7">
        <w:rPr>
          <w:rFonts w:ascii="Verdana" w:hAnsi="Verdana"/>
          <w:sz w:val="18"/>
          <w:szCs w:val="18"/>
          <w:lang w:val="en-GB"/>
        </w:rPr>
        <w:t>u</w:t>
      </w:r>
      <w:r w:rsidR="006D4EF7" w:rsidRPr="006D4EF7">
        <w:rPr>
          <w:rFonts w:ascii="Verdana" w:hAnsi="Verdana"/>
          <w:sz w:val="18"/>
          <w:szCs w:val="18"/>
          <w:lang w:val="en-GB"/>
        </w:rPr>
        <w:t>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330782">
      <w:pPr>
        <w:pStyle w:val="Titre3"/>
        <w:numPr>
          <w:ilvl w:val="2"/>
          <w:numId w:val="5"/>
        </w:numPr>
      </w:pPr>
      <w:bookmarkStart w:id="87" w:name="_Toc421282745"/>
      <w:r w:rsidRPr="00A353EF">
        <w:t>Personnel and Personnel Training Requirements</w:t>
      </w:r>
      <w:bookmarkEnd w:id="87"/>
    </w:p>
    <w:p w:rsidR="00276F6C" w:rsidRPr="004E2AAC" w:rsidRDefault="00FC1F44" w:rsidP="006D4EF7">
      <w:pPr>
        <w:rPr>
          <w:rFonts w:ascii="Verdana" w:eastAsia="Times New Roman" w:hAnsi="Verdana" w:cs="Times New Roman"/>
          <w:sz w:val="18"/>
          <w:szCs w:val="24"/>
          <w:lang w:val="en-US"/>
        </w:rPr>
      </w:pPr>
      <w:proofErr w:type="gramStart"/>
      <w:r w:rsidRPr="006D4EF7">
        <w:rPr>
          <w:rFonts w:ascii="Verdana" w:hAnsi="Verdana"/>
          <w:sz w:val="18"/>
          <w:szCs w:val="18"/>
          <w:lang w:val="en-GB"/>
        </w:rPr>
        <w:t>None</w:t>
      </w:r>
      <w:r w:rsidR="00614CE4">
        <w:rPr>
          <w:rFonts w:ascii="Verdana" w:hAnsi="Verdana"/>
          <w:sz w:val="18"/>
          <w:szCs w:val="18"/>
          <w:lang w:val="en-GB"/>
        </w:rPr>
        <w:t>.</w:t>
      </w:r>
      <w:proofErr w:type="gramEnd"/>
    </w:p>
    <w:p w:rsidR="001D6726" w:rsidRPr="00A353EF" w:rsidRDefault="001D6726" w:rsidP="00330782">
      <w:pPr>
        <w:pStyle w:val="Titre3"/>
        <w:numPr>
          <w:ilvl w:val="2"/>
          <w:numId w:val="5"/>
        </w:numPr>
      </w:pPr>
      <w:bookmarkStart w:id="88" w:name="_Toc421282746"/>
      <w:r w:rsidRPr="00A353EF">
        <w:t>Risks and Contingencies</w:t>
      </w:r>
      <w:bookmarkEnd w:id="88"/>
    </w:p>
    <w:p w:rsidR="00276F6C" w:rsidRPr="004E2AAC" w:rsidRDefault="00FC1F44" w:rsidP="006D4EF7">
      <w:pPr>
        <w:rPr>
          <w:rFonts w:ascii="Verdana" w:eastAsia="Times New Roman" w:hAnsi="Verdana" w:cs="Times New Roman"/>
          <w:sz w:val="18"/>
          <w:szCs w:val="24"/>
          <w:lang w:val="en-US"/>
        </w:rPr>
      </w:pPr>
      <w:proofErr w:type="gramStart"/>
      <w:r w:rsidRPr="006D4EF7">
        <w:rPr>
          <w:rFonts w:ascii="Verdana" w:hAnsi="Verdana"/>
          <w:sz w:val="18"/>
          <w:szCs w:val="18"/>
          <w:lang w:val="en-GB"/>
        </w:rPr>
        <w:t>None</w:t>
      </w:r>
      <w:r w:rsidR="00614CE4">
        <w:rPr>
          <w:rFonts w:ascii="Verdana" w:hAnsi="Verdana"/>
          <w:sz w:val="18"/>
          <w:szCs w:val="18"/>
          <w:lang w:val="en-GB"/>
        </w:rPr>
        <w:t>.</w:t>
      </w:r>
      <w:proofErr w:type="gramEnd"/>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330782">
      <w:pPr>
        <w:pStyle w:val="Titre2"/>
        <w:numPr>
          <w:ilvl w:val="1"/>
          <w:numId w:val="5"/>
        </w:numPr>
        <w:ind w:left="576"/>
        <w:rPr>
          <w:lang w:val="en-GB"/>
        </w:rPr>
      </w:pPr>
      <w:bookmarkStart w:id="89" w:name="_Toc421282747"/>
      <w:r w:rsidRPr="00A353EF">
        <w:rPr>
          <w:lang w:val="en-GB"/>
        </w:rPr>
        <w:lastRenderedPageBreak/>
        <w:t>Control Procedures for Software Unit Testing/Integration testing</w:t>
      </w:r>
      <w:bookmarkEnd w:id="89"/>
    </w:p>
    <w:p w:rsidR="0060055F" w:rsidRDefault="0060055F" w:rsidP="001D6726">
      <w:pPr>
        <w:rPr>
          <w:lang w:val="en-GB"/>
        </w:rPr>
      </w:pPr>
      <w:r>
        <w:rPr>
          <w:lang w:val="en-GB"/>
        </w:rPr>
        <w:t>A lightweight process is used for software unit testing/integration testing because the team responsible of Web Client development is integrated at the same location:</w:t>
      </w:r>
    </w:p>
    <w:p w:rsidR="0060055F" w:rsidRDefault="0060055F" w:rsidP="00200AD3">
      <w:pPr>
        <w:pStyle w:val="Paragraphedeliste"/>
        <w:numPr>
          <w:ilvl w:val="0"/>
          <w:numId w:val="23"/>
        </w:numPr>
        <w:rPr>
          <w:lang w:val="en-GB"/>
        </w:rPr>
      </w:pPr>
      <w:r>
        <w:rPr>
          <w:lang w:val="en-GB"/>
        </w:rPr>
        <w:t xml:space="preserve">Integration testing: Integration testing is done by developer during development of a User Story. Any problems are reported to project manager, and actions are taken immediately to resolve </w:t>
      </w:r>
      <w:r w:rsidR="001D0399">
        <w:rPr>
          <w:lang w:val="en-GB"/>
        </w:rPr>
        <w:t>it:</w:t>
      </w:r>
      <w:r>
        <w:rPr>
          <w:lang w:val="en-GB"/>
        </w:rPr>
        <w:t xml:space="preserve"> analysis of existing components and possible refactor.</w:t>
      </w:r>
    </w:p>
    <w:p w:rsidR="0060055F" w:rsidRPr="00200AD3" w:rsidRDefault="0060055F" w:rsidP="00200AD3">
      <w:pPr>
        <w:pStyle w:val="Paragraphedeliste"/>
        <w:numPr>
          <w:ilvl w:val="0"/>
          <w:numId w:val="23"/>
        </w:numPr>
        <w:rPr>
          <w:lang w:val="en-GB"/>
        </w:rPr>
      </w:pPr>
      <w:r>
        <w:rPr>
          <w:lang w:val="en-GB"/>
        </w:rPr>
        <w:t xml:space="preserve">Unit testing: Unit tests are checked at the completion of each User Story. Any unit tests failures are reported to project manager, and correction is immediately taken. If correction is too complex, the failure and its explanation </w:t>
      </w:r>
      <w:r w:rsidR="00614CE4">
        <w:rPr>
          <w:lang w:val="en-GB"/>
        </w:rPr>
        <w:t>are</w:t>
      </w:r>
      <w:r>
        <w:rPr>
          <w:lang w:val="en-GB"/>
        </w:rPr>
        <w:t xml:space="preserve"> reported in an internal issues file.</w:t>
      </w:r>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330782">
      <w:pPr>
        <w:pStyle w:val="Titre2"/>
        <w:numPr>
          <w:ilvl w:val="1"/>
          <w:numId w:val="5"/>
        </w:numPr>
        <w:ind w:left="576"/>
        <w:rPr>
          <w:lang w:val="en-GB"/>
        </w:rPr>
      </w:pPr>
      <w:bookmarkStart w:id="90" w:name="_Toc421282748"/>
      <w:r w:rsidRPr="00A353EF">
        <w:rPr>
          <w:lang w:val="en-GB"/>
        </w:rPr>
        <w:lastRenderedPageBreak/>
        <w:t>Software Unit Testing and Integration testing Approach</w:t>
      </w:r>
      <w:bookmarkEnd w:id="90"/>
    </w:p>
    <w:p w:rsidR="005C4CDB" w:rsidRDefault="001D6726" w:rsidP="00330782">
      <w:pPr>
        <w:pStyle w:val="Titre3"/>
      </w:pPr>
      <w:bookmarkStart w:id="91" w:name="_Toc347334592"/>
      <w:bookmarkStart w:id="92" w:name="_Toc347334593"/>
      <w:bookmarkStart w:id="93" w:name="_Toc421282749"/>
      <w:bookmarkEnd w:id="91"/>
      <w:bookmarkEnd w:id="92"/>
      <w:r>
        <w:t>Unit/Integration Testing Strategy</w:t>
      </w:r>
      <w:bookmarkEnd w:id="93"/>
    </w:p>
    <w:p w:rsidR="003A7DAD" w:rsidRDefault="009B3B1D" w:rsidP="009B3B1D">
      <w:pPr>
        <w:rPr>
          <w:lang w:val="en-GB"/>
        </w:rPr>
      </w:pPr>
      <w:r>
        <w:rPr>
          <w:lang w:val="en-GB"/>
        </w:rPr>
        <w:t xml:space="preserve">The sub-system is developed </w:t>
      </w:r>
      <w:r w:rsidR="003A7DAD">
        <w:rPr>
          <w:lang w:val="en-GB"/>
        </w:rPr>
        <w:t xml:space="preserve">by the same team and components are closely tied together so </w:t>
      </w:r>
      <w:r w:rsidR="001756C5">
        <w:rPr>
          <w:lang w:val="en-GB"/>
        </w:rPr>
        <w:t>integration</w:t>
      </w:r>
      <w:r w:rsidR="003A7DAD">
        <w:rPr>
          <w:lang w:val="en-GB"/>
        </w:rPr>
        <w:t xml:space="preserve"> problem</w:t>
      </w:r>
      <w:r w:rsidR="008734BB">
        <w:rPr>
          <w:lang w:val="en-GB"/>
        </w:rPr>
        <w:t>s</w:t>
      </w:r>
      <w:r w:rsidR="003A7DAD">
        <w:rPr>
          <w:lang w:val="en-GB"/>
        </w:rPr>
        <w:t xml:space="preserve"> are directly discovered and solved during development process without formal strategy.</w:t>
      </w:r>
    </w:p>
    <w:p w:rsidR="009B3B1D" w:rsidRPr="00200AD3" w:rsidRDefault="00A25425" w:rsidP="00200AD3">
      <w:pPr>
        <w:rPr>
          <w:lang w:val="en-GB"/>
        </w:rPr>
      </w:pPr>
      <w:r w:rsidRPr="00200AD3">
        <w:rPr>
          <w:lang w:val="en-GB"/>
        </w:rPr>
        <w:t xml:space="preserve">Unit testing is done by the developer. Unit test is code done in Javascript that verify the behaviour of </w:t>
      </w:r>
      <w:r w:rsidR="00F533EC">
        <w:rPr>
          <w:lang w:val="en-GB"/>
        </w:rPr>
        <w:t xml:space="preserve">a </w:t>
      </w:r>
      <w:r w:rsidRPr="00200AD3">
        <w:rPr>
          <w:lang w:val="en-GB"/>
        </w:rPr>
        <w:t>component.</w:t>
      </w:r>
    </w:p>
    <w:p w:rsidR="005C4CDB" w:rsidRDefault="001D6726" w:rsidP="00330782">
      <w:pPr>
        <w:pStyle w:val="Titre3"/>
      </w:pPr>
      <w:bookmarkStart w:id="94" w:name="_Toc421282750"/>
      <w:r>
        <w:t>Tasks and Items under Test</w:t>
      </w:r>
      <w:bookmarkEnd w:id="94"/>
    </w:p>
    <w:p w:rsidR="009E5B39" w:rsidRDefault="009E5B39" w:rsidP="009E5B39">
      <w:pPr>
        <w:rPr>
          <w:lang w:val="en-US"/>
        </w:rPr>
      </w:pPr>
      <w:r w:rsidRPr="0032274E">
        <w:rPr>
          <w:lang w:val="en-US"/>
        </w:rPr>
        <w:t xml:space="preserve">The task includes the execution </w:t>
      </w:r>
      <w:r>
        <w:rPr>
          <w:lang w:val="en-US"/>
        </w:rPr>
        <w:t>of unit tests and a check of the result</w:t>
      </w:r>
      <w:r w:rsidRPr="0032274E">
        <w:rPr>
          <w:lang w:val="en-US"/>
        </w:rPr>
        <w:t>.</w:t>
      </w:r>
    </w:p>
    <w:p w:rsidR="00F65F42" w:rsidRPr="00F65F42" w:rsidRDefault="009E5B39" w:rsidP="00200AD3">
      <w:r>
        <w:rPr>
          <w:lang w:val="en-US"/>
        </w:rPr>
        <w:t>The execution of unit tests is automatic and consists in launching a web page that contains all unit tests.</w:t>
      </w:r>
    </w:p>
    <w:p w:rsidR="005C4CDB" w:rsidRDefault="001D6726" w:rsidP="00330782">
      <w:pPr>
        <w:pStyle w:val="Titre3"/>
      </w:pPr>
      <w:bookmarkStart w:id="95" w:name="_Toc421282751"/>
      <w:r>
        <w:t>Features to be Tested</w:t>
      </w:r>
      <w:bookmarkEnd w:id="95"/>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Core feature of components are tested.</w:t>
      </w:r>
    </w:p>
    <w:p w:rsidR="005C4CDB" w:rsidRPr="00417548" w:rsidRDefault="001D6726" w:rsidP="00330782">
      <w:pPr>
        <w:pStyle w:val="Titre3"/>
      </w:pPr>
      <w:bookmarkStart w:id="96" w:name="_Toc421282752"/>
      <w:r>
        <w:t>Features not to be Tested</w:t>
      </w:r>
      <w:bookmarkEnd w:id="96"/>
    </w:p>
    <w:p w:rsidR="009E5B39" w:rsidRPr="004E2AAC" w:rsidRDefault="009E5B39" w:rsidP="004E2AA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Complex user interaction cannot be tested by unit tests.</w:t>
      </w:r>
    </w:p>
    <w:p w:rsidR="005C4CDB" w:rsidRPr="00417548" w:rsidRDefault="001D6726" w:rsidP="00330782">
      <w:pPr>
        <w:pStyle w:val="Titre3"/>
      </w:pPr>
      <w:bookmarkStart w:id="97" w:name="_Toc421282753"/>
      <w:r>
        <w:t>Test Pass – Fail Criteria</w:t>
      </w:r>
      <w:bookmarkEnd w:id="97"/>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Pass-fail results are automatically given by the unit testing framework Q</w:t>
      </w:r>
      <w:r w:rsidR="00963F24">
        <w:rPr>
          <w:rFonts w:ascii="Verdana" w:eastAsia="Times New Roman" w:hAnsi="Verdana" w:cs="Times New Roman"/>
          <w:sz w:val="18"/>
          <w:szCs w:val="24"/>
          <w:lang w:val="en-US"/>
        </w:rPr>
        <w:t>u</w:t>
      </w:r>
      <w:r>
        <w:rPr>
          <w:rFonts w:ascii="Verdana" w:eastAsia="Times New Roman" w:hAnsi="Verdana" w:cs="Times New Roman"/>
          <w:sz w:val="18"/>
          <w:szCs w:val="24"/>
          <w:lang w:val="en-US"/>
        </w:rPr>
        <w:t>nit. See examples below.</w:t>
      </w:r>
    </w:p>
    <w:p w:rsidR="004E136F" w:rsidRDefault="009E5B39" w:rsidP="00330782">
      <w:pPr>
        <w:keepNext/>
        <w:ind w:left="705" w:hanging="705"/>
        <w:jc w:val="center"/>
      </w:pPr>
      <w:r>
        <w:rPr>
          <w:noProof/>
          <w:lang w:val="fr-FR" w:eastAsia="fr-FR"/>
        </w:rPr>
        <w:lastRenderedPageBreak/>
        <w:drawing>
          <wp:inline distT="0" distB="0" distL="0" distR="0" wp14:anchorId="5944897E" wp14:editId="355B997D">
            <wp:extent cx="5758964"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1428" cy="3678223"/>
                    </a:xfrm>
                    <a:prstGeom prst="rect">
                      <a:avLst/>
                    </a:prstGeom>
                  </pic:spPr>
                </pic:pic>
              </a:graphicData>
            </a:graphic>
          </wp:inline>
        </w:drawing>
      </w:r>
    </w:p>
    <w:p w:rsidR="009E5B39" w:rsidRPr="004E2AAC" w:rsidRDefault="004E136F" w:rsidP="00200AD3">
      <w:pPr>
        <w:pStyle w:val="Lgende"/>
        <w:rPr>
          <w:sz w:val="18"/>
          <w:szCs w:val="24"/>
        </w:rPr>
      </w:pPr>
      <w:bookmarkStart w:id="98" w:name="_Ref345945323"/>
      <w:bookmarkStart w:id="99" w:name="_Toc347334775"/>
      <w:r>
        <w:t xml:space="preserve">Figure </w:t>
      </w:r>
      <w:r>
        <w:fldChar w:fldCharType="begin"/>
      </w:r>
      <w:r>
        <w:instrText xml:space="preserve"> SEQ Figure \* ARABIC </w:instrText>
      </w:r>
      <w:r>
        <w:fldChar w:fldCharType="separate"/>
      </w:r>
      <w:r w:rsidR="00AD3A4C">
        <w:rPr>
          <w:noProof/>
        </w:rPr>
        <w:t>1</w:t>
      </w:r>
      <w:r>
        <w:fldChar w:fldCharType="end"/>
      </w:r>
      <w:r w:rsidR="00614CE4">
        <w:t xml:space="preserve">: </w:t>
      </w:r>
      <w:r>
        <w:t>Unit test results</w:t>
      </w:r>
      <w:bookmarkEnd w:id="98"/>
      <w:bookmarkEnd w:id="99"/>
    </w:p>
    <w:p w:rsidR="00746089" w:rsidRPr="00330782" w:rsidRDefault="00746089">
      <w:pPr>
        <w:rPr>
          <w:rFonts w:ascii="Verdana" w:eastAsia="Times New Roman" w:hAnsi="Verdana" w:cs="Times New Roman"/>
          <w:caps/>
          <w:sz w:val="2"/>
          <w:szCs w:val="20"/>
          <w:lang w:val="en-US"/>
        </w:rPr>
      </w:pPr>
    </w:p>
    <w:p w:rsidR="005C4CDB" w:rsidRDefault="001D6726" w:rsidP="00330782">
      <w:pPr>
        <w:pStyle w:val="Titre2"/>
        <w:ind w:left="576"/>
      </w:pPr>
      <w:bookmarkStart w:id="100" w:name="_Toc421282754"/>
      <w:r>
        <w:t>Software Unit Test / Integration Test Design</w:t>
      </w:r>
      <w:bookmarkEnd w:id="100"/>
    </w:p>
    <w:p w:rsidR="005C4CDB" w:rsidRPr="00417548" w:rsidRDefault="001D6726" w:rsidP="00330782">
      <w:pPr>
        <w:pStyle w:val="Titre3"/>
      </w:pPr>
      <w:bookmarkStart w:id="101" w:name="_Toc347334600"/>
      <w:bookmarkStart w:id="102" w:name="_Toc421282755"/>
      <w:bookmarkEnd w:id="101"/>
      <w:r>
        <w:t>General</w:t>
      </w:r>
      <w:bookmarkEnd w:id="102"/>
    </w:p>
    <w:p w:rsidR="00FA110C" w:rsidRDefault="00FA110C" w:rsidP="00FA110C">
      <w:pPr>
        <w:rPr>
          <w:lang w:val="en-US"/>
        </w:rPr>
      </w:pPr>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p>
    <w:p w:rsidR="00FA110C" w:rsidRPr="00D473E3" w:rsidRDefault="00FA110C" w:rsidP="00FA110C">
      <w:pPr>
        <w:pStyle w:val="Paragraphedeliste"/>
        <w:numPr>
          <w:ilvl w:val="0"/>
          <w:numId w:val="11"/>
        </w:numPr>
      </w:pPr>
      <w:r>
        <w:t>NGEO-WEBC-U</w:t>
      </w:r>
      <w:r w:rsidRPr="00D473E3">
        <w:t>TD_&lt;</w:t>
      </w:r>
      <w:r>
        <w:t>U</w:t>
      </w:r>
      <w:r w:rsidRPr="00D473E3">
        <w:t>TD_nnnn&gt;</w:t>
      </w:r>
      <w:r>
        <w:t>:</w:t>
      </w:r>
      <w:r w:rsidRPr="00D473E3">
        <w:t>&lt;Title&gt;</w:t>
      </w:r>
    </w:p>
    <w:p w:rsidR="00FA110C" w:rsidRPr="00D473E3" w:rsidRDefault="00FA110C" w:rsidP="00FA110C">
      <w:pPr>
        <w:pStyle w:val="Paragraphedeliste"/>
        <w:numPr>
          <w:ilvl w:val="1"/>
          <w:numId w:val="11"/>
        </w:numPr>
      </w:pPr>
      <w:r w:rsidRPr="00D473E3">
        <w:t>&lt;</w:t>
      </w:r>
      <w:r>
        <w:t>U</w:t>
      </w:r>
      <w:r w:rsidRPr="00D473E3">
        <w:t>TD_nnnn&gt;: 4 digits number (generally having a stepping interval of 10)</w:t>
      </w:r>
    </w:p>
    <w:p w:rsidR="00FA110C" w:rsidRDefault="00FA110C" w:rsidP="00FA110C">
      <w:pPr>
        <w:pStyle w:val="Paragraphedeliste"/>
        <w:numPr>
          <w:ilvl w:val="1"/>
          <w:numId w:val="11"/>
        </w:numPr>
      </w:pPr>
      <w:r w:rsidRPr="00D473E3">
        <w:t>&lt;Title&gt; Title of the Test Design</w:t>
      </w:r>
    </w:p>
    <w:p w:rsidR="00614CE4" w:rsidRPr="00330782" w:rsidRDefault="00614CE4" w:rsidP="00330782">
      <w:pPr>
        <w:rPr>
          <w:sz w:val="8"/>
        </w:rPr>
      </w:pPr>
    </w:p>
    <w:p w:rsidR="00276F6C" w:rsidRPr="004E2AAC" w:rsidRDefault="00FA110C" w:rsidP="00330782">
      <w:pPr>
        <w:pStyle w:val="Titre3"/>
      </w:pPr>
      <w:bookmarkStart w:id="103" w:name="_Toc347334602"/>
      <w:bookmarkStart w:id="104" w:name="_Toc347334603"/>
      <w:bookmarkStart w:id="105" w:name="_Toc347334604"/>
      <w:bookmarkStart w:id="106" w:name="_Toc421282756"/>
      <w:bookmarkEnd w:id="103"/>
      <w:bookmarkEnd w:id="104"/>
      <w:bookmarkEnd w:id="105"/>
      <w:r>
        <w:t>NGEO-WEBC-UTD-0010: Configuration</w:t>
      </w:r>
      <w:bookmarkStart w:id="107" w:name="_Toc347334606"/>
      <w:bookmarkStart w:id="108" w:name="_Toc347334607"/>
      <w:bookmarkStart w:id="109" w:name="_Toc347334608"/>
      <w:bookmarkStart w:id="110" w:name="_Toc347334609"/>
      <w:bookmarkStart w:id="111" w:name="_Toc347334610"/>
      <w:bookmarkStart w:id="112" w:name="_Toc347334611"/>
      <w:bookmarkStart w:id="113" w:name="_Toc347334612"/>
      <w:bookmarkStart w:id="114" w:name="_Toc347334613"/>
      <w:bookmarkStart w:id="115" w:name="_Toc347334614"/>
      <w:bookmarkStart w:id="116" w:name="_Toc347334615"/>
      <w:bookmarkStart w:id="117" w:name="_Toc347334616"/>
      <w:bookmarkStart w:id="118" w:name="_Toc347334617"/>
      <w:bookmarkStart w:id="119" w:name="_Toc347334618"/>
      <w:bookmarkStart w:id="120" w:name="_Toc347334619"/>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330782">
        <w:tc>
          <w:tcPr>
            <w:tcW w:w="8613" w:type="dxa"/>
            <w:gridSpan w:val="4"/>
            <w:shd w:val="clear" w:color="auto" w:fill="548DD4" w:themeFill="text2" w:themeFillTint="99"/>
          </w:tcPr>
          <w:p w:rsidR="00FA110C" w:rsidRPr="004E5884" w:rsidRDefault="00FA110C" w:rsidP="004E136F">
            <w:pPr>
              <w:spacing w:after="0"/>
              <w:jc w:val="center"/>
              <w:rPr>
                <w:b/>
                <w:i/>
                <w:color w:val="FFFFFF"/>
                <w:szCs w:val="18"/>
                <w:lang w:val="en-US"/>
              </w:rPr>
            </w:pPr>
            <w:r>
              <w:rPr>
                <w:b/>
                <w:i/>
                <w:color w:val="FFFFFF"/>
                <w:szCs w:val="18"/>
                <w:lang w:val="en-US"/>
              </w:rPr>
              <w:t>NGEO UNIT TEST  DESIGN</w:t>
            </w:r>
          </w:p>
        </w:tc>
      </w:tr>
      <w:tr w:rsidR="00FA110C" w:rsidRPr="004E5884" w:rsidTr="00330782">
        <w:tc>
          <w:tcPr>
            <w:tcW w:w="1607"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A110C" w:rsidRPr="00544FC8" w:rsidRDefault="00FA110C" w:rsidP="00FA110C">
            <w:pPr>
              <w:spacing w:after="0"/>
              <w:rPr>
                <w:i/>
                <w:color w:val="548DD4"/>
                <w:sz w:val="16"/>
                <w:szCs w:val="16"/>
              </w:rPr>
            </w:pPr>
            <w:r>
              <w:rPr>
                <w:i/>
                <w:color w:val="548DD4"/>
                <w:sz w:val="16"/>
                <w:szCs w:val="16"/>
              </w:rPr>
              <w:t>NGEO-WEBC-UTD-0010</w:t>
            </w:r>
          </w:p>
        </w:tc>
        <w:tc>
          <w:tcPr>
            <w:tcW w:w="1134"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Installation of Web Client</w:t>
            </w:r>
          </w:p>
        </w:tc>
      </w:tr>
      <w:tr w:rsidR="00FA110C" w:rsidRPr="00B17EAC" w:rsidTr="00330782">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330782">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330782">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200AD3">
            <w:pPr>
              <w:pStyle w:val="Paragraphedeliste"/>
              <w:numPr>
                <w:ilvl w:val="0"/>
                <w:numId w:val="12"/>
              </w:numPr>
              <w:spacing w:after="0"/>
            </w:pPr>
            <w:r>
              <w:t>Configuration data is accessible</w:t>
            </w:r>
          </w:p>
          <w:p w:rsidR="00FA110C" w:rsidRDefault="00FA110C" w:rsidP="00200AD3">
            <w:pPr>
              <w:pStyle w:val="Paragraphedeliste"/>
              <w:numPr>
                <w:ilvl w:val="0"/>
                <w:numId w:val="12"/>
              </w:numPr>
              <w:spacing w:after="0"/>
            </w:pPr>
            <w:r>
              <w:t>Configuration data contains excepted values</w:t>
            </w:r>
          </w:p>
          <w:p w:rsidR="00FA110C" w:rsidRPr="005760DC" w:rsidRDefault="00FA110C" w:rsidP="00FA110C">
            <w:pPr>
              <w:pStyle w:val="Paragraphedeliste"/>
              <w:spacing w:after="0"/>
            </w:pP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330782">
        <w:tc>
          <w:tcPr>
            <w:tcW w:w="8613" w:type="dxa"/>
            <w:gridSpan w:val="4"/>
            <w:shd w:val="clear" w:color="auto" w:fill="auto"/>
          </w:tcPr>
          <w:p w:rsidR="00FA110C" w:rsidRPr="00544FC8" w:rsidRDefault="00FA110C" w:rsidP="00200AD3">
            <w:pPr>
              <w:spacing w:after="0"/>
            </w:pPr>
            <w:r>
              <w:t>The aim of this test is to check configuration data is valid.</w:t>
            </w:r>
            <w:r w:rsidRPr="00544FC8">
              <w:t xml:space="preserve"> </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330782">
        <w:tc>
          <w:tcPr>
            <w:tcW w:w="8613" w:type="dxa"/>
            <w:gridSpan w:val="4"/>
            <w:shd w:val="clear" w:color="auto" w:fill="auto"/>
          </w:tcPr>
          <w:p w:rsidR="00FA110C" w:rsidRPr="00544FC8" w:rsidRDefault="00FA110C" w:rsidP="00FA110C">
            <w:pPr>
              <w:spacing w:after="0"/>
            </w:pPr>
          </w:p>
        </w:tc>
      </w:tr>
    </w:tbl>
    <w:p w:rsidR="00FA110C" w:rsidRPr="004E2AAC" w:rsidRDefault="00FA110C" w:rsidP="00330782">
      <w:pPr>
        <w:pStyle w:val="Titre3"/>
      </w:pPr>
      <w:bookmarkStart w:id="121" w:name="_Toc421282757"/>
      <w:r>
        <w:lastRenderedPageBreak/>
        <w:t>NGEO-WEBC-UTD-0020: Dataset population</w:t>
      </w:r>
      <w:bookmarkEnd w:id="12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330782">
        <w:tc>
          <w:tcPr>
            <w:tcW w:w="8613" w:type="dxa"/>
            <w:gridSpan w:val="4"/>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330782">
        <w:tc>
          <w:tcPr>
            <w:tcW w:w="1607"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A110C" w:rsidRPr="00544FC8" w:rsidRDefault="00FA110C" w:rsidP="00FA110C">
            <w:pPr>
              <w:spacing w:after="0"/>
              <w:rPr>
                <w:i/>
                <w:color w:val="548DD4"/>
                <w:sz w:val="16"/>
                <w:szCs w:val="16"/>
              </w:rPr>
            </w:pPr>
            <w:r>
              <w:rPr>
                <w:i/>
                <w:color w:val="548DD4"/>
                <w:sz w:val="16"/>
                <w:szCs w:val="16"/>
              </w:rPr>
              <w:t>NGEO-WEBC-UTD-0020</w:t>
            </w:r>
          </w:p>
        </w:tc>
        <w:tc>
          <w:tcPr>
            <w:tcW w:w="1134"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Dataset population</w:t>
            </w:r>
          </w:p>
        </w:tc>
      </w:tr>
      <w:tr w:rsidR="00FA110C" w:rsidRPr="00B17EAC" w:rsidTr="00330782">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330782">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datasets, and the filtering of the dataset population</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330782">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Paragraphedeliste"/>
              <w:numPr>
                <w:ilvl w:val="0"/>
                <w:numId w:val="12"/>
              </w:numPr>
              <w:spacing w:after="0"/>
            </w:pPr>
            <w:r>
              <w:t>Received datasets is working</w:t>
            </w:r>
          </w:p>
          <w:p w:rsidR="00FA110C" w:rsidRDefault="00FA110C" w:rsidP="00FA110C">
            <w:pPr>
              <w:pStyle w:val="Paragraphedeliste"/>
              <w:numPr>
                <w:ilvl w:val="0"/>
                <w:numId w:val="12"/>
              </w:numPr>
              <w:spacing w:after="0"/>
            </w:pPr>
            <w:r>
              <w:t>Filtering of datasets is working</w:t>
            </w:r>
          </w:p>
          <w:p w:rsidR="00FA110C" w:rsidRPr="005760DC" w:rsidRDefault="00FA110C" w:rsidP="00FA110C">
            <w:pPr>
              <w:pStyle w:val="Paragraphedeliste"/>
              <w:spacing w:after="0"/>
            </w:pP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330782">
        <w:tc>
          <w:tcPr>
            <w:tcW w:w="8613" w:type="dxa"/>
            <w:gridSpan w:val="4"/>
            <w:shd w:val="clear" w:color="auto" w:fill="auto"/>
          </w:tcPr>
          <w:p w:rsidR="00FA110C" w:rsidRPr="00544FC8" w:rsidRDefault="00FA110C" w:rsidP="004E136F">
            <w:pPr>
              <w:spacing w:after="0"/>
            </w:pPr>
            <w:r>
              <w:t>The aim of this test is to check that the WebClient can manipulate the dataset population.</w:t>
            </w:r>
            <w:r w:rsidRPr="00544FC8">
              <w:t xml:space="preserve"> </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330782">
        <w:tc>
          <w:tcPr>
            <w:tcW w:w="8613" w:type="dxa"/>
            <w:gridSpan w:val="4"/>
            <w:shd w:val="clear" w:color="auto" w:fill="auto"/>
          </w:tcPr>
          <w:p w:rsidR="00FA110C" w:rsidRPr="00544FC8" w:rsidRDefault="00FA110C" w:rsidP="00FA110C">
            <w:pPr>
              <w:spacing w:after="0"/>
            </w:pPr>
          </w:p>
        </w:tc>
      </w:tr>
    </w:tbl>
    <w:p w:rsidR="00FA110C" w:rsidRPr="004E2AAC" w:rsidRDefault="00FA110C" w:rsidP="00330782">
      <w:pPr>
        <w:pStyle w:val="Titre3"/>
      </w:pPr>
      <w:bookmarkStart w:id="122" w:name="_Toc374717578"/>
      <w:bookmarkStart w:id="123" w:name="_Toc374718015"/>
      <w:bookmarkStart w:id="124" w:name="_Toc421282758"/>
      <w:bookmarkEnd w:id="122"/>
      <w:bookmarkEnd w:id="123"/>
      <w:r>
        <w:t>NGEO-WEBC-UTD-0030: Dataset search information</w:t>
      </w:r>
      <w:bookmarkEnd w:id="12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330782">
        <w:tc>
          <w:tcPr>
            <w:tcW w:w="8613" w:type="dxa"/>
            <w:gridSpan w:val="4"/>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330782">
        <w:tc>
          <w:tcPr>
            <w:tcW w:w="1607"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A110C" w:rsidRPr="00544FC8" w:rsidRDefault="00FA110C" w:rsidP="004E136F">
            <w:pPr>
              <w:spacing w:after="0"/>
              <w:rPr>
                <w:i/>
                <w:color w:val="548DD4"/>
                <w:sz w:val="16"/>
                <w:szCs w:val="16"/>
              </w:rPr>
            </w:pPr>
            <w:r>
              <w:rPr>
                <w:i/>
                <w:color w:val="548DD4"/>
                <w:sz w:val="16"/>
                <w:szCs w:val="16"/>
              </w:rPr>
              <w:t>NGEO-WEBC-UTD-0030</w:t>
            </w:r>
          </w:p>
        </w:tc>
        <w:tc>
          <w:tcPr>
            <w:tcW w:w="1134"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10C" w:rsidRPr="004E5884" w:rsidRDefault="00FA110C" w:rsidP="004E136F">
            <w:pPr>
              <w:spacing w:after="0"/>
              <w:rPr>
                <w:i/>
                <w:color w:val="548DD4"/>
                <w:sz w:val="16"/>
                <w:szCs w:val="16"/>
                <w:lang w:val="en-US"/>
              </w:rPr>
            </w:pPr>
            <w:r>
              <w:rPr>
                <w:i/>
                <w:color w:val="548DD4"/>
                <w:sz w:val="16"/>
                <w:szCs w:val="16"/>
                <w:lang w:val="en-US"/>
              </w:rPr>
              <w:t>Dataset search information</w:t>
            </w:r>
          </w:p>
        </w:tc>
      </w:tr>
      <w:tr w:rsidR="00FA110C" w:rsidRPr="00B17EAC" w:rsidTr="00330782">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330782">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 search information.</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330782">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Paragraphedeliste"/>
              <w:numPr>
                <w:ilvl w:val="0"/>
                <w:numId w:val="12"/>
              </w:numPr>
              <w:spacing w:after="0"/>
            </w:pPr>
            <w:r>
              <w:t xml:space="preserve">Dataset search information is </w:t>
            </w:r>
            <w:r w:rsidR="00963F24" w:rsidRPr="00330782">
              <w:rPr>
                <w:highlight w:val="yellow"/>
              </w:rPr>
              <w:pgNum/>
            </w:r>
            <w:r w:rsidR="00963F24" w:rsidRPr="00330782">
              <w:rPr>
                <w:highlight w:val="yellow"/>
              </w:rPr>
              <w:t>ccess</w:t>
            </w:r>
            <w:r w:rsidR="00963F24" w:rsidRPr="00330782">
              <w:rPr>
                <w:highlight w:val="yellow"/>
              </w:rPr>
              <w:pgNum/>
            </w:r>
            <w:r w:rsidR="00963F24" w:rsidRPr="00330782">
              <w:rPr>
                <w:highlight w:val="yellow"/>
              </w:rPr>
              <w:pgNum/>
            </w:r>
            <w:r w:rsidR="00963F24" w:rsidRPr="00330782">
              <w:rPr>
                <w:highlight w:val="yellow"/>
              </w:rPr>
              <w:t>u</w:t>
            </w:r>
          </w:p>
          <w:p w:rsidR="00FA110C" w:rsidRDefault="00FA110C" w:rsidP="00FA110C">
            <w:pPr>
              <w:pStyle w:val="Paragraphedeliste"/>
              <w:numPr>
                <w:ilvl w:val="0"/>
                <w:numId w:val="12"/>
              </w:numPr>
              <w:spacing w:after="0"/>
            </w:pPr>
            <w:r>
              <w:t>Information contains valid download options</w:t>
            </w:r>
          </w:p>
          <w:p w:rsidR="00FA110C" w:rsidRDefault="00FA110C" w:rsidP="00FA110C">
            <w:pPr>
              <w:pStyle w:val="Paragraphedeliste"/>
              <w:numPr>
                <w:ilvl w:val="0"/>
                <w:numId w:val="12"/>
              </w:numPr>
              <w:spacing w:after="0"/>
            </w:pPr>
            <w:r>
              <w:t>Information contains valid advanced search criteria</w:t>
            </w:r>
          </w:p>
          <w:p w:rsidR="00FA110C" w:rsidRPr="005760DC" w:rsidRDefault="00FA110C" w:rsidP="00FA110C">
            <w:pPr>
              <w:pStyle w:val="Paragraphedeliste"/>
              <w:spacing w:after="0"/>
            </w:pP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330782">
        <w:tc>
          <w:tcPr>
            <w:tcW w:w="8613" w:type="dxa"/>
            <w:gridSpan w:val="4"/>
            <w:shd w:val="clear" w:color="auto" w:fill="auto"/>
          </w:tcPr>
          <w:p w:rsidR="00FA110C" w:rsidRPr="00544FC8" w:rsidRDefault="00FA110C" w:rsidP="004E136F">
            <w:pPr>
              <w:spacing w:after="0"/>
            </w:pPr>
            <w:r>
              <w:t>The aim of this test is to check that the WebClient can manipulate the dataset search information.</w:t>
            </w:r>
            <w:r w:rsidRPr="00544FC8">
              <w:t xml:space="preserve"> </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330782">
        <w:tc>
          <w:tcPr>
            <w:tcW w:w="8613" w:type="dxa"/>
            <w:gridSpan w:val="4"/>
            <w:shd w:val="clear" w:color="auto" w:fill="auto"/>
          </w:tcPr>
          <w:p w:rsidR="00FA110C" w:rsidRPr="00544FC8" w:rsidRDefault="00FA110C" w:rsidP="00FA110C">
            <w:pPr>
              <w:spacing w:after="0"/>
            </w:pPr>
          </w:p>
        </w:tc>
      </w:tr>
    </w:tbl>
    <w:p w:rsidR="00FA110C" w:rsidRPr="004E2AAC" w:rsidRDefault="00FA110C" w:rsidP="00330782">
      <w:pPr>
        <w:pStyle w:val="Titre3"/>
      </w:pPr>
      <w:bookmarkStart w:id="125" w:name="_Toc374717580"/>
      <w:bookmarkStart w:id="126" w:name="_Toc374718017"/>
      <w:bookmarkStart w:id="127" w:name="_Toc421282759"/>
      <w:bookmarkEnd w:id="125"/>
      <w:bookmarkEnd w:id="126"/>
      <w:r>
        <w:t>NGEO-WEBC-UTD-0040: Search results</w:t>
      </w:r>
      <w:r w:rsidR="008B6418">
        <w:t xml:space="preserve"> selection</w:t>
      </w:r>
      <w:bookmarkEnd w:id="12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330782">
        <w:tc>
          <w:tcPr>
            <w:tcW w:w="8613" w:type="dxa"/>
            <w:gridSpan w:val="4"/>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330782">
        <w:tc>
          <w:tcPr>
            <w:tcW w:w="1607"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A110C" w:rsidRPr="00544FC8" w:rsidRDefault="00FA110C" w:rsidP="004E136F">
            <w:pPr>
              <w:spacing w:after="0"/>
              <w:rPr>
                <w:i/>
                <w:color w:val="548DD4"/>
                <w:sz w:val="16"/>
                <w:szCs w:val="16"/>
              </w:rPr>
            </w:pPr>
            <w:r>
              <w:rPr>
                <w:i/>
                <w:color w:val="548DD4"/>
                <w:sz w:val="16"/>
                <w:szCs w:val="16"/>
              </w:rPr>
              <w:t>NGEO-WEBC-UTD-0040</w:t>
            </w:r>
          </w:p>
        </w:tc>
        <w:tc>
          <w:tcPr>
            <w:tcW w:w="1134"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10C" w:rsidRPr="004E5884" w:rsidRDefault="008B6418" w:rsidP="00FA110C">
            <w:pPr>
              <w:spacing w:after="0"/>
              <w:rPr>
                <w:i/>
                <w:color w:val="548DD4"/>
                <w:sz w:val="16"/>
                <w:szCs w:val="16"/>
                <w:lang w:val="en-US"/>
              </w:rPr>
            </w:pPr>
            <w:r>
              <w:rPr>
                <w:i/>
                <w:color w:val="548DD4"/>
                <w:sz w:val="16"/>
                <w:szCs w:val="16"/>
                <w:lang w:val="en-US"/>
              </w:rPr>
              <w:t>Search results selection</w:t>
            </w:r>
          </w:p>
        </w:tc>
      </w:tr>
      <w:tr w:rsidR="00FA110C" w:rsidRPr="00B17EAC" w:rsidTr="00330782">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330782">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verification </w:t>
            </w:r>
            <w:r w:rsidR="008B6418">
              <w:rPr>
                <w:i/>
                <w:color w:val="548DD4"/>
                <w:sz w:val="16"/>
                <w:szCs w:val="16"/>
                <w:lang w:val="en-US"/>
              </w:rPr>
              <w:t>of search results selection management</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330782">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8B6418" w:rsidP="00FA110C">
            <w:pPr>
              <w:pStyle w:val="Paragraphedeliste"/>
              <w:numPr>
                <w:ilvl w:val="0"/>
                <w:numId w:val="12"/>
              </w:numPr>
              <w:spacing w:after="0"/>
            </w:pPr>
            <w:r>
              <w:t>Search results can be selected/deselected</w:t>
            </w:r>
          </w:p>
          <w:p w:rsidR="008B6418" w:rsidRDefault="008B6418" w:rsidP="00FA110C">
            <w:pPr>
              <w:pStyle w:val="Paragraphedeliste"/>
              <w:numPr>
                <w:ilvl w:val="0"/>
                <w:numId w:val="12"/>
              </w:numPr>
              <w:spacing w:after="0"/>
            </w:pPr>
            <w:r>
              <w:t>Components can listen to selection/deselection</w:t>
            </w:r>
          </w:p>
          <w:p w:rsidR="00FA110C" w:rsidRPr="005760DC" w:rsidRDefault="00FA110C" w:rsidP="00FA110C">
            <w:pPr>
              <w:pStyle w:val="Paragraphedeliste"/>
              <w:spacing w:after="0"/>
            </w:pP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330782">
        <w:tc>
          <w:tcPr>
            <w:tcW w:w="8613" w:type="dxa"/>
            <w:gridSpan w:val="4"/>
            <w:shd w:val="clear" w:color="auto" w:fill="auto"/>
          </w:tcPr>
          <w:p w:rsidR="00FA110C" w:rsidRPr="00544FC8" w:rsidRDefault="00FA110C" w:rsidP="004E136F">
            <w:pPr>
              <w:spacing w:after="0"/>
            </w:pPr>
            <w:r>
              <w:t xml:space="preserve">The aim of this test is to check that the WebClient can manipulate </w:t>
            </w:r>
            <w:r w:rsidR="008B6418">
              <w:t>the selection of search results.</w:t>
            </w:r>
            <w:r w:rsidRPr="00544FC8">
              <w:t xml:space="preserve"> </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330782">
        <w:tc>
          <w:tcPr>
            <w:tcW w:w="8613" w:type="dxa"/>
            <w:gridSpan w:val="4"/>
            <w:shd w:val="clear" w:color="auto" w:fill="auto"/>
          </w:tcPr>
          <w:p w:rsidR="00FA110C" w:rsidRPr="00544FC8" w:rsidRDefault="00FA110C" w:rsidP="00FA110C">
            <w:pPr>
              <w:spacing w:after="0"/>
            </w:pPr>
          </w:p>
        </w:tc>
      </w:tr>
    </w:tbl>
    <w:p w:rsidR="008C3455" w:rsidRPr="004E2AAC" w:rsidRDefault="008C3455" w:rsidP="00330782">
      <w:pPr>
        <w:pStyle w:val="Titre3"/>
      </w:pPr>
      <w:bookmarkStart w:id="128" w:name="_Toc374717582"/>
      <w:bookmarkStart w:id="129" w:name="_Toc374718019"/>
      <w:bookmarkStart w:id="130" w:name="_Toc421282760"/>
      <w:bookmarkEnd w:id="128"/>
      <w:bookmarkEnd w:id="129"/>
      <w:r>
        <w:lastRenderedPageBreak/>
        <w:t>NGEO-WEBC-UTD-0050: Data Acess Request statuses</w:t>
      </w:r>
      <w:bookmarkEnd w:id="13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30782">
        <w:tc>
          <w:tcPr>
            <w:tcW w:w="8613" w:type="dxa"/>
            <w:gridSpan w:val="4"/>
            <w:shd w:val="clear" w:color="auto" w:fill="548DD4" w:themeFill="text2" w:themeFillTint="99"/>
          </w:tcPr>
          <w:p w:rsidR="008C3455" w:rsidRPr="004E5884" w:rsidRDefault="008C3455" w:rsidP="003C0899">
            <w:pPr>
              <w:spacing w:after="0"/>
              <w:jc w:val="center"/>
              <w:rPr>
                <w:b/>
                <w:i/>
                <w:color w:val="FFFFFF"/>
                <w:szCs w:val="18"/>
                <w:lang w:val="en-US"/>
              </w:rPr>
            </w:pPr>
            <w:r>
              <w:rPr>
                <w:b/>
                <w:i/>
                <w:color w:val="FFFFFF"/>
                <w:szCs w:val="18"/>
                <w:lang w:val="en-US"/>
              </w:rPr>
              <w:t>NGEO UNIT TEST  DESIGN</w:t>
            </w:r>
          </w:p>
        </w:tc>
      </w:tr>
      <w:tr w:rsidR="008C3455" w:rsidRPr="004E5884" w:rsidTr="00330782">
        <w:tc>
          <w:tcPr>
            <w:tcW w:w="1607" w:type="dxa"/>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8C3455" w:rsidRPr="00544FC8" w:rsidRDefault="008C3455" w:rsidP="004E136F">
            <w:pPr>
              <w:spacing w:after="0"/>
              <w:rPr>
                <w:i/>
                <w:color w:val="548DD4"/>
                <w:sz w:val="16"/>
                <w:szCs w:val="16"/>
              </w:rPr>
            </w:pPr>
            <w:r>
              <w:rPr>
                <w:i/>
                <w:color w:val="548DD4"/>
                <w:sz w:val="16"/>
                <w:szCs w:val="16"/>
              </w:rPr>
              <w:t>NGEO-WEBC-UTD-0050</w:t>
            </w:r>
          </w:p>
        </w:tc>
        <w:tc>
          <w:tcPr>
            <w:tcW w:w="1134" w:type="dxa"/>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C3455" w:rsidRPr="004E5884" w:rsidRDefault="008C3455" w:rsidP="003C0899">
            <w:pPr>
              <w:spacing w:after="0"/>
              <w:rPr>
                <w:i/>
                <w:color w:val="548DD4"/>
                <w:sz w:val="16"/>
                <w:szCs w:val="16"/>
                <w:lang w:val="en-US"/>
              </w:rPr>
            </w:pPr>
            <w:r>
              <w:rPr>
                <w:i/>
                <w:color w:val="548DD4"/>
                <w:sz w:val="16"/>
                <w:szCs w:val="16"/>
                <w:lang w:val="en-US"/>
              </w:rPr>
              <w:t>Data Acess Request statu</w:t>
            </w:r>
            <w:r w:rsidR="00B73463">
              <w:rPr>
                <w:i/>
                <w:color w:val="548DD4"/>
                <w:sz w:val="16"/>
                <w:szCs w:val="16"/>
                <w:lang w:val="en-US"/>
              </w:rPr>
              <w:t>s</w:t>
            </w:r>
            <w:r>
              <w:rPr>
                <w:i/>
                <w:color w:val="548DD4"/>
                <w:sz w:val="16"/>
                <w:szCs w:val="16"/>
                <w:lang w:val="en-US"/>
              </w:rPr>
              <w:t>es</w:t>
            </w:r>
          </w:p>
        </w:tc>
      </w:tr>
      <w:tr w:rsidR="008C3455" w:rsidRPr="00B17EAC" w:rsidTr="00330782">
        <w:tc>
          <w:tcPr>
            <w:tcW w:w="8613" w:type="dxa"/>
            <w:gridSpan w:val="4"/>
            <w:shd w:val="clear" w:color="auto" w:fill="A6A6A6"/>
          </w:tcPr>
          <w:p w:rsidR="008C3455" w:rsidRPr="00E31C5B" w:rsidRDefault="008C3455" w:rsidP="003C0899">
            <w:pPr>
              <w:spacing w:after="0"/>
              <w:rPr>
                <w:lang w:val="en-US"/>
              </w:rPr>
            </w:pPr>
            <w:r w:rsidRPr="00E31C5B">
              <w:rPr>
                <w:lang w:val="en-US"/>
              </w:rPr>
              <w:t>Description and Objective</w:t>
            </w:r>
          </w:p>
        </w:tc>
      </w:tr>
      <w:tr w:rsidR="008C3455" w:rsidRPr="004E5884" w:rsidTr="00330782">
        <w:trPr>
          <w:trHeight w:val="113"/>
        </w:trPr>
        <w:tc>
          <w:tcPr>
            <w:tcW w:w="8613" w:type="dxa"/>
            <w:gridSpan w:val="4"/>
            <w:shd w:val="clear" w:color="auto" w:fill="auto"/>
          </w:tcPr>
          <w:p w:rsidR="008C3455" w:rsidRPr="00E31C5B" w:rsidRDefault="008C3455"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data access request statuses</w:t>
            </w:r>
          </w:p>
        </w:tc>
      </w:tr>
      <w:tr w:rsidR="008C3455" w:rsidRPr="00B17EAC" w:rsidTr="00330782">
        <w:tc>
          <w:tcPr>
            <w:tcW w:w="8613" w:type="dxa"/>
            <w:gridSpan w:val="4"/>
            <w:shd w:val="clear" w:color="auto" w:fill="A6A6A6"/>
          </w:tcPr>
          <w:p w:rsidR="008C3455" w:rsidRPr="00544FC8" w:rsidRDefault="008C3455" w:rsidP="003C0899">
            <w:pPr>
              <w:spacing w:after="0"/>
              <w:rPr>
                <w:sz w:val="14"/>
                <w:szCs w:val="14"/>
              </w:rPr>
            </w:pPr>
            <w:r>
              <w:rPr>
                <w:b/>
                <w:sz w:val="14"/>
                <w:szCs w:val="14"/>
              </w:rPr>
              <w:t>Features to be tested</w:t>
            </w:r>
          </w:p>
        </w:tc>
      </w:tr>
      <w:tr w:rsidR="008C3455" w:rsidRPr="004E5884" w:rsidTr="00330782">
        <w:tc>
          <w:tcPr>
            <w:tcW w:w="8613" w:type="dxa"/>
            <w:gridSpan w:val="4"/>
            <w:shd w:val="clear" w:color="auto" w:fill="auto"/>
          </w:tcPr>
          <w:p w:rsidR="008C3455" w:rsidRPr="00E31C5B" w:rsidRDefault="008C3455" w:rsidP="003C0899">
            <w:pPr>
              <w:spacing w:after="0"/>
              <w:rPr>
                <w:lang w:val="en-US"/>
              </w:rPr>
            </w:pPr>
            <w:r w:rsidRPr="00E31C5B">
              <w:rPr>
                <w:lang w:val="en-US"/>
              </w:rPr>
              <w:t>This test shall verify:</w:t>
            </w:r>
          </w:p>
          <w:p w:rsidR="008C3455" w:rsidRDefault="008C3455" w:rsidP="003C0899">
            <w:pPr>
              <w:pStyle w:val="Paragraphedeliste"/>
              <w:numPr>
                <w:ilvl w:val="0"/>
                <w:numId w:val="12"/>
              </w:numPr>
              <w:spacing w:after="0"/>
            </w:pPr>
            <w:r>
              <w:t>Data Access Request status</w:t>
            </w:r>
            <w:r w:rsidR="001D0399">
              <w:t>es</w:t>
            </w:r>
            <w:r>
              <w:t xml:space="preserve"> are valid</w:t>
            </w:r>
          </w:p>
          <w:p w:rsidR="008C3455" w:rsidRPr="005760DC" w:rsidRDefault="008C3455" w:rsidP="003C0899">
            <w:pPr>
              <w:pStyle w:val="Paragraphedeliste"/>
              <w:spacing w:after="0"/>
            </w:pPr>
          </w:p>
        </w:tc>
      </w:tr>
      <w:tr w:rsidR="008C3455" w:rsidRPr="00B17EAC" w:rsidTr="00330782">
        <w:tc>
          <w:tcPr>
            <w:tcW w:w="8613" w:type="dxa"/>
            <w:gridSpan w:val="4"/>
            <w:shd w:val="clear" w:color="auto" w:fill="A6A6A6"/>
          </w:tcPr>
          <w:p w:rsidR="008C3455" w:rsidRPr="00544FC8" w:rsidRDefault="008C3455" w:rsidP="003C0899">
            <w:pPr>
              <w:spacing w:after="0"/>
              <w:rPr>
                <w:sz w:val="14"/>
                <w:szCs w:val="14"/>
              </w:rPr>
            </w:pPr>
            <w:r>
              <w:rPr>
                <w:b/>
                <w:sz w:val="14"/>
                <w:szCs w:val="14"/>
              </w:rPr>
              <w:t>Approach refinements</w:t>
            </w:r>
          </w:p>
        </w:tc>
      </w:tr>
      <w:tr w:rsidR="008C3455" w:rsidRPr="00B17EAC" w:rsidTr="00330782">
        <w:tc>
          <w:tcPr>
            <w:tcW w:w="8613" w:type="dxa"/>
            <w:gridSpan w:val="4"/>
            <w:shd w:val="clear" w:color="auto" w:fill="auto"/>
          </w:tcPr>
          <w:p w:rsidR="008C3455" w:rsidRPr="00544FC8" w:rsidRDefault="008C3455" w:rsidP="00DC4D99">
            <w:pPr>
              <w:spacing w:after="0"/>
            </w:pPr>
            <w:r>
              <w:t xml:space="preserve">The aim of this test is to check that the WebClient can manipulate </w:t>
            </w:r>
            <w:r w:rsidR="00E05E3C">
              <w:t xml:space="preserve">data </w:t>
            </w:r>
            <w:r w:rsidR="00B73463">
              <w:t>a</w:t>
            </w:r>
            <w:r w:rsidR="00963F24">
              <w:t>ccess</w:t>
            </w:r>
            <w:r w:rsidR="00E05E3C">
              <w:t xml:space="preserve"> request statuses.</w:t>
            </w:r>
            <w:r w:rsidRPr="00544FC8">
              <w:t xml:space="preserve"> </w:t>
            </w:r>
          </w:p>
        </w:tc>
      </w:tr>
      <w:tr w:rsidR="008C3455" w:rsidRPr="00B17EAC" w:rsidTr="00330782">
        <w:tc>
          <w:tcPr>
            <w:tcW w:w="8613" w:type="dxa"/>
            <w:gridSpan w:val="4"/>
            <w:shd w:val="clear" w:color="auto" w:fill="A6A6A6"/>
          </w:tcPr>
          <w:p w:rsidR="008C3455" w:rsidRPr="00544FC8" w:rsidRDefault="008C3455" w:rsidP="003C0899">
            <w:pPr>
              <w:spacing w:after="0"/>
              <w:rPr>
                <w:sz w:val="14"/>
                <w:szCs w:val="14"/>
              </w:rPr>
            </w:pPr>
            <w:r>
              <w:rPr>
                <w:b/>
                <w:sz w:val="14"/>
                <w:szCs w:val="14"/>
              </w:rPr>
              <w:t>Test Case Identifiers</w:t>
            </w:r>
          </w:p>
        </w:tc>
      </w:tr>
      <w:tr w:rsidR="008C3455" w:rsidRPr="00B17EAC" w:rsidTr="00330782">
        <w:tc>
          <w:tcPr>
            <w:tcW w:w="8613" w:type="dxa"/>
            <w:gridSpan w:val="4"/>
            <w:shd w:val="clear" w:color="auto" w:fill="auto"/>
          </w:tcPr>
          <w:p w:rsidR="008C3455" w:rsidRPr="00544FC8" w:rsidRDefault="008C3455" w:rsidP="003C0899">
            <w:pPr>
              <w:spacing w:after="0"/>
            </w:pPr>
          </w:p>
        </w:tc>
      </w:tr>
    </w:tbl>
    <w:p w:rsidR="00E05E3C" w:rsidRPr="004E2AAC" w:rsidRDefault="00E05E3C" w:rsidP="00330782">
      <w:pPr>
        <w:pStyle w:val="Titre3"/>
      </w:pPr>
      <w:bookmarkStart w:id="131" w:name="_Toc374717584"/>
      <w:bookmarkStart w:id="132" w:name="_Toc374718021"/>
      <w:bookmarkStart w:id="133" w:name="_Toc421282761"/>
      <w:bookmarkEnd w:id="131"/>
      <w:bookmarkEnd w:id="132"/>
      <w:r>
        <w:t>NGEO-WEBC-UTD-0060: Simple Data Ac</w:t>
      </w:r>
      <w:r w:rsidR="00B73463">
        <w:t>C</w:t>
      </w:r>
      <w:r>
        <w:t>ess Request</w:t>
      </w:r>
      <w:bookmarkEnd w:id="13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30782">
        <w:tc>
          <w:tcPr>
            <w:tcW w:w="8613" w:type="dxa"/>
            <w:gridSpan w:val="4"/>
            <w:shd w:val="clear" w:color="auto" w:fill="548DD4" w:themeFill="text2" w:themeFillTint="99"/>
          </w:tcPr>
          <w:p w:rsidR="00E05E3C" w:rsidRPr="004E5884" w:rsidRDefault="00E05E3C" w:rsidP="003C0899">
            <w:pPr>
              <w:spacing w:after="0"/>
              <w:jc w:val="center"/>
              <w:rPr>
                <w:b/>
                <w:i/>
                <w:color w:val="FFFFFF"/>
                <w:szCs w:val="18"/>
                <w:lang w:val="en-US"/>
              </w:rPr>
            </w:pPr>
            <w:r>
              <w:rPr>
                <w:b/>
                <w:i/>
                <w:color w:val="FFFFFF"/>
                <w:szCs w:val="18"/>
                <w:lang w:val="en-US"/>
              </w:rPr>
              <w:t>NGEO UNIT TEST  DESIGN</w:t>
            </w:r>
          </w:p>
        </w:tc>
      </w:tr>
      <w:tr w:rsidR="00E05E3C" w:rsidRPr="004E5884" w:rsidTr="00330782">
        <w:tc>
          <w:tcPr>
            <w:tcW w:w="1607" w:type="dxa"/>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E05E3C" w:rsidRPr="00544FC8" w:rsidRDefault="00E05E3C" w:rsidP="004E136F">
            <w:pPr>
              <w:spacing w:after="0"/>
              <w:rPr>
                <w:i/>
                <w:color w:val="548DD4"/>
                <w:sz w:val="16"/>
                <w:szCs w:val="16"/>
              </w:rPr>
            </w:pPr>
            <w:r>
              <w:rPr>
                <w:i/>
                <w:color w:val="548DD4"/>
                <w:sz w:val="16"/>
                <w:szCs w:val="16"/>
              </w:rPr>
              <w:t>NGEO-WEBC-UTD-0060</w:t>
            </w:r>
          </w:p>
        </w:tc>
        <w:tc>
          <w:tcPr>
            <w:tcW w:w="1134" w:type="dxa"/>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E05E3C" w:rsidRPr="004E5884" w:rsidRDefault="00E05E3C" w:rsidP="004E136F">
            <w:pPr>
              <w:spacing w:after="0"/>
              <w:rPr>
                <w:i/>
                <w:color w:val="548DD4"/>
                <w:sz w:val="16"/>
                <w:szCs w:val="16"/>
                <w:lang w:val="en-US"/>
              </w:rPr>
            </w:pPr>
            <w:r>
              <w:rPr>
                <w:i/>
                <w:color w:val="548DD4"/>
                <w:sz w:val="16"/>
                <w:szCs w:val="16"/>
                <w:lang w:val="en-US"/>
              </w:rPr>
              <w:t>Simple Data Ac</w:t>
            </w:r>
            <w:r w:rsidR="00B73463">
              <w:rPr>
                <w:i/>
                <w:color w:val="548DD4"/>
                <w:sz w:val="16"/>
                <w:szCs w:val="16"/>
                <w:lang w:val="en-US"/>
              </w:rPr>
              <w:t>c</w:t>
            </w:r>
            <w:r>
              <w:rPr>
                <w:i/>
                <w:color w:val="548DD4"/>
                <w:sz w:val="16"/>
                <w:szCs w:val="16"/>
                <w:lang w:val="en-US"/>
              </w:rPr>
              <w:t>ess Request</w:t>
            </w:r>
          </w:p>
        </w:tc>
      </w:tr>
      <w:tr w:rsidR="00E05E3C" w:rsidRPr="00B17EAC" w:rsidTr="00330782">
        <w:tc>
          <w:tcPr>
            <w:tcW w:w="8613" w:type="dxa"/>
            <w:gridSpan w:val="4"/>
            <w:shd w:val="clear" w:color="auto" w:fill="A6A6A6"/>
          </w:tcPr>
          <w:p w:rsidR="00E05E3C" w:rsidRPr="00E31C5B" w:rsidRDefault="00E05E3C" w:rsidP="003C0899">
            <w:pPr>
              <w:spacing w:after="0"/>
              <w:rPr>
                <w:lang w:val="en-US"/>
              </w:rPr>
            </w:pPr>
            <w:r w:rsidRPr="00E31C5B">
              <w:rPr>
                <w:lang w:val="en-US"/>
              </w:rPr>
              <w:t>Description and Objective</w:t>
            </w:r>
          </w:p>
        </w:tc>
      </w:tr>
      <w:tr w:rsidR="00E05E3C" w:rsidRPr="004E5884" w:rsidTr="00330782">
        <w:trPr>
          <w:trHeight w:val="113"/>
        </w:trPr>
        <w:tc>
          <w:tcPr>
            <w:tcW w:w="8613" w:type="dxa"/>
            <w:gridSpan w:val="4"/>
            <w:shd w:val="clear" w:color="auto" w:fill="auto"/>
          </w:tcPr>
          <w:p w:rsidR="00E05E3C" w:rsidRPr="00E31C5B" w:rsidRDefault="00E05E3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simple</w:t>
            </w:r>
            <w:r>
              <w:rPr>
                <w:i/>
                <w:color w:val="548DD4"/>
                <w:sz w:val="16"/>
                <w:szCs w:val="16"/>
                <w:lang w:val="en-US"/>
              </w:rPr>
              <w:t xml:space="preserve"> data access request.</w:t>
            </w:r>
          </w:p>
        </w:tc>
      </w:tr>
      <w:tr w:rsidR="00E05E3C" w:rsidRPr="00B17EAC" w:rsidTr="00330782">
        <w:tc>
          <w:tcPr>
            <w:tcW w:w="8613" w:type="dxa"/>
            <w:gridSpan w:val="4"/>
            <w:shd w:val="clear" w:color="auto" w:fill="A6A6A6"/>
          </w:tcPr>
          <w:p w:rsidR="00E05E3C" w:rsidRPr="00544FC8" w:rsidRDefault="00E05E3C" w:rsidP="003C0899">
            <w:pPr>
              <w:spacing w:after="0"/>
              <w:rPr>
                <w:sz w:val="14"/>
                <w:szCs w:val="14"/>
              </w:rPr>
            </w:pPr>
            <w:r>
              <w:rPr>
                <w:b/>
                <w:sz w:val="14"/>
                <w:szCs w:val="14"/>
              </w:rPr>
              <w:t>Features to be tested</w:t>
            </w:r>
          </w:p>
        </w:tc>
      </w:tr>
      <w:tr w:rsidR="00E05E3C" w:rsidRPr="004E5884" w:rsidTr="00330782">
        <w:tc>
          <w:tcPr>
            <w:tcW w:w="8613" w:type="dxa"/>
            <w:gridSpan w:val="4"/>
            <w:shd w:val="clear" w:color="auto" w:fill="auto"/>
          </w:tcPr>
          <w:p w:rsidR="00E05E3C" w:rsidRPr="00E31C5B" w:rsidRDefault="00E05E3C" w:rsidP="003C0899">
            <w:pPr>
              <w:spacing w:after="0"/>
              <w:rPr>
                <w:lang w:val="en-US"/>
              </w:rPr>
            </w:pPr>
            <w:r w:rsidRPr="00E31C5B">
              <w:rPr>
                <w:lang w:val="en-US"/>
              </w:rPr>
              <w:t>This test shall verify:</w:t>
            </w:r>
          </w:p>
          <w:p w:rsidR="00E05E3C" w:rsidRDefault="00E05E3C" w:rsidP="003C0899">
            <w:pPr>
              <w:pStyle w:val="Paragraphedeliste"/>
              <w:numPr>
                <w:ilvl w:val="0"/>
                <w:numId w:val="12"/>
              </w:numPr>
              <w:spacing w:after="0"/>
            </w:pPr>
            <w:r>
              <w:t>Simple Data Access Request can be created and send to the server</w:t>
            </w:r>
          </w:p>
          <w:p w:rsidR="00E05E3C" w:rsidRPr="005760DC" w:rsidRDefault="00E05E3C" w:rsidP="003C0899">
            <w:pPr>
              <w:pStyle w:val="Paragraphedeliste"/>
              <w:spacing w:after="0"/>
            </w:pPr>
          </w:p>
        </w:tc>
      </w:tr>
      <w:tr w:rsidR="00E05E3C" w:rsidRPr="00B17EAC" w:rsidTr="00330782">
        <w:tc>
          <w:tcPr>
            <w:tcW w:w="8613" w:type="dxa"/>
            <w:gridSpan w:val="4"/>
            <w:shd w:val="clear" w:color="auto" w:fill="A6A6A6"/>
          </w:tcPr>
          <w:p w:rsidR="00E05E3C" w:rsidRPr="00544FC8" w:rsidRDefault="00E05E3C" w:rsidP="003C0899">
            <w:pPr>
              <w:spacing w:after="0"/>
              <w:rPr>
                <w:sz w:val="14"/>
                <w:szCs w:val="14"/>
              </w:rPr>
            </w:pPr>
            <w:r>
              <w:rPr>
                <w:b/>
                <w:sz w:val="14"/>
                <w:szCs w:val="14"/>
              </w:rPr>
              <w:t>Approach refinements</w:t>
            </w:r>
          </w:p>
        </w:tc>
      </w:tr>
      <w:tr w:rsidR="00E05E3C" w:rsidRPr="00B17EAC" w:rsidTr="00330782">
        <w:tc>
          <w:tcPr>
            <w:tcW w:w="8613" w:type="dxa"/>
            <w:gridSpan w:val="4"/>
            <w:shd w:val="clear" w:color="auto" w:fill="auto"/>
          </w:tcPr>
          <w:p w:rsidR="00E05E3C" w:rsidRPr="00544FC8" w:rsidRDefault="00E05E3C" w:rsidP="00DC4D99">
            <w:pPr>
              <w:spacing w:after="0"/>
            </w:pPr>
            <w:r>
              <w:t xml:space="preserve">The aim of this test is to check that the WebClient can manage simple data </w:t>
            </w:r>
            <w:r w:rsidR="00B73463">
              <w:t>a</w:t>
            </w:r>
            <w:r w:rsidR="00963F24">
              <w:t>ccess</w:t>
            </w:r>
            <w:r>
              <w:t xml:space="preserve"> request.</w:t>
            </w:r>
          </w:p>
        </w:tc>
      </w:tr>
      <w:tr w:rsidR="00E05E3C" w:rsidRPr="00B17EAC" w:rsidTr="00330782">
        <w:tc>
          <w:tcPr>
            <w:tcW w:w="8613" w:type="dxa"/>
            <w:gridSpan w:val="4"/>
            <w:shd w:val="clear" w:color="auto" w:fill="A6A6A6"/>
          </w:tcPr>
          <w:p w:rsidR="00E05E3C" w:rsidRPr="00544FC8" w:rsidRDefault="00E05E3C" w:rsidP="003C0899">
            <w:pPr>
              <w:spacing w:after="0"/>
              <w:rPr>
                <w:sz w:val="14"/>
                <w:szCs w:val="14"/>
              </w:rPr>
            </w:pPr>
            <w:r>
              <w:rPr>
                <w:b/>
                <w:sz w:val="14"/>
                <w:szCs w:val="14"/>
              </w:rPr>
              <w:t>Test Case Identifiers</w:t>
            </w:r>
          </w:p>
        </w:tc>
      </w:tr>
      <w:tr w:rsidR="00E05E3C" w:rsidRPr="00B17EAC" w:rsidTr="00330782">
        <w:tc>
          <w:tcPr>
            <w:tcW w:w="8613" w:type="dxa"/>
            <w:gridSpan w:val="4"/>
            <w:shd w:val="clear" w:color="auto" w:fill="auto"/>
          </w:tcPr>
          <w:p w:rsidR="00E05E3C" w:rsidRPr="00544FC8" w:rsidRDefault="00E05E3C" w:rsidP="003C0899">
            <w:pPr>
              <w:spacing w:after="0"/>
            </w:pPr>
          </w:p>
        </w:tc>
      </w:tr>
    </w:tbl>
    <w:p w:rsidR="007F334B" w:rsidRPr="004E2AAC" w:rsidRDefault="007F334B" w:rsidP="00330782">
      <w:pPr>
        <w:pStyle w:val="Titre3"/>
      </w:pPr>
      <w:bookmarkStart w:id="134" w:name="_Toc421282762"/>
      <w:r>
        <w:t>NGEO-WEBC-UTD-0070: Standing Order Data Ac</w:t>
      </w:r>
      <w:r w:rsidR="00B73463">
        <w:t>c</w:t>
      </w:r>
      <w:r>
        <w:t>ess Request</w:t>
      </w:r>
      <w:bookmarkEnd w:id="13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30782">
        <w:tc>
          <w:tcPr>
            <w:tcW w:w="8613" w:type="dxa"/>
            <w:gridSpan w:val="4"/>
            <w:shd w:val="clear" w:color="auto" w:fill="548DD4" w:themeFill="text2" w:themeFillTint="99"/>
          </w:tcPr>
          <w:p w:rsidR="007F334B" w:rsidRPr="004E5884" w:rsidRDefault="007F334B" w:rsidP="003C0899">
            <w:pPr>
              <w:spacing w:after="0"/>
              <w:jc w:val="center"/>
              <w:rPr>
                <w:b/>
                <w:i/>
                <w:color w:val="FFFFFF"/>
                <w:szCs w:val="18"/>
                <w:lang w:val="en-US"/>
              </w:rPr>
            </w:pPr>
            <w:r>
              <w:rPr>
                <w:b/>
                <w:i/>
                <w:color w:val="FFFFFF"/>
                <w:szCs w:val="18"/>
                <w:lang w:val="en-US"/>
              </w:rPr>
              <w:t>NGEO UNIT TEST  DESIGN</w:t>
            </w:r>
          </w:p>
        </w:tc>
      </w:tr>
      <w:tr w:rsidR="007F334B" w:rsidRPr="004E5884" w:rsidTr="00330782">
        <w:tc>
          <w:tcPr>
            <w:tcW w:w="1607" w:type="dxa"/>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7F334B" w:rsidRPr="00544FC8" w:rsidRDefault="007F334B" w:rsidP="004E136F">
            <w:pPr>
              <w:spacing w:after="0"/>
              <w:rPr>
                <w:i/>
                <w:color w:val="548DD4"/>
                <w:sz w:val="16"/>
                <w:szCs w:val="16"/>
              </w:rPr>
            </w:pPr>
            <w:r>
              <w:rPr>
                <w:i/>
                <w:color w:val="548DD4"/>
                <w:sz w:val="16"/>
                <w:szCs w:val="16"/>
              </w:rPr>
              <w:t>NGEO-WEBC-UTD-0070</w:t>
            </w:r>
          </w:p>
        </w:tc>
        <w:tc>
          <w:tcPr>
            <w:tcW w:w="1134" w:type="dxa"/>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F334B" w:rsidRPr="004E5884" w:rsidRDefault="007F334B" w:rsidP="003C0899">
            <w:pPr>
              <w:spacing w:after="0"/>
              <w:rPr>
                <w:i/>
                <w:color w:val="548DD4"/>
                <w:sz w:val="16"/>
                <w:szCs w:val="16"/>
                <w:lang w:val="en-US"/>
              </w:rPr>
            </w:pPr>
            <w:r>
              <w:rPr>
                <w:i/>
                <w:color w:val="548DD4"/>
                <w:sz w:val="16"/>
                <w:szCs w:val="16"/>
                <w:lang w:val="en-US"/>
              </w:rPr>
              <w:t>Standing Order Data Ac</w:t>
            </w:r>
            <w:r w:rsidR="00B73463">
              <w:rPr>
                <w:i/>
                <w:color w:val="548DD4"/>
                <w:sz w:val="16"/>
                <w:szCs w:val="16"/>
                <w:lang w:val="en-US"/>
              </w:rPr>
              <w:t>c</w:t>
            </w:r>
            <w:r>
              <w:rPr>
                <w:i/>
                <w:color w:val="548DD4"/>
                <w:sz w:val="16"/>
                <w:szCs w:val="16"/>
                <w:lang w:val="en-US"/>
              </w:rPr>
              <w:t>ess Request</w:t>
            </w:r>
          </w:p>
        </w:tc>
      </w:tr>
      <w:tr w:rsidR="007F334B" w:rsidRPr="00B17EAC" w:rsidTr="00330782">
        <w:tc>
          <w:tcPr>
            <w:tcW w:w="8613" w:type="dxa"/>
            <w:gridSpan w:val="4"/>
            <w:shd w:val="clear" w:color="auto" w:fill="A6A6A6"/>
          </w:tcPr>
          <w:p w:rsidR="007F334B" w:rsidRPr="00E31C5B" w:rsidRDefault="007F334B" w:rsidP="003C0899">
            <w:pPr>
              <w:spacing w:after="0"/>
              <w:rPr>
                <w:lang w:val="en-US"/>
              </w:rPr>
            </w:pPr>
            <w:r w:rsidRPr="00E31C5B">
              <w:rPr>
                <w:lang w:val="en-US"/>
              </w:rPr>
              <w:t>Description and Objective</w:t>
            </w:r>
          </w:p>
        </w:tc>
      </w:tr>
      <w:tr w:rsidR="007F334B" w:rsidRPr="004E5884" w:rsidTr="00330782">
        <w:trPr>
          <w:trHeight w:val="113"/>
        </w:trPr>
        <w:tc>
          <w:tcPr>
            <w:tcW w:w="8613" w:type="dxa"/>
            <w:gridSpan w:val="4"/>
            <w:shd w:val="clear" w:color="auto" w:fill="auto"/>
          </w:tcPr>
          <w:p w:rsidR="007F334B" w:rsidRPr="00E31C5B" w:rsidRDefault="007F334B"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standing</w:t>
            </w:r>
            <w:r>
              <w:rPr>
                <w:i/>
                <w:color w:val="548DD4"/>
                <w:sz w:val="16"/>
                <w:szCs w:val="16"/>
                <w:lang w:val="en-US"/>
              </w:rPr>
              <w:t xml:space="preserve"> order data access request.</w:t>
            </w:r>
          </w:p>
        </w:tc>
      </w:tr>
      <w:tr w:rsidR="007F334B" w:rsidRPr="00B17EAC" w:rsidTr="00330782">
        <w:tc>
          <w:tcPr>
            <w:tcW w:w="8613" w:type="dxa"/>
            <w:gridSpan w:val="4"/>
            <w:shd w:val="clear" w:color="auto" w:fill="A6A6A6"/>
          </w:tcPr>
          <w:p w:rsidR="007F334B" w:rsidRPr="00544FC8" w:rsidRDefault="007F334B" w:rsidP="003C0899">
            <w:pPr>
              <w:spacing w:after="0"/>
              <w:rPr>
                <w:sz w:val="14"/>
                <w:szCs w:val="14"/>
              </w:rPr>
            </w:pPr>
            <w:r>
              <w:rPr>
                <w:b/>
                <w:sz w:val="14"/>
                <w:szCs w:val="14"/>
              </w:rPr>
              <w:t>Features to be tested</w:t>
            </w:r>
          </w:p>
        </w:tc>
      </w:tr>
      <w:tr w:rsidR="007F334B" w:rsidRPr="004E5884" w:rsidTr="00330782">
        <w:tc>
          <w:tcPr>
            <w:tcW w:w="8613" w:type="dxa"/>
            <w:gridSpan w:val="4"/>
            <w:shd w:val="clear" w:color="auto" w:fill="auto"/>
          </w:tcPr>
          <w:p w:rsidR="007F334B" w:rsidRPr="00E31C5B" w:rsidRDefault="007F334B" w:rsidP="003C0899">
            <w:pPr>
              <w:spacing w:after="0"/>
              <w:rPr>
                <w:lang w:val="en-US"/>
              </w:rPr>
            </w:pPr>
            <w:r w:rsidRPr="00E31C5B">
              <w:rPr>
                <w:lang w:val="en-US"/>
              </w:rPr>
              <w:t>This test shall verify:</w:t>
            </w:r>
          </w:p>
          <w:p w:rsidR="007F334B" w:rsidRDefault="007F334B" w:rsidP="003C0899">
            <w:pPr>
              <w:pStyle w:val="Paragraphedeliste"/>
              <w:numPr>
                <w:ilvl w:val="0"/>
                <w:numId w:val="12"/>
              </w:numPr>
              <w:spacing w:after="0"/>
            </w:pPr>
            <w:r>
              <w:t>Standing Order Data Access Request can be created and send to the server</w:t>
            </w:r>
            <w:r w:rsidR="00B73463">
              <w:t>.</w:t>
            </w:r>
          </w:p>
          <w:p w:rsidR="007F334B" w:rsidRPr="005760DC" w:rsidRDefault="007F334B" w:rsidP="003C0899">
            <w:pPr>
              <w:pStyle w:val="Paragraphedeliste"/>
              <w:spacing w:after="0"/>
            </w:pPr>
          </w:p>
        </w:tc>
      </w:tr>
      <w:tr w:rsidR="007F334B" w:rsidRPr="00B17EAC" w:rsidTr="00330782">
        <w:tc>
          <w:tcPr>
            <w:tcW w:w="8613" w:type="dxa"/>
            <w:gridSpan w:val="4"/>
            <w:shd w:val="clear" w:color="auto" w:fill="A6A6A6"/>
          </w:tcPr>
          <w:p w:rsidR="007F334B" w:rsidRPr="00544FC8" w:rsidRDefault="007F334B" w:rsidP="003C0899">
            <w:pPr>
              <w:spacing w:after="0"/>
              <w:rPr>
                <w:sz w:val="14"/>
                <w:szCs w:val="14"/>
              </w:rPr>
            </w:pPr>
            <w:r>
              <w:rPr>
                <w:b/>
                <w:sz w:val="14"/>
                <w:szCs w:val="14"/>
              </w:rPr>
              <w:t>Approach refinements</w:t>
            </w:r>
          </w:p>
        </w:tc>
      </w:tr>
      <w:tr w:rsidR="007F334B" w:rsidRPr="00B17EAC" w:rsidTr="00330782">
        <w:tc>
          <w:tcPr>
            <w:tcW w:w="8613" w:type="dxa"/>
            <w:gridSpan w:val="4"/>
            <w:shd w:val="clear" w:color="auto" w:fill="auto"/>
          </w:tcPr>
          <w:p w:rsidR="007F334B" w:rsidRPr="00544FC8" w:rsidRDefault="007F334B" w:rsidP="00DC4D99">
            <w:pPr>
              <w:spacing w:after="0"/>
            </w:pPr>
            <w:r>
              <w:t xml:space="preserve">The aim of this test is to check that the WebClient can manage standing order data </w:t>
            </w:r>
            <w:r w:rsidR="00B73463">
              <w:t>a</w:t>
            </w:r>
            <w:r w:rsidR="00963F24">
              <w:t>ccess</w:t>
            </w:r>
            <w:r>
              <w:t xml:space="preserve"> request.</w:t>
            </w:r>
          </w:p>
        </w:tc>
      </w:tr>
      <w:tr w:rsidR="007F334B" w:rsidRPr="00B17EAC" w:rsidTr="00330782">
        <w:tc>
          <w:tcPr>
            <w:tcW w:w="8613" w:type="dxa"/>
            <w:gridSpan w:val="4"/>
            <w:shd w:val="clear" w:color="auto" w:fill="A6A6A6"/>
          </w:tcPr>
          <w:p w:rsidR="007F334B" w:rsidRPr="00544FC8" w:rsidRDefault="007F334B" w:rsidP="003C0899">
            <w:pPr>
              <w:spacing w:after="0"/>
              <w:rPr>
                <w:sz w:val="14"/>
                <w:szCs w:val="14"/>
              </w:rPr>
            </w:pPr>
            <w:r>
              <w:rPr>
                <w:b/>
                <w:sz w:val="14"/>
                <w:szCs w:val="14"/>
              </w:rPr>
              <w:t>Test Case Identifiers</w:t>
            </w:r>
          </w:p>
        </w:tc>
      </w:tr>
      <w:tr w:rsidR="007F334B" w:rsidRPr="00B17EAC" w:rsidTr="00330782">
        <w:tc>
          <w:tcPr>
            <w:tcW w:w="8613" w:type="dxa"/>
            <w:gridSpan w:val="4"/>
            <w:shd w:val="clear" w:color="auto" w:fill="auto"/>
          </w:tcPr>
          <w:p w:rsidR="007F334B" w:rsidRPr="00544FC8" w:rsidRDefault="007F334B" w:rsidP="003C0899">
            <w:pPr>
              <w:spacing w:after="0"/>
            </w:pPr>
          </w:p>
        </w:tc>
      </w:tr>
    </w:tbl>
    <w:p w:rsidR="009A698A" w:rsidRPr="004E2AAC" w:rsidRDefault="009A698A" w:rsidP="00330782">
      <w:pPr>
        <w:pStyle w:val="Titre3"/>
      </w:pPr>
      <w:bookmarkStart w:id="135" w:name="_Toc421282763"/>
      <w:r>
        <w:t>NGEO-WEBC-UTD-0080: Dataset search</w:t>
      </w:r>
      <w:bookmarkEnd w:id="13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A698A" w:rsidRPr="004E5884" w:rsidTr="00330782">
        <w:tc>
          <w:tcPr>
            <w:tcW w:w="8613" w:type="dxa"/>
            <w:gridSpan w:val="4"/>
            <w:shd w:val="clear" w:color="auto" w:fill="548DD4" w:themeFill="text2" w:themeFillTint="99"/>
          </w:tcPr>
          <w:p w:rsidR="009A698A" w:rsidRPr="004E5884" w:rsidRDefault="009A698A" w:rsidP="0081072C">
            <w:pPr>
              <w:spacing w:after="0"/>
              <w:jc w:val="center"/>
              <w:rPr>
                <w:b/>
                <w:i/>
                <w:color w:val="FFFFFF"/>
                <w:szCs w:val="18"/>
                <w:lang w:val="en-US"/>
              </w:rPr>
            </w:pPr>
            <w:r>
              <w:rPr>
                <w:b/>
                <w:i/>
                <w:color w:val="FFFFFF"/>
                <w:szCs w:val="18"/>
                <w:lang w:val="en-US"/>
              </w:rPr>
              <w:t>NGEO UNIT TEST  DESIGN</w:t>
            </w:r>
          </w:p>
        </w:tc>
      </w:tr>
      <w:tr w:rsidR="009A698A" w:rsidRPr="004E5884" w:rsidTr="00330782">
        <w:tc>
          <w:tcPr>
            <w:tcW w:w="1607" w:type="dxa"/>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9A698A" w:rsidRPr="00544FC8" w:rsidRDefault="009A698A" w:rsidP="0081072C">
            <w:pPr>
              <w:spacing w:after="0"/>
              <w:rPr>
                <w:i/>
                <w:color w:val="548DD4"/>
                <w:sz w:val="16"/>
                <w:szCs w:val="16"/>
              </w:rPr>
            </w:pPr>
            <w:r>
              <w:rPr>
                <w:i/>
                <w:color w:val="548DD4"/>
                <w:sz w:val="16"/>
                <w:szCs w:val="16"/>
              </w:rPr>
              <w:t>NGEO-WEBC-UTD-0070</w:t>
            </w:r>
          </w:p>
        </w:tc>
        <w:tc>
          <w:tcPr>
            <w:tcW w:w="1134" w:type="dxa"/>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9A698A" w:rsidRPr="004E5884" w:rsidRDefault="009A698A" w:rsidP="0081072C">
            <w:pPr>
              <w:spacing w:after="0"/>
              <w:rPr>
                <w:i/>
                <w:color w:val="548DD4"/>
                <w:sz w:val="16"/>
                <w:szCs w:val="16"/>
                <w:lang w:val="en-US"/>
              </w:rPr>
            </w:pPr>
            <w:r>
              <w:rPr>
                <w:i/>
                <w:color w:val="548DD4"/>
                <w:sz w:val="16"/>
                <w:szCs w:val="16"/>
                <w:lang w:val="en-US"/>
              </w:rPr>
              <w:t>Standing Order Data Acess Request</w:t>
            </w:r>
          </w:p>
        </w:tc>
      </w:tr>
      <w:tr w:rsidR="009A698A" w:rsidRPr="00B17EAC" w:rsidTr="00330782">
        <w:tc>
          <w:tcPr>
            <w:tcW w:w="8613" w:type="dxa"/>
            <w:gridSpan w:val="4"/>
            <w:shd w:val="clear" w:color="auto" w:fill="A6A6A6"/>
          </w:tcPr>
          <w:p w:rsidR="009A698A" w:rsidRPr="00E31C5B" w:rsidRDefault="009A698A" w:rsidP="0081072C">
            <w:pPr>
              <w:spacing w:after="0"/>
              <w:rPr>
                <w:lang w:val="en-US"/>
              </w:rPr>
            </w:pPr>
            <w:r w:rsidRPr="00E31C5B">
              <w:rPr>
                <w:lang w:val="en-US"/>
              </w:rPr>
              <w:lastRenderedPageBreak/>
              <w:t>Description and Objective</w:t>
            </w:r>
          </w:p>
        </w:tc>
      </w:tr>
      <w:tr w:rsidR="009A698A" w:rsidRPr="004E5884" w:rsidTr="00330782">
        <w:trPr>
          <w:trHeight w:val="113"/>
        </w:trPr>
        <w:tc>
          <w:tcPr>
            <w:tcW w:w="8613" w:type="dxa"/>
            <w:gridSpan w:val="4"/>
            <w:shd w:val="clear" w:color="auto" w:fill="auto"/>
          </w:tcPr>
          <w:p w:rsidR="009A698A" w:rsidRPr="00E31C5B" w:rsidRDefault="009A698A" w:rsidP="0081072C">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management of standing order data access request.</w:t>
            </w:r>
          </w:p>
        </w:tc>
      </w:tr>
      <w:tr w:rsidR="009A698A" w:rsidRPr="00B17EAC" w:rsidTr="00330782">
        <w:tc>
          <w:tcPr>
            <w:tcW w:w="8613" w:type="dxa"/>
            <w:gridSpan w:val="4"/>
            <w:shd w:val="clear" w:color="auto" w:fill="A6A6A6"/>
          </w:tcPr>
          <w:p w:rsidR="009A698A" w:rsidRPr="00544FC8" w:rsidRDefault="009A698A" w:rsidP="0081072C">
            <w:pPr>
              <w:spacing w:after="0"/>
              <w:rPr>
                <w:sz w:val="14"/>
                <w:szCs w:val="14"/>
              </w:rPr>
            </w:pPr>
            <w:r>
              <w:rPr>
                <w:b/>
                <w:sz w:val="14"/>
                <w:szCs w:val="14"/>
              </w:rPr>
              <w:t>Features to be tested</w:t>
            </w:r>
          </w:p>
        </w:tc>
      </w:tr>
      <w:tr w:rsidR="009A698A" w:rsidRPr="004E5884" w:rsidTr="00330782">
        <w:tc>
          <w:tcPr>
            <w:tcW w:w="8613" w:type="dxa"/>
            <w:gridSpan w:val="4"/>
            <w:shd w:val="clear" w:color="auto" w:fill="auto"/>
          </w:tcPr>
          <w:p w:rsidR="009A698A" w:rsidRPr="00E31C5B" w:rsidRDefault="009A698A" w:rsidP="0081072C">
            <w:pPr>
              <w:spacing w:after="0"/>
              <w:rPr>
                <w:lang w:val="en-US"/>
              </w:rPr>
            </w:pPr>
            <w:r w:rsidRPr="00E31C5B">
              <w:rPr>
                <w:lang w:val="en-US"/>
              </w:rPr>
              <w:t>This test shall verify:</w:t>
            </w:r>
          </w:p>
          <w:p w:rsidR="009A698A" w:rsidRDefault="009A698A" w:rsidP="0081072C">
            <w:pPr>
              <w:pStyle w:val="Paragraphedeliste"/>
              <w:numPr>
                <w:ilvl w:val="0"/>
                <w:numId w:val="12"/>
              </w:numPr>
              <w:spacing w:after="0"/>
            </w:pPr>
            <w:r>
              <w:t>A dataset search can be build from an existing OpenSearchURL</w:t>
            </w:r>
          </w:p>
          <w:p w:rsidR="009A698A" w:rsidRDefault="009A698A" w:rsidP="0081072C">
            <w:pPr>
              <w:pStyle w:val="Paragraphedeliste"/>
              <w:numPr>
                <w:ilvl w:val="0"/>
                <w:numId w:val="12"/>
              </w:numPr>
              <w:spacing w:after="0"/>
            </w:pPr>
            <w:r>
              <w:t>A dataset search supports box and polygon</w:t>
            </w:r>
          </w:p>
          <w:p w:rsidR="009A698A" w:rsidRPr="005760DC" w:rsidRDefault="009A698A" w:rsidP="0081072C">
            <w:pPr>
              <w:pStyle w:val="Paragraphedeliste"/>
              <w:spacing w:after="0"/>
            </w:pPr>
          </w:p>
        </w:tc>
      </w:tr>
      <w:tr w:rsidR="009A698A" w:rsidRPr="00B17EAC" w:rsidTr="00330782">
        <w:tc>
          <w:tcPr>
            <w:tcW w:w="8613" w:type="dxa"/>
            <w:gridSpan w:val="4"/>
            <w:shd w:val="clear" w:color="auto" w:fill="A6A6A6"/>
          </w:tcPr>
          <w:p w:rsidR="009A698A" w:rsidRPr="00544FC8" w:rsidRDefault="009A698A" w:rsidP="0081072C">
            <w:pPr>
              <w:spacing w:after="0"/>
              <w:rPr>
                <w:sz w:val="14"/>
                <w:szCs w:val="14"/>
              </w:rPr>
            </w:pPr>
            <w:r>
              <w:rPr>
                <w:b/>
                <w:sz w:val="14"/>
                <w:szCs w:val="14"/>
              </w:rPr>
              <w:t>Approach refinements</w:t>
            </w:r>
          </w:p>
        </w:tc>
      </w:tr>
      <w:tr w:rsidR="009A698A" w:rsidRPr="00B17EAC" w:rsidTr="00330782">
        <w:tc>
          <w:tcPr>
            <w:tcW w:w="8613" w:type="dxa"/>
            <w:gridSpan w:val="4"/>
            <w:shd w:val="clear" w:color="auto" w:fill="auto"/>
          </w:tcPr>
          <w:p w:rsidR="009A698A" w:rsidRPr="00544FC8" w:rsidRDefault="009A698A">
            <w:pPr>
              <w:spacing w:after="0"/>
            </w:pPr>
            <w:r>
              <w:t>The aim of this test is to check that the WebClient can manage importing dataset search in URL form.</w:t>
            </w:r>
          </w:p>
        </w:tc>
      </w:tr>
      <w:tr w:rsidR="009A698A" w:rsidRPr="00B17EAC" w:rsidTr="00330782">
        <w:tc>
          <w:tcPr>
            <w:tcW w:w="8613" w:type="dxa"/>
            <w:gridSpan w:val="4"/>
            <w:shd w:val="clear" w:color="auto" w:fill="A6A6A6"/>
          </w:tcPr>
          <w:p w:rsidR="009A698A" w:rsidRPr="00544FC8" w:rsidRDefault="009A698A" w:rsidP="0081072C">
            <w:pPr>
              <w:spacing w:after="0"/>
              <w:rPr>
                <w:sz w:val="14"/>
                <w:szCs w:val="14"/>
              </w:rPr>
            </w:pPr>
            <w:r>
              <w:rPr>
                <w:b/>
                <w:sz w:val="14"/>
                <w:szCs w:val="14"/>
              </w:rPr>
              <w:t>Test Case Identifiers</w:t>
            </w:r>
          </w:p>
        </w:tc>
      </w:tr>
      <w:tr w:rsidR="009A698A" w:rsidRPr="00B17EAC" w:rsidTr="00330782">
        <w:tc>
          <w:tcPr>
            <w:tcW w:w="8613" w:type="dxa"/>
            <w:gridSpan w:val="4"/>
            <w:shd w:val="clear" w:color="auto" w:fill="auto"/>
          </w:tcPr>
          <w:p w:rsidR="009A698A" w:rsidRPr="00544FC8" w:rsidRDefault="009A698A" w:rsidP="0081072C">
            <w:pPr>
              <w:spacing w:after="0"/>
            </w:pPr>
          </w:p>
        </w:tc>
      </w:tr>
    </w:tbl>
    <w:p w:rsidR="00746089" w:rsidRDefault="00746089">
      <w:pPr>
        <w:rPr>
          <w:rFonts w:ascii="Verdana" w:eastAsia="Times New Roman" w:hAnsi="Verdana" w:cs="Times New Roman"/>
          <w:caps/>
          <w:sz w:val="26"/>
          <w:szCs w:val="20"/>
          <w:lang w:val="en-US"/>
        </w:rPr>
      </w:pPr>
    </w:p>
    <w:p w:rsidR="001D6726" w:rsidRDefault="001D6726" w:rsidP="00330782">
      <w:pPr>
        <w:pStyle w:val="Titre2"/>
        <w:ind w:left="576"/>
      </w:pPr>
      <w:bookmarkStart w:id="136" w:name="_Toc421282764"/>
      <w:r>
        <w:t>Software Unit and Integration Test Case Specification</w:t>
      </w:r>
      <w:bookmarkEnd w:id="136"/>
    </w:p>
    <w:p w:rsidR="004E136F" w:rsidRDefault="004E136F" w:rsidP="00200AD3">
      <w:r>
        <w:rPr>
          <w:lang w:val="en-US"/>
        </w:rPr>
        <w:t xml:space="preserve">For each unit test design, a </w:t>
      </w:r>
      <w:r w:rsidR="00D556F2">
        <w:rPr>
          <w:lang w:val="en-US"/>
        </w:rPr>
        <w:t>JavaScript</w:t>
      </w:r>
      <w:r>
        <w:rPr>
          <w:lang w:val="en-US"/>
        </w:rPr>
        <w:t xml:space="preserve"> module is </w:t>
      </w:r>
      <w:r w:rsidR="00D556F2">
        <w:rPr>
          <w:lang w:val="en-US"/>
        </w:rPr>
        <w:t>developed</w:t>
      </w:r>
      <w:r>
        <w:rPr>
          <w:lang w:val="en-US"/>
        </w:rPr>
        <w:t xml:space="preserve"> and integrated into the Q</w:t>
      </w:r>
      <w:r w:rsidR="00963F24">
        <w:rPr>
          <w:lang w:val="en-US"/>
        </w:rPr>
        <w:t>u</w:t>
      </w:r>
      <w:r>
        <w:rPr>
          <w:lang w:val="en-US"/>
        </w:rPr>
        <w:t>nit testing framework.</w:t>
      </w:r>
    </w:p>
    <w:p w:rsidR="003C0899" w:rsidRDefault="003C0899" w:rsidP="00200AD3">
      <w:r>
        <w:rPr>
          <w:lang w:val="en-US"/>
        </w:rPr>
        <w:t>All test cases share the same definition:</w:t>
      </w:r>
    </w:p>
    <w:p w:rsidR="003C0899" w:rsidRDefault="003C0899" w:rsidP="00200AD3">
      <w:pPr>
        <w:pStyle w:val="Paragraphedeliste"/>
        <w:numPr>
          <w:ilvl w:val="0"/>
          <w:numId w:val="25"/>
        </w:numPr>
      </w:pPr>
      <w:r>
        <w:t xml:space="preserve">Inputs </w:t>
      </w:r>
      <w:r w:rsidR="00D556F2">
        <w:t>specification:</w:t>
      </w:r>
      <w:r>
        <w:t xml:space="preserve"> </w:t>
      </w:r>
      <w:r w:rsidR="00D556F2">
        <w:t>A web server (test or the sub-system) needs to be accessible.</w:t>
      </w:r>
    </w:p>
    <w:p w:rsidR="003C0899" w:rsidRDefault="003C0899" w:rsidP="00200AD3">
      <w:pPr>
        <w:pStyle w:val="Paragraphedeliste"/>
        <w:numPr>
          <w:ilvl w:val="0"/>
          <w:numId w:val="25"/>
        </w:numPr>
      </w:pPr>
      <w:r>
        <w:t xml:space="preserve">Outputs specification : see </w:t>
      </w:r>
      <w:r>
        <w:fldChar w:fldCharType="begin"/>
      </w:r>
      <w:r>
        <w:instrText xml:space="preserve"> REF _Ref345945323 \h </w:instrText>
      </w:r>
      <w:r>
        <w:fldChar w:fldCharType="separate"/>
      </w:r>
      <w:r w:rsidR="00AD3A4C">
        <w:t xml:space="preserve">Figure </w:t>
      </w:r>
      <w:r w:rsidR="00AD3A4C">
        <w:rPr>
          <w:noProof/>
        </w:rPr>
        <w:t>1</w:t>
      </w:r>
      <w:r w:rsidR="00AD3A4C">
        <w:t>: Unit test results</w:t>
      </w:r>
      <w:r>
        <w:fldChar w:fldCharType="end"/>
      </w:r>
      <w:r>
        <w:t xml:space="preserve"> for resulting outputs</w:t>
      </w:r>
    </w:p>
    <w:p w:rsidR="003C0899" w:rsidRDefault="003C0899" w:rsidP="00200AD3">
      <w:pPr>
        <w:pStyle w:val="Paragraphedeliste"/>
        <w:numPr>
          <w:ilvl w:val="0"/>
          <w:numId w:val="25"/>
        </w:numPr>
      </w:pPr>
      <w:r>
        <w:t xml:space="preserve">Test Pass – Fail Criteria: see </w:t>
      </w:r>
      <w:r>
        <w:fldChar w:fldCharType="begin"/>
      </w:r>
      <w:r>
        <w:instrText xml:space="preserve"> REF _Ref345945323 \h </w:instrText>
      </w:r>
      <w:r>
        <w:fldChar w:fldCharType="separate"/>
      </w:r>
      <w:r w:rsidR="00AD3A4C">
        <w:t xml:space="preserve">Figure </w:t>
      </w:r>
      <w:r w:rsidR="00AD3A4C">
        <w:rPr>
          <w:noProof/>
        </w:rPr>
        <w:t>1</w:t>
      </w:r>
      <w:r w:rsidR="00AD3A4C">
        <w:t>: Unit test results</w:t>
      </w:r>
      <w:r>
        <w:fldChar w:fldCharType="end"/>
      </w:r>
      <w:r>
        <w:t>, test pass are highlighted in green, test fail in red</w:t>
      </w:r>
      <w:r w:rsidR="00D556F2">
        <w:t>.</w:t>
      </w:r>
    </w:p>
    <w:p w:rsidR="00435142" w:rsidRDefault="003C0899" w:rsidP="00200AD3">
      <w:pPr>
        <w:pStyle w:val="Paragraphedeliste"/>
        <w:numPr>
          <w:ilvl w:val="0"/>
          <w:numId w:val="25"/>
        </w:numPr>
      </w:pPr>
      <w:r>
        <w:t>Environmental needs: The Web Client source code needs to be used, not the packaged version</w:t>
      </w:r>
      <w:r w:rsidR="00D556F2">
        <w:t>.</w:t>
      </w:r>
    </w:p>
    <w:p w:rsidR="00435142" w:rsidRDefault="0009143B" w:rsidP="00200AD3">
      <w:r>
        <w:t>The following figures shows the unit tests details for each unit test design:</w:t>
      </w:r>
    </w:p>
    <w:p w:rsidR="00435142" w:rsidRPr="00435142" w:rsidRDefault="00435142" w:rsidP="00200AD3">
      <w:pPr>
        <w:pStyle w:val="Paragraphedeliste"/>
      </w:pPr>
      <w:r>
        <w:rPr>
          <w:noProof/>
          <w:lang w:val="fr-FR" w:eastAsia="fr-FR"/>
        </w:rPr>
        <w:drawing>
          <wp:inline distT="0" distB="0" distL="0" distR="0" wp14:anchorId="161C2DC6" wp14:editId="5214C4D8">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p>
    <w:p w:rsidR="00435142" w:rsidRPr="00435142" w:rsidRDefault="00435142" w:rsidP="00200AD3">
      <w:pPr>
        <w:pStyle w:val="Paragraphedeliste"/>
      </w:pPr>
      <w:r>
        <w:rPr>
          <w:noProof/>
          <w:lang w:val="fr-FR" w:eastAsia="fr-FR"/>
        </w:rPr>
        <w:lastRenderedPageBreak/>
        <w:drawing>
          <wp:inline distT="0" distB="0" distL="0" distR="0" wp14:anchorId="01D069FD" wp14:editId="337EC862">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p>
    <w:p w:rsidR="00435142" w:rsidRPr="00435142" w:rsidRDefault="00435142" w:rsidP="00200AD3">
      <w:pPr>
        <w:pStyle w:val="Paragraphedeliste"/>
      </w:pPr>
      <w:r>
        <w:rPr>
          <w:noProof/>
          <w:lang w:val="fr-FR" w:eastAsia="fr-FR"/>
        </w:rPr>
        <w:drawing>
          <wp:inline distT="0" distB="0" distL="0" distR="0" wp14:anchorId="21DA174C" wp14:editId="46BC71DC">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p>
    <w:p w:rsidR="00435142" w:rsidRPr="00435142" w:rsidRDefault="00435142" w:rsidP="00200AD3">
      <w:pPr>
        <w:pStyle w:val="Paragraphedeliste"/>
      </w:pPr>
      <w:r>
        <w:rPr>
          <w:noProof/>
          <w:lang w:val="fr-FR" w:eastAsia="fr-FR"/>
        </w:rPr>
        <w:drawing>
          <wp:inline distT="0" distB="0" distL="0" distR="0" wp14:anchorId="4668E80D" wp14:editId="419B207A">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p>
    <w:p w:rsidR="00435142" w:rsidRPr="00435142" w:rsidRDefault="00435142" w:rsidP="00200AD3">
      <w:pPr>
        <w:pStyle w:val="Paragraphedeliste"/>
      </w:pPr>
      <w:r>
        <w:rPr>
          <w:noProof/>
          <w:lang w:val="fr-FR" w:eastAsia="fr-FR"/>
        </w:rPr>
        <w:lastRenderedPageBreak/>
        <w:drawing>
          <wp:inline distT="0" distB="0" distL="0" distR="0" wp14:anchorId="7739B56B" wp14:editId="7BF1C68C">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p>
    <w:p w:rsidR="00435142" w:rsidRPr="00435142" w:rsidRDefault="00435142" w:rsidP="00200AD3">
      <w:pPr>
        <w:pStyle w:val="Paragraphedeliste"/>
      </w:pPr>
      <w:r>
        <w:rPr>
          <w:noProof/>
          <w:lang w:val="fr-FR" w:eastAsia="fr-FR"/>
        </w:rPr>
        <w:drawing>
          <wp:inline distT="0" distB="0" distL="0" distR="0" wp14:anchorId="055AF2A8" wp14:editId="0D1BCC02">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435142" w:rsidRDefault="00FD6746" w:rsidP="00200AD3">
      <w:pPr>
        <w:ind w:left="360"/>
        <w:jc w:val="center"/>
      </w:pPr>
      <w:r w:rsidRPr="00200AD3">
        <w:rPr>
          <w:noProof/>
          <w:lang w:val="fr-FR" w:eastAsia="fr-FR"/>
        </w:rPr>
        <w:lastRenderedPageBreak/>
        <w:drawing>
          <wp:inline distT="0" distB="0" distL="0" distR="0" wp14:anchorId="7E6E2C4F" wp14:editId="63A6CCC1">
            <wp:extent cx="461962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19625" cy="4524375"/>
                    </a:xfrm>
                    <a:prstGeom prst="rect">
                      <a:avLst/>
                    </a:prstGeom>
                  </pic:spPr>
                </pic:pic>
              </a:graphicData>
            </a:graphic>
          </wp:inline>
        </w:drawing>
      </w:r>
    </w:p>
    <w:p w:rsidR="003C0899" w:rsidRPr="003C0899" w:rsidRDefault="003C0899" w:rsidP="00200AD3">
      <w:pPr>
        <w:pStyle w:val="Paragraphedeliste"/>
      </w:pPr>
    </w:p>
    <w:p w:rsidR="00E04882" w:rsidRDefault="00E04882" w:rsidP="00330782">
      <w:pPr>
        <w:pStyle w:val="Titre2"/>
        <w:ind w:left="576"/>
      </w:pPr>
      <w:bookmarkStart w:id="137" w:name="_Toc347334628"/>
      <w:bookmarkStart w:id="138" w:name="_Toc347334629"/>
      <w:bookmarkStart w:id="139" w:name="_Toc347334630"/>
      <w:bookmarkStart w:id="140" w:name="_Toc347334631"/>
      <w:bookmarkStart w:id="141" w:name="_Toc347334632"/>
      <w:bookmarkStart w:id="142" w:name="_Toc347334633"/>
      <w:bookmarkStart w:id="143" w:name="_Toc347334634"/>
      <w:bookmarkStart w:id="144" w:name="_Toc347334635"/>
      <w:bookmarkStart w:id="145" w:name="_Toc347334636"/>
      <w:bookmarkStart w:id="146" w:name="_Toc347334637"/>
      <w:bookmarkStart w:id="147" w:name="_Toc347334638"/>
      <w:bookmarkStart w:id="148" w:name="_Toc347334639"/>
      <w:bookmarkStart w:id="149" w:name="_Toc347334640"/>
      <w:bookmarkStart w:id="150" w:name="_Toc347334641"/>
      <w:bookmarkStart w:id="151" w:name="_Toc347334642"/>
      <w:bookmarkStart w:id="152" w:name="_Toc347334643"/>
      <w:bookmarkStart w:id="153" w:name="_Toc347334644"/>
      <w:bookmarkStart w:id="154" w:name="_Toc347334645"/>
      <w:bookmarkStart w:id="155" w:name="_Toc347334646"/>
      <w:bookmarkStart w:id="156" w:name="_Toc347334647"/>
      <w:bookmarkStart w:id="157" w:name="_Toc347334648"/>
      <w:bookmarkStart w:id="158" w:name="_Toc347334649"/>
      <w:bookmarkStart w:id="159" w:name="_Toc347334650"/>
      <w:bookmarkStart w:id="160" w:name="_Toc347334651"/>
      <w:bookmarkStart w:id="161" w:name="_Toc347334652"/>
      <w:bookmarkStart w:id="162" w:name="_Toc347334653"/>
      <w:bookmarkStart w:id="163" w:name="_Toc347334654"/>
      <w:bookmarkStart w:id="164" w:name="_Toc347334655"/>
      <w:bookmarkStart w:id="165" w:name="_Toc347334656"/>
      <w:bookmarkStart w:id="166" w:name="_Toc347334657"/>
      <w:bookmarkStart w:id="167" w:name="_Toc421282765"/>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r>
        <w:t>Software Unit and Integration Test Procedures Specification</w:t>
      </w:r>
      <w:bookmarkEnd w:id="167"/>
    </w:p>
    <w:p w:rsidR="00E97960" w:rsidRDefault="00E97960" w:rsidP="00E97960">
      <w:pPr>
        <w:spacing w:before="60" w:after="60" w:line="240" w:lineRule="auto"/>
        <w:ind w:left="708"/>
        <w:rPr>
          <w:rFonts w:ascii="Verdana" w:hAnsi="Verdana"/>
          <w:sz w:val="18"/>
          <w:szCs w:val="18"/>
          <w:lang w:val="en-GB"/>
        </w:rPr>
      </w:pP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unit tests are autom</w:t>
      </w:r>
      <w:r w:rsidR="00FC5481">
        <w:rPr>
          <w:rFonts w:ascii="Verdana" w:hAnsi="Verdana"/>
          <w:sz w:val="18"/>
          <w:szCs w:val="18"/>
          <w:lang w:val="en-GB"/>
        </w:rPr>
        <w:t>at</w:t>
      </w:r>
      <w:r>
        <w:rPr>
          <w:rFonts w:ascii="Verdana" w:hAnsi="Verdana"/>
          <w:sz w:val="18"/>
          <w:szCs w:val="18"/>
          <w:lang w:val="en-GB"/>
        </w:rPr>
        <w:t xml:space="preserve">ically </w:t>
      </w:r>
      <w:r w:rsidR="00186843">
        <w:rPr>
          <w:rFonts w:ascii="Verdana" w:hAnsi="Verdana"/>
          <w:sz w:val="18"/>
          <w:szCs w:val="18"/>
          <w:lang w:val="en-GB"/>
        </w:rPr>
        <w:t>launched</w:t>
      </w:r>
      <w:r>
        <w:rPr>
          <w:rFonts w:ascii="Verdana" w:hAnsi="Verdana"/>
          <w:sz w:val="18"/>
          <w:szCs w:val="18"/>
          <w:lang w:val="en-GB"/>
        </w:rPr>
        <w:t xml:space="preserve"> by the Q</w:t>
      </w:r>
      <w:r w:rsidR="00963F24">
        <w:rPr>
          <w:rFonts w:ascii="Verdana" w:hAnsi="Verdana"/>
          <w:sz w:val="18"/>
          <w:szCs w:val="18"/>
          <w:lang w:val="en-GB"/>
        </w:rPr>
        <w:t>u</w:t>
      </w:r>
      <w:r>
        <w:rPr>
          <w:rFonts w:ascii="Verdana" w:hAnsi="Verdana"/>
          <w:sz w:val="18"/>
          <w:szCs w:val="18"/>
          <w:lang w:val="en-GB"/>
        </w:rPr>
        <w:t>nit testing framework.</w:t>
      </w: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only procedure</w:t>
      </w:r>
      <w:r w:rsidR="00186843">
        <w:rPr>
          <w:rFonts w:ascii="Verdana" w:hAnsi="Verdana"/>
          <w:sz w:val="18"/>
          <w:szCs w:val="18"/>
          <w:lang w:val="en-GB"/>
        </w:rPr>
        <w:t>, common to all test cases,</w:t>
      </w:r>
      <w:r>
        <w:rPr>
          <w:rFonts w:ascii="Verdana" w:hAnsi="Verdana"/>
          <w:sz w:val="18"/>
          <w:szCs w:val="18"/>
          <w:lang w:val="en-GB"/>
        </w:rPr>
        <w:t xml:space="preserve"> is to access the page at </w:t>
      </w:r>
      <w:r w:rsidR="00FC5481">
        <w:rPr>
          <w:rFonts w:ascii="Verdana" w:hAnsi="Verdana"/>
          <w:sz w:val="18"/>
          <w:szCs w:val="18"/>
          <w:lang w:val="en-GB"/>
        </w:rPr>
        <w:t>location:</w:t>
      </w:r>
      <w:r w:rsidRPr="00673C57">
        <w:t xml:space="preserve"> </w:t>
      </w:r>
      <w:hyperlink r:id="rId21" w:history="1">
        <w:r w:rsidRPr="00477A68">
          <w:rPr>
            <w:rStyle w:val="Lienhypertexte"/>
            <w:rFonts w:ascii="Verdana" w:hAnsi="Verdana"/>
            <w:sz w:val="18"/>
            <w:szCs w:val="18"/>
            <w:lang w:val="en-GB"/>
          </w:rPr>
          <w:t>http://localhost:3000/client-dev/tests/tests.html</w:t>
        </w:r>
      </w:hyperlink>
      <w:r>
        <w:rPr>
          <w:rFonts w:ascii="Verdana" w:hAnsi="Verdana"/>
          <w:sz w:val="18"/>
          <w:szCs w:val="18"/>
          <w:lang w:val="en-GB"/>
        </w:rPr>
        <w:t>.</w:t>
      </w:r>
    </w:p>
    <w:p w:rsidR="00673C57" w:rsidRDefault="00673C57" w:rsidP="00E97960">
      <w:pPr>
        <w:spacing w:before="60" w:after="60" w:line="240" w:lineRule="auto"/>
        <w:ind w:left="708"/>
        <w:rPr>
          <w:rFonts w:ascii="Verdana" w:hAnsi="Verdana"/>
          <w:sz w:val="18"/>
          <w:szCs w:val="18"/>
          <w:lang w:val="en-GB"/>
        </w:rPr>
      </w:pPr>
    </w:p>
    <w:p w:rsidR="00673C57" w:rsidRPr="00200AD3" w:rsidRDefault="00673C57" w:rsidP="00E97960">
      <w:pPr>
        <w:spacing w:before="60" w:after="60" w:line="240" w:lineRule="auto"/>
        <w:ind w:left="708"/>
        <w:rPr>
          <w:rFonts w:ascii="Verdana" w:eastAsia="Times New Roman" w:hAnsi="Verdana" w:cs="Times New Roman"/>
          <w:sz w:val="18"/>
          <w:szCs w:val="24"/>
          <w:lang w:val="en-GB"/>
        </w:rPr>
      </w:pPr>
    </w:p>
    <w:p w:rsidR="00A353EF" w:rsidRDefault="00E97960" w:rsidP="00A353EF">
      <w:pPr>
        <w:pStyle w:val="Titre1"/>
      </w:pPr>
      <w:bookmarkStart w:id="168" w:name="_Toc421282766"/>
      <w:r>
        <w:lastRenderedPageBreak/>
        <w:t>Software</w:t>
      </w:r>
      <w:r w:rsidR="00A353EF">
        <w:t xml:space="preserve"> Validation</w:t>
      </w:r>
      <w:r>
        <w:t xml:space="preserve"> Specification</w:t>
      </w:r>
      <w:bookmarkEnd w:id="168"/>
    </w:p>
    <w:p w:rsidR="00A353EF" w:rsidRDefault="00A353EF" w:rsidP="00330782">
      <w:pPr>
        <w:pStyle w:val="Titre2"/>
        <w:ind w:left="576"/>
      </w:pPr>
      <w:bookmarkStart w:id="169" w:name="_Toc421282767"/>
      <w:r>
        <w:t>Software Validation Approach</w:t>
      </w:r>
      <w:bookmarkEnd w:id="169"/>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30782">
      <w:pPr>
        <w:pStyle w:val="Titre3"/>
      </w:pPr>
      <w:bookmarkStart w:id="170" w:name="_Toc271824748"/>
      <w:bookmarkStart w:id="171" w:name="_Toc421282768"/>
      <w:r w:rsidRPr="00B5526C">
        <w:t>Task and criteria</w:t>
      </w:r>
      <w:bookmarkEnd w:id="170"/>
      <w:bookmarkEnd w:id="171"/>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330782">
      <w:pPr>
        <w:pStyle w:val="Titre3"/>
      </w:pPr>
      <w:bookmarkStart w:id="172" w:name="_Toc271824749"/>
      <w:bookmarkStart w:id="173" w:name="_Toc421282769"/>
      <w:r w:rsidRPr="00B5526C">
        <w:t>Features to be tested</w:t>
      </w:r>
      <w:bookmarkEnd w:id="172"/>
      <w:bookmarkEnd w:id="173"/>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330782">
      <w:pPr>
        <w:pStyle w:val="Titre3"/>
      </w:pPr>
      <w:bookmarkStart w:id="174" w:name="_Toc271824750"/>
      <w:bookmarkStart w:id="175" w:name="_Toc421282770"/>
      <w:r w:rsidRPr="00B5526C">
        <w:t>Features not to be tested</w:t>
      </w:r>
      <w:bookmarkEnd w:id="174"/>
      <w:bookmarkEnd w:id="175"/>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330782">
      <w:pPr>
        <w:pStyle w:val="Titre3"/>
      </w:pPr>
      <w:bookmarkStart w:id="176" w:name="_Toc271824751"/>
      <w:bookmarkStart w:id="177" w:name="_Toc421282771"/>
      <w:r w:rsidRPr="00BE0FE7">
        <w:t xml:space="preserve">Test pass </w:t>
      </w:r>
      <w:r w:rsidR="00963F24">
        <w:t>–</w:t>
      </w:r>
      <w:r w:rsidRPr="00BE0FE7">
        <w:t xml:space="preserve"> fail criteria</w:t>
      </w:r>
      <w:bookmarkEnd w:id="176"/>
      <w:bookmarkEnd w:id="177"/>
    </w:p>
    <w:p w:rsidR="00265224" w:rsidRPr="00265224" w:rsidRDefault="00265224" w:rsidP="00265224">
      <w:pPr>
        <w:rPr>
          <w:lang w:val="en-US"/>
        </w:rPr>
      </w:pPr>
      <w:r w:rsidRPr="00265224">
        <w:rPr>
          <w:lang w:val="en-US"/>
        </w:rPr>
        <w:t xml:space="preserve">The pass </w:t>
      </w:r>
      <w:r w:rsidR="00963F24">
        <w:rPr>
          <w:lang w:val="en-US"/>
        </w:rPr>
        <w:t>–</w:t>
      </w:r>
      <w:r w:rsidRPr="00265224">
        <w:rPr>
          <w:lang w:val="en-US"/>
        </w:rPr>
        <w:t xml:space="preserve">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proofErr w:type="gramStart"/>
      <w:r w:rsidRPr="00265224">
        <w:rPr>
          <w:lang w:val="en-US"/>
        </w:rPr>
        <w:t>A</w:t>
      </w:r>
      <w:proofErr w:type="gramEnd"/>
      <w:r w:rsidRPr="00265224">
        <w:rPr>
          <w:lang w:val="en-US"/>
        </w:rPr>
        <w:t xml:space="preserve"> </w:t>
      </w:r>
      <w:r>
        <w:rPr>
          <w:lang w:val="en-US"/>
        </w:rPr>
        <w:tab/>
      </w:r>
      <w:r w:rsidRPr="00265224">
        <w:rPr>
          <w:lang w:val="en-US"/>
        </w:rPr>
        <w:t xml:space="preserve">Analyze: This verification method implies </w:t>
      </w:r>
      <w:r w:rsidR="000F3DC7">
        <w:rPr>
          <w:lang w:val="en-US"/>
        </w:rPr>
        <w:t xml:space="preserve">the </w:t>
      </w:r>
      <w:r w:rsidRPr="00265224">
        <w:rPr>
          <w:lang w:val="en-US"/>
        </w:rPr>
        <w:t>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 xml:space="preserve">A </w:t>
      </w:r>
      <w:r w:rsidR="00EB1008">
        <w:rPr>
          <w:lang w:val="en-US"/>
        </w:rPr>
        <w:t>“</w:t>
      </w:r>
      <w:r w:rsidRPr="00265224">
        <w:rPr>
          <w:lang w:val="en-US"/>
        </w:rPr>
        <w:t>Requirements vs. Test cases</w:t>
      </w:r>
      <w:r w:rsidR="00EB1008">
        <w:rPr>
          <w:lang w:val="en-US"/>
        </w:rPr>
        <w:t>”</w:t>
      </w:r>
      <w:r w:rsidRPr="00265224">
        <w:rPr>
          <w:lang w:val="en-US"/>
        </w:rPr>
        <w:t xml:space="preserve"> traceability matrix is provided in section 11.1 and a </w:t>
      </w:r>
      <w:r w:rsidR="00EB1008">
        <w:rPr>
          <w:lang w:val="en-US"/>
        </w:rPr>
        <w:t>“</w:t>
      </w:r>
      <w:r w:rsidRPr="00265224">
        <w:rPr>
          <w:lang w:val="en-US"/>
        </w:rPr>
        <w:t>Test</w:t>
      </w:r>
      <w:r>
        <w:rPr>
          <w:lang w:val="en-US"/>
        </w:rPr>
        <w:t xml:space="preserve"> </w:t>
      </w:r>
      <w:r w:rsidRPr="00265224">
        <w:rPr>
          <w:lang w:val="en-US"/>
        </w:rPr>
        <w:t>cases vs. Requirements traceability matrix</w:t>
      </w:r>
      <w:r w:rsidR="00EB1008">
        <w:rPr>
          <w:lang w:val="en-US"/>
        </w:rPr>
        <w:t>”</w:t>
      </w:r>
      <w:r w:rsidRPr="00265224">
        <w:rPr>
          <w:lang w:val="en-US"/>
        </w:rPr>
        <w:t xml:space="preserve"> is provided in section </w:t>
      </w:r>
      <w:r w:rsidR="000F3DC7" w:rsidRPr="00265224">
        <w:rPr>
          <w:lang w:val="en-US"/>
        </w:rPr>
        <w:t xml:space="preserve">11.2.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 xml:space="preserve">A test shall be considered as </w:t>
      </w:r>
      <w:r w:rsidR="00963F24">
        <w:rPr>
          <w:lang w:val="en-US"/>
        </w:rPr>
        <w:t>“</w:t>
      </w:r>
      <w:r w:rsidRPr="00265224">
        <w:rPr>
          <w:lang w:val="en-US"/>
        </w:rPr>
        <w:t>passed</w:t>
      </w:r>
      <w:r w:rsidR="00963F24">
        <w:rPr>
          <w:lang w:val="en-US"/>
        </w:rPr>
        <w:t>”</w:t>
      </w:r>
      <w:r w:rsidRPr="00265224">
        <w:rPr>
          <w:lang w:val="en-US"/>
        </w:rPr>
        <w:t xml:space="preserve">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 xml:space="preserve">A test shall be considered as </w:t>
      </w:r>
      <w:r w:rsidR="00963F24">
        <w:rPr>
          <w:lang w:val="en-US"/>
        </w:rPr>
        <w:t>“</w:t>
      </w:r>
      <w:r w:rsidRPr="00265224">
        <w:rPr>
          <w:lang w:val="en-US"/>
        </w:rPr>
        <w:t>failed</w:t>
      </w:r>
      <w:r w:rsidR="00963F24">
        <w:rPr>
          <w:lang w:val="en-US"/>
        </w:rPr>
        <w:t>”</w:t>
      </w:r>
      <w:r w:rsidRPr="00265224">
        <w:rPr>
          <w:lang w:val="en-US"/>
        </w:rPr>
        <w:t xml:space="preserve"> if the received result is not equivalent with the</w:t>
      </w:r>
      <w:r w:rsidR="00EB1008">
        <w:rPr>
          <w:lang w:val="en-US"/>
        </w:rPr>
        <w:t xml:space="preserve"> </w:t>
      </w:r>
      <w:r w:rsidRPr="00265224">
        <w:rPr>
          <w:lang w:val="en-US"/>
        </w:rPr>
        <w:t>expected result.</w:t>
      </w:r>
    </w:p>
    <w:p w:rsidR="00E97960" w:rsidRDefault="00E97960" w:rsidP="00330782">
      <w:pPr>
        <w:pStyle w:val="Titre3"/>
      </w:pPr>
      <w:bookmarkStart w:id="178" w:name="_Toc271824752"/>
      <w:bookmarkStart w:id="179" w:name="_Toc421282772"/>
      <w:r w:rsidRPr="00BE0FE7">
        <w:lastRenderedPageBreak/>
        <w:t>Items that cannot be validated by test</w:t>
      </w:r>
      <w:bookmarkEnd w:id="178"/>
      <w:bookmarkEnd w:id="179"/>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Paragraphedeliste"/>
        <w:numPr>
          <w:ilvl w:val="0"/>
          <w:numId w:val="10"/>
        </w:numPr>
      </w:pPr>
      <w:r w:rsidRPr="0032274E">
        <w:t>Design and implementation requirements specifying the re-use of software</w:t>
      </w:r>
      <w:r w:rsidR="00EB1008">
        <w:t>;</w:t>
      </w:r>
    </w:p>
    <w:p w:rsidR="0032274E" w:rsidRPr="0032274E" w:rsidRDefault="0032274E" w:rsidP="001C6484">
      <w:pPr>
        <w:pStyle w:val="Paragraphedeliste"/>
        <w:numPr>
          <w:ilvl w:val="0"/>
          <w:numId w:val="10"/>
        </w:numPr>
      </w:pPr>
      <w:r w:rsidRPr="0032274E">
        <w:t>Verifying that the developed software is provided as OSS and that the code has</w:t>
      </w:r>
      <w:r>
        <w:t xml:space="preserve"> </w:t>
      </w:r>
      <w:r w:rsidRPr="0032274E">
        <w:t>been provided to an agreed repository</w:t>
      </w:r>
      <w:r w:rsidR="00EB1008">
        <w:t>;</w:t>
      </w:r>
    </w:p>
    <w:p w:rsidR="0032274E" w:rsidRDefault="0032274E" w:rsidP="001C6484">
      <w:pPr>
        <w:pStyle w:val="Paragraphedeliste"/>
        <w:numPr>
          <w:ilvl w:val="0"/>
          <w:numId w:val="10"/>
        </w:numPr>
      </w:pPr>
      <w:r w:rsidRPr="0032274E">
        <w:t>The development process carried out according to ECSS standards</w:t>
      </w:r>
      <w:r w:rsidR="00EB1008">
        <w:t>;</w:t>
      </w:r>
    </w:p>
    <w:p w:rsidR="0032274E" w:rsidRDefault="00EB1008" w:rsidP="001C6484">
      <w:pPr>
        <w:pStyle w:val="Paragraphedeliste"/>
        <w:numPr>
          <w:ilvl w:val="0"/>
          <w:numId w:val="10"/>
        </w:numPr>
      </w:pPr>
      <w:r>
        <w:t>Etc...</w:t>
      </w:r>
    </w:p>
    <w:p w:rsidR="00DF1896" w:rsidRPr="0032274E" w:rsidRDefault="00DF1896" w:rsidP="008C18FD">
      <w:pPr>
        <w:pStyle w:val="Paragraphedeliste"/>
      </w:pPr>
    </w:p>
    <w:p w:rsidR="00DF1896" w:rsidRDefault="00DF1896" w:rsidP="00330782">
      <w:pPr>
        <w:pStyle w:val="Titre3"/>
      </w:pPr>
      <w:bookmarkStart w:id="180" w:name="_Toc421282773"/>
      <w:r>
        <w:t>Regression Tests</w:t>
      </w:r>
      <w:bookmarkEnd w:id="180"/>
    </w:p>
    <w:p w:rsidR="00DF1896" w:rsidRDefault="00DF1896">
      <w:pPr>
        <w:rPr>
          <w:lang w:val="en-US"/>
        </w:rPr>
      </w:pPr>
      <w:r>
        <w:rPr>
          <w:lang w:val="en-US"/>
        </w:rPr>
        <w:t xml:space="preserve">Regression testing is covered by unit </w:t>
      </w:r>
      <w:r w:rsidR="005446B6">
        <w:rPr>
          <w:lang w:val="en-US"/>
        </w:rPr>
        <w:t>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sidR="00AD3A4C">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330782">
      <w:pPr>
        <w:pStyle w:val="Titre3"/>
      </w:pPr>
      <w:r>
        <w:br w:type="page"/>
      </w:r>
    </w:p>
    <w:p w:rsidR="00E97960" w:rsidRPr="00E36EF1" w:rsidRDefault="00E97960" w:rsidP="00330782">
      <w:pPr>
        <w:pStyle w:val="Titre2"/>
        <w:ind w:left="576"/>
      </w:pPr>
      <w:bookmarkStart w:id="181" w:name="_Toc421282774"/>
      <w:r w:rsidRPr="00E36EF1">
        <w:lastRenderedPageBreak/>
        <w:t>Software Validation Testing Specification Design</w:t>
      </w:r>
      <w:bookmarkEnd w:id="181"/>
    </w:p>
    <w:p w:rsidR="00E97960" w:rsidRDefault="00E97960" w:rsidP="00330782">
      <w:pPr>
        <w:pStyle w:val="Titre3"/>
      </w:pPr>
      <w:bookmarkStart w:id="182" w:name="_Toc271824755"/>
      <w:bookmarkStart w:id="183" w:name="_Toc421282775"/>
      <w:r w:rsidRPr="00BE0FE7">
        <w:t>General</w:t>
      </w:r>
      <w:bookmarkEnd w:id="182"/>
      <w:bookmarkEnd w:id="183"/>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Paragraphedeliste"/>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Paragraphedeliste"/>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Paragraphedeliste"/>
        <w:numPr>
          <w:ilvl w:val="1"/>
          <w:numId w:val="11"/>
        </w:numPr>
      </w:pPr>
      <w:r w:rsidRPr="00D473E3">
        <w:t>&lt;Title&gt; Title of the Test Design</w:t>
      </w:r>
    </w:p>
    <w:p w:rsidR="007435AF" w:rsidRPr="00BA030B" w:rsidRDefault="007435AF" w:rsidP="00330782">
      <w:pPr>
        <w:pStyle w:val="Titre3"/>
      </w:pPr>
      <w:bookmarkStart w:id="184" w:name="_Toc421282776"/>
      <w:r>
        <w:t>NGEO-</w:t>
      </w:r>
      <w:r w:rsidR="00BA030B">
        <w:t>WEBC</w:t>
      </w:r>
      <w:r>
        <w:t>-VTD-</w:t>
      </w:r>
      <w:r w:rsidR="00AF3B73">
        <w:t>0010: Installation of Web Client</w:t>
      </w:r>
      <w:r>
        <w:t xml:space="preserve"> </w:t>
      </w:r>
      <w:r w:rsidR="005760DC">
        <w:t>and home page check</w:t>
      </w:r>
      <w:bookmarkEnd w:id="18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330782">
        <w:tc>
          <w:tcPr>
            <w:tcW w:w="8613" w:type="dxa"/>
            <w:gridSpan w:val="4"/>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330782">
        <w:tc>
          <w:tcPr>
            <w:tcW w:w="1607" w:type="dxa"/>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r w:rsidR="003E22C2">
              <w:rPr>
                <w:i/>
                <w:color w:val="548DD4"/>
                <w:sz w:val="16"/>
                <w:szCs w:val="16"/>
                <w:lang w:val="en-US"/>
              </w:rPr>
              <w:t xml:space="preserve"> and home page check</w:t>
            </w:r>
          </w:p>
        </w:tc>
      </w:tr>
      <w:tr w:rsidR="007435AF" w:rsidRPr="00B17EAC" w:rsidTr="00330782">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330782">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330782">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330782">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Paragraphedeliste"/>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Paragraphedeliste"/>
              <w:numPr>
                <w:ilvl w:val="0"/>
                <w:numId w:val="11"/>
              </w:numPr>
              <w:spacing w:after="0"/>
            </w:pPr>
            <w:r>
              <w:t>access to the home page, and check that different services are available</w:t>
            </w:r>
          </w:p>
          <w:p w:rsidR="00277E57" w:rsidRPr="005760DC" w:rsidRDefault="00277E57" w:rsidP="008C18FD">
            <w:pPr>
              <w:pStyle w:val="Paragraphedeliste"/>
              <w:spacing w:after="0"/>
            </w:pPr>
          </w:p>
        </w:tc>
      </w:tr>
      <w:tr w:rsidR="007435AF" w:rsidRPr="00B17EAC" w:rsidTr="00330782">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330782">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Paragraphedeliste"/>
              <w:numPr>
                <w:ilvl w:val="0"/>
                <w:numId w:val="12"/>
              </w:numPr>
              <w:spacing w:after="0"/>
            </w:pPr>
            <w:r>
              <w:t>install and setup the system to be tested through the next test designs</w:t>
            </w:r>
          </w:p>
          <w:p w:rsidR="005760DC" w:rsidRDefault="005760DC" w:rsidP="001C6484">
            <w:pPr>
              <w:pStyle w:val="Paragraphedeliste"/>
              <w:numPr>
                <w:ilvl w:val="0"/>
                <w:numId w:val="12"/>
              </w:numPr>
              <w:spacing w:after="0"/>
            </w:pPr>
            <w:r>
              <w:t>check the home page</w:t>
            </w:r>
          </w:p>
          <w:p w:rsidR="00E31C5B" w:rsidRPr="00544FC8" w:rsidRDefault="00E31C5B" w:rsidP="00E31C5B">
            <w:pPr>
              <w:pStyle w:val="Paragraphedeliste"/>
              <w:spacing w:after="0"/>
            </w:pPr>
          </w:p>
        </w:tc>
      </w:tr>
      <w:tr w:rsidR="007435AF" w:rsidRPr="00B17EAC" w:rsidTr="00330782">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330782">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330782">
      <w:pPr>
        <w:pStyle w:val="Titre3"/>
      </w:pPr>
      <w:bookmarkStart w:id="185" w:name="_Toc421282777"/>
      <w:r>
        <w:t xml:space="preserve">NGEO-WEBC-VTD-0020: </w:t>
      </w:r>
      <w:r w:rsidR="00304C89">
        <w:t>Dataset selection</w:t>
      </w:r>
      <w:bookmarkEnd w:id="18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330782">
        <w:tc>
          <w:tcPr>
            <w:tcW w:w="8613" w:type="dxa"/>
            <w:gridSpan w:val="4"/>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330782">
        <w:tc>
          <w:tcPr>
            <w:tcW w:w="1607" w:type="dxa"/>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9165B" w:rsidRPr="004E5884" w:rsidRDefault="0089165B" w:rsidP="003E22C2">
            <w:pPr>
              <w:spacing w:after="0"/>
              <w:rPr>
                <w:i/>
                <w:color w:val="548DD4"/>
                <w:sz w:val="16"/>
                <w:szCs w:val="16"/>
                <w:lang w:val="en-US"/>
              </w:rPr>
            </w:pPr>
            <w:r>
              <w:rPr>
                <w:i/>
                <w:color w:val="548DD4"/>
                <w:sz w:val="16"/>
                <w:szCs w:val="16"/>
                <w:lang w:val="en-US"/>
              </w:rPr>
              <w:t xml:space="preserve">Dataset Selection </w:t>
            </w:r>
          </w:p>
        </w:tc>
      </w:tr>
      <w:tr w:rsidR="0089165B" w:rsidRPr="00B17EAC" w:rsidTr="00330782">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330782">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 xml:space="preserve">the visualization of datasets, the selection one of </w:t>
            </w:r>
            <w:proofErr w:type="gramStart"/>
            <w:r w:rsidR="00127264">
              <w:rPr>
                <w:i/>
                <w:color w:val="548DD4"/>
                <w:sz w:val="16"/>
                <w:szCs w:val="16"/>
                <w:lang w:val="en-US"/>
              </w:rPr>
              <w:t>them</w:t>
            </w:r>
            <w:r w:rsidR="007B7C37">
              <w:rPr>
                <w:i/>
                <w:color w:val="548DD4"/>
                <w:sz w:val="16"/>
                <w:szCs w:val="16"/>
                <w:lang w:val="en-US"/>
              </w:rPr>
              <w:t xml:space="preserve"> </w:t>
            </w:r>
            <w:r>
              <w:rPr>
                <w:i/>
                <w:color w:val="548DD4"/>
                <w:sz w:val="16"/>
                <w:szCs w:val="16"/>
                <w:lang w:val="en-US"/>
              </w:rPr>
              <w:t xml:space="preserve"> in</w:t>
            </w:r>
            <w:proofErr w:type="gramEnd"/>
            <w:r>
              <w:rPr>
                <w:i/>
                <w:color w:val="548DD4"/>
                <w:sz w:val="16"/>
                <w:szCs w:val="16"/>
                <w:lang w:val="en-US"/>
              </w:rPr>
              <w:t xml:space="preserve"> order to make a search</w:t>
            </w:r>
            <w:r w:rsidRPr="005E1E95">
              <w:rPr>
                <w:i/>
                <w:color w:val="548DD4"/>
                <w:sz w:val="16"/>
                <w:szCs w:val="16"/>
                <w:lang w:val="en-US"/>
              </w:rPr>
              <w:t>.</w:t>
            </w:r>
          </w:p>
        </w:tc>
      </w:tr>
      <w:tr w:rsidR="0089165B" w:rsidRPr="00B17EAC" w:rsidTr="00330782">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330782">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Paragraphedeliste"/>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330782">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330782">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Paragraphedeliste"/>
              <w:numPr>
                <w:ilvl w:val="0"/>
                <w:numId w:val="12"/>
              </w:numPr>
              <w:spacing w:after="0"/>
            </w:pPr>
            <w:r>
              <w:t>Visualize the available datasets, select one of them and move to the search criteria page.</w:t>
            </w:r>
          </w:p>
          <w:p w:rsidR="0089165B" w:rsidRPr="00544FC8" w:rsidRDefault="0089165B" w:rsidP="005E7083">
            <w:pPr>
              <w:pStyle w:val="Paragraphedeliste"/>
              <w:spacing w:after="0"/>
            </w:pPr>
          </w:p>
        </w:tc>
      </w:tr>
      <w:tr w:rsidR="0089165B" w:rsidRPr="00B17EAC" w:rsidTr="00330782">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330782">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330782">
      <w:pPr>
        <w:pStyle w:val="Titre3"/>
      </w:pPr>
      <w:bookmarkStart w:id="186" w:name="_Toc421282778"/>
      <w:r w:rsidRPr="00450EF4">
        <w:lastRenderedPageBreak/>
        <w:t xml:space="preserve">NGEO-WEBC-VTD-0030: Simple </w:t>
      </w:r>
      <w:r w:rsidR="00304C89">
        <w:t>search formulation</w:t>
      </w:r>
      <w:bookmarkEnd w:id="18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330782">
        <w:tc>
          <w:tcPr>
            <w:tcW w:w="8613" w:type="dxa"/>
            <w:gridSpan w:val="4"/>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330782">
        <w:tc>
          <w:tcPr>
            <w:tcW w:w="1607" w:type="dxa"/>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330782">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330782">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330782">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330782">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Paragraphedeliste"/>
              <w:numPr>
                <w:ilvl w:val="0"/>
                <w:numId w:val="12"/>
              </w:numPr>
              <w:spacing w:after="0"/>
            </w:pPr>
            <w:r>
              <w:t>The user can formulate a si</w:t>
            </w:r>
            <w:r w:rsidR="00522A67">
              <w:t>mple search on a</w:t>
            </w:r>
            <w:r w:rsidR="00495EA3">
              <w:t xml:space="preserve"> dataset.</w:t>
            </w:r>
          </w:p>
        </w:tc>
      </w:tr>
      <w:tr w:rsidR="00E85E30" w:rsidRPr="00B17EAC" w:rsidTr="00330782">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330782">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Paragraphedeliste"/>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330782">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330782">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330782">
      <w:pPr>
        <w:pStyle w:val="Titre3"/>
      </w:pPr>
      <w:bookmarkStart w:id="187" w:name="_Toc421282779"/>
      <w:r>
        <w:t>NGEO-WEBC-VTD-004</w:t>
      </w:r>
      <w:r w:rsidRPr="00450EF4">
        <w:t xml:space="preserve">0: </w:t>
      </w:r>
      <w:r w:rsidR="00304C89">
        <w:t>Search results in a table</w:t>
      </w:r>
      <w:bookmarkEnd w:id="18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330782">
        <w:tc>
          <w:tcPr>
            <w:tcW w:w="8613" w:type="dxa"/>
            <w:gridSpan w:val="4"/>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330782">
        <w:tc>
          <w:tcPr>
            <w:tcW w:w="1607" w:type="dxa"/>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330782">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330782">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330782">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330782">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Paragraphedeliste"/>
              <w:numPr>
                <w:ilvl w:val="0"/>
                <w:numId w:val="12"/>
              </w:numPr>
              <w:spacing w:after="0"/>
            </w:pPr>
            <w:r>
              <w:t xml:space="preserve">The </w:t>
            </w:r>
            <w:r w:rsidR="0084482F">
              <w:t>search results received are displayed in a table.</w:t>
            </w:r>
          </w:p>
        </w:tc>
      </w:tr>
      <w:tr w:rsidR="00406657" w:rsidRPr="00B17EAC" w:rsidTr="00330782">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330782">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Paragraphedeliste"/>
              <w:numPr>
                <w:ilvl w:val="0"/>
                <w:numId w:val="12"/>
              </w:numPr>
              <w:spacing w:after="0"/>
            </w:pPr>
            <w:r>
              <w:t>Make sure that the search results are displayed in a table.</w:t>
            </w:r>
          </w:p>
        </w:tc>
      </w:tr>
      <w:tr w:rsidR="00406657" w:rsidRPr="00B17EAC" w:rsidTr="00330782">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330782">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330782">
      <w:pPr>
        <w:pStyle w:val="Titre3"/>
      </w:pPr>
      <w:bookmarkStart w:id="188" w:name="_Toc421282780"/>
      <w:r>
        <w:t>NGEO-WEBC-VTD-00</w:t>
      </w:r>
      <w:r w:rsidR="00EF4993">
        <w:t>5</w:t>
      </w:r>
      <w:r w:rsidRPr="00450EF4">
        <w:t xml:space="preserve">0: </w:t>
      </w:r>
      <w:r w:rsidR="00304C89">
        <w:t>Search results</w:t>
      </w:r>
      <w:r>
        <w:t xml:space="preserve"> on the map</w:t>
      </w:r>
      <w:bookmarkEnd w:id="18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330782">
        <w:tc>
          <w:tcPr>
            <w:tcW w:w="8613" w:type="dxa"/>
            <w:gridSpan w:val="4"/>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330782">
        <w:tc>
          <w:tcPr>
            <w:tcW w:w="1607" w:type="dxa"/>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330782">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330782">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330782">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330782">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Paragraphedeliste"/>
              <w:numPr>
                <w:ilvl w:val="0"/>
                <w:numId w:val="12"/>
              </w:numPr>
              <w:spacing w:after="0"/>
            </w:pPr>
            <w:r>
              <w:t xml:space="preserve">The search results received are displayed </w:t>
            </w:r>
            <w:r w:rsidR="00EF4993">
              <w:t>on the map</w:t>
            </w:r>
            <w:r w:rsidR="00E36EF1">
              <w:t>.</w:t>
            </w:r>
          </w:p>
        </w:tc>
      </w:tr>
      <w:tr w:rsidR="00F16156" w:rsidRPr="00B17EAC" w:rsidTr="00330782">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330782">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Paragraphedeliste"/>
              <w:numPr>
                <w:ilvl w:val="0"/>
                <w:numId w:val="12"/>
              </w:numPr>
              <w:spacing w:after="0"/>
            </w:pPr>
            <w:r>
              <w:t xml:space="preserve">Make sure that the search results are displayed </w:t>
            </w:r>
            <w:r w:rsidR="00EF4993">
              <w:t>also on the map.</w:t>
            </w:r>
          </w:p>
        </w:tc>
      </w:tr>
      <w:tr w:rsidR="00F16156" w:rsidRPr="00B17EAC" w:rsidTr="00330782">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330782">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330782">
      <w:pPr>
        <w:pStyle w:val="Titre3"/>
      </w:pPr>
      <w:bookmarkStart w:id="189" w:name="_Toc421282781"/>
      <w:r>
        <w:lastRenderedPageBreak/>
        <w:t>NGEO-WEBC-VTD-006</w:t>
      </w:r>
      <w:r w:rsidRPr="00450EF4">
        <w:t xml:space="preserve">0: </w:t>
      </w:r>
      <w:r w:rsidR="00304C89">
        <w:t xml:space="preserve">Browse </w:t>
      </w:r>
      <w:r>
        <w:t>visualization</w:t>
      </w:r>
      <w:bookmarkEnd w:id="18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330782">
        <w:tc>
          <w:tcPr>
            <w:tcW w:w="8613" w:type="dxa"/>
            <w:gridSpan w:val="4"/>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330782">
        <w:tc>
          <w:tcPr>
            <w:tcW w:w="1607" w:type="dxa"/>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330782">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330782">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330782">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330782">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Paragraphedeliste"/>
              <w:numPr>
                <w:ilvl w:val="0"/>
                <w:numId w:val="12"/>
              </w:numPr>
              <w:spacing w:after="0"/>
            </w:pPr>
            <w:r>
              <w:t xml:space="preserve">The browse layer is displayed for </w:t>
            </w:r>
            <w:r w:rsidR="00636421">
              <w:t>a</w:t>
            </w:r>
            <w:r>
              <w:t xml:space="preserve"> selected result item.</w:t>
            </w:r>
          </w:p>
        </w:tc>
      </w:tr>
      <w:tr w:rsidR="007D2B5A" w:rsidRPr="00B17EAC" w:rsidTr="00330782">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330782">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Paragraphedeliste"/>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330782">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330782">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330782">
      <w:pPr>
        <w:pStyle w:val="Titre3"/>
      </w:pPr>
      <w:bookmarkStart w:id="190" w:name="_Toc421282782"/>
      <w:r w:rsidRPr="00042252">
        <w:t xml:space="preserve">NGEO-WEBC-VTD-0070: </w:t>
      </w:r>
      <w:r w:rsidR="00626780" w:rsidRPr="00042252">
        <w:t>Filt</w:t>
      </w:r>
      <w:r w:rsidR="00304C89">
        <w:t>e</w:t>
      </w:r>
      <w:r w:rsidR="00626780" w:rsidRPr="00042252">
        <w:t>red dataset selection</w:t>
      </w:r>
      <w:bookmarkEnd w:id="19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330782">
        <w:tc>
          <w:tcPr>
            <w:tcW w:w="8613" w:type="dxa"/>
            <w:gridSpan w:val="4"/>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330782">
        <w:tc>
          <w:tcPr>
            <w:tcW w:w="1607" w:type="dxa"/>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330782">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330782">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330782">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330782">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Paragraphedeliste"/>
              <w:numPr>
                <w:ilvl w:val="0"/>
                <w:numId w:val="12"/>
              </w:numPr>
              <w:spacing w:after="0"/>
            </w:pPr>
            <w:r>
              <w:t xml:space="preserve">The </w:t>
            </w:r>
            <w:r w:rsidR="00626780">
              <w:t>user is able to select datasets using filters</w:t>
            </w:r>
            <w:r>
              <w:t>.</w:t>
            </w:r>
          </w:p>
        </w:tc>
      </w:tr>
      <w:tr w:rsidR="00766847" w:rsidRPr="00B17EAC" w:rsidTr="00330782">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330782">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Paragraphedeliste"/>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330782">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330782">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330782">
      <w:pPr>
        <w:pStyle w:val="Titre3"/>
      </w:pPr>
      <w:bookmarkStart w:id="191" w:name="_Ref365904268"/>
      <w:bookmarkStart w:id="192" w:name="_Toc421282783"/>
      <w:r w:rsidRPr="00042252">
        <w:t>NGEO-WEBC-VTD-00</w:t>
      </w:r>
      <w:r>
        <w:t>8</w:t>
      </w:r>
      <w:r w:rsidRPr="00042252">
        <w:t xml:space="preserve">0: </w:t>
      </w:r>
      <w:r w:rsidR="00304C89">
        <w:t>Searching with</w:t>
      </w:r>
      <w:r w:rsidR="00FA10B6">
        <w:t xml:space="preserve"> a</w:t>
      </w:r>
      <w:r>
        <w:t xml:space="preserve"> URL</w:t>
      </w:r>
      <w:bookmarkEnd w:id="191"/>
      <w:bookmarkEnd w:id="19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330782">
        <w:tc>
          <w:tcPr>
            <w:tcW w:w="8613" w:type="dxa"/>
            <w:gridSpan w:val="4"/>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330782">
        <w:tc>
          <w:tcPr>
            <w:tcW w:w="1607" w:type="dxa"/>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330782">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330782">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330782">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330782">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Paragraphedeliste"/>
              <w:numPr>
                <w:ilvl w:val="0"/>
                <w:numId w:val="12"/>
              </w:numPr>
              <w:spacing w:after="0"/>
            </w:pPr>
            <w:r>
              <w:t xml:space="preserve">The user is able </w:t>
            </w:r>
            <w:r w:rsidR="00736B26">
              <w:t xml:space="preserve">to </w:t>
            </w:r>
            <w:r>
              <w:t xml:space="preserve">perform a </w:t>
            </w:r>
            <w:r w:rsidR="002A4F6A">
              <w:t xml:space="preserve">catalogue </w:t>
            </w:r>
            <w:r>
              <w:t xml:space="preserve">search using </w:t>
            </w:r>
            <w:r w:rsidR="00736B26">
              <w:t>a</w:t>
            </w:r>
            <w:r>
              <w:t xml:space="preserve"> </w:t>
            </w:r>
            <w:proofErr w:type="gramStart"/>
            <w:r>
              <w:t>url</w:t>
            </w:r>
            <w:proofErr w:type="gramEnd"/>
            <w:r>
              <w:t xml:space="preserve"> generated by the web client.</w:t>
            </w:r>
          </w:p>
        </w:tc>
      </w:tr>
      <w:tr w:rsidR="00510FFD" w:rsidRPr="00B17EAC" w:rsidTr="00330782">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330782">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Paragraphedeliste"/>
              <w:numPr>
                <w:ilvl w:val="0"/>
                <w:numId w:val="12"/>
              </w:numPr>
              <w:spacing w:after="0"/>
            </w:pPr>
            <w:r>
              <w:t>Perform</w:t>
            </w:r>
            <w:r w:rsidR="004444D4">
              <w:t xml:space="preserve"> </w:t>
            </w:r>
            <w:r>
              <w:t xml:space="preserve">a catalogue search using a </w:t>
            </w:r>
            <w:proofErr w:type="gramStart"/>
            <w:r>
              <w:t>url</w:t>
            </w:r>
            <w:proofErr w:type="gramEnd"/>
            <w:r>
              <w:t xml:space="preserve"> generated by the web client</w:t>
            </w:r>
            <w:r w:rsidR="00510FFD">
              <w:t>.</w:t>
            </w:r>
          </w:p>
        </w:tc>
      </w:tr>
      <w:tr w:rsidR="00510FFD" w:rsidRPr="00B17EAC" w:rsidTr="00330782">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330782">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30782">
      <w:pPr>
        <w:pStyle w:val="Titre3"/>
      </w:pPr>
      <w:bookmarkStart w:id="193" w:name="_Toc421282784"/>
      <w:r w:rsidRPr="00042252">
        <w:t>NGEO-WEBC-VTD-00</w:t>
      </w:r>
      <w:r>
        <w:t>9</w:t>
      </w:r>
      <w:r w:rsidRPr="00042252">
        <w:t xml:space="preserve">0: </w:t>
      </w:r>
      <w:r>
        <w:t>Map layers management</w:t>
      </w:r>
      <w:bookmarkEnd w:id="19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330782">
        <w:tc>
          <w:tcPr>
            <w:tcW w:w="8613" w:type="dxa"/>
            <w:gridSpan w:val="4"/>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330782">
        <w:tc>
          <w:tcPr>
            <w:tcW w:w="1607"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330782">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330782">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managing background layers and displaying data coming from different services.  </w:t>
            </w:r>
          </w:p>
        </w:tc>
      </w:tr>
      <w:tr w:rsidR="003920A6" w:rsidRPr="00B17EAC" w:rsidTr="00330782">
        <w:tc>
          <w:tcPr>
            <w:tcW w:w="8613" w:type="dxa"/>
            <w:gridSpan w:val="4"/>
            <w:shd w:val="clear" w:color="auto" w:fill="A6A6A6"/>
          </w:tcPr>
          <w:p w:rsidR="003920A6" w:rsidRPr="00544FC8" w:rsidRDefault="003920A6" w:rsidP="00F55D66">
            <w:pPr>
              <w:spacing w:after="0"/>
              <w:rPr>
                <w:sz w:val="14"/>
                <w:szCs w:val="14"/>
              </w:rPr>
            </w:pPr>
            <w:r>
              <w:rPr>
                <w:b/>
                <w:sz w:val="14"/>
                <w:szCs w:val="14"/>
              </w:rPr>
              <w:t>Features to be tested</w:t>
            </w:r>
          </w:p>
        </w:tc>
      </w:tr>
      <w:tr w:rsidR="003920A6" w:rsidRPr="004E5884" w:rsidTr="00330782">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Paragraphedeliste"/>
              <w:numPr>
                <w:ilvl w:val="0"/>
                <w:numId w:val="12"/>
              </w:numPr>
              <w:spacing w:after="0"/>
            </w:pPr>
            <w:r>
              <w:t>The user is able to change the background of the map.</w:t>
            </w:r>
          </w:p>
          <w:p w:rsidR="003920A6" w:rsidRPr="004E5884" w:rsidRDefault="003920A6" w:rsidP="003920A6">
            <w:pPr>
              <w:pStyle w:val="Paragraphedeliste"/>
              <w:numPr>
                <w:ilvl w:val="0"/>
                <w:numId w:val="12"/>
              </w:numPr>
              <w:spacing w:after="0"/>
            </w:pPr>
            <w:r>
              <w:t>The user is able to show/hide layers containing data from WMS/WFS/GeoRSS services</w:t>
            </w:r>
          </w:p>
        </w:tc>
      </w:tr>
      <w:tr w:rsidR="003920A6" w:rsidRPr="00B17EAC" w:rsidTr="00330782">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330782">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330782">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330782">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330782">
      <w:pPr>
        <w:pStyle w:val="Titre3"/>
      </w:pPr>
      <w:bookmarkStart w:id="194" w:name="_Toc421282785"/>
      <w:r w:rsidRPr="00042252">
        <w:t>NGEO-WEBC-VTD-0</w:t>
      </w:r>
      <w:r>
        <w:t>100</w:t>
      </w:r>
      <w:r w:rsidRPr="00042252">
        <w:t xml:space="preserve">: </w:t>
      </w:r>
      <w:r>
        <w:t xml:space="preserve">Map </w:t>
      </w:r>
      <w:r w:rsidR="000A7C4E">
        <w:t>navigation and selection</w:t>
      </w:r>
      <w:bookmarkEnd w:id="19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330782">
        <w:tc>
          <w:tcPr>
            <w:tcW w:w="8613" w:type="dxa"/>
            <w:gridSpan w:val="4"/>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330782">
        <w:tc>
          <w:tcPr>
            <w:tcW w:w="1607" w:type="dxa"/>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330782">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330782">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330782">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330782">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Paragraphedeliste"/>
              <w:numPr>
                <w:ilvl w:val="0"/>
                <w:numId w:val="12"/>
              </w:numPr>
              <w:spacing w:after="0"/>
            </w:pPr>
            <w:r>
              <w:t xml:space="preserve">The user is able to </w:t>
            </w:r>
            <w:r w:rsidR="000A7C4E">
              <w:t>navigate in the</w:t>
            </w:r>
            <w:r>
              <w:t xml:space="preserve"> map.</w:t>
            </w:r>
          </w:p>
          <w:p w:rsidR="00FB20FA" w:rsidRPr="004E5884" w:rsidRDefault="00FB20FA">
            <w:pPr>
              <w:pStyle w:val="Paragraphedeliste"/>
              <w:numPr>
                <w:ilvl w:val="0"/>
                <w:numId w:val="12"/>
              </w:numPr>
              <w:spacing w:after="0"/>
            </w:pPr>
            <w:r>
              <w:t xml:space="preserve">The user is able </w:t>
            </w:r>
            <w:r w:rsidR="000A7C4E">
              <w:t>to select product in the map</w:t>
            </w:r>
          </w:p>
        </w:tc>
      </w:tr>
      <w:tr w:rsidR="00FB20FA" w:rsidRPr="00B17EAC" w:rsidTr="00330782">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330782">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330782">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330782">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330782">
      <w:pPr>
        <w:pStyle w:val="Titre3"/>
      </w:pPr>
      <w:bookmarkStart w:id="195" w:name="_Toc421282786"/>
      <w:r w:rsidRPr="00042252">
        <w:t>NGEO-WEBC-VTD-0</w:t>
      </w:r>
      <w:r>
        <w:t>110</w:t>
      </w:r>
      <w:r w:rsidRPr="00042252">
        <w:t xml:space="preserve">: </w:t>
      </w:r>
      <w:r>
        <w:t xml:space="preserve">Simple </w:t>
      </w:r>
      <w:r w:rsidR="00F22CFB">
        <w:t>Data Access Request</w:t>
      </w:r>
      <w:bookmarkEnd w:id="19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330782">
        <w:tc>
          <w:tcPr>
            <w:tcW w:w="8613" w:type="dxa"/>
            <w:gridSpan w:val="4"/>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330782">
        <w:tc>
          <w:tcPr>
            <w:tcW w:w="1607" w:type="dxa"/>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330782">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330782">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330782">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330782">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Paragraphedeliste"/>
              <w:numPr>
                <w:ilvl w:val="0"/>
                <w:numId w:val="12"/>
              </w:numPr>
              <w:spacing w:after="0"/>
            </w:pPr>
            <w:r>
              <w:t>The user is able to create a simple data access request.</w:t>
            </w:r>
          </w:p>
          <w:p w:rsidR="00A44929" w:rsidRPr="004E5884" w:rsidRDefault="00A44929" w:rsidP="00A44929">
            <w:pPr>
              <w:pStyle w:val="Paragraphedeliste"/>
              <w:numPr>
                <w:ilvl w:val="0"/>
                <w:numId w:val="12"/>
              </w:numPr>
              <w:spacing w:after="0"/>
            </w:pPr>
            <w:r>
              <w:t>The user is able to assign a download manager to simple data access request.</w:t>
            </w:r>
          </w:p>
        </w:tc>
      </w:tr>
      <w:tr w:rsidR="00A44929" w:rsidRPr="00B17EAC" w:rsidTr="00330782">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330782">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330782">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330782">
        <w:tc>
          <w:tcPr>
            <w:tcW w:w="8613" w:type="dxa"/>
            <w:gridSpan w:val="4"/>
            <w:shd w:val="clear" w:color="auto" w:fill="auto"/>
          </w:tcPr>
          <w:p w:rsidR="00A44929" w:rsidRPr="00544FC8" w:rsidRDefault="00A44929" w:rsidP="00A44929">
            <w:pPr>
              <w:spacing w:after="0"/>
            </w:pPr>
            <w:r w:rsidRPr="00E31C5B">
              <w:t>NGEO-</w:t>
            </w:r>
            <w:r>
              <w:t>WEBC-VTC-0110</w:t>
            </w:r>
          </w:p>
        </w:tc>
      </w:tr>
    </w:tbl>
    <w:p w:rsidR="00D95DCB" w:rsidRPr="00042252" w:rsidRDefault="00D95DCB" w:rsidP="00330782">
      <w:pPr>
        <w:pStyle w:val="Titre3"/>
      </w:pPr>
      <w:bookmarkStart w:id="196" w:name="_Toc374717611"/>
      <w:bookmarkStart w:id="197" w:name="_Toc374718048"/>
      <w:bookmarkStart w:id="198" w:name="_Toc421282787"/>
      <w:bookmarkEnd w:id="196"/>
      <w:bookmarkEnd w:id="197"/>
      <w:r w:rsidRPr="00042252">
        <w:t>NGEO-WEBC-VTD-0</w:t>
      </w:r>
      <w:r>
        <w:t>120</w:t>
      </w:r>
      <w:r w:rsidRPr="00042252">
        <w:t xml:space="preserve">: </w:t>
      </w:r>
      <w:r>
        <w:t>Standing Order Data Access Request</w:t>
      </w:r>
      <w:bookmarkEnd w:id="19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330782">
        <w:tc>
          <w:tcPr>
            <w:tcW w:w="8613" w:type="dxa"/>
            <w:gridSpan w:val="4"/>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330782">
        <w:tc>
          <w:tcPr>
            <w:tcW w:w="1607" w:type="dxa"/>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330782">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330782">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330782">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330782">
        <w:tc>
          <w:tcPr>
            <w:tcW w:w="8613" w:type="dxa"/>
            <w:gridSpan w:val="4"/>
            <w:shd w:val="clear" w:color="auto" w:fill="auto"/>
          </w:tcPr>
          <w:p w:rsidR="00D95DCB" w:rsidRPr="00E31C5B" w:rsidRDefault="00D95DCB" w:rsidP="002963F1">
            <w:pPr>
              <w:spacing w:after="0"/>
              <w:rPr>
                <w:lang w:val="en-US"/>
              </w:rPr>
            </w:pPr>
            <w:r w:rsidRPr="00E31C5B">
              <w:rPr>
                <w:lang w:val="en-US"/>
              </w:rPr>
              <w:t xml:space="preserve">This test shall </w:t>
            </w:r>
            <w:r>
              <w:rPr>
                <w:lang w:val="en-US"/>
              </w:rPr>
              <w:t>insure that</w:t>
            </w:r>
            <w:r w:rsidRPr="00E31C5B">
              <w:rPr>
                <w:lang w:val="en-US"/>
              </w:rPr>
              <w:t>:</w:t>
            </w:r>
          </w:p>
          <w:p w:rsidR="00D95DCB" w:rsidRDefault="00D95DCB" w:rsidP="002963F1">
            <w:pPr>
              <w:pStyle w:val="Paragraphedeliste"/>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Paragraphedeliste"/>
              <w:numPr>
                <w:ilvl w:val="0"/>
                <w:numId w:val="12"/>
              </w:numPr>
              <w:spacing w:after="0"/>
            </w:pPr>
            <w:r>
              <w:lastRenderedPageBreak/>
              <w:t xml:space="preserve">The user is able to assign a download manager to </w:t>
            </w:r>
            <w:r w:rsidR="00FA225F">
              <w:t xml:space="preserve">standing order </w:t>
            </w:r>
            <w:r>
              <w:t>data access request.</w:t>
            </w:r>
          </w:p>
        </w:tc>
      </w:tr>
      <w:tr w:rsidR="00D95DCB" w:rsidRPr="00B17EAC" w:rsidTr="00330782">
        <w:tc>
          <w:tcPr>
            <w:tcW w:w="8613" w:type="dxa"/>
            <w:gridSpan w:val="4"/>
            <w:shd w:val="clear" w:color="auto" w:fill="A6A6A6"/>
          </w:tcPr>
          <w:p w:rsidR="00D95DCB" w:rsidRPr="00544FC8" w:rsidRDefault="00D95DCB" w:rsidP="002963F1">
            <w:pPr>
              <w:spacing w:after="0"/>
              <w:rPr>
                <w:sz w:val="14"/>
                <w:szCs w:val="14"/>
              </w:rPr>
            </w:pPr>
            <w:r>
              <w:rPr>
                <w:b/>
                <w:sz w:val="14"/>
                <w:szCs w:val="14"/>
              </w:rPr>
              <w:lastRenderedPageBreak/>
              <w:t>Approach refinements</w:t>
            </w:r>
          </w:p>
        </w:tc>
      </w:tr>
      <w:tr w:rsidR="00D95DCB" w:rsidRPr="00B17EAC" w:rsidTr="00330782">
        <w:trPr>
          <w:trHeight w:val="121"/>
        </w:trPr>
        <w:tc>
          <w:tcPr>
            <w:tcW w:w="8613" w:type="dxa"/>
            <w:gridSpan w:val="4"/>
            <w:shd w:val="clear" w:color="auto" w:fill="auto"/>
          </w:tcPr>
          <w:p w:rsidR="00D95DCB" w:rsidRPr="00544FC8" w:rsidRDefault="00D95DCB" w:rsidP="002963F1">
            <w:pPr>
              <w:spacing w:after="0"/>
            </w:pPr>
          </w:p>
        </w:tc>
      </w:tr>
      <w:tr w:rsidR="00D95DCB" w:rsidRPr="00B17EAC" w:rsidTr="00330782">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330782">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330782">
      <w:pPr>
        <w:pStyle w:val="Titre3"/>
      </w:pPr>
      <w:bookmarkStart w:id="199" w:name="_Toc343692988"/>
      <w:bookmarkStart w:id="200" w:name="_Toc421282788"/>
      <w:r w:rsidRPr="00042252">
        <w:t>NGEO-WEBC-VTD-0</w:t>
      </w:r>
      <w:r>
        <w:t>130</w:t>
      </w:r>
      <w:r w:rsidRPr="00042252">
        <w:t xml:space="preserve">: </w:t>
      </w:r>
      <w:r>
        <w:t>Download Managers Monitoring</w:t>
      </w:r>
      <w:bookmarkEnd w:id="199"/>
      <w:bookmarkEnd w:id="20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330782">
        <w:tc>
          <w:tcPr>
            <w:tcW w:w="8613" w:type="dxa"/>
            <w:gridSpan w:val="4"/>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330782">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330782">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330782">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The user is able to visualize the available registered download managers and their statuses.</w:t>
            </w:r>
          </w:p>
          <w:p w:rsidR="002B4DE7" w:rsidRDefault="002B4DE7" w:rsidP="009D1EFC">
            <w:pPr>
              <w:pStyle w:val="Paragraphedeliste"/>
              <w:numPr>
                <w:ilvl w:val="0"/>
                <w:numId w:val="12"/>
              </w:numPr>
              <w:spacing w:after="0"/>
            </w:pPr>
            <w:r>
              <w:t>The user is able to enable and/or disable a download manager.</w:t>
            </w:r>
          </w:p>
          <w:p w:rsidR="002B4DE7" w:rsidRPr="004E5884" w:rsidRDefault="002B4DE7" w:rsidP="00DC4D99">
            <w:pPr>
              <w:pStyle w:val="Paragraphedeliste"/>
              <w:numPr>
                <w:ilvl w:val="0"/>
                <w:numId w:val="12"/>
              </w:numPr>
              <w:spacing w:after="0"/>
            </w:pPr>
            <w:r>
              <w:t>When no download manager has already been registered</w:t>
            </w:r>
            <w:r w:rsidR="00736B26">
              <w:t>,</w:t>
            </w:r>
            <w:r>
              <w:t xml:space="preserve"> </w:t>
            </w:r>
            <w:r w:rsidR="00736B26">
              <w:t xml:space="preserve">a notification is send to </w:t>
            </w:r>
            <w:r>
              <w:t>the user and allow</w:t>
            </w:r>
            <w:r w:rsidR="00736B26">
              <w:t>s</w:t>
            </w:r>
            <w:r>
              <w:t xml:space="preserve"> him to install a new one.  </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330782">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Paragraphedeliste"/>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Paragraphedeliste"/>
              <w:numPr>
                <w:ilvl w:val="0"/>
                <w:numId w:val="18"/>
              </w:numPr>
              <w:spacing w:after="0"/>
            </w:pPr>
            <w:r>
              <w:t>A test case when no download manager has been registered.</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330782">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330782">
      <w:pPr>
        <w:pStyle w:val="Titre3"/>
      </w:pPr>
      <w:bookmarkStart w:id="201" w:name="_Toc343692989"/>
      <w:bookmarkStart w:id="202" w:name="_Toc421282789"/>
      <w:r w:rsidRPr="00042252">
        <w:t>NGEO-WEBC-VTD-0</w:t>
      </w:r>
      <w:r>
        <w:t>140</w:t>
      </w:r>
      <w:r w:rsidRPr="00042252">
        <w:t xml:space="preserve">: </w:t>
      </w:r>
      <w:r>
        <w:t>Data Access Requests Monitoring</w:t>
      </w:r>
      <w:bookmarkEnd w:id="201"/>
      <w:bookmarkEnd w:id="20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330782">
        <w:tc>
          <w:tcPr>
            <w:tcW w:w="8613" w:type="dxa"/>
            <w:gridSpan w:val="4"/>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4E5884" w:rsidRDefault="003E22C2" w:rsidP="009D1EFC">
            <w:pPr>
              <w:spacing w:after="0"/>
              <w:rPr>
                <w:i/>
                <w:color w:val="548DD4"/>
                <w:sz w:val="16"/>
                <w:szCs w:val="16"/>
                <w:lang w:val="en-US"/>
              </w:rPr>
            </w:pPr>
            <w:r>
              <w:rPr>
                <w:i/>
                <w:color w:val="548DD4"/>
                <w:sz w:val="16"/>
                <w:szCs w:val="16"/>
                <w:lang w:val="en-US"/>
              </w:rPr>
              <w:t>Data Access Requests</w:t>
            </w:r>
            <w:r w:rsidR="002B4DE7">
              <w:rPr>
                <w:i/>
                <w:color w:val="548DD4"/>
                <w:sz w:val="16"/>
                <w:szCs w:val="16"/>
                <w:lang w:val="en-US"/>
              </w:rPr>
              <w:t xml:space="preserve"> Monitoring</w:t>
            </w:r>
          </w:p>
        </w:tc>
      </w:tr>
      <w:tr w:rsidR="002B4DE7" w:rsidRPr="00B17EAC" w:rsidTr="00330782">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330782">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330782">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proofErr w:type="gramStart"/>
            <w:r>
              <w:t>the</w:t>
            </w:r>
            <w:proofErr w:type="gramEnd"/>
            <w:r>
              <w:t xml:space="preserve"> submitted data access requests can be monitored.</w:t>
            </w:r>
          </w:p>
          <w:p w:rsidR="002B4DE7" w:rsidRPr="004E5884" w:rsidRDefault="002B4DE7" w:rsidP="009D1EFC">
            <w:pPr>
              <w:pStyle w:val="Paragraphedeliste"/>
              <w:spacing w:after="0"/>
            </w:pP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330782">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Paragraphedeliste"/>
              <w:numPr>
                <w:ilvl w:val="0"/>
                <w:numId w:val="12"/>
              </w:numPr>
              <w:spacing w:after="0"/>
            </w:pPr>
            <w:proofErr w:type="gramStart"/>
            <w:r>
              <w:t>visualize</w:t>
            </w:r>
            <w:proofErr w:type="gramEnd"/>
            <w:r>
              <w:t xml:space="preserve"> the available submitted data access requests and their statuses.</w:t>
            </w:r>
          </w:p>
          <w:p w:rsidR="002B4DE7" w:rsidRPr="00544FC8" w:rsidRDefault="002B4DE7" w:rsidP="009D1EFC">
            <w:pPr>
              <w:pStyle w:val="Paragraphedeliste"/>
              <w:numPr>
                <w:ilvl w:val="0"/>
                <w:numId w:val="12"/>
              </w:numPr>
              <w:spacing w:after="0"/>
            </w:pPr>
            <w:proofErr w:type="gramStart"/>
            <w:r>
              <w:t>pause/resume</w:t>
            </w:r>
            <w:proofErr w:type="gramEnd"/>
            <w:r>
              <w:t xml:space="preserve"> or stop a data access request.</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330782">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330782">
      <w:pPr>
        <w:pStyle w:val="Titre3"/>
      </w:pPr>
      <w:bookmarkStart w:id="203" w:name="_Toc343692990"/>
      <w:bookmarkStart w:id="204" w:name="_Toc421282790"/>
      <w:r w:rsidRPr="00042252">
        <w:t>NGEO-WEBC-VTD-0</w:t>
      </w:r>
      <w:r>
        <w:t>150</w:t>
      </w:r>
      <w:r w:rsidRPr="00042252">
        <w:t xml:space="preserve">: </w:t>
      </w:r>
      <w:r>
        <w:t>Direct Download</w:t>
      </w:r>
      <w:bookmarkEnd w:id="203"/>
      <w:bookmarkEnd w:id="20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330782">
        <w:tc>
          <w:tcPr>
            <w:tcW w:w="8613" w:type="dxa"/>
            <w:gridSpan w:val="4"/>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4E5884" w:rsidRDefault="002B4DE7" w:rsidP="003E22C2">
            <w:pPr>
              <w:spacing w:after="0"/>
              <w:rPr>
                <w:i/>
                <w:color w:val="548DD4"/>
                <w:sz w:val="16"/>
                <w:szCs w:val="16"/>
                <w:lang w:val="en-US"/>
              </w:rPr>
            </w:pPr>
            <w:r>
              <w:rPr>
                <w:i/>
                <w:color w:val="548DD4"/>
                <w:sz w:val="16"/>
                <w:szCs w:val="16"/>
                <w:lang w:val="en-US"/>
              </w:rPr>
              <w:t xml:space="preserve">Direct Download </w:t>
            </w:r>
          </w:p>
        </w:tc>
      </w:tr>
      <w:tr w:rsidR="002B4DE7" w:rsidRPr="00B17EAC" w:rsidTr="00330782">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330782">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330782">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lastRenderedPageBreak/>
              <w:t>Direct downloads can be controlled either via a browser or a download manager.</w:t>
            </w:r>
          </w:p>
          <w:p w:rsidR="002B4DE7" w:rsidRPr="004E5884" w:rsidRDefault="002B4DE7" w:rsidP="009D1EFC">
            <w:pPr>
              <w:pStyle w:val="Paragraphedeliste"/>
              <w:numPr>
                <w:ilvl w:val="0"/>
                <w:numId w:val="12"/>
              </w:numPr>
              <w:spacing w:after="0"/>
            </w:pPr>
            <w:r>
              <w:t>When no download manager has been installed only the browse download possibility is offered.</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lastRenderedPageBreak/>
              <w:t>Approach refinements</w:t>
            </w:r>
          </w:p>
        </w:tc>
      </w:tr>
      <w:tr w:rsidR="002B4DE7" w:rsidRPr="00B17EAC" w:rsidTr="00330782">
        <w:trPr>
          <w:trHeight w:val="121"/>
        </w:trPr>
        <w:tc>
          <w:tcPr>
            <w:tcW w:w="8613" w:type="dxa"/>
            <w:gridSpan w:val="4"/>
            <w:shd w:val="clear" w:color="auto" w:fill="auto"/>
          </w:tcPr>
          <w:p w:rsidR="002B4DE7" w:rsidRPr="00544FC8" w:rsidRDefault="002B4DE7" w:rsidP="009D1EFC">
            <w:pPr>
              <w:spacing w:after="0"/>
            </w:pPr>
            <w:r>
              <w:t xml:space="preserve">The aim of the test is to insure that the user </w:t>
            </w:r>
            <w:r w:rsidR="00963F24">
              <w:pgNum/>
            </w:r>
            <w:r w:rsidR="00963F24">
              <w:t>ccess</w:t>
            </w:r>
            <w:r w:rsidR="00963F24">
              <w:pgNum/>
            </w:r>
            <w:r>
              <w:t xml:space="preserve"> to identify the products directly downloadable and choose the download of a product either with the browser or with a registered download manager if there is already one installed.</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330782">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p>
        </w:tc>
      </w:tr>
    </w:tbl>
    <w:p w:rsidR="001A1925" w:rsidRPr="00042252" w:rsidRDefault="001A1925" w:rsidP="00330782">
      <w:pPr>
        <w:pStyle w:val="Titre3"/>
      </w:pPr>
      <w:bookmarkStart w:id="205" w:name="_Toc345001092"/>
      <w:bookmarkStart w:id="206" w:name="_Toc421282791"/>
      <w:r w:rsidRPr="00042252">
        <w:t>NGEO-WEBC-VTD-0</w:t>
      </w:r>
      <w:r>
        <w:t>160</w:t>
      </w:r>
      <w:r w:rsidRPr="00042252">
        <w:t xml:space="preserve">: </w:t>
      </w:r>
      <w:r>
        <w:t>Advanced Search Criteria</w:t>
      </w:r>
      <w:bookmarkEnd w:id="205"/>
      <w:bookmarkEnd w:id="20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330782">
        <w:tc>
          <w:tcPr>
            <w:tcW w:w="8613" w:type="dxa"/>
            <w:gridSpan w:val="4"/>
            <w:shd w:val="clear" w:color="auto" w:fill="548DD4" w:themeFill="text2" w:themeFillTint="99"/>
          </w:tcPr>
          <w:p w:rsidR="001A1925" w:rsidRPr="004E5884" w:rsidRDefault="001A1925" w:rsidP="009B3B1D">
            <w:pPr>
              <w:spacing w:after="0"/>
              <w:jc w:val="center"/>
              <w:rPr>
                <w:b/>
                <w:i/>
                <w:color w:val="FFFFFF"/>
                <w:szCs w:val="18"/>
                <w:lang w:val="en-US"/>
              </w:rPr>
            </w:pPr>
            <w:r>
              <w:rPr>
                <w:b/>
                <w:i/>
                <w:color w:val="FFFFFF"/>
                <w:szCs w:val="18"/>
                <w:lang w:val="en-US"/>
              </w:rPr>
              <w:t>NGEO VALIDATION TEST  DESIGN</w:t>
            </w:r>
          </w:p>
        </w:tc>
      </w:tr>
      <w:tr w:rsidR="001A1925" w:rsidRPr="004E5884" w:rsidTr="00330782">
        <w:tc>
          <w:tcPr>
            <w:tcW w:w="1607"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1A1925" w:rsidRPr="00544FC8" w:rsidRDefault="001A1925" w:rsidP="009B3B1D">
            <w:pPr>
              <w:spacing w:after="0"/>
              <w:rPr>
                <w:i/>
                <w:color w:val="548DD4"/>
                <w:sz w:val="16"/>
                <w:szCs w:val="16"/>
              </w:rPr>
            </w:pPr>
            <w:r>
              <w:rPr>
                <w:i/>
                <w:color w:val="548DD4"/>
                <w:sz w:val="16"/>
                <w:szCs w:val="16"/>
              </w:rPr>
              <w:t>NGEO-WEBC-VTD-0160</w:t>
            </w:r>
          </w:p>
        </w:tc>
        <w:tc>
          <w:tcPr>
            <w:tcW w:w="1134"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A1925" w:rsidRPr="004E5884" w:rsidRDefault="001A1925" w:rsidP="009B3B1D">
            <w:pPr>
              <w:spacing w:after="0"/>
              <w:rPr>
                <w:i/>
                <w:color w:val="548DD4"/>
                <w:sz w:val="16"/>
                <w:szCs w:val="16"/>
                <w:lang w:val="en-US"/>
              </w:rPr>
            </w:pPr>
            <w:r>
              <w:rPr>
                <w:i/>
                <w:color w:val="548DD4"/>
                <w:sz w:val="16"/>
                <w:szCs w:val="16"/>
                <w:lang w:val="en-US"/>
              </w:rPr>
              <w:t>Advanced Search Criteria</w:t>
            </w:r>
          </w:p>
        </w:tc>
      </w:tr>
      <w:tr w:rsidR="001A1925" w:rsidRPr="00B17EAC" w:rsidTr="00330782">
        <w:tc>
          <w:tcPr>
            <w:tcW w:w="8613" w:type="dxa"/>
            <w:gridSpan w:val="4"/>
            <w:shd w:val="clear" w:color="auto" w:fill="A6A6A6"/>
          </w:tcPr>
          <w:p w:rsidR="001A1925" w:rsidRPr="00E31C5B" w:rsidRDefault="001A1925" w:rsidP="009B3B1D">
            <w:pPr>
              <w:spacing w:after="0"/>
              <w:rPr>
                <w:lang w:val="en-US"/>
              </w:rPr>
            </w:pPr>
            <w:r w:rsidRPr="00E31C5B">
              <w:rPr>
                <w:lang w:val="en-US"/>
              </w:rPr>
              <w:t>Description and Objective</w:t>
            </w:r>
          </w:p>
        </w:tc>
      </w:tr>
      <w:tr w:rsidR="001A1925" w:rsidRPr="004E5884" w:rsidTr="00330782">
        <w:trPr>
          <w:trHeight w:val="113"/>
        </w:trPr>
        <w:tc>
          <w:tcPr>
            <w:tcW w:w="8613" w:type="dxa"/>
            <w:gridSpan w:val="4"/>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p>
          <w:p w:rsidR="001A1925" w:rsidRPr="00E31C5B" w:rsidRDefault="001A1925" w:rsidP="009B3B1D">
            <w:pPr>
              <w:spacing w:after="0"/>
              <w:rPr>
                <w:lang w:val="en-US"/>
              </w:rPr>
            </w:pPr>
            <w:r>
              <w:rPr>
                <w:i/>
                <w:color w:val="548DD4"/>
                <w:sz w:val="16"/>
                <w:szCs w:val="16"/>
                <w:lang w:val="en-US"/>
              </w:rPr>
              <w:t>The search criteria inclusion in the open search request</w:t>
            </w:r>
          </w:p>
        </w:tc>
      </w:tr>
      <w:tr w:rsidR="001A1925" w:rsidRPr="00B17EAC" w:rsidTr="00330782">
        <w:tc>
          <w:tcPr>
            <w:tcW w:w="8613" w:type="dxa"/>
            <w:gridSpan w:val="4"/>
            <w:shd w:val="clear" w:color="auto" w:fill="A6A6A6"/>
          </w:tcPr>
          <w:p w:rsidR="001A1925" w:rsidRPr="00544FC8" w:rsidRDefault="001A1925" w:rsidP="009B3B1D">
            <w:pPr>
              <w:spacing w:after="0"/>
              <w:rPr>
                <w:sz w:val="14"/>
                <w:szCs w:val="14"/>
              </w:rPr>
            </w:pPr>
            <w:r>
              <w:rPr>
                <w:b/>
                <w:sz w:val="14"/>
                <w:szCs w:val="14"/>
              </w:rPr>
              <w:t>Features to be tested</w:t>
            </w:r>
          </w:p>
        </w:tc>
      </w:tr>
      <w:tr w:rsidR="001A1925" w:rsidRPr="004E5884" w:rsidTr="00330782">
        <w:tc>
          <w:tcPr>
            <w:tcW w:w="8613" w:type="dxa"/>
            <w:gridSpan w:val="4"/>
            <w:shd w:val="clear" w:color="auto" w:fill="auto"/>
          </w:tcPr>
          <w:p w:rsidR="001A1925" w:rsidRPr="00E31C5B" w:rsidRDefault="001A1925" w:rsidP="009B3B1D">
            <w:pPr>
              <w:spacing w:after="0"/>
              <w:rPr>
                <w:lang w:val="en-US"/>
              </w:rPr>
            </w:pPr>
            <w:r w:rsidRPr="00E31C5B">
              <w:rPr>
                <w:lang w:val="en-US"/>
              </w:rPr>
              <w:t xml:space="preserve">This test shall </w:t>
            </w:r>
            <w:r>
              <w:rPr>
                <w:lang w:val="en-US"/>
              </w:rPr>
              <w:t>insure that</w:t>
            </w:r>
            <w:r w:rsidRPr="00E31C5B">
              <w:rPr>
                <w:lang w:val="en-US"/>
              </w:rPr>
              <w:t>:</w:t>
            </w:r>
          </w:p>
          <w:p w:rsidR="001A1925" w:rsidRDefault="001A1925" w:rsidP="009B3B1D">
            <w:pPr>
              <w:pStyle w:val="Paragraphedeliste"/>
              <w:numPr>
                <w:ilvl w:val="0"/>
                <w:numId w:val="12"/>
              </w:numPr>
              <w:spacing w:after="0"/>
            </w:pPr>
            <w:r>
              <w:t>Search criteria of a dataset can be displayed and their selected values updated.</w:t>
            </w:r>
          </w:p>
          <w:p w:rsidR="001A1925" w:rsidRPr="004E5884" w:rsidRDefault="001A1925" w:rsidP="009B3B1D">
            <w:pPr>
              <w:pStyle w:val="Paragraphedeliste"/>
              <w:numPr>
                <w:ilvl w:val="0"/>
                <w:numId w:val="12"/>
              </w:numPr>
              <w:spacing w:after="0"/>
            </w:pPr>
            <w:r>
              <w:t xml:space="preserve">Dataset search criteria are included in the open Search </w:t>
            </w:r>
            <w:proofErr w:type="gramStart"/>
            <w:r>
              <w:t>url</w:t>
            </w:r>
            <w:proofErr w:type="gramEnd"/>
            <w:r>
              <w:t>.</w:t>
            </w:r>
          </w:p>
        </w:tc>
      </w:tr>
      <w:tr w:rsidR="001A1925" w:rsidRPr="00B17EAC" w:rsidTr="00330782">
        <w:tc>
          <w:tcPr>
            <w:tcW w:w="8613" w:type="dxa"/>
            <w:gridSpan w:val="4"/>
            <w:shd w:val="clear" w:color="auto" w:fill="A6A6A6"/>
          </w:tcPr>
          <w:p w:rsidR="001A1925" w:rsidRPr="00544FC8" w:rsidRDefault="001A1925" w:rsidP="009B3B1D">
            <w:pPr>
              <w:spacing w:after="0"/>
              <w:rPr>
                <w:sz w:val="14"/>
                <w:szCs w:val="14"/>
              </w:rPr>
            </w:pPr>
            <w:r>
              <w:rPr>
                <w:b/>
                <w:sz w:val="14"/>
                <w:szCs w:val="14"/>
              </w:rPr>
              <w:t>Approach refinements</w:t>
            </w:r>
          </w:p>
        </w:tc>
      </w:tr>
      <w:tr w:rsidR="001A1925" w:rsidRPr="00B17EAC" w:rsidTr="00330782">
        <w:trPr>
          <w:trHeight w:val="121"/>
        </w:trPr>
        <w:tc>
          <w:tcPr>
            <w:tcW w:w="8613" w:type="dxa"/>
            <w:gridSpan w:val="4"/>
            <w:shd w:val="clear" w:color="auto" w:fill="auto"/>
          </w:tcPr>
          <w:p w:rsidR="001A1925" w:rsidRDefault="001A1925" w:rsidP="009B3B1D">
            <w:pPr>
              <w:spacing w:after="0"/>
            </w:pPr>
            <w:r>
              <w:t xml:space="preserve">The aim of the test is to insure that the user </w:t>
            </w:r>
            <w:r w:rsidR="00963F24" w:rsidRPr="00330782">
              <w:rPr>
                <w:highlight w:val="yellow"/>
              </w:rPr>
              <w:pgNum/>
            </w:r>
            <w:r w:rsidR="00963F24" w:rsidRPr="00330782">
              <w:rPr>
                <w:highlight w:val="yellow"/>
              </w:rPr>
              <w:t>ccess</w:t>
            </w:r>
            <w:r w:rsidR="00963F24" w:rsidRPr="00330782">
              <w:rPr>
                <w:highlight w:val="yellow"/>
              </w:rPr>
              <w:pgNum/>
            </w:r>
            <w:r>
              <w:t xml:space="preserve"> to visualize and change the search criteria values of the selected dataset.</w:t>
            </w:r>
          </w:p>
          <w:p w:rsidR="001A1925" w:rsidRPr="00544FC8" w:rsidRDefault="001A1925" w:rsidP="009B3B1D">
            <w:pPr>
              <w:spacing w:after="0"/>
            </w:pPr>
          </w:p>
        </w:tc>
      </w:tr>
      <w:tr w:rsidR="001A1925" w:rsidRPr="00B17EAC" w:rsidTr="00330782">
        <w:tc>
          <w:tcPr>
            <w:tcW w:w="8613" w:type="dxa"/>
            <w:gridSpan w:val="4"/>
            <w:shd w:val="clear" w:color="auto" w:fill="A6A6A6"/>
          </w:tcPr>
          <w:p w:rsidR="001A1925" w:rsidRPr="00544FC8" w:rsidRDefault="001A1925" w:rsidP="009B3B1D">
            <w:pPr>
              <w:spacing w:after="0"/>
              <w:rPr>
                <w:sz w:val="14"/>
                <w:szCs w:val="14"/>
              </w:rPr>
            </w:pPr>
            <w:r>
              <w:rPr>
                <w:b/>
                <w:sz w:val="14"/>
                <w:szCs w:val="14"/>
              </w:rPr>
              <w:t>Test Case Identifiers</w:t>
            </w:r>
          </w:p>
        </w:tc>
      </w:tr>
      <w:tr w:rsidR="001A1925" w:rsidRPr="00B17EAC" w:rsidTr="00330782">
        <w:tc>
          <w:tcPr>
            <w:tcW w:w="8613" w:type="dxa"/>
            <w:gridSpan w:val="4"/>
            <w:shd w:val="clear" w:color="auto" w:fill="auto"/>
          </w:tcPr>
          <w:p w:rsidR="001A1925" w:rsidRDefault="001A1925" w:rsidP="009B3B1D">
            <w:pPr>
              <w:spacing w:after="0"/>
            </w:pPr>
            <w:r w:rsidRPr="00E31C5B">
              <w:t>NGEO-</w:t>
            </w:r>
            <w:r>
              <w:t>WEBC-VTC-0160 : covers the above mentionned goals</w:t>
            </w:r>
          </w:p>
          <w:p w:rsidR="001A1925" w:rsidRPr="00544FC8" w:rsidRDefault="001A1925" w:rsidP="009B3B1D">
            <w:pPr>
              <w:spacing w:after="0"/>
            </w:pPr>
            <w:r w:rsidRPr="00E31C5B">
              <w:t>NGEO-</w:t>
            </w:r>
            <w:r>
              <w:t>WEBC-VTC-0165: checks the goals are consistent when the selected dataset changes</w:t>
            </w:r>
          </w:p>
        </w:tc>
      </w:tr>
    </w:tbl>
    <w:p w:rsidR="00371048" w:rsidRDefault="00371048" w:rsidP="00330782">
      <w:pPr>
        <w:pStyle w:val="Titre3"/>
      </w:pPr>
      <w:bookmarkStart w:id="207" w:name="_Toc421282792"/>
      <w:r>
        <w:t>NGEO-WEBC-VTD-0170: Download options</w:t>
      </w:r>
      <w:bookmarkEnd w:id="20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330782">
        <w:tc>
          <w:tcPr>
            <w:tcW w:w="8613" w:type="dxa"/>
            <w:gridSpan w:val="4"/>
            <w:shd w:val="clear" w:color="auto" w:fill="548DD4" w:themeFill="text2" w:themeFillTint="99"/>
            <w:hideMark/>
          </w:tcPr>
          <w:p w:rsidR="00371048" w:rsidRDefault="00371048" w:rsidP="009B3B1D">
            <w:pPr>
              <w:spacing w:after="0"/>
              <w:jc w:val="center"/>
              <w:rPr>
                <w:b/>
                <w:i/>
                <w:color w:val="FFFFFF"/>
                <w:szCs w:val="18"/>
                <w:lang w:val="en-US"/>
              </w:rPr>
            </w:pPr>
            <w:r>
              <w:rPr>
                <w:b/>
                <w:i/>
                <w:color w:val="FFFFFF"/>
                <w:szCs w:val="18"/>
                <w:lang w:val="en-US"/>
              </w:rPr>
              <w:t>NGEO VALIDATION TEST  DESIGN</w:t>
            </w:r>
          </w:p>
        </w:tc>
      </w:tr>
      <w:tr w:rsidR="00371048" w:rsidTr="00330782">
        <w:tc>
          <w:tcPr>
            <w:tcW w:w="1607" w:type="dxa"/>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Identifier</w:t>
            </w:r>
          </w:p>
        </w:tc>
        <w:tc>
          <w:tcPr>
            <w:tcW w:w="1903" w:type="dxa"/>
            <w:hideMark/>
          </w:tcPr>
          <w:p w:rsidR="00371048" w:rsidRDefault="00371048" w:rsidP="009B3B1D">
            <w:pPr>
              <w:spacing w:after="0"/>
              <w:rPr>
                <w:i/>
                <w:color w:val="548DD4"/>
                <w:sz w:val="16"/>
                <w:szCs w:val="16"/>
              </w:rPr>
            </w:pPr>
            <w:r>
              <w:rPr>
                <w:i/>
                <w:color w:val="548DD4"/>
                <w:sz w:val="16"/>
                <w:szCs w:val="16"/>
              </w:rPr>
              <w:t>NGEO-WEBC-VTD-0170</w:t>
            </w:r>
          </w:p>
        </w:tc>
        <w:tc>
          <w:tcPr>
            <w:tcW w:w="1134" w:type="dxa"/>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Title</w:t>
            </w:r>
          </w:p>
        </w:tc>
        <w:tc>
          <w:tcPr>
            <w:tcW w:w="3969" w:type="dxa"/>
            <w:hideMark/>
          </w:tcPr>
          <w:p w:rsidR="00371048" w:rsidRDefault="00371048" w:rsidP="009B3B1D">
            <w:pPr>
              <w:spacing w:after="0"/>
              <w:rPr>
                <w:i/>
                <w:color w:val="548DD4"/>
                <w:sz w:val="16"/>
                <w:szCs w:val="16"/>
                <w:lang w:val="en-US"/>
              </w:rPr>
            </w:pPr>
            <w:r>
              <w:rPr>
                <w:i/>
                <w:color w:val="548DD4"/>
                <w:sz w:val="16"/>
                <w:szCs w:val="16"/>
                <w:lang w:val="en-US"/>
              </w:rPr>
              <w:t>Download Options</w:t>
            </w:r>
          </w:p>
        </w:tc>
      </w:tr>
      <w:tr w:rsidR="00371048" w:rsidTr="00330782">
        <w:tc>
          <w:tcPr>
            <w:tcW w:w="8613" w:type="dxa"/>
            <w:gridSpan w:val="4"/>
            <w:shd w:val="clear" w:color="auto" w:fill="A6A6A6"/>
            <w:hideMark/>
          </w:tcPr>
          <w:p w:rsidR="00371048" w:rsidRDefault="00371048" w:rsidP="009B3B1D">
            <w:pPr>
              <w:spacing w:after="0"/>
              <w:rPr>
                <w:lang w:val="en-US"/>
              </w:rPr>
            </w:pPr>
            <w:r>
              <w:rPr>
                <w:lang w:val="en-US"/>
              </w:rPr>
              <w:t>Description and Objective</w:t>
            </w:r>
          </w:p>
        </w:tc>
      </w:tr>
      <w:tr w:rsidR="00371048" w:rsidRPr="002437FB" w:rsidTr="00330782">
        <w:trPr>
          <w:trHeight w:val="113"/>
        </w:trPr>
        <w:tc>
          <w:tcPr>
            <w:tcW w:w="8613" w:type="dxa"/>
            <w:gridSpan w:val="4"/>
            <w:hideMark/>
          </w:tcPr>
          <w:p w:rsidR="00371048" w:rsidRDefault="00371048" w:rsidP="009B3B1D">
            <w:pPr>
              <w:spacing w:after="0"/>
              <w:rPr>
                <w:i/>
                <w:color w:val="548DD4"/>
                <w:sz w:val="16"/>
                <w:szCs w:val="16"/>
                <w:lang w:val="en-US"/>
              </w:rPr>
            </w:pPr>
            <w:r>
              <w:rPr>
                <w:i/>
                <w:color w:val="548DD4"/>
                <w:sz w:val="16"/>
                <w:szCs w:val="16"/>
                <w:lang w:val="en-US"/>
              </w:rPr>
              <w:t>The design of this test deals with :</w:t>
            </w:r>
          </w:p>
          <w:p w:rsidR="00371048" w:rsidRDefault="00371048"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download options for the current selected dataset.</w:t>
            </w:r>
          </w:p>
          <w:p w:rsidR="00371048" w:rsidRDefault="00371048" w:rsidP="009B3B1D">
            <w:pPr>
              <w:spacing w:after="0"/>
              <w:rPr>
                <w:lang w:val="en-US"/>
              </w:rPr>
            </w:pPr>
            <w:r>
              <w:rPr>
                <w:i/>
                <w:color w:val="548DD4"/>
                <w:sz w:val="16"/>
                <w:szCs w:val="16"/>
                <w:lang w:val="en-US"/>
              </w:rPr>
              <w:t>The search criteria inclusion in the open search request</w:t>
            </w:r>
          </w:p>
        </w:tc>
      </w:tr>
      <w:tr w:rsidR="00371048" w:rsidTr="00330782">
        <w:tc>
          <w:tcPr>
            <w:tcW w:w="8613" w:type="dxa"/>
            <w:gridSpan w:val="4"/>
            <w:shd w:val="clear" w:color="auto" w:fill="A6A6A6"/>
            <w:hideMark/>
          </w:tcPr>
          <w:p w:rsidR="00371048" w:rsidRDefault="00371048" w:rsidP="009B3B1D">
            <w:pPr>
              <w:spacing w:after="0"/>
              <w:rPr>
                <w:sz w:val="14"/>
                <w:szCs w:val="14"/>
              </w:rPr>
            </w:pPr>
            <w:r>
              <w:rPr>
                <w:b/>
                <w:sz w:val="14"/>
                <w:szCs w:val="14"/>
              </w:rPr>
              <w:t>Features to be tested</w:t>
            </w:r>
          </w:p>
        </w:tc>
      </w:tr>
      <w:tr w:rsidR="00371048" w:rsidRPr="002437FB" w:rsidTr="00330782">
        <w:tc>
          <w:tcPr>
            <w:tcW w:w="8613" w:type="dxa"/>
            <w:gridSpan w:val="4"/>
            <w:hideMark/>
          </w:tcPr>
          <w:p w:rsidR="00371048" w:rsidRDefault="00371048" w:rsidP="009B3B1D">
            <w:pPr>
              <w:spacing w:after="0"/>
              <w:rPr>
                <w:lang w:val="en-US"/>
              </w:rPr>
            </w:pPr>
            <w:r>
              <w:rPr>
                <w:lang w:val="en-US"/>
              </w:rPr>
              <w:t>This test shall insure that:</w:t>
            </w:r>
          </w:p>
          <w:p w:rsidR="00371048" w:rsidRDefault="00371048" w:rsidP="00371048">
            <w:pPr>
              <w:pStyle w:val="Paragraphedeliste"/>
              <w:numPr>
                <w:ilvl w:val="0"/>
                <w:numId w:val="12"/>
              </w:numPr>
              <w:spacing w:after="0" w:line="276" w:lineRule="auto"/>
            </w:pPr>
            <w:r>
              <w:t>Download options of a dataset can be displayed and their selected values updated.</w:t>
            </w:r>
          </w:p>
          <w:p w:rsidR="00371048" w:rsidRDefault="00371048" w:rsidP="00371048">
            <w:pPr>
              <w:pStyle w:val="Paragraphedeliste"/>
              <w:numPr>
                <w:ilvl w:val="0"/>
                <w:numId w:val="12"/>
              </w:numPr>
              <w:spacing w:after="0" w:line="276" w:lineRule="auto"/>
            </w:pPr>
            <w:r>
              <w:t xml:space="preserve">Dataset download options are included in the open Search </w:t>
            </w:r>
            <w:proofErr w:type="gramStart"/>
            <w:r>
              <w:t>url</w:t>
            </w:r>
            <w:proofErr w:type="gramEnd"/>
            <w:r>
              <w:t>.</w:t>
            </w:r>
          </w:p>
          <w:p w:rsidR="00371048" w:rsidRDefault="00371048" w:rsidP="00371048">
            <w:pPr>
              <w:pStyle w:val="Paragraphedeliste"/>
              <w:numPr>
                <w:ilvl w:val="0"/>
                <w:numId w:val="12"/>
              </w:numPr>
              <w:spacing w:after="0" w:line="276" w:lineRule="auto"/>
            </w:pPr>
            <w:r>
              <w:t>download options can be updated for product urls in the results’table</w:t>
            </w:r>
          </w:p>
        </w:tc>
      </w:tr>
      <w:tr w:rsidR="00371048" w:rsidTr="00330782">
        <w:tc>
          <w:tcPr>
            <w:tcW w:w="8613" w:type="dxa"/>
            <w:gridSpan w:val="4"/>
            <w:shd w:val="clear" w:color="auto" w:fill="A6A6A6"/>
            <w:hideMark/>
          </w:tcPr>
          <w:p w:rsidR="00371048" w:rsidRDefault="00371048" w:rsidP="009B3B1D">
            <w:pPr>
              <w:spacing w:after="0"/>
              <w:rPr>
                <w:sz w:val="14"/>
                <w:szCs w:val="14"/>
              </w:rPr>
            </w:pPr>
            <w:r>
              <w:rPr>
                <w:b/>
                <w:sz w:val="14"/>
                <w:szCs w:val="14"/>
              </w:rPr>
              <w:t>Approach refinements</w:t>
            </w:r>
          </w:p>
        </w:tc>
      </w:tr>
      <w:tr w:rsidR="00371048" w:rsidRPr="002437FB" w:rsidTr="00330782">
        <w:trPr>
          <w:trHeight w:val="121"/>
        </w:trPr>
        <w:tc>
          <w:tcPr>
            <w:tcW w:w="8613" w:type="dxa"/>
            <w:gridSpan w:val="4"/>
            <w:hideMark/>
          </w:tcPr>
          <w:p w:rsidR="00371048" w:rsidRDefault="00371048" w:rsidP="009B3B1D">
            <w:pPr>
              <w:spacing w:after="0"/>
            </w:pPr>
            <w:r>
              <w:t xml:space="preserve">The aim of the test is to insure that the user </w:t>
            </w:r>
            <w:r w:rsidR="00963F24" w:rsidRPr="00330782">
              <w:rPr>
                <w:highlight w:val="yellow"/>
              </w:rPr>
              <w:pgNum/>
            </w:r>
            <w:r w:rsidR="00963F24" w:rsidRPr="00330782">
              <w:rPr>
                <w:highlight w:val="yellow"/>
              </w:rPr>
              <w:t>ccess</w:t>
            </w:r>
            <w:r w:rsidR="00963F24" w:rsidRPr="00330782">
              <w:rPr>
                <w:highlight w:val="yellow"/>
              </w:rPr>
              <w:pgNum/>
            </w:r>
            <w:r>
              <w:t xml:space="preserve"> to visualize and change the Download options values of the selected dataset.</w:t>
            </w:r>
          </w:p>
          <w:p w:rsidR="00371048" w:rsidRDefault="00371048" w:rsidP="009B3B1D">
            <w:pPr>
              <w:spacing w:after="0"/>
            </w:pPr>
            <w:r>
              <w:t>Incluse the selected download options values in the open search url</w:t>
            </w:r>
          </w:p>
          <w:p w:rsidR="00371048" w:rsidRDefault="00371048" w:rsidP="009B3B1D">
            <w:pPr>
              <w:spacing w:after="0"/>
            </w:pPr>
            <w:r>
              <w:t>Update the product urls download options.</w:t>
            </w:r>
          </w:p>
        </w:tc>
      </w:tr>
      <w:tr w:rsidR="00371048" w:rsidTr="00330782">
        <w:tc>
          <w:tcPr>
            <w:tcW w:w="8613" w:type="dxa"/>
            <w:gridSpan w:val="4"/>
            <w:shd w:val="clear" w:color="auto" w:fill="A6A6A6"/>
            <w:hideMark/>
          </w:tcPr>
          <w:p w:rsidR="00371048" w:rsidRDefault="00371048" w:rsidP="009B3B1D">
            <w:pPr>
              <w:spacing w:after="0"/>
              <w:rPr>
                <w:sz w:val="14"/>
                <w:szCs w:val="14"/>
              </w:rPr>
            </w:pPr>
            <w:r>
              <w:rPr>
                <w:b/>
                <w:sz w:val="14"/>
                <w:szCs w:val="14"/>
              </w:rPr>
              <w:t>Test Case Identifiers</w:t>
            </w:r>
          </w:p>
        </w:tc>
      </w:tr>
      <w:tr w:rsidR="00371048" w:rsidRPr="002437FB" w:rsidTr="00330782">
        <w:tc>
          <w:tcPr>
            <w:tcW w:w="8613" w:type="dxa"/>
            <w:gridSpan w:val="4"/>
          </w:tcPr>
          <w:p w:rsidR="00371048" w:rsidRDefault="00371048" w:rsidP="009B3B1D">
            <w:pPr>
              <w:spacing w:after="0"/>
            </w:pPr>
            <w:r>
              <w:t>NGEO-WEBC-VTC-0170 : covers the above mentionned goals</w:t>
            </w:r>
          </w:p>
          <w:p w:rsidR="00371048" w:rsidRDefault="00371048" w:rsidP="009B3B1D">
            <w:pPr>
              <w:spacing w:after="0"/>
            </w:pPr>
            <w:r>
              <w:lastRenderedPageBreak/>
              <w:t>NGEO-WEBC-VTC-0173: checks that the download options can be updated from the results table.</w:t>
            </w:r>
          </w:p>
          <w:p w:rsidR="00371048" w:rsidRDefault="00371048" w:rsidP="009B3B1D">
            <w:pPr>
              <w:spacing w:after="0"/>
            </w:pPr>
            <w:r>
              <w:t>NGEO-WEBC-VTC-0175: checks the goals are consistent when the selected dataset changes.</w:t>
            </w:r>
          </w:p>
        </w:tc>
      </w:tr>
    </w:tbl>
    <w:p w:rsidR="00691B7C" w:rsidRDefault="00691B7C" w:rsidP="00330782">
      <w:pPr>
        <w:pStyle w:val="Titre3"/>
      </w:pPr>
      <w:bookmarkStart w:id="208" w:name="_Toc421282793"/>
      <w:r>
        <w:lastRenderedPageBreak/>
        <w:t>NGEO-WEBC-VTD-0180: Help</w:t>
      </w:r>
      <w:bookmarkEnd w:id="20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330782">
        <w:tc>
          <w:tcPr>
            <w:tcW w:w="8613" w:type="dxa"/>
            <w:gridSpan w:val="4"/>
            <w:shd w:val="clear" w:color="auto" w:fill="548DD4" w:themeFill="text2" w:themeFillTint="99"/>
            <w:hideMark/>
          </w:tcPr>
          <w:p w:rsidR="00691B7C" w:rsidRDefault="00691B7C" w:rsidP="00435142">
            <w:pPr>
              <w:spacing w:after="0"/>
              <w:jc w:val="center"/>
              <w:rPr>
                <w:b/>
                <w:i/>
                <w:color w:val="FFFFFF"/>
                <w:szCs w:val="18"/>
                <w:lang w:val="en-US"/>
              </w:rPr>
            </w:pPr>
            <w:r>
              <w:rPr>
                <w:b/>
                <w:i/>
                <w:color w:val="FFFFFF"/>
                <w:szCs w:val="18"/>
                <w:lang w:val="en-US"/>
              </w:rPr>
              <w:t>NGEO VALIDATION TEST  DESIGN</w:t>
            </w:r>
          </w:p>
        </w:tc>
      </w:tr>
      <w:tr w:rsidR="00691B7C" w:rsidTr="00330782">
        <w:tc>
          <w:tcPr>
            <w:tcW w:w="1607" w:type="dxa"/>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Identifier</w:t>
            </w:r>
          </w:p>
        </w:tc>
        <w:tc>
          <w:tcPr>
            <w:tcW w:w="1903" w:type="dxa"/>
            <w:hideMark/>
          </w:tcPr>
          <w:p w:rsidR="00691B7C" w:rsidRDefault="00691B7C">
            <w:pPr>
              <w:spacing w:after="0"/>
              <w:rPr>
                <w:i/>
                <w:color w:val="548DD4"/>
                <w:sz w:val="16"/>
                <w:szCs w:val="16"/>
              </w:rPr>
            </w:pPr>
            <w:r>
              <w:rPr>
                <w:i/>
                <w:color w:val="548DD4"/>
                <w:sz w:val="16"/>
                <w:szCs w:val="16"/>
              </w:rPr>
              <w:t>NGEO-WEBC-VTD-01</w:t>
            </w:r>
            <w:r w:rsidR="007B1C8E">
              <w:rPr>
                <w:i/>
                <w:color w:val="548DD4"/>
                <w:sz w:val="16"/>
                <w:szCs w:val="16"/>
              </w:rPr>
              <w:t>8</w:t>
            </w:r>
            <w:r>
              <w:rPr>
                <w:i/>
                <w:color w:val="548DD4"/>
                <w:sz w:val="16"/>
                <w:szCs w:val="16"/>
              </w:rPr>
              <w:t>0</w:t>
            </w:r>
          </w:p>
        </w:tc>
        <w:tc>
          <w:tcPr>
            <w:tcW w:w="1134" w:type="dxa"/>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Title</w:t>
            </w:r>
          </w:p>
        </w:tc>
        <w:tc>
          <w:tcPr>
            <w:tcW w:w="3969" w:type="dxa"/>
            <w:hideMark/>
          </w:tcPr>
          <w:p w:rsidR="00691B7C" w:rsidRDefault="007B1C8E" w:rsidP="00435142">
            <w:pPr>
              <w:spacing w:after="0"/>
              <w:rPr>
                <w:i/>
                <w:color w:val="548DD4"/>
                <w:sz w:val="16"/>
                <w:szCs w:val="16"/>
                <w:lang w:val="en-US"/>
              </w:rPr>
            </w:pPr>
            <w:r>
              <w:rPr>
                <w:i/>
                <w:color w:val="548DD4"/>
                <w:sz w:val="16"/>
                <w:szCs w:val="16"/>
                <w:lang w:val="en-US"/>
              </w:rPr>
              <w:t>Help</w:t>
            </w:r>
          </w:p>
        </w:tc>
      </w:tr>
      <w:tr w:rsidR="00691B7C" w:rsidTr="00330782">
        <w:tc>
          <w:tcPr>
            <w:tcW w:w="8613" w:type="dxa"/>
            <w:gridSpan w:val="4"/>
            <w:shd w:val="clear" w:color="auto" w:fill="A6A6A6"/>
            <w:hideMark/>
          </w:tcPr>
          <w:p w:rsidR="00691B7C" w:rsidRDefault="00691B7C" w:rsidP="00435142">
            <w:pPr>
              <w:spacing w:after="0"/>
              <w:rPr>
                <w:lang w:val="en-US"/>
              </w:rPr>
            </w:pPr>
            <w:r>
              <w:rPr>
                <w:lang w:val="en-US"/>
              </w:rPr>
              <w:t>Description and Objective</w:t>
            </w:r>
          </w:p>
        </w:tc>
      </w:tr>
      <w:tr w:rsidR="00691B7C" w:rsidRPr="002437FB" w:rsidTr="00330782">
        <w:trPr>
          <w:trHeight w:val="113"/>
        </w:trPr>
        <w:tc>
          <w:tcPr>
            <w:tcW w:w="8613" w:type="dxa"/>
            <w:gridSpan w:val="4"/>
            <w:hideMark/>
          </w:tcPr>
          <w:p w:rsidR="00691B7C" w:rsidRDefault="00691B7C">
            <w:pPr>
              <w:spacing w:after="0"/>
              <w:rPr>
                <w:lang w:val="en-US"/>
              </w:rPr>
            </w:pPr>
            <w:r>
              <w:rPr>
                <w:i/>
                <w:color w:val="548DD4"/>
                <w:sz w:val="16"/>
                <w:szCs w:val="16"/>
                <w:lang w:val="en-US"/>
              </w:rPr>
              <w:t xml:space="preserve">The </w:t>
            </w:r>
            <w:r w:rsidR="00A9268C">
              <w:rPr>
                <w:i/>
                <w:color w:val="548DD4"/>
                <w:sz w:val="16"/>
                <w:szCs w:val="16"/>
                <w:lang w:val="en-US"/>
              </w:rPr>
              <w:t>design of this test deals with a</w:t>
            </w:r>
            <w:r w:rsidR="00045688">
              <w:rPr>
                <w:i/>
                <w:color w:val="548DD4"/>
                <w:sz w:val="16"/>
                <w:szCs w:val="16"/>
                <w:lang w:val="en-US"/>
              </w:rPr>
              <w:t>ccess to an online guide</w:t>
            </w:r>
            <w:r w:rsidR="00A9268C">
              <w:rPr>
                <w:i/>
                <w:color w:val="548DD4"/>
                <w:sz w:val="16"/>
                <w:szCs w:val="16"/>
                <w:lang w:val="en-US"/>
              </w:rPr>
              <w:t xml:space="preserve"> and access to c</w:t>
            </w:r>
            <w:r w:rsidR="00045688">
              <w:rPr>
                <w:i/>
                <w:color w:val="548DD4"/>
                <w:sz w:val="16"/>
                <w:szCs w:val="16"/>
                <w:lang w:val="en-US"/>
              </w:rPr>
              <w:t>ontext help in the application</w:t>
            </w:r>
          </w:p>
        </w:tc>
      </w:tr>
      <w:tr w:rsidR="00691B7C" w:rsidTr="00330782">
        <w:tc>
          <w:tcPr>
            <w:tcW w:w="8613" w:type="dxa"/>
            <w:gridSpan w:val="4"/>
            <w:shd w:val="clear" w:color="auto" w:fill="A6A6A6"/>
            <w:hideMark/>
          </w:tcPr>
          <w:p w:rsidR="00691B7C" w:rsidRDefault="00691B7C" w:rsidP="00435142">
            <w:pPr>
              <w:spacing w:after="0"/>
              <w:rPr>
                <w:sz w:val="14"/>
                <w:szCs w:val="14"/>
              </w:rPr>
            </w:pPr>
            <w:r>
              <w:rPr>
                <w:b/>
                <w:sz w:val="14"/>
                <w:szCs w:val="14"/>
              </w:rPr>
              <w:t>Features to be tested</w:t>
            </w:r>
          </w:p>
        </w:tc>
      </w:tr>
      <w:tr w:rsidR="00691B7C" w:rsidRPr="002437FB" w:rsidTr="00330782">
        <w:tc>
          <w:tcPr>
            <w:tcW w:w="8613" w:type="dxa"/>
            <w:gridSpan w:val="4"/>
            <w:hideMark/>
          </w:tcPr>
          <w:p w:rsidR="00691B7C" w:rsidRDefault="00691B7C" w:rsidP="00435142">
            <w:pPr>
              <w:spacing w:after="0"/>
              <w:rPr>
                <w:lang w:val="en-US"/>
              </w:rPr>
            </w:pPr>
            <w:r>
              <w:rPr>
                <w:lang w:val="en-US"/>
              </w:rPr>
              <w:t>This test shall insure that:</w:t>
            </w:r>
          </w:p>
          <w:p w:rsidR="00691B7C" w:rsidRDefault="00045688" w:rsidP="00435142">
            <w:pPr>
              <w:pStyle w:val="Paragraphedeliste"/>
              <w:numPr>
                <w:ilvl w:val="0"/>
                <w:numId w:val="12"/>
              </w:numPr>
              <w:spacing w:after="0" w:line="276" w:lineRule="auto"/>
            </w:pPr>
            <w:r>
              <w:t>User can access an online guide</w:t>
            </w:r>
            <w:r w:rsidR="00691B7C">
              <w:t>.</w:t>
            </w:r>
          </w:p>
          <w:p w:rsidR="00691B7C" w:rsidRDefault="00045688" w:rsidP="00435142">
            <w:pPr>
              <w:pStyle w:val="Paragraphedeliste"/>
              <w:numPr>
                <w:ilvl w:val="0"/>
                <w:numId w:val="12"/>
              </w:numPr>
              <w:spacing w:after="0" w:line="276" w:lineRule="auto"/>
            </w:pPr>
            <w:r>
              <w:t>An help context is provided</w:t>
            </w:r>
          </w:p>
        </w:tc>
      </w:tr>
      <w:tr w:rsidR="00691B7C" w:rsidTr="00330782">
        <w:tc>
          <w:tcPr>
            <w:tcW w:w="8613" w:type="dxa"/>
            <w:gridSpan w:val="4"/>
            <w:shd w:val="clear" w:color="auto" w:fill="A6A6A6"/>
            <w:hideMark/>
          </w:tcPr>
          <w:p w:rsidR="00691B7C" w:rsidRDefault="00691B7C" w:rsidP="00435142">
            <w:pPr>
              <w:spacing w:after="0"/>
              <w:rPr>
                <w:sz w:val="14"/>
                <w:szCs w:val="14"/>
              </w:rPr>
            </w:pPr>
            <w:r>
              <w:rPr>
                <w:b/>
                <w:sz w:val="14"/>
                <w:szCs w:val="14"/>
              </w:rPr>
              <w:t>Approach refinements</w:t>
            </w:r>
          </w:p>
        </w:tc>
      </w:tr>
      <w:tr w:rsidR="00691B7C" w:rsidRPr="002437FB" w:rsidTr="00330782">
        <w:trPr>
          <w:trHeight w:val="121"/>
        </w:trPr>
        <w:tc>
          <w:tcPr>
            <w:tcW w:w="8613" w:type="dxa"/>
            <w:gridSpan w:val="4"/>
            <w:hideMark/>
          </w:tcPr>
          <w:p w:rsidR="00691B7C" w:rsidRDefault="00491F66">
            <w:pPr>
              <w:spacing w:after="0"/>
            </w:pPr>
            <w:r>
              <w:t>The test is composed of one</w:t>
            </w:r>
            <w:r w:rsidR="00A9268C">
              <w:t xml:space="preserve"> test case</w:t>
            </w:r>
            <w:r w:rsidR="006A7DD1">
              <w:t xml:space="preserve"> for online guide </w:t>
            </w:r>
            <w:r w:rsidR="00A9268C">
              <w:t xml:space="preserve">and context help, the two </w:t>
            </w:r>
            <w:r>
              <w:t xml:space="preserve">features </w:t>
            </w:r>
            <w:r w:rsidR="00A9268C">
              <w:t>are closely related.</w:t>
            </w:r>
          </w:p>
        </w:tc>
      </w:tr>
      <w:tr w:rsidR="00691B7C" w:rsidTr="00330782">
        <w:tc>
          <w:tcPr>
            <w:tcW w:w="8613" w:type="dxa"/>
            <w:gridSpan w:val="4"/>
            <w:shd w:val="clear" w:color="auto" w:fill="A6A6A6"/>
            <w:hideMark/>
          </w:tcPr>
          <w:p w:rsidR="00691B7C" w:rsidRDefault="00691B7C" w:rsidP="00435142">
            <w:pPr>
              <w:spacing w:after="0"/>
              <w:rPr>
                <w:sz w:val="14"/>
                <w:szCs w:val="14"/>
              </w:rPr>
            </w:pPr>
            <w:r>
              <w:rPr>
                <w:b/>
                <w:sz w:val="14"/>
                <w:szCs w:val="14"/>
              </w:rPr>
              <w:t>Test Case Identifiers</w:t>
            </w:r>
          </w:p>
        </w:tc>
      </w:tr>
      <w:tr w:rsidR="00691B7C" w:rsidRPr="002437FB" w:rsidTr="00330782">
        <w:tc>
          <w:tcPr>
            <w:tcW w:w="8613" w:type="dxa"/>
            <w:gridSpan w:val="4"/>
          </w:tcPr>
          <w:p w:rsidR="00691B7C" w:rsidRDefault="00045688" w:rsidP="00DC4D99">
            <w:pPr>
              <w:spacing w:after="0"/>
            </w:pPr>
            <w:r>
              <w:t>NGEO-WEBC-VTC-018</w:t>
            </w:r>
            <w:r w:rsidR="00691B7C">
              <w:t xml:space="preserve">0 : </w:t>
            </w:r>
            <w:r>
              <w:t xml:space="preserve">check </w:t>
            </w:r>
            <w:r w:rsidR="00430C54">
              <w:t>a</w:t>
            </w:r>
            <w:r w:rsidR="00963F24">
              <w:t>ccess</w:t>
            </w:r>
            <w:r>
              <w:t xml:space="preserve"> to online guide</w:t>
            </w:r>
            <w:r w:rsidR="00A9268C">
              <w:t xml:space="preserve"> and context help</w:t>
            </w:r>
          </w:p>
        </w:tc>
      </w:tr>
    </w:tbl>
    <w:p w:rsidR="00740FF3" w:rsidRDefault="00740FF3" w:rsidP="00330782">
      <w:pPr>
        <w:pStyle w:val="Titre3"/>
      </w:pPr>
      <w:bookmarkStart w:id="209" w:name="_Toc421282794"/>
      <w:r>
        <w:t>NGEO-WEBC-VTD-0190: Import</w:t>
      </w:r>
      <w:bookmarkEnd w:id="20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330782">
        <w:tc>
          <w:tcPr>
            <w:tcW w:w="8613" w:type="dxa"/>
            <w:gridSpan w:val="4"/>
            <w:shd w:val="clear" w:color="auto" w:fill="548DD4" w:themeFill="text2" w:themeFillTint="99"/>
            <w:hideMark/>
          </w:tcPr>
          <w:p w:rsidR="00740FF3" w:rsidRDefault="00740FF3" w:rsidP="00435142">
            <w:pPr>
              <w:spacing w:after="0"/>
              <w:jc w:val="center"/>
              <w:rPr>
                <w:b/>
                <w:i/>
                <w:color w:val="FFFFFF"/>
                <w:szCs w:val="18"/>
                <w:lang w:val="en-US"/>
              </w:rPr>
            </w:pPr>
            <w:r>
              <w:rPr>
                <w:b/>
                <w:i/>
                <w:color w:val="FFFFFF"/>
                <w:szCs w:val="18"/>
                <w:lang w:val="en-US"/>
              </w:rPr>
              <w:t>NGEO VALIDATION TEST  DESIGN</w:t>
            </w:r>
          </w:p>
        </w:tc>
      </w:tr>
      <w:tr w:rsidR="00740FF3" w:rsidTr="00330782">
        <w:tc>
          <w:tcPr>
            <w:tcW w:w="1607" w:type="dxa"/>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Identifier</w:t>
            </w:r>
          </w:p>
        </w:tc>
        <w:tc>
          <w:tcPr>
            <w:tcW w:w="1903" w:type="dxa"/>
            <w:hideMark/>
          </w:tcPr>
          <w:p w:rsidR="00740FF3" w:rsidRDefault="00740FF3">
            <w:pPr>
              <w:spacing w:after="0"/>
              <w:rPr>
                <w:i/>
                <w:color w:val="548DD4"/>
                <w:sz w:val="16"/>
                <w:szCs w:val="16"/>
              </w:rPr>
            </w:pPr>
            <w:r>
              <w:rPr>
                <w:i/>
                <w:color w:val="548DD4"/>
                <w:sz w:val="16"/>
                <w:szCs w:val="16"/>
              </w:rPr>
              <w:t>NGEO-WEBC-VTD-0190</w:t>
            </w:r>
          </w:p>
        </w:tc>
        <w:tc>
          <w:tcPr>
            <w:tcW w:w="1134" w:type="dxa"/>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Title</w:t>
            </w:r>
          </w:p>
        </w:tc>
        <w:tc>
          <w:tcPr>
            <w:tcW w:w="3969" w:type="dxa"/>
            <w:hideMark/>
          </w:tcPr>
          <w:p w:rsidR="00740FF3" w:rsidRDefault="00740FF3" w:rsidP="00435142">
            <w:pPr>
              <w:spacing w:after="0"/>
              <w:rPr>
                <w:i/>
                <w:color w:val="548DD4"/>
                <w:sz w:val="16"/>
                <w:szCs w:val="16"/>
                <w:lang w:val="en-US"/>
              </w:rPr>
            </w:pPr>
            <w:r>
              <w:rPr>
                <w:i/>
                <w:color w:val="548DD4"/>
                <w:sz w:val="16"/>
                <w:szCs w:val="16"/>
                <w:lang w:val="en-US"/>
              </w:rPr>
              <w:t>Import</w:t>
            </w:r>
          </w:p>
        </w:tc>
      </w:tr>
      <w:tr w:rsidR="00740FF3" w:rsidTr="00330782">
        <w:tc>
          <w:tcPr>
            <w:tcW w:w="8613" w:type="dxa"/>
            <w:gridSpan w:val="4"/>
            <w:shd w:val="clear" w:color="auto" w:fill="A6A6A6"/>
            <w:hideMark/>
          </w:tcPr>
          <w:p w:rsidR="00740FF3" w:rsidRDefault="00740FF3" w:rsidP="00435142">
            <w:pPr>
              <w:spacing w:after="0"/>
              <w:rPr>
                <w:lang w:val="en-US"/>
              </w:rPr>
            </w:pPr>
            <w:r>
              <w:rPr>
                <w:lang w:val="en-US"/>
              </w:rPr>
              <w:t>Description and Objective</w:t>
            </w:r>
          </w:p>
        </w:tc>
      </w:tr>
      <w:tr w:rsidR="00740FF3" w:rsidRPr="002437FB" w:rsidTr="00330782">
        <w:trPr>
          <w:trHeight w:val="113"/>
        </w:trPr>
        <w:tc>
          <w:tcPr>
            <w:tcW w:w="8613" w:type="dxa"/>
            <w:gridSpan w:val="4"/>
            <w:hideMark/>
          </w:tcPr>
          <w:p w:rsidR="00740FF3" w:rsidRDefault="00740FF3">
            <w:pPr>
              <w:spacing w:after="0"/>
              <w:rPr>
                <w:lang w:val="en-US"/>
              </w:rPr>
            </w:pPr>
            <w:r>
              <w:rPr>
                <w:i/>
                <w:color w:val="548DD4"/>
                <w:sz w:val="16"/>
                <w:szCs w:val="16"/>
                <w:lang w:val="en-US"/>
              </w:rPr>
              <w:t>The design of this test deals with import of KML and other shape formats to define geographical area</w:t>
            </w:r>
          </w:p>
        </w:tc>
      </w:tr>
      <w:tr w:rsidR="00740FF3" w:rsidTr="00330782">
        <w:tc>
          <w:tcPr>
            <w:tcW w:w="8613" w:type="dxa"/>
            <w:gridSpan w:val="4"/>
            <w:shd w:val="clear" w:color="auto" w:fill="A6A6A6"/>
            <w:hideMark/>
          </w:tcPr>
          <w:p w:rsidR="00740FF3" w:rsidRDefault="00740FF3" w:rsidP="00435142">
            <w:pPr>
              <w:spacing w:after="0"/>
              <w:rPr>
                <w:sz w:val="14"/>
                <w:szCs w:val="14"/>
              </w:rPr>
            </w:pPr>
            <w:r>
              <w:rPr>
                <w:b/>
                <w:sz w:val="14"/>
                <w:szCs w:val="14"/>
              </w:rPr>
              <w:t>Features to be tested</w:t>
            </w:r>
          </w:p>
        </w:tc>
      </w:tr>
      <w:tr w:rsidR="00740FF3" w:rsidRPr="002437FB" w:rsidTr="00330782">
        <w:tc>
          <w:tcPr>
            <w:tcW w:w="8613" w:type="dxa"/>
            <w:gridSpan w:val="4"/>
            <w:hideMark/>
          </w:tcPr>
          <w:p w:rsidR="00740FF3" w:rsidRDefault="00740FF3" w:rsidP="00435142">
            <w:pPr>
              <w:spacing w:after="0"/>
              <w:rPr>
                <w:lang w:val="en-US"/>
              </w:rPr>
            </w:pPr>
            <w:r>
              <w:rPr>
                <w:lang w:val="en-US"/>
              </w:rPr>
              <w:t>This test shall insure that:</w:t>
            </w:r>
          </w:p>
          <w:p w:rsidR="00740FF3" w:rsidRDefault="00740FF3" w:rsidP="00435142">
            <w:pPr>
              <w:pStyle w:val="Paragraphedeliste"/>
              <w:numPr>
                <w:ilvl w:val="0"/>
                <w:numId w:val="12"/>
              </w:numPr>
              <w:spacing w:after="0" w:line="276" w:lineRule="auto"/>
            </w:pPr>
            <w:r>
              <w:t>User can import a geographical area from a file</w:t>
            </w:r>
          </w:p>
          <w:p w:rsidR="00740FF3" w:rsidRDefault="00740FF3" w:rsidP="00435142">
            <w:pPr>
              <w:pStyle w:val="Paragraphedeliste"/>
              <w:numPr>
                <w:ilvl w:val="0"/>
                <w:numId w:val="12"/>
              </w:numPr>
              <w:spacing w:after="0" w:line="276" w:lineRule="auto"/>
            </w:pPr>
            <w:r>
              <w:t>At least KML is supported</w:t>
            </w:r>
          </w:p>
          <w:p w:rsidR="00AF1247" w:rsidRDefault="00AF1247" w:rsidP="00435142">
            <w:pPr>
              <w:pStyle w:val="Paragraphedeliste"/>
              <w:numPr>
                <w:ilvl w:val="0"/>
                <w:numId w:val="12"/>
              </w:numPr>
              <w:spacing w:after="0" w:line="276" w:lineRule="auto"/>
            </w:pPr>
            <w:r>
              <w:t>User is informed when the file is invalid</w:t>
            </w:r>
          </w:p>
          <w:p w:rsidR="00491F66" w:rsidRDefault="00491F66" w:rsidP="00435142">
            <w:pPr>
              <w:pStyle w:val="Paragraphedeliste"/>
              <w:numPr>
                <w:ilvl w:val="0"/>
                <w:numId w:val="12"/>
              </w:numPr>
              <w:spacing w:after="0" w:line="276" w:lineRule="auto"/>
            </w:pPr>
            <w:r>
              <w:t>Geographical area is displayed and can be used as a search</w:t>
            </w:r>
          </w:p>
        </w:tc>
      </w:tr>
      <w:tr w:rsidR="00740FF3" w:rsidTr="00330782">
        <w:tc>
          <w:tcPr>
            <w:tcW w:w="8613" w:type="dxa"/>
            <w:gridSpan w:val="4"/>
            <w:shd w:val="clear" w:color="auto" w:fill="A6A6A6"/>
            <w:hideMark/>
          </w:tcPr>
          <w:p w:rsidR="00740FF3" w:rsidRDefault="00740FF3" w:rsidP="00435142">
            <w:pPr>
              <w:spacing w:after="0"/>
              <w:rPr>
                <w:sz w:val="14"/>
                <w:szCs w:val="14"/>
              </w:rPr>
            </w:pPr>
            <w:r>
              <w:rPr>
                <w:b/>
                <w:sz w:val="14"/>
                <w:szCs w:val="14"/>
              </w:rPr>
              <w:t>Approach refinements</w:t>
            </w:r>
          </w:p>
        </w:tc>
      </w:tr>
      <w:tr w:rsidR="00740FF3" w:rsidRPr="002437FB" w:rsidTr="00330782">
        <w:trPr>
          <w:trHeight w:val="121"/>
        </w:trPr>
        <w:tc>
          <w:tcPr>
            <w:tcW w:w="8613" w:type="dxa"/>
            <w:gridSpan w:val="4"/>
            <w:hideMark/>
          </w:tcPr>
          <w:p w:rsidR="00740FF3" w:rsidRDefault="00491F66">
            <w:pPr>
              <w:spacing w:after="0"/>
            </w:pPr>
            <w:r>
              <w:t>The test is composed of one complete test case  for all the features that are closely related.</w:t>
            </w:r>
          </w:p>
        </w:tc>
      </w:tr>
      <w:tr w:rsidR="00740FF3" w:rsidTr="00330782">
        <w:tc>
          <w:tcPr>
            <w:tcW w:w="8613" w:type="dxa"/>
            <w:gridSpan w:val="4"/>
            <w:shd w:val="clear" w:color="auto" w:fill="A6A6A6"/>
            <w:hideMark/>
          </w:tcPr>
          <w:p w:rsidR="00740FF3" w:rsidRDefault="00740FF3" w:rsidP="00435142">
            <w:pPr>
              <w:spacing w:after="0"/>
              <w:rPr>
                <w:sz w:val="14"/>
                <w:szCs w:val="14"/>
              </w:rPr>
            </w:pPr>
            <w:r>
              <w:rPr>
                <w:b/>
                <w:sz w:val="14"/>
                <w:szCs w:val="14"/>
              </w:rPr>
              <w:t>Test Case Identifiers</w:t>
            </w:r>
          </w:p>
        </w:tc>
      </w:tr>
      <w:tr w:rsidR="00740FF3" w:rsidRPr="002437FB" w:rsidTr="00330782">
        <w:tc>
          <w:tcPr>
            <w:tcW w:w="8613" w:type="dxa"/>
            <w:gridSpan w:val="4"/>
          </w:tcPr>
          <w:p w:rsidR="00740FF3" w:rsidRDefault="00740FF3">
            <w:pPr>
              <w:spacing w:after="0"/>
            </w:pPr>
            <w:r>
              <w:t xml:space="preserve">NGEO-WEBC-VTC-0190 </w:t>
            </w:r>
          </w:p>
        </w:tc>
      </w:tr>
    </w:tbl>
    <w:p w:rsidR="00F27CC9" w:rsidRDefault="00F27CC9" w:rsidP="00330782">
      <w:pPr>
        <w:pStyle w:val="Titre3"/>
      </w:pPr>
      <w:bookmarkStart w:id="210" w:name="_Toc346804757"/>
      <w:bookmarkStart w:id="211" w:name="_Toc421282795"/>
      <w:r>
        <w:t>NGEO-WEBC-VTD-0200: Search Shared URL</w:t>
      </w:r>
      <w:bookmarkEnd w:id="210"/>
      <w:bookmarkEnd w:id="21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330782">
        <w:tc>
          <w:tcPr>
            <w:tcW w:w="8613" w:type="dxa"/>
            <w:gridSpan w:val="4"/>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330782">
        <w:tc>
          <w:tcPr>
            <w:tcW w:w="1607" w:type="dxa"/>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hideMark/>
          </w:tcPr>
          <w:p w:rsidR="00F27CC9" w:rsidRDefault="00F27CC9" w:rsidP="00435142">
            <w:pPr>
              <w:spacing w:after="0"/>
              <w:rPr>
                <w:i/>
                <w:color w:val="548DD4"/>
                <w:sz w:val="16"/>
                <w:szCs w:val="16"/>
              </w:rPr>
            </w:pPr>
            <w:r>
              <w:rPr>
                <w:i/>
                <w:color w:val="548DD4"/>
                <w:sz w:val="16"/>
                <w:szCs w:val="16"/>
              </w:rPr>
              <w:t>NGEO-WEBC-VTD-0200</w:t>
            </w:r>
          </w:p>
        </w:tc>
        <w:tc>
          <w:tcPr>
            <w:tcW w:w="1134" w:type="dxa"/>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hideMark/>
          </w:tcPr>
          <w:p w:rsidR="00F27CC9" w:rsidRDefault="00F27CC9" w:rsidP="00435142">
            <w:pPr>
              <w:spacing w:after="0"/>
              <w:rPr>
                <w:i/>
                <w:color w:val="548DD4"/>
                <w:sz w:val="16"/>
                <w:szCs w:val="16"/>
                <w:lang w:val="en-US"/>
              </w:rPr>
            </w:pPr>
            <w:r>
              <w:rPr>
                <w:i/>
                <w:color w:val="548DD4"/>
                <w:sz w:val="16"/>
                <w:szCs w:val="16"/>
                <w:lang w:val="en-US"/>
              </w:rPr>
              <w:t xml:space="preserve">Search Shared URL </w:t>
            </w:r>
          </w:p>
        </w:tc>
      </w:tr>
      <w:tr w:rsidR="00F27CC9" w:rsidTr="00330782">
        <w:tc>
          <w:tcPr>
            <w:tcW w:w="8613" w:type="dxa"/>
            <w:gridSpan w:val="4"/>
            <w:shd w:val="clear" w:color="auto" w:fill="A6A6A6"/>
            <w:hideMark/>
          </w:tcPr>
          <w:p w:rsidR="00F27CC9" w:rsidRDefault="00F27CC9" w:rsidP="00435142">
            <w:pPr>
              <w:spacing w:after="0"/>
              <w:rPr>
                <w:lang w:val="en-US"/>
              </w:rPr>
            </w:pPr>
            <w:r>
              <w:rPr>
                <w:lang w:val="en-US"/>
              </w:rPr>
              <w:t>Description and Objective</w:t>
            </w:r>
          </w:p>
        </w:tc>
      </w:tr>
      <w:tr w:rsidR="00F27CC9" w:rsidRPr="002437FB" w:rsidTr="00330782">
        <w:trPr>
          <w:trHeight w:val="113"/>
        </w:trPr>
        <w:tc>
          <w:tcPr>
            <w:tcW w:w="8613" w:type="dxa"/>
            <w:gridSpan w:val="4"/>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search order shared URL</w:t>
            </w: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330782">
        <w:tc>
          <w:tcPr>
            <w:tcW w:w="8613" w:type="dxa"/>
            <w:gridSpan w:val="4"/>
            <w:hideMark/>
          </w:tcPr>
          <w:p w:rsidR="00F27CC9" w:rsidRDefault="00F27CC9" w:rsidP="00435142">
            <w:pPr>
              <w:spacing w:after="0"/>
              <w:rPr>
                <w:lang w:val="en-US"/>
              </w:rPr>
            </w:pPr>
            <w:r>
              <w:rPr>
                <w:lang w:val="en-US"/>
              </w:rPr>
              <w:t>This test shall insure that:</w:t>
            </w:r>
          </w:p>
          <w:p w:rsidR="00F27CC9" w:rsidRDefault="00F27CC9" w:rsidP="00435142">
            <w:pPr>
              <w:pStyle w:val="Paragraphedeliste"/>
              <w:numPr>
                <w:ilvl w:val="0"/>
                <w:numId w:val="12"/>
              </w:numPr>
              <w:spacing w:after="0" w:line="276" w:lineRule="auto"/>
            </w:pPr>
            <w:r>
              <w:t>The Search Request can be shared</w:t>
            </w: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330782">
        <w:trPr>
          <w:trHeight w:val="121"/>
        </w:trPr>
        <w:tc>
          <w:tcPr>
            <w:tcW w:w="8613" w:type="dxa"/>
            <w:gridSpan w:val="4"/>
            <w:hideMark/>
          </w:tcPr>
          <w:p w:rsidR="00F27CC9" w:rsidRDefault="00F27CC9" w:rsidP="00435142">
            <w:pPr>
              <w:spacing w:after="0"/>
            </w:pP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Test Case Identifiers</w:t>
            </w:r>
          </w:p>
        </w:tc>
      </w:tr>
      <w:tr w:rsidR="00F27CC9" w:rsidRPr="002437FB" w:rsidTr="00330782">
        <w:tc>
          <w:tcPr>
            <w:tcW w:w="8613" w:type="dxa"/>
            <w:gridSpan w:val="4"/>
          </w:tcPr>
          <w:p w:rsidR="00F27CC9" w:rsidRDefault="00F27CC9" w:rsidP="00435142">
            <w:pPr>
              <w:spacing w:after="0"/>
            </w:pPr>
            <w:r>
              <w:t>NGEO-WEBC-VTC-0200</w:t>
            </w:r>
          </w:p>
        </w:tc>
      </w:tr>
    </w:tbl>
    <w:p w:rsidR="00F27CC9" w:rsidRDefault="00F27CC9" w:rsidP="00330782">
      <w:pPr>
        <w:pStyle w:val="Titre3"/>
      </w:pPr>
      <w:bookmarkStart w:id="212" w:name="_Toc346804758"/>
      <w:bookmarkStart w:id="213" w:name="_Toc421282796"/>
      <w:r>
        <w:lastRenderedPageBreak/>
        <w:t>NGEO-WEBC-VTD-0210: Standing Order Shared URL</w:t>
      </w:r>
      <w:bookmarkEnd w:id="212"/>
      <w:bookmarkEnd w:id="21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330782">
        <w:tc>
          <w:tcPr>
            <w:tcW w:w="8613" w:type="dxa"/>
            <w:gridSpan w:val="4"/>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330782">
        <w:tc>
          <w:tcPr>
            <w:tcW w:w="1607" w:type="dxa"/>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hideMark/>
          </w:tcPr>
          <w:p w:rsidR="00F27CC9" w:rsidRDefault="00F27CC9" w:rsidP="00435142">
            <w:pPr>
              <w:spacing w:after="0"/>
              <w:rPr>
                <w:i/>
                <w:color w:val="548DD4"/>
                <w:sz w:val="16"/>
                <w:szCs w:val="16"/>
              </w:rPr>
            </w:pPr>
            <w:r>
              <w:rPr>
                <w:i/>
                <w:color w:val="548DD4"/>
                <w:sz w:val="16"/>
                <w:szCs w:val="16"/>
              </w:rPr>
              <w:t>NGEO-WEBC-VTD-0210</w:t>
            </w:r>
          </w:p>
        </w:tc>
        <w:tc>
          <w:tcPr>
            <w:tcW w:w="1134" w:type="dxa"/>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hideMark/>
          </w:tcPr>
          <w:p w:rsidR="00F27CC9" w:rsidRDefault="00F27CC9" w:rsidP="00435142">
            <w:pPr>
              <w:spacing w:after="0"/>
              <w:rPr>
                <w:i/>
                <w:color w:val="548DD4"/>
                <w:sz w:val="16"/>
                <w:szCs w:val="16"/>
                <w:lang w:val="en-US"/>
              </w:rPr>
            </w:pPr>
            <w:r>
              <w:rPr>
                <w:i/>
                <w:color w:val="548DD4"/>
                <w:sz w:val="16"/>
                <w:szCs w:val="16"/>
                <w:lang w:val="en-US"/>
              </w:rPr>
              <w:t xml:space="preserve">Standing Order Shared URL </w:t>
            </w:r>
          </w:p>
        </w:tc>
      </w:tr>
      <w:tr w:rsidR="00F27CC9" w:rsidTr="00330782">
        <w:tc>
          <w:tcPr>
            <w:tcW w:w="8613" w:type="dxa"/>
            <w:gridSpan w:val="4"/>
            <w:shd w:val="clear" w:color="auto" w:fill="A6A6A6"/>
            <w:hideMark/>
          </w:tcPr>
          <w:p w:rsidR="00F27CC9" w:rsidRDefault="00F27CC9" w:rsidP="00435142">
            <w:pPr>
              <w:spacing w:after="0"/>
              <w:rPr>
                <w:lang w:val="en-US"/>
              </w:rPr>
            </w:pPr>
            <w:r>
              <w:rPr>
                <w:lang w:val="en-US"/>
              </w:rPr>
              <w:t>Description and Objective</w:t>
            </w:r>
          </w:p>
        </w:tc>
      </w:tr>
      <w:tr w:rsidR="00F27CC9" w:rsidRPr="002437FB" w:rsidTr="00330782">
        <w:trPr>
          <w:trHeight w:val="113"/>
        </w:trPr>
        <w:tc>
          <w:tcPr>
            <w:tcW w:w="8613" w:type="dxa"/>
            <w:gridSpan w:val="4"/>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standing order request shared URL</w:t>
            </w: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330782">
        <w:tc>
          <w:tcPr>
            <w:tcW w:w="8613" w:type="dxa"/>
            <w:gridSpan w:val="4"/>
            <w:hideMark/>
          </w:tcPr>
          <w:p w:rsidR="00F27CC9" w:rsidRDefault="00F27CC9" w:rsidP="00435142">
            <w:pPr>
              <w:spacing w:after="0"/>
              <w:rPr>
                <w:lang w:val="en-US"/>
              </w:rPr>
            </w:pPr>
            <w:r>
              <w:rPr>
                <w:lang w:val="en-US"/>
              </w:rPr>
              <w:t>This test shall insure that:</w:t>
            </w:r>
          </w:p>
          <w:p w:rsidR="00F27CC9" w:rsidRDefault="00F27CC9" w:rsidP="00435142">
            <w:pPr>
              <w:pStyle w:val="Paragraphedeliste"/>
              <w:numPr>
                <w:ilvl w:val="0"/>
                <w:numId w:val="12"/>
              </w:numPr>
              <w:spacing w:after="0" w:line="276" w:lineRule="auto"/>
            </w:pPr>
            <w:r>
              <w:t>The Standing Order Request can be shared for both time-driven and data-driven types.</w:t>
            </w: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330782">
        <w:trPr>
          <w:trHeight w:val="121"/>
        </w:trPr>
        <w:tc>
          <w:tcPr>
            <w:tcW w:w="8613" w:type="dxa"/>
            <w:gridSpan w:val="4"/>
            <w:hideMark/>
          </w:tcPr>
          <w:p w:rsidR="00F27CC9" w:rsidRDefault="00F27CC9" w:rsidP="00435142">
            <w:pPr>
              <w:spacing w:after="0"/>
            </w:pP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Test Case Identifiers</w:t>
            </w:r>
          </w:p>
        </w:tc>
      </w:tr>
      <w:tr w:rsidR="00F27CC9" w:rsidRPr="002437FB" w:rsidTr="00330782">
        <w:tc>
          <w:tcPr>
            <w:tcW w:w="8613" w:type="dxa"/>
            <w:gridSpan w:val="4"/>
          </w:tcPr>
          <w:p w:rsidR="00F27CC9" w:rsidRDefault="00F27CC9" w:rsidP="00435142">
            <w:pPr>
              <w:spacing w:after="0"/>
            </w:pPr>
            <w:r>
              <w:t>NGEO-WEBC-VTC-0210 : data-driven standing order shared url</w:t>
            </w:r>
          </w:p>
          <w:p w:rsidR="00F27CC9" w:rsidRDefault="00F27CC9" w:rsidP="00435142">
            <w:pPr>
              <w:spacing w:after="0"/>
            </w:pPr>
            <w:r>
              <w:t>NGEO-WEBC-VTC-0215 : time-driven standing order shared url</w:t>
            </w:r>
          </w:p>
        </w:tc>
      </w:tr>
    </w:tbl>
    <w:p w:rsidR="00BC7CB7" w:rsidRDefault="00BC7CB7" w:rsidP="00330782">
      <w:pPr>
        <w:pStyle w:val="Titre3"/>
      </w:pPr>
      <w:bookmarkStart w:id="214" w:name="_Toc421282797"/>
      <w:r>
        <w:t>NGEO-WEBC-VTD-0220: Zone of interest definition</w:t>
      </w:r>
      <w:bookmarkEnd w:id="21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C7CB7" w:rsidTr="00330782">
        <w:tc>
          <w:tcPr>
            <w:tcW w:w="8613" w:type="dxa"/>
            <w:gridSpan w:val="4"/>
            <w:shd w:val="clear" w:color="auto" w:fill="548DD4" w:themeFill="text2" w:themeFillTint="99"/>
            <w:hideMark/>
          </w:tcPr>
          <w:p w:rsidR="00BC7CB7" w:rsidRDefault="00BC7CB7" w:rsidP="00BC7CB7">
            <w:pPr>
              <w:spacing w:after="0"/>
              <w:jc w:val="center"/>
              <w:rPr>
                <w:b/>
                <w:i/>
                <w:color w:val="FFFFFF"/>
                <w:szCs w:val="18"/>
                <w:lang w:val="en-US"/>
              </w:rPr>
            </w:pPr>
            <w:r>
              <w:rPr>
                <w:b/>
                <w:i/>
                <w:color w:val="FFFFFF"/>
                <w:szCs w:val="18"/>
                <w:lang w:val="en-US"/>
              </w:rPr>
              <w:t>NGEO VALIDATION TEST  DESIGN</w:t>
            </w:r>
          </w:p>
        </w:tc>
      </w:tr>
      <w:tr w:rsidR="00BC7CB7" w:rsidTr="00330782">
        <w:tc>
          <w:tcPr>
            <w:tcW w:w="1607" w:type="dxa"/>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Identifier</w:t>
            </w:r>
          </w:p>
        </w:tc>
        <w:tc>
          <w:tcPr>
            <w:tcW w:w="1903" w:type="dxa"/>
            <w:hideMark/>
          </w:tcPr>
          <w:p w:rsidR="00BC7CB7" w:rsidRDefault="00BC7CB7" w:rsidP="00BC7CB7">
            <w:pPr>
              <w:spacing w:after="0"/>
              <w:rPr>
                <w:i/>
                <w:color w:val="548DD4"/>
                <w:sz w:val="16"/>
                <w:szCs w:val="16"/>
              </w:rPr>
            </w:pPr>
            <w:r>
              <w:rPr>
                <w:i/>
                <w:color w:val="548DD4"/>
                <w:sz w:val="16"/>
                <w:szCs w:val="16"/>
              </w:rPr>
              <w:t>NGEO-WEBC-VTD-0220</w:t>
            </w:r>
          </w:p>
        </w:tc>
        <w:tc>
          <w:tcPr>
            <w:tcW w:w="1134" w:type="dxa"/>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Title</w:t>
            </w:r>
          </w:p>
        </w:tc>
        <w:tc>
          <w:tcPr>
            <w:tcW w:w="3969" w:type="dxa"/>
            <w:hideMark/>
          </w:tcPr>
          <w:p w:rsidR="00BC7CB7" w:rsidRDefault="00BC7CB7" w:rsidP="00BC7CB7">
            <w:pPr>
              <w:spacing w:after="0"/>
              <w:rPr>
                <w:i/>
                <w:color w:val="548DD4"/>
                <w:sz w:val="16"/>
                <w:szCs w:val="16"/>
                <w:lang w:val="en-US"/>
              </w:rPr>
            </w:pPr>
            <w:r>
              <w:rPr>
                <w:i/>
                <w:color w:val="548DD4"/>
                <w:sz w:val="16"/>
                <w:szCs w:val="16"/>
                <w:lang w:val="en-US"/>
              </w:rPr>
              <w:t xml:space="preserve">Zone of interest </w:t>
            </w:r>
            <w:r w:rsidR="00963F24">
              <w:rPr>
                <w:i/>
                <w:color w:val="548DD4"/>
                <w:sz w:val="16"/>
                <w:szCs w:val="16"/>
                <w:lang w:val="en-US"/>
              </w:rPr>
              <w:pgNum/>
            </w:r>
            <w:r w:rsidR="00963F24">
              <w:rPr>
                <w:i/>
                <w:color w:val="548DD4"/>
                <w:sz w:val="16"/>
                <w:szCs w:val="16"/>
                <w:lang w:val="en-US"/>
              </w:rPr>
              <w:t>ccess</w:t>
            </w:r>
            <w:r w:rsidR="00963F24">
              <w:rPr>
                <w:i/>
                <w:color w:val="548DD4"/>
                <w:sz w:val="16"/>
                <w:szCs w:val="16"/>
                <w:lang w:val="en-US"/>
              </w:rPr>
              <w:pgNum/>
            </w:r>
            <w:r w:rsidR="00963F24">
              <w:rPr>
                <w:i/>
                <w:color w:val="548DD4"/>
                <w:sz w:val="16"/>
                <w:szCs w:val="16"/>
                <w:lang w:val="en-US"/>
              </w:rPr>
              <w:pgNum/>
            </w:r>
            <w:r w:rsidR="00963F24">
              <w:rPr>
                <w:i/>
                <w:color w:val="548DD4"/>
                <w:sz w:val="16"/>
                <w:szCs w:val="16"/>
                <w:lang w:val="en-US"/>
              </w:rPr>
              <w:t>ul</w:t>
            </w:r>
            <w:r>
              <w:rPr>
                <w:i/>
                <w:color w:val="548DD4"/>
                <w:sz w:val="16"/>
                <w:szCs w:val="16"/>
                <w:lang w:val="en-US"/>
              </w:rPr>
              <w:t xml:space="preserve"> </w:t>
            </w:r>
          </w:p>
        </w:tc>
      </w:tr>
      <w:tr w:rsidR="00BC7CB7" w:rsidTr="00330782">
        <w:tc>
          <w:tcPr>
            <w:tcW w:w="8613" w:type="dxa"/>
            <w:gridSpan w:val="4"/>
            <w:shd w:val="clear" w:color="auto" w:fill="A6A6A6"/>
            <w:hideMark/>
          </w:tcPr>
          <w:p w:rsidR="00BC7CB7" w:rsidRDefault="00BC7CB7" w:rsidP="00BC7CB7">
            <w:pPr>
              <w:spacing w:after="0"/>
              <w:rPr>
                <w:lang w:val="en-US"/>
              </w:rPr>
            </w:pPr>
            <w:r>
              <w:rPr>
                <w:lang w:val="en-US"/>
              </w:rPr>
              <w:t>Description and Objective</w:t>
            </w:r>
          </w:p>
        </w:tc>
      </w:tr>
      <w:tr w:rsidR="00BC7CB7" w:rsidRPr="002437FB" w:rsidTr="00330782">
        <w:trPr>
          <w:trHeight w:val="113"/>
        </w:trPr>
        <w:tc>
          <w:tcPr>
            <w:tcW w:w="8613" w:type="dxa"/>
            <w:gridSpan w:val="4"/>
            <w:hideMark/>
          </w:tcPr>
          <w:p w:rsidR="00BC7CB7" w:rsidRPr="007A7D59" w:rsidRDefault="00BC7CB7" w:rsidP="00BC7CB7">
            <w:pPr>
              <w:spacing w:after="0"/>
              <w:rPr>
                <w:i/>
                <w:color w:val="548DD4"/>
                <w:sz w:val="16"/>
                <w:szCs w:val="16"/>
                <w:lang w:val="en-US"/>
              </w:rPr>
            </w:pPr>
            <w:r>
              <w:rPr>
                <w:i/>
                <w:color w:val="548DD4"/>
                <w:sz w:val="16"/>
                <w:szCs w:val="16"/>
                <w:lang w:val="en-US"/>
              </w:rPr>
              <w:t>The design of this test deals with the differents tools available to define a zone of interest (or search area).</w:t>
            </w:r>
          </w:p>
        </w:tc>
      </w:tr>
      <w:tr w:rsidR="00BC7CB7" w:rsidTr="00330782">
        <w:tc>
          <w:tcPr>
            <w:tcW w:w="8613" w:type="dxa"/>
            <w:gridSpan w:val="4"/>
            <w:shd w:val="clear" w:color="auto" w:fill="A6A6A6"/>
            <w:hideMark/>
          </w:tcPr>
          <w:p w:rsidR="00BC7CB7" w:rsidRDefault="00BC7CB7" w:rsidP="00BC7CB7">
            <w:pPr>
              <w:spacing w:after="0"/>
              <w:rPr>
                <w:sz w:val="14"/>
                <w:szCs w:val="14"/>
              </w:rPr>
            </w:pPr>
            <w:r>
              <w:rPr>
                <w:b/>
                <w:sz w:val="14"/>
                <w:szCs w:val="14"/>
              </w:rPr>
              <w:t>Features to be tested</w:t>
            </w:r>
          </w:p>
        </w:tc>
      </w:tr>
      <w:tr w:rsidR="00BC7CB7" w:rsidRPr="002437FB" w:rsidTr="00330782">
        <w:tc>
          <w:tcPr>
            <w:tcW w:w="8613" w:type="dxa"/>
            <w:gridSpan w:val="4"/>
            <w:hideMark/>
          </w:tcPr>
          <w:p w:rsidR="00BC7CB7" w:rsidRDefault="00BC7CB7" w:rsidP="00BC7CB7">
            <w:pPr>
              <w:spacing w:after="0"/>
              <w:rPr>
                <w:lang w:val="en-US"/>
              </w:rPr>
            </w:pPr>
            <w:r>
              <w:rPr>
                <w:lang w:val="en-US"/>
              </w:rPr>
              <w:t>This test shall insure that:</w:t>
            </w:r>
          </w:p>
          <w:p w:rsidR="00BC7CB7" w:rsidRDefault="00BC7CB7" w:rsidP="00BC7CB7">
            <w:pPr>
              <w:pStyle w:val="Paragraphedeliste"/>
              <w:numPr>
                <w:ilvl w:val="0"/>
                <w:numId w:val="12"/>
              </w:numPr>
              <w:spacing w:after="0" w:line="276" w:lineRule="auto"/>
            </w:pPr>
            <w:r>
              <w:t>The zone of interest can be drawn on the map using a rectangle or polygon tool</w:t>
            </w:r>
          </w:p>
          <w:p w:rsidR="00BC7CB7" w:rsidRDefault="00BC7CB7" w:rsidP="00BC7CB7">
            <w:pPr>
              <w:pStyle w:val="Paragraphedeliste"/>
              <w:numPr>
                <w:ilvl w:val="0"/>
                <w:numId w:val="12"/>
              </w:numPr>
              <w:spacing w:after="0" w:line="276" w:lineRule="auto"/>
            </w:pPr>
            <w:r>
              <w:t>The zone of interest can be chosen a region from gazette</w:t>
            </w:r>
            <w:r w:rsidR="00772365">
              <w:t>e</w:t>
            </w:r>
            <w:r>
              <w:t>r</w:t>
            </w:r>
          </w:p>
          <w:p w:rsidR="00BC7CB7" w:rsidRDefault="00BC7CB7" w:rsidP="00BC7CB7">
            <w:pPr>
              <w:pStyle w:val="Paragraphedeliste"/>
              <w:numPr>
                <w:ilvl w:val="0"/>
                <w:numId w:val="12"/>
              </w:numPr>
              <w:spacing w:after="0" w:line="276" w:lineRule="auto"/>
            </w:pPr>
            <w:r>
              <w:t>The zone of interest can be set by entering manually polygon points</w:t>
            </w:r>
          </w:p>
        </w:tc>
      </w:tr>
      <w:tr w:rsidR="00BC7CB7" w:rsidTr="00330782">
        <w:tc>
          <w:tcPr>
            <w:tcW w:w="8613" w:type="dxa"/>
            <w:gridSpan w:val="4"/>
            <w:shd w:val="clear" w:color="auto" w:fill="A6A6A6"/>
            <w:hideMark/>
          </w:tcPr>
          <w:p w:rsidR="00BC7CB7" w:rsidRDefault="00BC7CB7" w:rsidP="00BC7CB7">
            <w:pPr>
              <w:spacing w:after="0"/>
              <w:rPr>
                <w:sz w:val="14"/>
                <w:szCs w:val="14"/>
              </w:rPr>
            </w:pPr>
            <w:r>
              <w:rPr>
                <w:b/>
                <w:sz w:val="14"/>
                <w:szCs w:val="14"/>
              </w:rPr>
              <w:t>Approach refinements</w:t>
            </w:r>
          </w:p>
        </w:tc>
      </w:tr>
      <w:tr w:rsidR="00BC7CB7" w:rsidRPr="002437FB" w:rsidTr="00330782">
        <w:trPr>
          <w:trHeight w:val="121"/>
        </w:trPr>
        <w:tc>
          <w:tcPr>
            <w:tcW w:w="8613" w:type="dxa"/>
            <w:gridSpan w:val="4"/>
            <w:hideMark/>
          </w:tcPr>
          <w:p w:rsidR="00BC7CB7" w:rsidRDefault="00BC7CB7" w:rsidP="00BC7CB7">
            <w:pPr>
              <w:spacing w:after="0"/>
            </w:pPr>
            <w:r>
              <w:t>The test is composed of different test cases for each main features (draw, gazetteer, manual polygon).</w:t>
            </w:r>
          </w:p>
        </w:tc>
      </w:tr>
      <w:tr w:rsidR="00BC7CB7" w:rsidTr="00330782">
        <w:tc>
          <w:tcPr>
            <w:tcW w:w="8613" w:type="dxa"/>
            <w:gridSpan w:val="4"/>
            <w:shd w:val="clear" w:color="auto" w:fill="A6A6A6"/>
            <w:hideMark/>
          </w:tcPr>
          <w:p w:rsidR="00BC7CB7" w:rsidRDefault="00BC7CB7" w:rsidP="00BC7CB7">
            <w:pPr>
              <w:spacing w:after="0"/>
              <w:rPr>
                <w:sz w:val="14"/>
                <w:szCs w:val="14"/>
              </w:rPr>
            </w:pPr>
            <w:r>
              <w:rPr>
                <w:b/>
                <w:sz w:val="14"/>
                <w:szCs w:val="14"/>
              </w:rPr>
              <w:t>Test Case Identifiers</w:t>
            </w:r>
          </w:p>
        </w:tc>
      </w:tr>
      <w:tr w:rsidR="00BC7CB7" w:rsidRPr="002437FB" w:rsidTr="00330782">
        <w:tc>
          <w:tcPr>
            <w:tcW w:w="8613" w:type="dxa"/>
            <w:gridSpan w:val="4"/>
          </w:tcPr>
          <w:p w:rsidR="00BC7CB7" w:rsidRDefault="00BC7CB7" w:rsidP="00BC7CB7">
            <w:pPr>
              <w:spacing w:after="0"/>
            </w:pPr>
            <w:r>
              <w:t xml:space="preserve">NGEO-WEBC-VTC-0220 : </w:t>
            </w:r>
            <w:r w:rsidR="004731A7">
              <w:t>Zone of interest : draw</w:t>
            </w:r>
          </w:p>
          <w:p w:rsidR="004731A7" w:rsidRDefault="00BC7CB7" w:rsidP="004731A7">
            <w:pPr>
              <w:spacing w:after="0"/>
            </w:pPr>
            <w:r>
              <w:t>NGEO-WEBC-VTC-022</w:t>
            </w:r>
            <w:r w:rsidR="004731A7">
              <w:t>4</w:t>
            </w:r>
            <w:r>
              <w:t xml:space="preserve"> : </w:t>
            </w:r>
            <w:r w:rsidR="004731A7">
              <w:t>Zone of interest : gazetteer</w:t>
            </w:r>
          </w:p>
          <w:p w:rsidR="004731A7" w:rsidRDefault="004731A7" w:rsidP="004731A7">
            <w:pPr>
              <w:spacing w:after="0"/>
            </w:pPr>
            <w:r>
              <w:t>NGEO-WEBC-VTC-0228 : Zone of interest : manual polygon</w:t>
            </w:r>
          </w:p>
        </w:tc>
      </w:tr>
    </w:tbl>
    <w:p w:rsidR="00D60F44" w:rsidRDefault="00D60F44" w:rsidP="00330782">
      <w:pPr>
        <w:pStyle w:val="Titre3"/>
      </w:pPr>
      <w:bookmarkStart w:id="215" w:name="_Toc421282798"/>
      <w:r>
        <w:t>NGEO-WEBC-VTD-0230: Export</w:t>
      </w:r>
      <w:bookmarkEnd w:id="21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60F44" w:rsidTr="00330782">
        <w:tc>
          <w:tcPr>
            <w:tcW w:w="8613" w:type="dxa"/>
            <w:gridSpan w:val="4"/>
            <w:shd w:val="clear" w:color="auto" w:fill="548DD4" w:themeFill="text2" w:themeFillTint="99"/>
            <w:hideMark/>
          </w:tcPr>
          <w:p w:rsidR="00D60F44" w:rsidRDefault="00D60F44" w:rsidP="00B27571">
            <w:pPr>
              <w:spacing w:after="0"/>
              <w:jc w:val="center"/>
              <w:rPr>
                <w:b/>
                <w:i/>
                <w:color w:val="FFFFFF"/>
                <w:szCs w:val="18"/>
                <w:lang w:val="en-US"/>
              </w:rPr>
            </w:pPr>
            <w:r>
              <w:rPr>
                <w:b/>
                <w:i/>
                <w:color w:val="FFFFFF"/>
                <w:szCs w:val="18"/>
                <w:lang w:val="en-US"/>
              </w:rPr>
              <w:t>NGEO VALIDATION TEST  DESIGN</w:t>
            </w:r>
          </w:p>
        </w:tc>
      </w:tr>
      <w:tr w:rsidR="00D60F44" w:rsidTr="00330782">
        <w:tc>
          <w:tcPr>
            <w:tcW w:w="1607" w:type="dxa"/>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Identifier</w:t>
            </w:r>
          </w:p>
        </w:tc>
        <w:tc>
          <w:tcPr>
            <w:tcW w:w="1903" w:type="dxa"/>
            <w:hideMark/>
          </w:tcPr>
          <w:p w:rsidR="00D60F44" w:rsidRDefault="00D60F44" w:rsidP="00D60F44">
            <w:pPr>
              <w:spacing w:after="0"/>
              <w:rPr>
                <w:i/>
                <w:color w:val="548DD4"/>
                <w:sz w:val="16"/>
                <w:szCs w:val="16"/>
              </w:rPr>
            </w:pPr>
            <w:r>
              <w:rPr>
                <w:i/>
                <w:color w:val="548DD4"/>
                <w:sz w:val="16"/>
                <w:szCs w:val="16"/>
              </w:rPr>
              <w:t>NGEO-WEBC-VTD-0230</w:t>
            </w:r>
          </w:p>
        </w:tc>
        <w:tc>
          <w:tcPr>
            <w:tcW w:w="1134" w:type="dxa"/>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Title</w:t>
            </w:r>
          </w:p>
        </w:tc>
        <w:tc>
          <w:tcPr>
            <w:tcW w:w="3969" w:type="dxa"/>
            <w:hideMark/>
          </w:tcPr>
          <w:p w:rsidR="00D60F44" w:rsidRDefault="00D60F44" w:rsidP="00B27571">
            <w:pPr>
              <w:spacing w:after="0"/>
              <w:rPr>
                <w:i/>
                <w:color w:val="548DD4"/>
                <w:sz w:val="16"/>
                <w:szCs w:val="16"/>
                <w:lang w:val="en-US"/>
              </w:rPr>
            </w:pPr>
            <w:r>
              <w:rPr>
                <w:i/>
                <w:color w:val="548DD4"/>
                <w:sz w:val="16"/>
                <w:szCs w:val="16"/>
                <w:lang w:val="en-US"/>
              </w:rPr>
              <w:t xml:space="preserve">Export </w:t>
            </w:r>
          </w:p>
        </w:tc>
      </w:tr>
      <w:tr w:rsidR="00D60F44" w:rsidTr="00330782">
        <w:tc>
          <w:tcPr>
            <w:tcW w:w="8613" w:type="dxa"/>
            <w:gridSpan w:val="4"/>
            <w:shd w:val="clear" w:color="auto" w:fill="A6A6A6"/>
            <w:hideMark/>
          </w:tcPr>
          <w:p w:rsidR="00D60F44" w:rsidRDefault="00D60F44" w:rsidP="00B27571">
            <w:pPr>
              <w:spacing w:after="0"/>
              <w:rPr>
                <w:lang w:val="en-US"/>
              </w:rPr>
            </w:pPr>
            <w:r>
              <w:rPr>
                <w:lang w:val="en-US"/>
              </w:rPr>
              <w:t>Description and Objective</w:t>
            </w:r>
          </w:p>
        </w:tc>
      </w:tr>
      <w:tr w:rsidR="00D60F44" w:rsidRPr="002437FB" w:rsidTr="00330782">
        <w:trPr>
          <w:trHeight w:val="113"/>
        </w:trPr>
        <w:tc>
          <w:tcPr>
            <w:tcW w:w="8613" w:type="dxa"/>
            <w:gridSpan w:val="4"/>
            <w:hideMark/>
          </w:tcPr>
          <w:p w:rsidR="00D60F44" w:rsidRPr="007A7D59" w:rsidRDefault="00D60F44" w:rsidP="00D60F44">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D60F44" w:rsidTr="00330782">
        <w:tc>
          <w:tcPr>
            <w:tcW w:w="8613" w:type="dxa"/>
            <w:gridSpan w:val="4"/>
            <w:shd w:val="clear" w:color="auto" w:fill="A6A6A6"/>
            <w:hideMark/>
          </w:tcPr>
          <w:p w:rsidR="00D60F44" w:rsidRDefault="00D60F44" w:rsidP="00B27571">
            <w:pPr>
              <w:spacing w:after="0"/>
              <w:rPr>
                <w:sz w:val="14"/>
                <w:szCs w:val="14"/>
              </w:rPr>
            </w:pPr>
            <w:r>
              <w:rPr>
                <w:b/>
                <w:sz w:val="14"/>
                <w:szCs w:val="14"/>
              </w:rPr>
              <w:t>Features to be tested</w:t>
            </w:r>
          </w:p>
        </w:tc>
      </w:tr>
      <w:tr w:rsidR="00D60F44" w:rsidRPr="002437FB" w:rsidTr="00330782">
        <w:tc>
          <w:tcPr>
            <w:tcW w:w="8613" w:type="dxa"/>
            <w:gridSpan w:val="4"/>
            <w:hideMark/>
          </w:tcPr>
          <w:p w:rsidR="00D60F44" w:rsidRDefault="00D60F44" w:rsidP="00200AD3">
            <w:pPr>
              <w:spacing w:after="0"/>
            </w:pPr>
            <w:r>
              <w:rPr>
                <w:lang w:val="en-US"/>
              </w:rPr>
              <w:t xml:space="preserve">This test shall </w:t>
            </w:r>
            <w:r w:rsidR="0018457A">
              <w:rPr>
                <w:lang w:val="en-US"/>
              </w:rPr>
              <w:t>insure that the user can export products in KML or other shape formats from a selection.</w:t>
            </w:r>
          </w:p>
        </w:tc>
      </w:tr>
      <w:tr w:rsidR="00D60F44" w:rsidTr="00330782">
        <w:tc>
          <w:tcPr>
            <w:tcW w:w="8613" w:type="dxa"/>
            <w:gridSpan w:val="4"/>
            <w:shd w:val="clear" w:color="auto" w:fill="A6A6A6"/>
            <w:hideMark/>
          </w:tcPr>
          <w:p w:rsidR="00D60F44" w:rsidRDefault="00D60F44" w:rsidP="00B27571">
            <w:pPr>
              <w:spacing w:after="0"/>
              <w:rPr>
                <w:sz w:val="14"/>
                <w:szCs w:val="14"/>
              </w:rPr>
            </w:pPr>
            <w:r>
              <w:rPr>
                <w:b/>
                <w:sz w:val="14"/>
                <w:szCs w:val="14"/>
              </w:rPr>
              <w:t>Approach refinements</w:t>
            </w:r>
          </w:p>
        </w:tc>
      </w:tr>
      <w:tr w:rsidR="00D60F44" w:rsidRPr="002437FB" w:rsidTr="00330782">
        <w:trPr>
          <w:trHeight w:val="121"/>
        </w:trPr>
        <w:tc>
          <w:tcPr>
            <w:tcW w:w="8613" w:type="dxa"/>
            <w:gridSpan w:val="4"/>
            <w:hideMark/>
          </w:tcPr>
          <w:p w:rsidR="00D60F44" w:rsidRDefault="00D60F44" w:rsidP="0018457A">
            <w:pPr>
              <w:spacing w:after="0"/>
            </w:pPr>
            <w:r>
              <w:t xml:space="preserve">The test is composed </w:t>
            </w:r>
            <w:r w:rsidR="0018457A">
              <w:t>of one test case.</w:t>
            </w:r>
          </w:p>
        </w:tc>
      </w:tr>
      <w:tr w:rsidR="00D60F44" w:rsidTr="00330782">
        <w:tc>
          <w:tcPr>
            <w:tcW w:w="8613" w:type="dxa"/>
            <w:gridSpan w:val="4"/>
            <w:shd w:val="clear" w:color="auto" w:fill="A6A6A6"/>
            <w:hideMark/>
          </w:tcPr>
          <w:p w:rsidR="00D60F44" w:rsidRDefault="00D60F44" w:rsidP="00B27571">
            <w:pPr>
              <w:spacing w:after="0"/>
              <w:rPr>
                <w:sz w:val="14"/>
                <w:szCs w:val="14"/>
              </w:rPr>
            </w:pPr>
            <w:r>
              <w:rPr>
                <w:b/>
                <w:sz w:val="14"/>
                <w:szCs w:val="14"/>
              </w:rPr>
              <w:t>Test Case Identifiers</w:t>
            </w:r>
          </w:p>
        </w:tc>
      </w:tr>
      <w:tr w:rsidR="00D60F44" w:rsidRPr="002437FB" w:rsidTr="00330782">
        <w:tc>
          <w:tcPr>
            <w:tcW w:w="8613" w:type="dxa"/>
            <w:gridSpan w:val="4"/>
          </w:tcPr>
          <w:p w:rsidR="00D60F44" w:rsidRDefault="00D60F44" w:rsidP="00B27571">
            <w:pPr>
              <w:spacing w:after="0"/>
            </w:pPr>
            <w:r>
              <w:t>NGEO-WEBC-VTC-02</w:t>
            </w:r>
            <w:r w:rsidR="0018457A">
              <w:t>3</w:t>
            </w:r>
            <w:r>
              <w:t xml:space="preserve">0 : </w:t>
            </w:r>
            <w:r w:rsidR="0018457A">
              <w:t>Export</w:t>
            </w:r>
          </w:p>
        </w:tc>
      </w:tr>
    </w:tbl>
    <w:p w:rsidR="009474B4" w:rsidRDefault="009474B4" w:rsidP="00330782">
      <w:pPr>
        <w:pStyle w:val="Titre3"/>
      </w:pPr>
      <w:bookmarkStart w:id="216" w:name="_Toc421282799"/>
      <w:r>
        <w:lastRenderedPageBreak/>
        <w:t>NGEO-WEBC-VTD-0240: Time Slider</w:t>
      </w:r>
      <w:bookmarkEnd w:id="21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474B4" w:rsidTr="00330782">
        <w:tc>
          <w:tcPr>
            <w:tcW w:w="8613" w:type="dxa"/>
            <w:gridSpan w:val="4"/>
            <w:shd w:val="clear" w:color="auto" w:fill="548DD4" w:themeFill="text2" w:themeFillTint="99"/>
            <w:hideMark/>
          </w:tcPr>
          <w:p w:rsidR="009474B4" w:rsidRDefault="009474B4" w:rsidP="00B27571">
            <w:pPr>
              <w:spacing w:after="0"/>
              <w:jc w:val="center"/>
              <w:rPr>
                <w:b/>
                <w:i/>
                <w:color w:val="FFFFFF"/>
                <w:szCs w:val="18"/>
                <w:lang w:val="en-US"/>
              </w:rPr>
            </w:pPr>
            <w:r>
              <w:rPr>
                <w:b/>
                <w:i/>
                <w:color w:val="FFFFFF"/>
                <w:szCs w:val="18"/>
                <w:lang w:val="en-US"/>
              </w:rPr>
              <w:t>NGEO VALIDATION TEST  DESIGN</w:t>
            </w:r>
          </w:p>
        </w:tc>
      </w:tr>
      <w:tr w:rsidR="009474B4" w:rsidTr="00330782">
        <w:tc>
          <w:tcPr>
            <w:tcW w:w="1607" w:type="dxa"/>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Identifier</w:t>
            </w:r>
          </w:p>
        </w:tc>
        <w:tc>
          <w:tcPr>
            <w:tcW w:w="1903" w:type="dxa"/>
            <w:hideMark/>
          </w:tcPr>
          <w:p w:rsidR="009474B4" w:rsidRDefault="009474B4" w:rsidP="00B27571">
            <w:pPr>
              <w:spacing w:after="0"/>
              <w:rPr>
                <w:i/>
                <w:color w:val="548DD4"/>
                <w:sz w:val="16"/>
                <w:szCs w:val="16"/>
              </w:rPr>
            </w:pPr>
            <w:r>
              <w:rPr>
                <w:i/>
                <w:color w:val="548DD4"/>
                <w:sz w:val="16"/>
                <w:szCs w:val="16"/>
              </w:rPr>
              <w:t>NGEO-WEBC-VTD-0240</w:t>
            </w:r>
          </w:p>
        </w:tc>
        <w:tc>
          <w:tcPr>
            <w:tcW w:w="1134" w:type="dxa"/>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Title</w:t>
            </w:r>
          </w:p>
        </w:tc>
        <w:tc>
          <w:tcPr>
            <w:tcW w:w="3969" w:type="dxa"/>
            <w:hideMark/>
          </w:tcPr>
          <w:p w:rsidR="009474B4" w:rsidRDefault="009474B4" w:rsidP="00B27571">
            <w:pPr>
              <w:spacing w:after="0"/>
              <w:rPr>
                <w:i/>
                <w:color w:val="548DD4"/>
                <w:sz w:val="16"/>
                <w:szCs w:val="16"/>
                <w:lang w:val="en-US"/>
              </w:rPr>
            </w:pPr>
            <w:r>
              <w:rPr>
                <w:i/>
                <w:color w:val="548DD4"/>
                <w:sz w:val="16"/>
                <w:szCs w:val="16"/>
                <w:lang w:val="en-US"/>
              </w:rPr>
              <w:t xml:space="preserve">Time Slider </w:t>
            </w:r>
          </w:p>
        </w:tc>
      </w:tr>
      <w:tr w:rsidR="009474B4" w:rsidTr="00330782">
        <w:tc>
          <w:tcPr>
            <w:tcW w:w="8613" w:type="dxa"/>
            <w:gridSpan w:val="4"/>
            <w:shd w:val="clear" w:color="auto" w:fill="A6A6A6"/>
            <w:hideMark/>
          </w:tcPr>
          <w:p w:rsidR="009474B4" w:rsidRDefault="009474B4" w:rsidP="00B27571">
            <w:pPr>
              <w:spacing w:after="0"/>
              <w:rPr>
                <w:lang w:val="en-US"/>
              </w:rPr>
            </w:pPr>
            <w:r>
              <w:rPr>
                <w:lang w:val="en-US"/>
              </w:rPr>
              <w:t>Description and Objective</w:t>
            </w:r>
          </w:p>
        </w:tc>
      </w:tr>
      <w:tr w:rsidR="009474B4" w:rsidRPr="002437FB" w:rsidTr="00330782">
        <w:trPr>
          <w:trHeight w:val="113"/>
        </w:trPr>
        <w:tc>
          <w:tcPr>
            <w:tcW w:w="8613" w:type="dxa"/>
            <w:gridSpan w:val="4"/>
            <w:hideMark/>
          </w:tcPr>
          <w:p w:rsidR="009474B4" w:rsidRPr="007A7D59" w:rsidRDefault="009474B4" w:rsidP="00B27571">
            <w:pPr>
              <w:spacing w:after="0"/>
              <w:rPr>
                <w:i/>
                <w:color w:val="548DD4"/>
                <w:sz w:val="16"/>
                <w:szCs w:val="16"/>
                <w:lang w:val="en-US"/>
              </w:rPr>
            </w:pPr>
            <w:r>
              <w:rPr>
                <w:i/>
                <w:color w:val="548DD4"/>
                <w:sz w:val="16"/>
                <w:szCs w:val="16"/>
                <w:lang w:val="en-US"/>
              </w:rPr>
              <w:t>The design of this test deals with the use of the time slider in a catalog search.</w:t>
            </w:r>
          </w:p>
        </w:tc>
      </w:tr>
      <w:tr w:rsidR="009474B4" w:rsidTr="00330782">
        <w:tc>
          <w:tcPr>
            <w:tcW w:w="8613" w:type="dxa"/>
            <w:gridSpan w:val="4"/>
            <w:shd w:val="clear" w:color="auto" w:fill="A6A6A6"/>
            <w:hideMark/>
          </w:tcPr>
          <w:p w:rsidR="009474B4" w:rsidRDefault="009474B4" w:rsidP="00B27571">
            <w:pPr>
              <w:spacing w:after="0"/>
              <w:rPr>
                <w:sz w:val="14"/>
                <w:szCs w:val="14"/>
              </w:rPr>
            </w:pPr>
            <w:r>
              <w:rPr>
                <w:b/>
                <w:sz w:val="14"/>
                <w:szCs w:val="14"/>
              </w:rPr>
              <w:t>Features to be tested</w:t>
            </w:r>
          </w:p>
        </w:tc>
      </w:tr>
      <w:tr w:rsidR="009474B4" w:rsidRPr="002437FB" w:rsidTr="00330782">
        <w:tc>
          <w:tcPr>
            <w:tcW w:w="8613" w:type="dxa"/>
            <w:gridSpan w:val="4"/>
            <w:hideMark/>
          </w:tcPr>
          <w:p w:rsidR="009474B4" w:rsidRDefault="009474B4" w:rsidP="00B27571">
            <w:pPr>
              <w:spacing w:after="0"/>
              <w:rPr>
                <w:lang w:val="en-US"/>
              </w:rPr>
            </w:pPr>
            <w:r>
              <w:rPr>
                <w:lang w:val="en-US"/>
              </w:rPr>
              <w:t>This test shall insure that:</w:t>
            </w:r>
          </w:p>
          <w:p w:rsidR="009474B4" w:rsidRDefault="009474B4" w:rsidP="00B27571">
            <w:pPr>
              <w:pStyle w:val="Paragraphedeliste"/>
              <w:numPr>
                <w:ilvl w:val="0"/>
                <w:numId w:val="12"/>
              </w:numPr>
              <w:spacing w:after="0" w:line="276" w:lineRule="auto"/>
            </w:pPr>
            <w:r>
              <w:t>The user can enable and disable the time slider</w:t>
            </w:r>
          </w:p>
          <w:p w:rsidR="009474B4" w:rsidRDefault="009474B4" w:rsidP="00B27571">
            <w:pPr>
              <w:pStyle w:val="Paragraphedeliste"/>
              <w:numPr>
                <w:ilvl w:val="0"/>
                <w:numId w:val="12"/>
              </w:numPr>
              <w:spacing w:after="0" w:line="276" w:lineRule="auto"/>
            </w:pPr>
            <w:r>
              <w:t>The time slider depends on the selected dataset stop date.</w:t>
            </w:r>
          </w:p>
          <w:p w:rsidR="009474B4" w:rsidRDefault="009474B4" w:rsidP="00B27571">
            <w:pPr>
              <w:pStyle w:val="Paragraphedeliste"/>
              <w:numPr>
                <w:ilvl w:val="0"/>
                <w:numId w:val="12"/>
              </w:numPr>
              <w:spacing w:after="0" w:line="276" w:lineRule="auto"/>
            </w:pPr>
            <w:r>
              <w:t>Choose a time range and sumit a search.</w:t>
            </w:r>
          </w:p>
        </w:tc>
      </w:tr>
      <w:tr w:rsidR="009474B4" w:rsidTr="00330782">
        <w:tc>
          <w:tcPr>
            <w:tcW w:w="8613" w:type="dxa"/>
            <w:gridSpan w:val="4"/>
            <w:shd w:val="clear" w:color="auto" w:fill="A6A6A6"/>
            <w:hideMark/>
          </w:tcPr>
          <w:p w:rsidR="009474B4" w:rsidRDefault="009474B4" w:rsidP="00B27571">
            <w:pPr>
              <w:spacing w:after="0"/>
              <w:rPr>
                <w:sz w:val="14"/>
                <w:szCs w:val="14"/>
              </w:rPr>
            </w:pPr>
            <w:r>
              <w:rPr>
                <w:b/>
                <w:sz w:val="14"/>
                <w:szCs w:val="14"/>
              </w:rPr>
              <w:t>Approach refinements</w:t>
            </w:r>
          </w:p>
        </w:tc>
      </w:tr>
      <w:tr w:rsidR="009474B4" w:rsidRPr="002437FB" w:rsidTr="00330782">
        <w:trPr>
          <w:trHeight w:val="121"/>
        </w:trPr>
        <w:tc>
          <w:tcPr>
            <w:tcW w:w="8613" w:type="dxa"/>
            <w:gridSpan w:val="4"/>
            <w:hideMark/>
          </w:tcPr>
          <w:p w:rsidR="009474B4" w:rsidRDefault="009474B4" w:rsidP="00B27571">
            <w:pPr>
              <w:spacing w:after="0"/>
            </w:pPr>
          </w:p>
        </w:tc>
      </w:tr>
      <w:tr w:rsidR="009474B4" w:rsidTr="00330782">
        <w:tc>
          <w:tcPr>
            <w:tcW w:w="8613" w:type="dxa"/>
            <w:gridSpan w:val="4"/>
            <w:shd w:val="clear" w:color="auto" w:fill="A6A6A6"/>
            <w:hideMark/>
          </w:tcPr>
          <w:p w:rsidR="009474B4" w:rsidRDefault="009474B4" w:rsidP="00B27571">
            <w:pPr>
              <w:spacing w:after="0"/>
              <w:rPr>
                <w:sz w:val="14"/>
                <w:szCs w:val="14"/>
              </w:rPr>
            </w:pPr>
            <w:r>
              <w:rPr>
                <w:b/>
                <w:sz w:val="14"/>
                <w:szCs w:val="14"/>
              </w:rPr>
              <w:t>Test Case Identifiers</w:t>
            </w:r>
          </w:p>
        </w:tc>
      </w:tr>
      <w:tr w:rsidR="009474B4" w:rsidRPr="002437FB" w:rsidTr="00330782">
        <w:tc>
          <w:tcPr>
            <w:tcW w:w="8613" w:type="dxa"/>
            <w:gridSpan w:val="4"/>
          </w:tcPr>
          <w:p w:rsidR="009474B4" w:rsidRDefault="009474B4" w:rsidP="00B27571">
            <w:pPr>
              <w:spacing w:after="0"/>
            </w:pPr>
            <w:r>
              <w:t>NGEO-WEBC-VTC-0240 : Display the time slider</w:t>
            </w:r>
          </w:p>
          <w:p w:rsidR="009474B4" w:rsidRDefault="009474B4" w:rsidP="00B27571">
            <w:pPr>
              <w:spacing w:after="0"/>
            </w:pPr>
            <w:r>
              <w:t>NGEO-WEBC-VTC-0243 : Time Slider depends on dataset</w:t>
            </w:r>
          </w:p>
          <w:p w:rsidR="009474B4" w:rsidRDefault="009474B4" w:rsidP="00B27571">
            <w:pPr>
              <w:spacing w:after="0"/>
            </w:pPr>
            <w:r>
              <w:t>NGEO-WEBC-VTC-0245 : Search with Time Slider</w:t>
            </w:r>
          </w:p>
        </w:tc>
      </w:tr>
    </w:tbl>
    <w:p w:rsidR="0017478E" w:rsidRDefault="0017478E" w:rsidP="00330782">
      <w:pPr>
        <w:pStyle w:val="Titre3"/>
      </w:pPr>
      <w:bookmarkStart w:id="217" w:name="_Toc421282800"/>
      <w:r>
        <w:t>NGEO-WEBC-VTD-0250: User Preferences</w:t>
      </w:r>
      <w:bookmarkEnd w:id="21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7478E" w:rsidTr="00330782">
        <w:tc>
          <w:tcPr>
            <w:tcW w:w="8613" w:type="dxa"/>
            <w:gridSpan w:val="4"/>
            <w:shd w:val="clear" w:color="auto" w:fill="548DD4" w:themeFill="text2" w:themeFillTint="99"/>
            <w:hideMark/>
          </w:tcPr>
          <w:p w:rsidR="0017478E" w:rsidRDefault="0017478E" w:rsidP="001E2AA6">
            <w:pPr>
              <w:spacing w:after="0"/>
              <w:jc w:val="center"/>
              <w:rPr>
                <w:b/>
                <w:i/>
                <w:color w:val="FFFFFF"/>
                <w:szCs w:val="18"/>
                <w:lang w:val="en-US"/>
              </w:rPr>
            </w:pPr>
            <w:r>
              <w:rPr>
                <w:b/>
                <w:i/>
                <w:color w:val="FFFFFF"/>
                <w:szCs w:val="18"/>
                <w:lang w:val="en-US"/>
              </w:rPr>
              <w:t>NGEO VALIDATION TEST  DESIGN</w:t>
            </w:r>
          </w:p>
        </w:tc>
      </w:tr>
      <w:tr w:rsidR="0017478E" w:rsidTr="00330782">
        <w:tc>
          <w:tcPr>
            <w:tcW w:w="1607" w:type="dxa"/>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Identifier</w:t>
            </w:r>
          </w:p>
        </w:tc>
        <w:tc>
          <w:tcPr>
            <w:tcW w:w="1903" w:type="dxa"/>
            <w:hideMark/>
          </w:tcPr>
          <w:p w:rsidR="0017478E" w:rsidRDefault="0017478E" w:rsidP="001E2AA6">
            <w:pPr>
              <w:spacing w:after="0"/>
              <w:rPr>
                <w:i/>
                <w:color w:val="548DD4"/>
                <w:sz w:val="16"/>
                <w:szCs w:val="16"/>
              </w:rPr>
            </w:pPr>
            <w:r>
              <w:rPr>
                <w:i/>
                <w:color w:val="548DD4"/>
                <w:sz w:val="16"/>
                <w:szCs w:val="16"/>
              </w:rPr>
              <w:t>NGEO-WEBC-VTD-0250</w:t>
            </w:r>
          </w:p>
        </w:tc>
        <w:tc>
          <w:tcPr>
            <w:tcW w:w="1134" w:type="dxa"/>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Title</w:t>
            </w:r>
          </w:p>
        </w:tc>
        <w:tc>
          <w:tcPr>
            <w:tcW w:w="3969" w:type="dxa"/>
            <w:hideMark/>
          </w:tcPr>
          <w:p w:rsidR="0017478E" w:rsidRDefault="0017478E" w:rsidP="001E2AA6">
            <w:pPr>
              <w:spacing w:after="0"/>
              <w:rPr>
                <w:i/>
                <w:color w:val="548DD4"/>
                <w:sz w:val="16"/>
                <w:szCs w:val="16"/>
                <w:lang w:val="en-US"/>
              </w:rPr>
            </w:pPr>
            <w:r>
              <w:rPr>
                <w:i/>
                <w:color w:val="548DD4"/>
                <w:sz w:val="16"/>
                <w:szCs w:val="16"/>
                <w:lang w:val="en-US"/>
              </w:rPr>
              <w:t xml:space="preserve">User Preferences </w:t>
            </w:r>
          </w:p>
        </w:tc>
      </w:tr>
      <w:tr w:rsidR="0017478E" w:rsidTr="00330782">
        <w:tc>
          <w:tcPr>
            <w:tcW w:w="8613" w:type="dxa"/>
            <w:gridSpan w:val="4"/>
            <w:shd w:val="clear" w:color="auto" w:fill="A6A6A6"/>
            <w:hideMark/>
          </w:tcPr>
          <w:p w:rsidR="0017478E" w:rsidRDefault="0017478E" w:rsidP="001E2AA6">
            <w:pPr>
              <w:spacing w:after="0"/>
              <w:rPr>
                <w:lang w:val="en-US"/>
              </w:rPr>
            </w:pPr>
            <w:r>
              <w:rPr>
                <w:lang w:val="en-US"/>
              </w:rPr>
              <w:t>Description and Objective</w:t>
            </w:r>
          </w:p>
        </w:tc>
      </w:tr>
      <w:tr w:rsidR="0017478E" w:rsidRPr="002437FB" w:rsidTr="00330782">
        <w:trPr>
          <w:trHeight w:val="113"/>
        </w:trPr>
        <w:tc>
          <w:tcPr>
            <w:tcW w:w="8613" w:type="dxa"/>
            <w:gridSpan w:val="4"/>
            <w:hideMark/>
          </w:tcPr>
          <w:p w:rsidR="0017478E" w:rsidRPr="007A7D59" w:rsidRDefault="0017478E" w:rsidP="00D869C1">
            <w:pPr>
              <w:spacing w:after="0"/>
              <w:rPr>
                <w:i/>
                <w:color w:val="548DD4"/>
                <w:sz w:val="16"/>
                <w:szCs w:val="16"/>
                <w:lang w:val="en-US"/>
              </w:rPr>
            </w:pPr>
            <w:r>
              <w:rPr>
                <w:i/>
                <w:color w:val="548DD4"/>
                <w:sz w:val="16"/>
                <w:szCs w:val="16"/>
                <w:lang w:val="en-US"/>
              </w:rPr>
              <w:t xml:space="preserve">The design of this test deals with the </w:t>
            </w:r>
            <w:r w:rsidR="00D869C1">
              <w:rPr>
                <w:i/>
                <w:color w:val="548DD4"/>
                <w:sz w:val="16"/>
                <w:szCs w:val="16"/>
                <w:lang w:val="en-US"/>
              </w:rPr>
              <w:t>support of user preferences</w:t>
            </w:r>
            <w:r w:rsidR="00D971D4">
              <w:rPr>
                <w:i/>
                <w:color w:val="548DD4"/>
                <w:sz w:val="16"/>
                <w:szCs w:val="16"/>
                <w:lang w:val="en-US"/>
              </w:rPr>
              <w:t>.</w:t>
            </w:r>
          </w:p>
        </w:tc>
      </w:tr>
      <w:tr w:rsidR="0017478E" w:rsidTr="00330782">
        <w:tc>
          <w:tcPr>
            <w:tcW w:w="8613" w:type="dxa"/>
            <w:gridSpan w:val="4"/>
            <w:shd w:val="clear" w:color="auto" w:fill="A6A6A6"/>
            <w:hideMark/>
          </w:tcPr>
          <w:p w:rsidR="0017478E" w:rsidRDefault="0017478E" w:rsidP="001E2AA6">
            <w:pPr>
              <w:spacing w:after="0"/>
              <w:rPr>
                <w:sz w:val="14"/>
                <w:szCs w:val="14"/>
              </w:rPr>
            </w:pPr>
            <w:r>
              <w:rPr>
                <w:b/>
                <w:sz w:val="14"/>
                <w:szCs w:val="14"/>
              </w:rPr>
              <w:t>Features to be tested</w:t>
            </w:r>
          </w:p>
        </w:tc>
      </w:tr>
      <w:tr w:rsidR="0017478E" w:rsidRPr="002437FB" w:rsidTr="00330782">
        <w:tc>
          <w:tcPr>
            <w:tcW w:w="8613" w:type="dxa"/>
            <w:gridSpan w:val="4"/>
            <w:hideMark/>
          </w:tcPr>
          <w:p w:rsidR="0017478E" w:rsidRDefault="0017478E" w:rsidP="001E2AA6">
            <w:pPr>
              <w:spacing w:after="0"/>
              <w:rPr>
                <w:lang w:val="en-US"/>
              </w:rPr>
            </w:pPr>
            <w:r>
              <w:rPr>
                <w:lang w:val="en-US"/>
              </w:rPr>
              <w:t>This test shall insure that:</w:t>
            </w:r>
          </w:p>
          <w:p w:rsidR="0017478E" w:rsidRDefault="0017478E" w:rsidP="00447881">
            <w:pPr>
              <w:pStyle w:val="Paragraphedeliste"/>
              <w:numPr>
                <w:ilvl w:val="0"/>
                <w:numId w:val="12"/>
              </w:numPr>
              <w:spacing w:after="0" w:line="276" w:lineRule="auto"/>
            </w:pPr>
            <w:r>
              <w:t xml:space="preserve">The </w:t>
            </w:r>
            <w:r w:rsidR="00447881">
              <w:t>application</w:t>
            </w:r>
            <w:r>
              <w:t xml:space="preserve"> can </w:t>
            </w:r>
            <w:r w:rsidR="00447881">
              <w:t>store the last selected dataset and background layer.</w:t>
            </w:r>
          </w:p>
        </w:tc>
      </w:tr>
      <w:tr w:rsidR="0017478E" w:rsidTr="00330782">
        <w:tc>
          <w:tcPr>
            <w:tcW w:w="8613" w:type="dxa"/>
            <w:gridSpan w:val="4"/>
            <w:shd w:val="clear" w:color="auto" w:fill="A6A6A6"/>
            <w:hideMark/>
          </w:tcPr>
          <w:p w:rsidR="0017478E" w:rsidRDefault="0017478E" w:rsidP="001E2AA6">
            <w:pPr>
              <w:spacing w:after="0"/>
              <w:rPr>
                <w:sz w:val="14"/>
                <w:szCs w:val="14"/>
              </w:rPr>
            </w:pPr>
            <w:r>
              <w:rPr>
                <w:b/>
                <w:sz w:val="14"/>
                <w:szCs w:val="14"/>
              </w:rPr>
              <w:t>Approach refinements</w:t>
            </w:r>
          </w:p>
        </w:tc>
      </w:tr>
      <w:tr w:rsidR="0017478E" w:rsidRPr="002437FB" w:rsidTr="00330782">
        <w:trPr>
          <w:trHeight w:val="121"/>
        </w:trPr>
        <w:tc>
          <w:tcPr>
            <w:tcW w:w="8613" w:type="dxa"/>
            <w:gridSpan w:val="4"/>
            <w:hideMark/>
          </w:tcPr>
          <w:p w:rsidR="0017478E" w:rsidRDefault="0017478E" w:rsidP="001E2AA6">
            <w:pPr>
              <w:spacing w:after="0"/>
            </w:pPr>
          </w:p>
        </w:tc>
      </w:tr>
      <w:tr w:rsidR="0017478E" w:rsidTr="00330782">
        <w:tc>
          <w:tcPr>
            <w:tcW w:w="8613" w:type="dxa"/>
            <w:gridSpan w:val="4"/>
            <w:shd w:val="clear" w:color="auto" w:fill="A6A6A6"/>
            <w:hideMark/>
          </w:tcPr>
          <w:p w:rsidR="0017478E" w:rsidRDefault="0017478E" w:rsidP="001E2AA6">
            <w:pPr>
              <w:spacing w:after="0"/>
              <w:rPr>
                <w:sz w:val="14"/>
                <w:szCs w:val="14"/>
              </w:rPr>
            </w:pPr>
            <w:r>
              <w:rPr>
                <w:b/>
                <w:sz w:val="14"/>
                <w:szCs w:val="14"/>
              </w:rPr>
              <w:t>Test Case Identifiers</w:t>
            </w:r>
          </w:p>
        </w:tc>
      </w:tr>
      <w:tr w:rsidR="0017478E" w:rsidRPr="002437FB" w:rsidTr="00330782">
        <w:tc>
          <w:tcPr>
            <w:tcW w:w="8613" w:type="dxa"/>
            <w:gridSpan w:val="4"/>
          </w:tcPr>
          <w:p w:rsidR="0017478E" w:rsidRDefault="0017478E" w:rsidP="00125D43">
            <w:pPr>
              <w:spacing w:after="0"/>
            </w:pPr>
            <w:r>
              <w:t>NGEO-WEBC-VTC-02</w:t>
            </w:r>
            <w:r w:rsidR="00447881">
              <w:t>5</w:t>
            </w:r>
            <w:r w:rsidR="00C14641">
              <w:t>0</w:t>
            </w:r>
            <w:r>
              <w:t xml:space="preserve">: </w:t>
            </w:r>
            <w:r w:rsidR="00125D43">
              <w:t>User preferences</w:t>
            </w:r>
          </w:p>
        </w:tc>
      </w:tr>
    </w:tbl>
    <w:p w:rsidR="00BF3CF7" w:rsidRDefault="00BF3CF7" w:rsidP="00330782">
      <w:pPr>
        <w:pStyle w:val="Titre3"/>
      </w:pPr>
      <w:bookmarkStart w:id="218" w:name="_Toc421282801"/>
      <w:r>
        <w:t>NGEO-WEBC-VTD-0260: Inquiries</w:t>
      </w:r>
      <w:bookmarkEnd w:id="21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F3CF7" w:rsidTr="00330782">
        <w:tc>
          <w:tcPr>
            <w:tcW w:w="8613" w:type="dxa"/>
            <w:gridSpan w:val="4"/>
            <w:shd w:val="clear" w:color="auto" w:fill="548DD4" w:themeFill="text2" w:themeFillTint="99"/>
            <w:hideMark/>
          </w:tcPr>
          <w:p w:rsidR="00BF3CF7" w:rsidRDefault="00BF3CF7" w:rsidP="004C2921">
            <w:pPr>
              <w:spacing w:after="0"/>
              <w:jc w:val="center"/>
              <w:rPr>
                <w:b/>
                <w:i/>
                <w:color w:val="FFFFFF"/>
                <w:szCs w:val="18"/>
                <w:lang w:val="en-US"/>
              </w:rPr>
            </w:pPr>
            <w:r>
              <w:rPr>
                <w:b/>
                <w:i/>
                <w:color w:val="FFFFFF"/>
                <w:szCs w:val="18"/>
                <w:lang w:val="en-US"/>
              </w:rPr>
              <w:t>NGEO VALIDATION TEST  DESIGN</w:t>
            </w:r>
          </w:p>
        </w:tc>
      </w:tr>
      <w:tr w:rsidR="00BF3CF7" w:rsidTr="00330782">
        <w:tc>
          <w:tcPr>
            <w:tcW w:w="1607" w:type="dxa"/>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Identifier</w:t>
            </w:r>
          </w:p>
        </w:tc>
        <w:tc>
          <w:tcPr>
            <w:tcW w:w="1903" w:type="dxa"/>
            <w:hideMark/>
          </w:tcPr>
          <w:p w:rsidR="00BF3CF7" w:rsidRDefault="00BF3CF7" w:rsidP="004C2921">
            <w:pPr>
              <w:spacing w:after="0"/>
              <w:rPr>
                <w:i/>
                <w:color w:val="548DD4"/>
                <w:sz w:val="16"/>
                <w:szCs w:val="16"/>
              </w:rPr>
            </w:pPr>
            <w:r>
              <w:rPr>
                <w:i/>
                <w:color w:val="548DD4"/>
                <w:sz w:val="16"/>
                <w:szCs w:val="16"/>
              </w:rPr>
              <w:t>NGEO-WEBC-VTD-0260</w:t>
            </w:r>
          </w:p>
        </w:tc>
        <w:tc>
          <w:tcPr>
            <w:tcW w:w="1134" w:type="dxa"/>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Title</w:t>
            </w:r>
          </w:p>
        </w:tc>
        <w:tc>
          <w:tcPr>
            <w:tcW w:w="3969" w:type="dxa"/>
            <w:hideMark/>
          </w:tcPr>
          <w:p w:rsidR="00BF3CF7" w:rsidRDefault="00BF3CF7" w:rsidP="004C2921">
            <w:pPr>
              <w:spacing w:after="0"/>
              <w:rPr>
                <w:i/>
                <w:color w:val="548DD4"/>
                <w:sz w:val="16"/>
                <w:szCs w:val="16"/>
                <w:lang w:val="en-US"/>
              </w:rPr>
            </w:pPr>
            <w:r>
              <w:rPr>
                <w:i/>
                <w:color w:val="548DD4"/>
                <w:sz w:val="16"/>
                <w:szCs w:val="16"/>
                <w:lang w:val="en-US"/>
              </w:rPr>
              <w:t xml:space="preserve">Inquiries </w:t>
            </w:r>
          </w:p>
        </w:tc>
      </w:tr>
      <w:tr w:rsidR="00BF3CF7" w:rsidTr="00330782">
        <w:tc>
          <w:tcPr>
            <w:tcW w:w="8613" w:type="dxa"/>
            <w:gridSpan w:val="4"/>
            <w:shd w:val="clear" w:color="auto" w:fill="A6A6A6"/>
            <w:hideMark/>
          </w:tcPr>
          <w:p w:rsidR="00BF3CF7" w:rsidRDefault="00BF3CF7" w:rsidP="004C2921">
            <w:pPr>
              <w:spacing w:after="0"/>
              <w:rPr>
                <w:lang w:val="en-US"/>
              </w:rPr>
            </w:pPr>
            <w:r>
              <w:rPr>
                <w:lang w:val="en-US"/>
              </w:rPr>
              <w:t>Description and Objective</w:t>
            </w:r>
          </w:p>
        </w:tc>
      </w:tr>
      <w:tr w:rsidR="00BF3CF7" w:rsidRPr="002437FB" w:rsidTr="00330782">
        <w:trPr>
          <w:trHeight w:val="113"/>
        </w:trPr>
        <w:tc>
          <w:tcPr>
            <w:tcW w:w="8613" w:type="dxa"/>
            <w:gridSpan w:val="4"/>
            <w:hideMark/>
          </w:tcPr>
          <w:p w:rsidR="00BF3CF7" w:rsidRPr="007A7D59" w:rsidRDefault="00BF3CF7" w:rsidP="00BF3CF7">
            <w:pPr>
              <w:spacing w:after="0"/>
              <w:rPr>
                <w:i/>
                <w:color w:val="548DD4"/>
                <w:sz w:val="16"/>
                <w:szCs w:val="16"/>
                <w:lang w:val="en-US"/>
              </w:rPr>
            </w:pPr>
            <w:r>
              <w:rPr>
                <w:i/>
                <w:color w:val="548DD4"/>
                <w:sz w:val="16"/>
                <w:szCs w:val="16"/>
                <w:lang w:val="en-US"/>
              </w:rPr>
              <w:t xml:space="preserve">The design of this test deals with the support of </w:t>
            </w:r>
            <w:r w:rsidR="004305DC">
              <w:rPr>
                <w:i/>
                <w:color w:val="548DD4"/>
                <w:sz w:val="16"/>
                <w:szCs w:val="16"/>
                <w:lang w:val="en-US"/>
              </w:rPr>
              <w:t>inquiries in My Account.</w:t>
            </w:r>
          </w:p>
        </w:tc>
      </w:tr>
      <w:tr w:rsidR="00BF3CF7" w:rsidTr="00330782">
        <w:tc>
          <w:tcPr>
            <w:tcW w:w="8613" w:type="dxa"/>
            <w:gridSpan w:val="4"/>
            <w:shd w:val="clear" w:color="auto" w:fill="A6A6A6"/>
            <w:hideMark/>
          </w:tcPr>
          <w:p w:rsidR="00BF3CF7" w:rsidRDefault="00BF3CF7" w:rsidP="004C2921">
            <w:pPr>
              <w:spacing w:after="0"/>
              <w:rPr>
                <w:sz w:val="14"/>
                <w:szCs w:val="14"/>
              </w:rPr>
            </w:pPr>
            <w:r>
              <w:rPr>
                <w:b/>
                <w:sz w:val="14"/>
                <w:szCs w:val="14"/>
              </w:rPr>
              <w:t>Features to be tested</w:t>
            </w:r>
          </w:p>
        </w:tc>
      </w:tr>
      <w:tr w:rsidR="00BF3CF7" w:rsidRPr="002437FB" w:rsidTr="00330782">
        <w:tc>
          <w:tcPr>
            <w:tcW w:w="8613" w:type="dxa"/>
            <w:gridSpan w:val="4"/>
            <w:hideMark/>
          </w:tcPr>
          <w:p w:rsidR="00BF3CF7" w:rsidRDefault="00BF3CF7" w:rsidP="004C2921">
            <w:pPr>
              <w:spacing w:after="0"/>
              <w:rPr>
                <w:lang w:val="en-US"/>
              </w:rPr>
            </w:pPr>
            <w:r>
              <w:rPr>
                <w:lang w:val="en-US"/>
              </w:rPr>
              <w:t>This test shall insure that:</w:t>
            </w:r>
          </w:p>
          <w:p w:rsidR="00BF3CF7" w:rsidRDefault="00BF3CF7" w:rsidP="004305DC">
            <w:pPr>
              <w:pStyle w:val="Paragraphedeliste"/>
              <w:numPr>
                <w:ilvl w:val="0"/>
                <w:numId w:val="12"/>
              </w:numPr>
              <w:spacing w:after="0" w:line="276" w:lineRule="auto"/>
            </w:pPr>
            <w:r>
              <w:t xml:space="preserve">The application </w:t>
            </w:r>
            <w:r w:rsidR="004305DC">
              <w:t>offers an interface to enter and submit inquiries.</w:t>
            </w:r>
          </w:p>
        </w:tc>
      </w:tr>
      <w:tr w:rsidR="00BF3CF7" w:rsidTr="00330782">
        <w:tc>
          <w:tcPr>
            <w:tcW w:w="8613" w:type="dxa"/>
            <w:gridSpan w:val="4"/>
            <w:shd w:val="clear" w:color="auto" w:fill="A6A6A6"/>
            <w:hideMark/>
          </w:tcPr>
          <w:p w:rsidR="00BF3CF7" w:rsidRDefault="00BF3CF7" w:rsidP="004C2921">
            <w:pPr>
              <w:spacing w:after="0"/>
              <w:rPr>
                <w:sz w:val="14"/>
                <w:szCs w:val="14"/>
              </w:rPr>
            </w:pPr>
            <w:r>
              <w:rPr>
                <w:b/>
                <w:sz w:val="14"/>
                <w:szCs w:val="14"/>
              </w:rPr>
              <w:t>Approach refinements</w:t>
            </w:r>
          </w:p>
        </w:tc>
      </w:tr>
      <w:tr w:rsidR="00BF3CF7" w:rsidRPr="002437FB" w:rsidTr="00330782">
        <w:trPr>
          <w:trHeight w:val="121"/>
        </w:trPr>
        <w:tc>
          <w:tcPr>
            <w:tcW w:w="8613" w:type="dxa"/>
            <w:gridSpan w:val="4"/>
            <w:hideMark/>
          </w:tcPr>
          <w:p w:rsidR="00BF3CF7" w:rsidRDefault="00BF3CF7" w:rsidP="004C2921">
            <w:pPr>
              <w:spacing w:after="0"/>
            </w:pPr>
          </w:p>
        </w:tc>
      </w:tr>
      <w:tr w:rsidR="00BF3CF7" w:rsidTr="00330782">
        <w:tc>
          <w:tcPr>
            <w:tcW w:w="8613" w:type="dxa"/>
            <w:gridSpan w:val="4"/>
            <w:shd w:val="clear" w:color="auto" w:fill="A6A6A6"/>
            <w:hideMark/>
          </w:tcPr>
          <w:p w:rsidR="00BF3CF7" w:rsidRDefault="00BF3CF7" w:rsidP="004C2921">
            <w:pPr>
              <w:spacing w:after="0"/>
              <w:rPr>
                <w:sz w:val="14"/>
                <w:szCs w:val="14"/>
              </w:rPr>
            </w:pPr>
            <w:r>
              <w:rPr>
                <w:b/>
                <w:sz w:val="14"/>
                <w:szCs w:val="14"/>
              </w:rPr>
              <w:t>Test Case Identifiers</w:t>
            </w:r>
          </w:p>
        </w:tc>
      </w:tr>
      <w:tr w:rsidR="00BF3CF7" w:rsidRPr="002437FB" w:rsidTr="00330782">
        <w:tc>
          <w:tcPr>
            <w:tcW w:w="8613" w:type="dxa"/>
            <w:gridSpan w:val="4"/>
          </w:tcPr>
          <w:p w:rsidR="00BF3CF7" w:rsidRDefault="00BF3CF7" w:rsidP="00125D43">
            <w:pPr>
              <w:spacing w:after="0"/>
            </w:pPr>
            <w:r>
              <w:t>NGEO-WEBC-VTC-</w:t>
            </w:r>
            <w:r w:rsidR="00595BE4">
              <w:t>260</w:t>
            </w:r>
            <w:r>
              <w:t xml:space="preserve">: </w:t>
            </w:r>
            <w:r w:rsidR="00125D43">
              <w:t>Inquiries.</w:t>
            </w:r>
          </w:p>
        </w:tc>
      </w:tr>
    </w:tbl>
    <w:p w:rsidR="006103AB" w:rsidRDefault="006103AB" w:rsidP="00330782">
      <w:pPr>
        <w:pStyle w:val="Titre3"/>
      </w:pPr>
      <w:bookmarkStart w:id="219" w:name="_Toc421282802"/>
      <w:r>
        <w:t>NGEO-WEBC-VTD-0270: Shopcart Management</w:t>
      </w:r>
      <w:bookmarkEnd w:id="21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103AB" w:rsidTr="00330782">
        <w:tc>
          <w:tcPr>
            <w:tcW w:w="8613" w:type="dxa"/>
            <w:gridSpan w:val="4"/>
            <w:shd w:val="clear" w:color="auto" w:fill="548DD4" w:themeFill="text2" w:themeFillTint="99"/>
            <w:hideMark/>
          </w:tcPr>
          <w:p w:rsidR="006103AB" w:rsidRDefault="006103AB" w:rsidP="00615A2F">
            <w:pPr>
              <w:spacing w:after="0"/>
              <w:jc w:val="center"/>
              <w:rPr>
                <w:b/>
                <w:i/>
                <w:color w:val="FFFFFF"/>
                <w:szCs w:val="18"/>
                <w:lang w:val="en-US"/>
              </w:rPr>
            </w:pPr>
            <w:r>
              <w:rPr>
                <w:b/>
                <w:i/>
                <w:color w:val="FFFFFF"/>
                <w:szCs w:val="18"/>
                <w:lang w:val="en-US"/>
              </w:rPr>
              <w:t>NGEO VALIDATION TEST  DESIGN</w:t>
            </w:r>
          </w:p>
        </w:tc>
      </w:tr>
      <w:tr w:rsidR="006103AB" w:rsidTr="00330782">
        <w:tc>
          <w:tcPr>
            <w:tcW w:w="1607" w:type="dxa"/>
            <w:shd w:val="clear" w:color="auto" w:fill="548DD4" w:themeFill="text2" w:themeFillTint="99"/>
            <w:hideMark/>
          </w:tcPr>
          <w:p w:rsidR="006103AB" w:rsidRDefault="006103AB" w:rsidP="00615A2F">
            <w:pPr>
              <w:spacing w:after="0"/>
              <w:jc w:val="center"/>
              <w:rPr>
                <w:b/>
                <w:color w:val="FFFFFF"/>
                <w:sz w:val="14"/>
                <w:szCs w:val="14"/>
              </w:rPr>
            </w:pPr>
            <w:r>
              <w:rPr>
                <w:b/>
                <w:color w:val="FFFFFF"/>
                <w:sz w:val="14"/>
                <w:szCs w:val="14"/>
              </w:rPr>
              <w:t>Test Identifier</w:t>
            </w:r>
          </w:p>
        </w:tc>
        <w:tc>
          <w:tcPr>
            <w:tcW w:w="1903" w:type="dxa"/>
            <w:hideMark/>
          </w:tcPr>
          <w:p w:rsidR="006103AB" w:rsidRDefault="006103AB" w:rsidP="00615A2F">
            <w:pPr>
              <w:spacing w:after="0"/>
              <w:rPr>
                <w:i/>
                <w:color w:val="548DD4"/>
                <w:sz w:val="16"/>
                <w:szCs w:val="16"/>
              </w:rPr>
            </w:pPr>
            <w:r>
              <w:rPr>
                <w:i/>
                <w:color w:val="548DD4"/>
                <w:sz w:val="16"/>
                <w:szCs w:val="16"/>
              </w:rPr>
              <w:t>NGEO-WEBC-VTD-0270</w:t>
            </w:r>
          </w:p>
        </w:tc>
        <w:tc>
          <w:tcPr>
            <w:tcW w:w="1134" w:type="dxa"/>
            <w:shd w:val="clear" w:color="auto" w:fill="548DD4" w:themeFill="text2" w:themeFillTint="99"/>
            <w:hideMark/>
          </w:tcPr>
          <w:p w:rsidR="006103AB" w:rsidRDefault="006103AB" w:rsidP="00615A2F">
            <w:pPr>
              <w:spacing w:after="0"/>
              <w:jc w:val="center"/>
              <w:rPr>
                <w:b/>
                <w:color w:val="FFFFFF"/>
                <w:sz w:val="14"/>
                <w:szCs w:val="14"/>
              </w:rPr>
            </w:pPr>
            <w:r>
              <w:rPr>
                <w:b/>
                <w:color w:val="FFFFFF"/>
                <w:sz w:val="14"/>
                <w:szCs w:val="14"/>
              </w:rPr>
              <w:t>Test Title</w:t>
            </w:r>
          </w:p>
        </w:tc>
        <w:tc>
          <w:tcPr>
            <w:tcW w:w="3969" w:type="dxa"/>
            <w:hideMark/>
          </w:tcPr>
          <w:p w:rsidR="006103AB" w:rsidRDefault="00C351AD" w:rsidP="00615A2F">
            <w:pPr>
              <w:spacing w:after="0"/>
              <w:rPr>
                <w:i/>
                <w:color w:val="548DD4"/>
                <w:sz w:val="16"/>
                <w:szCs w:val="16"/>
                <w:lang w:val="en-US"/>
              </w:rPr>
            </w:pPr>
            <w:r>
              <w:rPr>
                <w:i/>
                <w:color w:val="548DD4"/>
                <w:sz w:val="16"/>
                <w:szCs w:val="16"/>
                <w:lang w:val="en-US"/>
              </w:rPr>
              <w:t>Shopcart  Management</w:t>
            </w:r>
            <w:r w:rsidR="006103AB">
              <w:rPr>
                <w:i/>
                <w:color w:val="548DD4"/>
                <w:sz w:val="16"/>
                <w:szCs w:val="16"/>
                <w:lang w:val="en-US"/>
              </w:rPr>
              <w:t xml:space="preserve"> </w:t>
            </w:r>
          </w:p>
        </w:tc>
      </w:tr>
      <w:tr w:rsidR="006103AB" w:rsidTr="00330782">
        <w:tc>
          <w:tcPr>
            <w:tcW w:w="8613" w:type="dxa"/>
            <w:gridSpan w:val="4"/>
            <w:shd w:val="clear" w:color="auto" w:fill="A6A6A6"/>
            <w:hideMark/>
          </w:tcPr>
          <w:p w:rsidR="006103AB" w:rsidRDefault="006103AB" w:rsidP="00615A2F">
            <w:pPr>
              <w:spacing w:after="0"/>
              <w:rPr>
                <w:lang w:val="en-US"/>
              </w:rPr>
            </w:pPr>
            <w:r>
              <w:rPr>
                <w:lang w:val="en-US"/>
              </w:rPr>
              <w:t>Description and Objective</w:t>
            </w:r>
          </w:p>
        </w:tc>
      </w:tr>
      <w:tr w:rsidR="006103AB" w:rsidRPr="002437FB" w:rsidTr="00330782">
        <w:trPr>
          <w:trHeight w:val="113"/>
        </w:trPr>
        <w:tc>
          <w:tcPr>
            <w:tcW w:w="8613" w:type="dxa"/>
            <w:gridSpan w:val="4"/>
            <w:hideMark/>
          </w:tcPr>
          <w:p w:rsidR="006103AB" w:rsidRPr="007A7D59" w:rsidRDefault="006103AB" w:rsidP="00A10A2D">
            <w:pPr>
              <w:spacing w:after="0"/>
              <w:rPr>
                <w:i/>
                <w:color w:val="548DD4"/>
                <w:sz w:val="16"/>
                <w:szCs w:val="16"/>
                <w:lang w:val="en-US"/>
              </w:rPr>
            </w:pPr>
            <w:r>
              <w:rPr>
                <w:i/>
                <w:color w:val="548DD4"/>
                <w:sz w:val="16"/>
                <w:szCs w:val="16"/>
                <w:lang w:val="en-US"/>
              </w:rPr>
              <w:t xml:space="preserve">The design of this test deals with the support of </w:t>
            </w:r>
            <w:r w:rsidR="00A10A2D">
              <w:rPr>
                <w:i/>
                <w:color w:val="548DD4"/>
                <w:sz w:val="16"/>
                <w:szCs w:val="16"/>
                <w:lang w:val="en-US"/>
              </w:rPr>
              <w:t>shopcarts</w:t>
            </w:r>
            <w:r>
              <w:rPr>
                <w:i/>
                <w:color w:val="548DD4"/>
                <w:sz w:val="16"/>
                <w:szCs w:val="16"/>
                <w:lang w:val="en-US"/>
              </w:rPr>
              <w:t xml:space="preserve"> </w:t>
            </w:r>
            <w:r w:rsidR="00C351AD">
              <w:rPr>
                <w:i/>
                <w:color w:val="548DD4"/>
                <w:sz w:val="16"/>
                <w:szCs w:val="16"/>
                <w:lang w:val="en-US"/>
              </w:rPr>
              <w:t xml:space="preserve">management </w:t>
            </w:r>
            <w:r>
              <w:rPr>
                <w:i/>
                <w:color w:val="548DD4"/>
                <w:sz w:val="16"/>
                <w:szCs w:val="16"/>
                <w:lang w:val="en-US"/>
              </w:rPr>
              <w:t>in My Account.</w:t>
            </w:r>
          </w:p>
        </w:tc>
      </w:tr>
      <w:tr w:rsidR="006103AB" w:rsidTr="00330782">
        <w:tc>
          <w:tcPr>
            <w:tcW w:w="8613" w:type="dxa"/>
            <w:gridSpan w:val="4"/>
            <w:shd w:val="clear" w:color="auto" w:fill="A6A6A6"/>
            <w:hideMark/>
          </w:tcPr>
          <w:p w:rsidR="006103AB" w:rsidRDefault="006103AB" w:rsidP="00615A2F">
            <w:pPr>
              <w:spacing w:after="0"/>
              <w:rPr>
                <w:sz w:val="14"/>
                <w:szCs w:val="14"/>
              </w:rPr>
            </w:pPr>
            <w:r>
              <w:rPr>
                <w:b/>
                <w:sz w:val="14"/>
                <w:szCs w:val="14"/>
              </w:rPr>
              <w:t>Features to be tested</w:t>
            </w:r>
          </w:p>
        </w:tc>
      </w:tr>
      <w:tr w:rsidR="006103AB" w:rsidRPr="002437FB" w:rsidTr="00330782">
        <w:trPr>
          <w:trHeight w:val="461"/>
        </w:trPr>
        <w:tc>
          <w:tcPr>
            <w:tcW w:w="8613" w:type="dxa"/>
            <w:gridSpan w:val="4"/>
            <w:hideMark/>
          </w:tcPr>
          <w:p w:rsidR="006103AB" w:rsidRDefault="006103AB" w:rsidP="00615A2F">
            <w:pPr>
              <w:spacing w:after="0"/>
              <w:rPr>
                <w:lang w:val="en-US"/>
              </w:rPr>
            </w:pPr>
            <w:r>
              <w:rPr>
                <w:lang w:val="en-US"/>
              </w:rPr>
              <w:lastRenderedPageBreak/>
              <w:t>This test shall insure that:</w:t>
            </w:r>
          </w:p>
          <w:p w:rsidR="006103AB" w:rsidRDefault="006103AB" w:rsidP="00BD60F6">
            <w:pPr>
              <w:pStyle w:val="Paragraphedeliste"/>
              <w:numPr>
                <w:ilvl w:val="0"/>
                <w:numId w:val="12"/>
              </w:numPr>
              <w:spacing w:after="0" w:line="276" w:lineRule="auto"/>
            </w:pPr>
            <w:r>
              <w:t xml:space="preserve">The application offers an interface </w:t>
            </w:r>
            <w:r w:rsidR="00BD60F6">
              <w:t>to manage the user’s shopcarts</w:t>
            </w:r>
            <w:r>
              <w:t>.</w:t>
            </w:r>
          </w:p>
        </w:tc>
      </w:tr>
      <w:tr w:rsidR="006103AB" w:rsidTr="00330782">
        <w:tc>
          <w:tcPr>
            <w:tcW w:w="8613" w:type="dxa"/>
            <w:gridSpan w:val="4"/>
            <w:shd w:val="clear" w:color="auto" w:fill="A6A6A6"/>
            <w:hideMark/>
          </w:tcPr>
          <w:p w:rsidR="006103AB" w:rsidRDefault="006103AB" w:rsidP="00615A2F">
            <w:pPr>
              <w:spacing w:after="0"/>
              <w:rPr>
                <w:sz w:val="14"/>
                <w:szCs w:val="14"/>
              </w:rPr>
            </w:pPr>
            <w:r>
              <w:rPr>
                <w:b/>
                <w:sz w:val="14"/>
                <w:szCs w:val="14"/>
              </w:rPr>
              <w:t>Approach refinements</w:t>
            </w:r>
          </w:p>
        </w:tc>
      </w:tr>
      <w:tr w:rsidR="006103AB" w:rsidRPr="002437FB" w:rsidTr="00330782">
        <w:trPr>
          <w:trHeight w:val="121"/>
        </w:trPr>
        <w:tc>
          <w:tcPr>
            <w:tcW w:w="8613" w:type="dxa"/>
            <w:gridSpan w:val="4"/>
            <w:hideMark/>
          </w:tcPr>
          <w:p w:rsidR="006103AB" w:rsidRDefault="006103AB" w:rsidP="00615A2F">
            <w:pPr>
              <w:spacing w:after="0"/>
            </w:pPr>
          </w:p>
        </w:tc>
      </w:tr>
      <w:tr w:rsidR="006103AB" w:rsidTr="00330782">
        <w:tc>
          <w:tcPr>
            <w:tcW w:w="8613" w:type="dxa"/>
            <w:gridSpan w:val="4"/>
            <w:shd w:val="clear" w:color="auto" w:fill="A6A6A6"/>
            <w:hideMark/>
          </w:tcPr>
          <w:p w:rsidR="006103AB" w:rsidRDefault="006103AB" w:rsidP="00615A2F">
            <w:pPr>
              <w:spacing w:after="0"/>
              <w:rPr>
                <w:sz w:val="14"/>
                <w:szCs w:val="14"/>
              </w:rPr>
            </w:pPr>
            <w:r>
              <w:rPr>
                <w:b/>
                <w:sz w:val="14"/>
                <w:szCs w:val="14"/>
              </w:rPr>
              <w:t>Test Case Identifiers</w:t>
            </w:r>
          </w:p>
        </w:tc>
      </w:tr>
      <w:tr w:rsidR="006103AB" w:rsidRPr="002437FB" w:rsidTr="00330782">
        <w:tc>
          <w:tcPr>
            <w:tcW w:w="8613" w:type="dxa"/>
            <w:gridSpan w:val="4"/>
          </w:tcPr>
          <w:p w:rsidR="006103AB" w:rsidRDefault="006103AB" w:rsidP="00125D43">
            <w:pPr>
              <w:spacing w:after="0"/>
            </w:pPr>
            <w:r>
              <w:t>NGEO-WEBC-VTC-</w:t>
            </w:r>
            <w:r w:rsidR="00BD60F6">
              <w:t>27</w:t>
            </w:r>
            <w:r>
              <w:t xml:space="preserve">0: </w:t>
            </w:r>
            <w:r w:rsidR="00125D43">
              <w:t>Shopcart Management</w:t>
            </w:r>
          </w:p>
        </w:tc>
      </w:tr>
    </w:tbl>
    <w:p w:rsidR="00C351AD" w:rsidRDefault="0087357D" w:rsidP="00330782">
      <w:pPr>
        <w:pStyle w:val="Titre3"/>
      </w:pPr>
      <w:bookmarkStart w:id="220" w:name="_Toc421282803"/>
      <w:r>
        <w:t>NGEO-WEBC-VTD-0280: Shopcart</w:t>
      </w:r>
      <w:r w:rsidR="00FC4C4E">
        <w:t xml:space="preserve"> as Data Access Service</w:t>
      </w:r>
      <w:bookmarkEnd w:id="22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C351AD" w:rsidTr="00330782">
        <w:tc>
          <w:tcPr>
            <w:tcW w:w="8613" w:type="dxa"/>
            <w:gridSpan w:val="4"/>
            <w:shd w:val="clear" w:color="auto" w:fill="548DD4" w:themeFill="text2" w:themeFillTint="99"/>
            <w:hideMark/>
          </w:tcPr>
          <w:p w:rsidR="00C351AD" w:rsidRDefault="00C351AD" w:rsidP="00615A2F">
            <w:pPr>
              <w:spacing w:after="0"/>
              <w:jc w:val="center"/>
              <w:rPr>
                <w:b/>
                <w:i/>
                <w:color w:val="FFFFFF"/>
                <w:szCs w:val="18"/>
                <w:lang w:val="en-US"/>
              </w:rPr>
            </w:pPr>
            <w:r>
              <w:rPr>
                <w:b/>
                <w:i/>
                <w:color w:val="FFFFFF"/>
                <w:szCs w:val="18"/>
                <w:lang w:val="en-US"/>
              </w:rPr>
              <w:t>NGEO VALIDATION TEST  DESIGN</w:t>
            </w:r>
          </w:p>
        </w:tc>
      </w:tr>
      <w:tr w:rsidR="00C351AD" w:rsidTr="00330782">
        <w:tc>
          <w:tcPr>
            <w:tcW w:w="1607" w:type="dxa"/>
            <w:shd w:val="clear" w:color="auto" w:fill="548DD4" w:themeFill="text2" w:themeFillTint="99"/>
            <w:hideMark/>
          </w:tcPr>
          <w:p w:rsidR="00C351AD" w:rsidRDefault="00C351AD" w:rsidP="00615A2F">
            <w:pPr>
              <w:spacing w:after="0"/>
              <w:jc w:val="center"/>
              <w:rPr>
                <w:b/>
                <w:color w:val="FFFFFF"/>
                <w:sz w:val="14"/>
                <w:szCs w:val="14"/>
              </w:rPr>
            </w:pPr>
            <w:r>
              <w:rPr>
                <w:b/>
                <w:color w:val="FFFFFF"/>
                <w:sz w:val="14"/>
                <w:szCs w:val="14"/>
              </w:rPr>
              <w:t>Test Identifier</w:t>
            </w:r>
          </w:p>
        </w:tc>
        <w:tc>
          <w:tcPr>
            <w:tcW w:w="1903" w:type="dxa"/>
            <w:hideMark/>
          </w:tcPr>
          <w:p w:rsidR="00C351AD" w:rsidRDefault="00C351AD" w:rsidP="00615A2F">
            <w:pPr>
              <w:spacing w:after="0"/>
              <w:rPr>
                <w:i/>
                <w:color w:val="548DD4"/>
                <w:sz w:val="16"/>
                <w:szCs w:val="16"/>
              </w:rPr>
            </w:pPr>
            <w:r>
              <w:rPr>
                <w:i/>
                <w:color w:val="548DD4"/>
                <w:sz w:val="16"/>
                <w:szCs w:val="16"/>
              </w:rPr>
              <w:t>NGEO-WEBC-VTD-0280</w:t>
            </w:r>
          </w:p>
        </w:tc>
        <w:tc>
          <w:tcPr>
            <w:tcW w:w="1134" w:type="dxa"/>
            <w:shd w:val="clear" w:color="auto" w:fill="548DD4" w:themeFill="text2" w:themeFillTint="99"/>
            <w:hideMark/>
          </w:tcPr>
          <w:p w:rsidR="00C351AD" w:rsidRDefault="00C351AD" w:rsidP="00615A2F">
            <w:pPr>
              <w:spacing w:after="0"/>
              <w:jc w:val="center"/>
              <w:rPr>
                <w:b/>
                <w:color w:val="FFFFFF"/>
                <w:sz w:val="14"/>
                <w:szCs w:val="14"/>
              </w:rPr>
            </w:pPr>
            <w:r>
              <w:rPr>
                <w:b/>
                <w:color w:val="FFFFFF"/>
                <w:sz w:val="14"/>
                <w:szCs w:val="14"/>
              </w:rPr>
              <w:t>Test Title</w:t>
            </w:r>
          </w:p>
        </w:tc>
        <w:tc>
          <w:tcPr>
            <w:tcW w:w="3969" w:type="dxa"/>
            <w:hideMark/>
          </w:tcPr>
          <w:p w:rsidR="00C351AD" w:rsidRDefault="0054687D" w:rsidP="00615A2F">
            <w:pPr>
              <w:spacing w:after="0"/>
              <w:rPr>
                <w:i/>
                <w:color w:val="548DD4"/>
                <w:sz w:val="16"/>
                <w:szCs w:val="16"/>
                <w:lang w:val="en-US"/>
              </w:rPr>
            </w:pPr>
            <w:r>
              <w:rPr>
                <w:i/>
                <w:color w:val="548DD4"/>
                <w:sz w:val="16"/>
                <w:szCs w:val="16"/>
                <w:lang w:val="en-US"/>
              </w:rPr>
              <w:t>Shopcart</w:t>
            </w:r>
            <w:r w:rsidR="004C2F31">
              <w:rPr>
                <w:i/>
                <w:color w:val="548DD4"/>
                <w:sz w:val="16"/>
                <w:szCs w:val="16"/>
                <w:lang w:val="en-US"/>
              </w:rPr>
              <w:t>s</w:t>
            </w:r>
            <w:r>
              <w:rPr>
                <w:i/>
                <w:color w:val="548DD4"/>
                <w:sz w:val="16"/>
                <w:szCs w:val="16"/>
                <w:lang w:val="en-US"/>
              </w:rPr>
              <w:t xml:space="preserve"> Service</w:t>
            </w:r>
            <w:r w:rsidR="00C351AD">
              <w:rPr>
                <w:i/>
                <w:color w:val="548DD4"/>
                <w:sz w:val="16"/>
                <w:szCs w:val="16"/>
                <w:lang w:val="en-US"/>
              </w:rPr>
              <w:t xml:space="preserve"> </w:t>
            </w:r>
          </w:p>
        </w:tc>
      </w:tr>
      <w:tr w:rsidR="00C351AD" w:rsidTr="00330782">
        <w:tc>
          <w:tcPr>
            <w:tcW w:w="8613" w:type="dxa"/>
            <w:gridSpan w:val="4"/>
            <w:shd w:val="clear" w:color="auto" w:fill="A6A6A6"/>
            <w:hideMark/>
          </w:tcPr>
          <w:p w:rsidR="00C351AD" w:rsidRDefault="00C351AD" w:rsidP="00615A2F">
            <w:pPr>
              <w:spacing w:after="0"/>
              <w:rPr>
                <w:lang w:val="en-US"/>
              </w:rPr>
            </w:pPr>
            <w:r>
              <w:rPr>
                <w:lang w:val="en-US"/>
              </w:rPr>
              <w:t>Description and Objective</w:t>
            </w:r>
          </w:p>
        </w:tc>
      </w:tr>
      <w:tr w:rsidR="00C351AD" w:rsidRPr="002437FB" w:rsidTr="00330782">
        <w:trPr>
          <w:trHeight w:val="113"/>
        </w:trPr>
        <w:tc>
          <w:tcPr>
            <w:tcW w:w="8613" w:type="dxa"/>
            <w:gridSpan w:val="4"/>
            <w:hideMark/>
          </w:tcPr>
          <w:p w:rsidR="00C351AD" w:rsidRPr="007A7D59" w:rsidRDefault="00C351AD" w:rsidP="0054687D">
            <w:pPr>
              <w:spacing w:after="0"/>
              <w:rPr>
                <w:i/>
                <w:color w:val="548DD4"/>
                <w:sz w:val="16"/>
                <w:szCs w:val="16"/>
                <w:lang w:val="en-US"/>
              </w:rPr>
            </w:pPr>
            <w:r>
              <w:rPr>
                <w:i/>
                <w:color w:val="548DD4"/>
                <w:sz w:val="16"/>
                <w:szCs w:val="16"/>
                <w:lang w:val="en-US"/>
              </w:rPr>
              <w:t xml:space="preserve">The design of this test deals with the support of </w:t>
            </w:r>
            <w:r w:rsidR="0054687D">
              <w:rPr>
                <w:i/>
                <w:color w:val="548DD4"/>
                <w:sz w:val="16"/>
                <w:szCs w:val="16"/>
                <w:lang w:val="en-US"/>
              </w:rPr>
              <w:t>a shopcarts among the data</w:t>
            </w:r>
            <w:r w:rsidR="00896F22">
              <w:rPr>
                <w:i/>
                <w:color w:val="548DD4"/>
                <w:sz w:val="16"/>
                <w:szCs w:val="16"/>
                <w:lang w:val="en-US"/>
              </w:rPr>
              <w:t xml:space="preserve"> </w:t>
            </w:r>
            <w:r w:rsidR="0054687D">
              <w:rPr>
                <w:i/>
                <w:color w:val="548DD4"/>
                <w:sz w:val="16"/>
                <w:szCs w:val="16"/>
                <w:lang w:val="en-US"/>
              </w:rPr>
              <w:t>access services</w:t>
            </w:r>
            <w:r>
              <w:rPr>
                <w:i/>
                <w:color w:val="548DD4"/>
                <w:sz w:val="16"/>
                <w:szCs w:val="16"/>
                <w:lang w:val="en-US"/>
              </w:rPr>
              <w:t>.</w:t>
            </w:r>
          </w:p>
        </w:tc>
      </w:tr>
      <w:tr w:rsidR="00C351AD" w:rsidTr="00330782">
        <w:tc>
          <w:tcPr>
            <w:tcW w:w="8613" w:type="dxa"/>
            <w:gridSpan w:val="4"/>
            <w:shd w:val="clear" w:color="auto" w:fill="A6A6A6"/>
            <w:hideMark/>
          </w:tcPr>
          <w:p w:rsidR="00C351AD" w:rsidRDefault="00C351AD" w:rsidP="00615A2F">
            <w:pPr>
              <w:spacing w:after="0"/>
              <w:rPr>
                <w:sz w:val="14"/>
                <w:szCs w:val="14"/>
              </w:rPr>
            </w:pPr>
            <w:r>
              <w:rPr>
                <w:b/>
                <w:sz w:val="14"/>
                <w:szCs w:val="14"/>
              </w:rPr>
              <w:t>Features to be tested</w:t>
            </w:r>
          </w:p>
        </w:tc>
      </w:tr>
      <w:tr w:rsidR="00C351AD" w:rsidRPr="002437FB" w:rsidTr="00330782">
        <w:trPr>
          <w:trHeight w:val="538"/>
        </w:trPr>
        <w:tc>
          <w:tcPr>
            <w:tcW w:w="8613" w:type="dxa"/>
            <w:gridSpan w:val="4"/>
            <w:hideMark/>
          </w:tcPr>
          <w:p w:rsidR="00C351AD" w:rsidRDefault="00C351AD" w:rsidP="00615A2F">
            <w:pPr>
              <w:spacing w:after="0"/>
              <w:rPr>
                <w:lang w:val="en-US"/>
              </w:rPr>
            </w:pPr>
            <w:r>
              <w:rPr>
                <w:lang w:val="en-US"/>
              </w:rPr>
              <w:t>This test shall insure that:</w:t>
            </w:r>
          </w:p>
          <w:p w:rsidR="00C351AD" w:rsidRDefault="00C351AD" w:rsidP="0039591A">
            <w:pPr>
              <w:pStyle w:val="Paragraphedeliste"/>
              <w:numPr>
                <w:ilvl w:val="0"/>
                <w:numId w:val="12"/>
              </w:numPr>
              <w:spacing w:after="0" w:line="276" w:lineRule="auto"/>
            </w:pPr>
            <w:r>
              <w:t xml:space="preserve">The application offers an interface to </w:t>
            </w:r>
            <w:r w:rsidR="0039591A">
              <w:t>visualize the current shopcart and manage its content</w:t>
            </w:r>
            <w:r>
              <w:t>.</w:t>
            </w:r>
          </w:p>
        </w:tc>
      </w:tr>
      <w:tr w:rsidR="00C351AD" w:rsidTr="00330782">
        <w:tc>
          <w:tcPr>
            <w:tcW w:w="8613" w:type="dxa"/>
            <w:gridSpan w:val="4"/>
            <w:shd w:val="clear" w:color="auto" w:fill="A6A6A6"/>
            <w:hideMark/>
          </w:tcPr>
          <w:p w:rsidR="00C351AD" w:rsidRDefault="00C351AD" w:rsidP="00615A2F">
            <w:pPr>
              <w:spacing w:after="0"/>
              <w:rPr>
                <w:sz w:val="14"/>
                <w:szCs w:val="14"/>
              </w:rPr>
            </w:pPr>
            <w:r>
              <w:rPr>
                <w:b/>
                <w:sz w:val="14"/>
                <w:szCs w:val="14"/>
              </w:rPr>
              <w:t>Approach refinements</w:t>
            </w:r>
          </w:p>
        </w:tc>
      </w:tr>
      <w:tr w:rsidR="00C351AD" w:rsidRPr="002437FB" w:rsidTr="00330782">
        <w:trPr>
          <w:trHeight w:val="121"/>
        </w:trPr>
        <w:tc>
          <w:tcPr>
            <w:tcW w:w="8613" w:type="dxa"/>
            <w:gridSpan w:val="4"/>
            <w:hideMark/>
          </w:tcPr>
          <w:p w:rsidR="00C351AD" w:rsidRDefault="00C351AD" w:rsidP="00615A2F">
            <w:pPr>
              <w:spacing w:after="0"/>
            </w:pPr>
          </w:p>
        </w:tc>
      </w:tr>
      <w:tr w:rsidR="00C351AD" w:rsidTr="00330782">
        <w:tc>
          <w:tcPr>
            <w:tcW w:w="8613" w:type="dxa"/>
            <w:gridSpan w:val="4"/>
            <w:shd w:val="clear" w:color="auto" w:fill="A6A6A6"/>
            <w:hideMark/>
          </w:tcPr>
          <w:p w:rsidR="00C351AD" w:rsidRDefault="00C351AD" w:rsidP="00615A2F">
            <w:pPr>
              <w:spacing w:after="0"/>
              <w:rPr>
                <w:sz w:val="14"/>
                <w:szCs w:val="14"/>
              </w:rPr>
            </w:pPr>
            <w:r>
              <w:rPr>
                <w:b/>
                <w:sz w:val="14"/>
                <w:szCs w:val="14"/>
              </w:rPr>
              <w:t>Test Case Identifiers</w:t>
            </w:r>
          </w:p>
        </w:tc>
      </w:tr>
      <w:tr w:rsidR="00C351AD" w:rsidRPr="002437FB" w:rsidTr="00330782">
        <w:tc>
          <w:tcPr>
            <w:tcW w:w="8613" w:type="dxa"/>
            <w:gridSpan w:val="4"/>
          </w:tcPr>
          <w:p w:rsidR="00C351AD" w:rsidRDefault="00C351AD" w:rsidP="00125D43">
            <w:pPr>
              <w:spacing w:after="0"/>
            </w:pPr>
            <w:r>
              <w:t xml:space="preserve">NGEO-WEBC-VTC-280: </w:t>
            </w:r>
            <w:r w:rsidR="00125D43">
              <w:t>Shopcart as data Access service</w:t>
            </w:r>
          </w:p>
        </w:tc>
      </w:tr>
    </w:tbl>
    <w:p w:rsidR="00125D43" w:rsidRPr="003037C7" w:rsidRDefault="00125D43" w:rsidP="00DC4D99">
      <w:pPr>
        <w:pStyle w:val="Titre3"/>
      </w:pPr>
      <w:bookmarkStart w:id="221" w:name="_Toc421282804"/>
      <w:r w:rsidRPr="00DC4D99">
        <w:t xml:space="preserve">NGEO-WEBC-VTD-0290: </w:t>
      </w:r>
      <w:r w:rsidRPr="00330782">
        <w:t>Dataset Authorization</w:t>
      </w:r>
      <w:bookmarkEnd w:id="22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25D43" w:rsidTr="00330782">
        <w:tc>
          <w:tcPr>
            <w:tcW w:w="8613" w:type="dxa"/>
            <w:gridSpan w:val="4"/>
            <w:shd w:val="clear" w:color="auto" w:fill="548DD4" w:themeFill="text2" w:themeFillTint="99"/>
            <w:hideMark/>
          </w:tcPr>
          <w:p w:rsidR="00125D43" w:rsidRDefault="00125D43" w:rsidP="002B4D29">
            <w:pPr>
              <w:spacing w:after="0"/>
              <w:jc w:val="center"/>
              <w:rPr>
                <w:b/>
                <w:i/>
                <w:color w:val="FFFFFF"/>
                <w:szCs w:val="18"/>
                <w:lang w:val="en-US"/>
              </w:rPr>
            </w:pPr>
            <w:r>
              <w:rPr>
                <w:b/>
                <w:i/>
                <w:color w:val="FFFFFF"/>
                <w:szCs w:val="18"/>
                <w:lang w:val="en-US"/>
              </w:rPr>
              <w:t>NGEO VALIDATION TEST  DESIGN</w:t>
            </w:r>
          </w:p>
        </w:tc>
      </w:tr>
      <w:tr w:rsidR="00125D43" w:rsidTr="00330782">
        <w:tc>
          <w:tcPr>
            <w:tcW w:w="1607" w:type="dxa"/>
            <w:shd w:val="clear" w:color="auto" w:fill="548DD4" w:themeFill="text2" w:themeFillTint="99"/>
            <w:hideMark/>
          </w:tcPr>
          <w:p w:rsidR="00125D43" w:rsidRDefault="00125D43" w:rsidP="002B4D29">
            <w:pPr>
              <w:spacing w:after="0"/>
              <w:jc w:val="center"/>
              <w:rPr>
                <w:b/>
                <w:color w:val="FFFFFF"/>
                <w:sz w:val="14"/>
                <w:szCs w:val="14"/>
              </w:rPr>
            </w:pPr>
            <w:r>
              <w:rPr>
                <w:b/>
                <w:color w:val="FFFFFF"/>
                <w:sz w:val="14"/>
                <w:szCs w:val="14"/>
              </w:rPr>
              <w:t>Test Identifier</w:t>
            </w:r>
          </w:p>
        </w:tc>
        <w:tc>
          <w:tcPr>
            <w:tcW w:w="1903" w:type="dxa"/>
            <w:hideMark/>
          </w:tcPr>
          <w:p w:rsidR="00125D43" w:rsidRDefault="00E11107" w:rsidP="002B4D29">
            <w:pPr>
              <w:spacing w:after="0"/>
              <w:rPr>
                <w:i/>
                <w:color w:val="548DD4"/>
                <w:sz w:val="16"/>
                <w:szCs w:val="16"/>
              </w:rPr>
            </w:pPr>
            <w:r>
              <w:rPr>
                <w:i/>
                <w:color w:val="548DD4"/>
                <w:sz w:val="16"/>
                <w:szCs w:val="16"/>
              </w:rPr>
              <w:t>NGEO-WEBC-VTD-029</w:t>
            </w:r>
            <w:r w:rsidR="00125D43">
              <w:rPr>
                <w:i/>
                <w:color w:val="548DD4"/>
                <w:sz w:val="16"/>
                <w:szCs w:val="16"/>
              </w:rPr>
              <w:t>0</w:t>
            </w:r>
          </w:p>
        </w:tc>
        <w:tc>
          <w:tcPr>
            <w:tcW w:w="1134" w:type="dxa"/>
            <w:shd w:val="clear" w:color="auto" w:fill="548DD4" w:themeFill="text2" w:themeFillTint="99"/>
            <w:hideMark/>
          </w:tcPr>
          <w:p w:rsidR="00125D43" w:rsidRDefault="00125D43" w:rsidP="002B4D29">
            <w:pPr>
              <w:spacing w:after="0"/>
              <w:jc w:val="center"/>
              <w:rPr>
                <w:b/>
                <w:color w:val="FFFFFF"/>
                <w:sz w:val="14"/>
                <w:szCs w:val="14"/>
              </w:rPr>
            </w:pPr>
            <w:r>
              <w:rPr>
                <w:b/>
                <w:color w:val="FFFFFF"/>
                <w:sz w:val="14"/>
                <w:szCs w:val="14"/>
              </w:rPr>
              <w:t>Test Title</w:t>
            </w:r>
          </w:p>
        </w:tc>
        <w:tc>
          <w:tcPr>
            <w:tcW w:w="3969" w:type="dxa"/>
            <w:hideMark/>
          </w:tcPr>
          <w:p w:rsidR="00125D43" w:rsidRDefault="00E11107" w:rsidP="002B4D29">
            <w:pPr>
              <w:spacing w:after="0"/>
              <w:rPr>
                <w:i/>
                <w:color w:val="548DD4"/>
                <w:sz w:val="16"/>
                <w:szCs w:val="16"/>
                <w:lang w:val="en-US"/>
              </w:rPr>
            </w:pPr>
            <w:r>
              <w:rPr>
                <w:i/>
                <w:color w:val="548DD4"/>
                <w:sz w:val="16"/>
                <w:szCs w:val="16"/>
                <w:lang w:val="en-US"/>
              </w:rPr>
              <w:t>Dataset Authorization</w:t>
            </w:r>
            <w:r w:rsidR="00125D43">
              <w:rPr>
                <w:i/>
                <w:color w:val="548DD4"/>
                <w:sz w:val="16"/>
                <w:szCs w:val="16"/>
                <w:lang w:val="en-US"/>
              </w:rPr>
              <w:t xml:space="preserve"> </w:t>
            </w:r>
          </w:p>
        </w:tc>
      </w:tr>
      <w:tr w:rsidR="00125D43" w:rsidTr="00330782">
        <w:tc>
          <w:tcPr>
            <w:tcW w:w="8613" w:type="dxa"/>
            <w:gridSpan w:val="4"/>
            <w:shd w:val="clear" w:color="auto" w:fill="A6A6A6"/>
            <w:hideMark/>
          </w:tcPr>
          <w:p w:rsidR="00125D43" w:rsidRDefault="00125D43" w:rsidP="002B4D29">
            <w:pPr>
              <w:spacing w:after="0"/>
              <w:rPr>
                <w:lang w:val="en-US"/>
              </w:rPr>
            </w:pPr>
            <w:r>
              <w:rPr>
                <w:lang w:val="en-US"/>
              </w:rPr>
              <w:t>Description and Objective</w:t>
            </w:r>
          </w:p>
        </w:tc>
      </w:tr>
      <w:tr w:rsidR="00125D43" w:rsidRPr="002437FB" w:rsidTr="00330782">
        <w:trPr>
          <w:trHeight w:val="113"/>
        </w:trPr>
        <w:tc>
          <w:tcPr>
            <w:tcW w:w="8613" w:type="dxa"/>
            <w:gridSpan w:val="4"/>
            <w:hideMark/>
          </w:tcPr>
          <w:p w:rsidR="00125D43" w:rsidRPr="007A7D59" w:rsidRDefault="00125D43" w:rsidP="00125D43">
            <w:pPr>
              <w:spacing w:after="0"/>
              <w:rPr>
                <w:i/>
                <w:color w:val="548DD4"/>
                <w:sz w:val="16"/>
                <w:szCs w:val="16"/>
                <w:lang w:val="en-US"/>
              </w:rPr>
            </w:pPr>
            <w:r>
              <w:rPr>
                <w:i/>
                <w:color w:val="548DD4"/>
                <w:sz w:val="16"/>
                <w:szCs w:val="16"/>
                <w:lang w:val="en-US"/>
              </w:rPr>
              <w:t>The design of this test deals with the management of authorization on datasets</w:t>
            </w:r>
            <w:r w:rsidR="00A7627B">
              <w:rPr>
                <w:i/>
                <w:color w:val="548DD4"/>
                <w:sz w:val="16"/>
                <w:szCs w:val="16"/>
                <w:lang w:val="en-US"/>
              </w:rPr>
              <w:t>.</w:t>
            </w:r>
          </w:p>
        </w:tc>
      </w:tr>
      <w:tr w:rsidR="00125D43" w:rsidTr="00330782">
        <w:tc>
          <w:tcPr>
            <w:tcW w:w="8613" w:type="dxa"/>
            <w:gridSpan w:val="4"/>
            <w:shd w:val="clear" w:color="auto" w:fill="A6A6A6"/>
            <w:hideMark/>
          </w:tcPr>
          <w:p w:rsidR="00125D43" w:rsidRDefault="00125D43" w:rsidP="002B4D29">
            <w:pPr>
              <w:spacing w:after="0"/>
              <w:rPr>
                <w:sz w:val="14"/>
                <w:szCs w:val="14"/>
              </w:rPr>
            </w:pPr>
            <w:r>
              <w:rPr>
                <w:b/>
                <w:sz w:val="14"/>
                <w:szCs w:val="14"/>
              </w:rPr>
              <w:t>Features to be tested</w:t>
            </w:r>
          </w:p>
        </w:tc>
      </w:tr>
      <w:tr w:rsidR="00125D43" w:rsidRPr="002437FB" w:rsidTr="00330782">
        <w:trPr>
          <w:trHeight w:val="538"/>
        </w:trPr>
        <w:tc>
          <w:tcPr>
            <w:tcW w:w="8613" w:type="dxa"/>
            <w:gridSpan w:val="4"/>
            <w:hideMark/>
          </w:tcPr>
          <w:p w:rsidR="00125D43" w:rsidRDefault="00125D43" w:rsidP="002B4D29">
            <w:pPr>
              <w:spacing w:after="0"/>
              <w:rPr>
                <w:lang w:val="en-US"/>
              </w:rPr>
            </w:pPr>
            <w:r>
              <w:rPr>
                <w:lang w:val="en-US"/>
              </w:rPr>
              <w:t>This test shall insure that:</w:t>
            </w:r>
          </w:p>
          <w:p w:rsidR="002B4D29" w:rsidRDefault="002B4D29" w:rsidP="00125D43">
            <w:pPr>
              <w:pStyle w:val="Paragraphedeliste"/>
              <w:numPr>
                <w:ilvl w:val="0"/>
                <w:numId w:val="12"/>
              </w:numPr>
              <w:spacing w:after="0" w:line="276" w:lineRule="auto"/>
            </w:pPr>
            <w:r>
              <w:t>Functionnality are limited when authorization is not sufficient</w:t>
            </w:r>
          </w:p>
          <w:p w:rsidR="00125D43" w:rsidRDefault="002B4D29" w:rsidP="002B4D29">
            <w:pPr>
              <w:pStyle w:val="Paragraphedeliste"/>
              <w:numPr>
                <w:ilvl w:val="0"/>
                <w:numId w:val="12"/>
              </w:numPr>
              <w:spacing w:after="0" w:line="276" w:lineRule="auto"/>
            </w:pPr>
            <w:r>
              <w:t>Information messages are displayed to warn user about authorization limitation</w:t>
            </w:r>
          </w:p>
        </w:tc>
      </w:tr>
      <w:tr w:rsidR="00125D43" w:rsidTr="00330782">
        <w:tc>
          <w:tcPr>
            <w:tcW w:w="8613" w:type="dxa"/>
            <w:gridSpan w:val="4"/>
            <w:shd w:val="clear" w:color="auto" w:fill="A6A6A6"/>
            <w:hideMark/>
          </w:tcPr>
          <w:p w:rsidR="00125D43" w:rsidRDefault="00125D43" w:rsidP="002B4D29">
            <w:pPr>
              <w:spacing w:after="0"/>
              <w:rPr>
                <w:sz w:val="14"/>
                <w:szCs w:val="14"/>
              </w:rPr>
            </w:pPr>
            <w:r>
              <w:rPr>
                <w:b/>
                <w:sz w:val="14"/>
                <w:szCs w:val="14"/>
              </w:rPr>
              <w:t>Approach refinements</w:t>
            </w:r>
          </w:p>
        </w:tc>
      </w:tr>
      <w:tr w:rsidR="00125D43" w:rsidRPr="002437FB" w:rsidTr="00330782">
        <w:trPr>
          <w:trHeight w:val="121"/>
        </w:trPr>
        <w:tc>
          <w:tcPr>
            <w:tcW w:w="8613" w:type="dxa"/>
            <w:gridSpan w:val="4"/>
            <w:hideMark/>
          </w:tcPr>
          <w:p w:rsidR="00125D43" w:rsidRDefault="00125D43" w:rsidP="002B4D29">
            <w:pPr>
              <w:spacing w:after="0"/>
            </w:pPr>
          </w:p>
        </w:tc>
      </w:tr>
      <w:tr w:rsidR="00125D43" w:rsidTr="00330782">
        <w:tc>
          <w:tcPr>
            <w:tcW w:w="8613" w:type="dxa"/>
            <w:gridSpan w:val="4"/>
            <w:shd w:val="clear" w:color="auto" w:fill="A6A6A6"/>
            <w:hideMark/>
          </w:tcPr>
          <w:p w:rsidR="00125D43" w:rsidRDefault="00125D43" w:rsidP="002B4D29">
            <w:pPr>
              <w:spacing w:after="0"/>
              <w:rPr>
                <w:sz w:val="14"/>
                <w:szCs w:val="14"/>
              </w:rPr>
            </w:pPr>
            <w:r>
              <w:rPr>
                <w:b/>
                <w:sz w:val="14"/>
                <w:szCs w:val="14"/>
              </w:rPr>
              <w:t>Test Case Identifiers</w:t>
            </w:r>
          </w:p>
        </w:tc>
      </w:tr>
      <w:tr w:rsidR="00125D43" w:rsidRPr="002437FB" w:rsidTr="00330782">
        <w:tc>
          <w:tcPr>
            <w:tcW w:w="8613" w:type="dxa"/>
            <w:gridSpan w:val="4"/>
          </w:tcPr>
          <w:p w:rsidR="00125D43" w:rsidRDefault="00125D43" w:rsidP="00125D43">
            <w:pPr>
              <w:spacing w:after="0"/>
            </w:pPr>
            <w:r>
              <w:t>NGEO-WEBC-VTC-290: Dataset Authorization</w:t>
            </w:r>
          </w:p>
        </w:tc>
      </w:tr>
    </w:tbl>
    <w:p w:rsidR="00E11107" w:rsidRDefault="00E11107" w:rsidP="00330782">
      <w:pPr>
        <w:pStyle w:val="Titre3"/>
      </w:pPr>
      <w:bookmarkStart w:id="222" w:name="_Toc421282805"/>
      <w:r>
        <w:t>NGEO-WEBC-VTD-0300: Multiple Dataset Search</w:t>
      </w:r>
      <w:bookmarkEnd w:id="22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11107" w:rsidTr="00330782">
        <w:tc>
          <w:tcPr>
            <w:tcW w:w="8613" w:type="dxa"/>
            <w:gridSpan w:val="4"/>
            <w:shd w:val="clear" w:color="auto" w:fill="548DD4" w:themeFill="text2" w:themeFillTint="99"/>
            <w:hideMark/>
          </w:tcPr>
          <w:p w:rsidR="00E11107" w:rsidRDefault="00E11107" w:rsidP="00765E8A">
            <w:pPr>
              <w:spacing w:after="0"/>
              <w:jc w:val="center"/>
              <w:rPr>
                <w:b/>
                <w:i/>
                <w:color w:val="FFFFFF"/>
                <w:szCs w:val="18"/>
                <w:lang w:val="en-US"/>
              </w:rPr>
            </w:pPr>
            <w:r>
              <w:rPr>
                <w:b/>
                <w:i/>
                <w:color w:val="FFFFFF"/>
                <w:szCs w:val="18"/>
                <w:lang w:val="en-US"/>
              </w:rPr>
              <w:t>NGEO VALIDATION TEST  DESIGN</w:t>
            </w:r>
          </w:p>
        </w:tc>
      </w:tr>
      <w:tr w:rsidR="00E11107" w:rsidTr="00330782">
        <w:tc>
          <w:tcPr>
            <w:tcW w:w="1607" w:type="dxa"/>
            <w:shd w:val="clear" w:color="auto" w:fill="548DD4" w:themeFill="text2" w:themeFillTint="99"/>
            <w:hideMark/>
          </w:tcPr>
          <w:p w:rsidR="00E11107" w:rsidRDefault="00E11107" w:rsidP="00765E8A">
            <w:pPr>
              <w:spacing w:after="0"/>
              <w:jc w:val="center"/>
              <w:rPr>
                <w:b/>
                <w:color w:val="FFFFFF"/>
                <w:sz w:val="14"/>
                <w:szCs w:val="14"/>
              </w:rPr>
            </w:pPr>
            <w:r>
              <w:rPr>
                <w:b/>
                <w:color w:val="FFFFFF"/>
                <w:sz w:val="14"/>
                <w:szCs w:val="14"/>
              </w:rPr>
              <w:t>Test Identifier</w:t>
            </w:r>
          </w:p>
        </w:tc>
        <w:tc>
          <w:tcPr>
            <w:tcW w:w="1903" w:type="dxa"/>
            <w:hideMark/>
          </w:tcPr>
          <w:p w:rsidR="00E11107" w:rsidRDefault="00E11107">
            <w:pPr>
              <w:spacing w:after="0"/>
              <w:rPr>
                <w:i/>
                <w:color w:val="548DD4"/>
                <w:sz w:val="16"/>
                <w:szCs w:val="16"/>
              </w:rPr>
            </w:pPr>
            <w:r>
              <w:rPr>
                <w:i/>
                <w:color w:val="548DD4"/>
                <w:sz w:val="16"/>
                <w:szCs w:val="16"/>
              </w:rPr>
              <w:t>NGEO-WEBC-VTD-0300</w:t>
            </w:r>
          </w:p>
        </w:tc>
        <w:tc>
          <w:tcPr>
            <w:tcW w:w="1134" w:type="dxa"/>
            <w:shd w:val="clear" w:color="auto" w:fill="548DD4" w:themeFill="text2" w:themeFillTint="99"/>
            <w:hideMark/>
          </w:tcPr>
          <w:p w:rsidR="00E11107" w:rsidRDefault="00E11107" w:rsidP="00765E8A">
            <w:pPr>
              <w:spacing w:after="0"/>
              <w:jc w:val="center"/>
              <w:rPr>
                <w:b/>
                <w:color w:val="FFFFFF"/>
                <w:sz w:val="14"/>
                <w:szCs w:val="14"/>
              </w:rPr>
            </w:pPr>
            <w:r>
              <w:rPr>
                <w:b/>
                <w:color w:val="FFFFFF"/>
                <w:sz w:val="14"/>
                <w:szCs w:val="14"/>
              </w:rPr>
              <w:t>Test Title</w:t>
            </w:r>
          </w:p>
        </w:tc>
        <w:tc>
          <w:tcPr>
            <w:tcW w:w="3969" w:type="dxa"/>
            <w:hideMark/>
          </w:tcPr>
          <w:p w:rsidR="00E11107" w:rsidRDefault="00E11107" w:rsidP="00765E8A">
            <w:pPr>
              <w:spacing w:after="0"/>
              <w:rPr>
                <w:i/>
                <w:color w:val="548DD4"/>
                <w:sz w:val="16"/>
                <w:szCs w:val="16"/>
                <w:lang w:val="en-US"/>
              </w:rPr>
            </w:pPr>
            <w:r>
              <w:rPr>
                <w:i/>
                <w:color w:val="548DD4"/>
                <w:sz w:val="16"/>
                <w:szCs w:val="16"/>
                <w:lang w:val="en-US"/>
              </w:rPr>
              <w:t xml:space="preserve">Multiple dataset search </w:t>
            </w:r>
          </w:p>
        </w:tc>
      </w:tr>
      <w:tr w:rsidR="00E11107" w:rsidTr="00330782">
        <w:tc>
          <w:tcPr>
            <w:tcW w:w="8613" w:type="dxa"/>
            <w:gridSpan w:val="4"/>
            <w:shd w:val="clear" w:color="auto" w:fill="A6A6A6"/>
            <w:hideMark/>
          </w:tcPr>
          <w:p w:rsidR="00E11107" w:rsidRDefault="00E11107" w:rsidP="00765E8A">
            <w:pPr>
              <w:spacing w:after="0"/>
              <w:rPr>
                <w:lang w:val="en-US"/>
              </w:rPr>
            </w:pPr>
            <w:r>
              <w:rPr>
                <w:lang w:val="en-US"/>
              </w:rPr>
              <w:t>Description and Objective</w:t>
            </w:r>
          </w:p>
        </w:tc>
      </w:tr>
      <w:tr w:rsidR="00E11107" w:rsidRPr="002437FB" w:rsidTr="00330782">
        <w:trPr>
          <w:trHeight w:val="113"/>
        </w:trPr>
        <w:tc>
          <w:tcPr>
            <w:tcW w:w="8613" w:type="dxa"/>
            <w:gridSpan w:val="4"/>
            <w:hideMark/>
          </w:tcPr>
          <w:p w:rsidR="00E11107" w:rsidRPr="007A7D59" w:rsidRDefault="00E11107">
            <w:pPr>
              <w:spacing w:after="0"/>
              <w:rPr>
                <w:i/>
                <w:color w:val="548DD4"/>
                <w:sz w:val="16"/>
                <w:szCs w:val="16"/>
                <w:lang w:val="en-US"/>
              </w:rPr>
            </w:pPr>
            <w:r>
              <w:rPr>
                <w:i/>
                <w:color w:val="548DD4"/>
                <w:sz w:val="16"/>
                <w:szCs w:val="16"/>
                <w:lang w:val="en-US"/>
              </w:rPr>
              <w:t>The design of this test deals with the selection of multiple dataset for a search</w:t>
            </w: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Features to be tested</w:t>
            </w:r>
          </w:p>
        </w:tc>
      </w:tr>
      <w:tr w:rsidR="00E11107" w:rsidRPr="002437FB" w:rsidTr="00330782">
        <w:trPr>
          <w:trHeight w:val="538"/>
        </w:trPr>
        <w:tc>
          <w:tcPr>
            <w:tcW w:w="8613" w:type="dxa"/>
            <w:gridSpan w:val="4"/>
            <w:hideMark/>
          </w:tcPr>
          <w:p w:rsidR="00E11107" w:rsidRDefault="00E11107" w:rsidP="00765E8A">
            <w:pPr>
              <w:spacing w:after="0"/>
              <w:rPr>
                <w:lang w:val="en-US"/>
              </w:rPr>
            </w:pPr>
            <w:r>
              <w:rPr>
                <w:lang w:val="en-US"/>
              </w:rPr>
              <w:t>This test shall insure that:</w:t>
            </w:r>
          </w:p>
          <w:p w:rsidR="00E11107" w:rsidRDefault="00E11107" w:rsidP="00765E8A">
            <w:pPr>
              <w:pStyle w:val="Paragraphedeliste"/>
              <w:numPr>
                <w:ilvl w:val="0"/>
                <w:numId w:val="12"/>
              </w:numPr>
              <w:spacing w:after="0" w:line="276" w:lineRule="auto"/>
            </w:pPr>
            <w:r>
              <w:t>User can select multiple datasets</w:t>
            </w:r>
          </w:p>
          <w:p w:rsidR="00E11107" w:rsidRDefault="00E11107" w:rsidP="00765E8A">
            <w:pPr>
              <w:pStyle w:val="Paragraphedeliste"/>
              <w:numPr>
                <w:ilvl w:val="0"/>
                <w:numId w:val="12"/>
              </w:numPr>
              <w:spacing w:after="0" w:line="276" w:lineRule="auto"/>
            </w:pPr>
            <w:r>
              <w:t>A search is launched for each selected datasets</w:t>
            </w: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Approach refinements</w:t>
            </w:r>
          </w:p>
        </w:tc>
      </w:tr>
      <w:tr w:rsidR="00E11107" w:rsidRPr="002437FB" w:rsidTr="00330782">
        <w:trPr>
          <w:trHeight w:val="121"/>
        </w:trPr>
        <w:tc>
          <w:tcPr>
            <w:tcW w:w="8613" w:type="dxa"/>
            <w:gridSpan w:val="4"/>
            <w:hideMark/>
          </w:tcPr>
          <w:p w:rsidR="00E11107" w:rsidRDefault="00E11107" w:rsidP="00765E8A">
            <w:pPr>
              <w:spacing w:after="0"/>
            </w:pP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Test Case Identifiers</w:t>
            </w:r>
          </w:p>
        </w:tc>
      </w:tr>
      <w:tr w:rsidR="00E11107" w:rsidRPr="002437FB" w:rsidTr="00330782">
        <w:tc>
          <w:tcPr>
            <w:tcW w:w="8613" w:type="dxa"/>
            <w:gridSpan w:val="4"/>
          </w:tcPr>
          <w:p w:rsidR="00E11107" w:rsidRDefault="00E11107" w:rsidP="00765E8A">
            <w:pPr>
              <w:spacing w:after="0"/>
            </w:pPr>
            <w:r>
              <w:t>NGEO-WEBC-VTC-0300: Multiple Dataset Search</w:t>
            </w:r>
          </w:p>
        </w:tc>
      </w:tr>
    </w:tbl>
    <w:p w:rsidR="00E11107" w:rsidRDefault="00E11107" w:rsidP="00330782">
      <w:pPr>
        <w:pStyle w:val="Titre3"/>
      </w:pPr>
      <w:bookmarkStart w:id="223" w:name="_Toc421282806"/>
      <w:r>
        <w:lastRenderedPageBreak/>
        <w:t xml:space="preserve">NGEO-WEBC-VTD-0310: </w:t>
      </w:r>
      <w:r w:rsidRPr="00E11107">
        <w:t>Interferometry</w:t>
      </w:r>
      <w:bookmarkEnd w:id="22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11107" w:rsidTr="00330782">
        <w:tc>
          <w:tcPr>
            <w:tcW w:w="8613" w:type="dxa"/>
            <w:gridSpan w:val="4"/>
            <w:shd w:val="clear" w:color="auto" w:fill="548DD4" w:themeFill="text2" w:themeFillTint="99"/>
            <w:hideMark/>
          </w:tcPr>
          <w:p w:rsidR="00E11107" w:rsidRDefault="00E11107" w:rsidP="00765E8A">
            <w:pPr>
              <w:spacing w:after="0"/>
              <w:jc w:val="center"/>
              <w:rPr>
                <w:b/>
                <w:i/>
                <w:color w:val="FFFFFF"/>
                <w:szCs w:val="18"/>
                <w:lang w:val="en-US"/>
              </w:rPr>
            </w:pPr>
            <w:r>
              <w:rPr>
                <w:b/>
                <w:i/>
                <w:color w:val="FFFFFF"/>
                <w:szCs w:val="18"/>
                <w:lang w:val="en-US"/>
              </w:rPr>
              <w:t>NGEO VALIDATION TEST  DESIGN</w:t>
            </w:r>
          </w:p>
        </w:tc>
      </w:tr>
      <w:tr w:rsidR="00E11107" w:rsidTr="00330782">
        <w:tc>
          <w:tcPr>
            <w:tcW w:w="1607" w:type="dxa"/>
            <w:shd w:val="clear" w:color="auto" w:fill="548DD4" w:themeFill="text2" w:themeFillTint="99"/>
            <w:hideMark/>
          </w:tcPr>
          <w:p w:rsidR="00E11107" w:rsidRDefault="00E11107" w:rsidP="00765E8A">
            <w:pPr>
              <w:spacing w:after="0"/>
              <w:jc w:val="center"/>
              <w:rPr>
                <w:b/>
                <w:color w:val="FFFFFF"/>
                <w:sz w:val="14"/>
                <w:szCs w:val="14"/>
              </w:rPr>
            </w:pPr>
            <w:r>
              <w:rPr>
                <w:b/>
                <w:color w:val="FFFFFF"/>
                <w:sz w:val="14"/>
                <w:szCs w:val="14"/>
              </w:rPr>
              <w:t>Test Identifier</w:t>
            </w:r>
          </w:p>
        </w:tc>
        <w:tc>
          <w:tcPr>
            <w:tcW w:w="1903" w:type="dxa"/>
            <w:hideMark/>
          </w:tcPr>
          <w:p w:rsidR="00E11107" w:rsidRDefault="00E11107" w:rsidP="00765E8A">
            <w:pPr>
              <w:spacing w:after="0"/>
              <w:rPr>
                <w:i/>
                <w:color w:val="548DD4"/>
                <w:sz w:val="16"/>
                <w:szCs w:val="16"/>
              </w:rPr>
            </w:pPr>
            <w:r>
              <w:rPr>
                <w:i/>
                <w:color w:val="548DD4"/>
                <w:sz w:val="16"/>
                <w:szCs w:val="16"/>
              </w:rPr>
              <w:t>NGEO-WEBC-VTD-0310</w:t>
            </w:r>
          </w:p>
        </w:tc>
        <w:tc>
          <w:tcPr>
            <w:tcW w:w="1134" w:type="dxa"/>
            <w:shd w:val="clear" w:color="auto" w:fill="548DD4" w:themeFill="text2" w:themeFillTint="99"/>
            <w:hideMark/>
          </w:tcPr>
          <w:p w:rsidR="00E11107" w:rsidRDefault="00E11107" w:rsidP="00765E8A">
            <w:pPr>
              <w:spacing w:after="0"/>
              <w:jc w:val="center"/>
              <w:rPr>
                <w:b/>
                <w:color w:val="FFFFFF"/>
                <w:sz w:val="14"/>
                <w:szCs w:val="14"/>
              </w:rPr>
            </w:pPr>
            <w:r>
              <w:rPr>
                <w:b/>
                <w:color w:val="FFFFFF"/>
                <w:sz w:val="14"/>
                <w:szCs w:val="14"/>
              </w:rPr>
              <w:t>Test Title</w:t>
            </w:r>
          </w:p>
        </w:tc>
        <w:tc>
          <w:tcPr>
            <w:tcW w:w="3969" w:type="dxa"/>
            <w:hideMark/>
          </w:tcPr>
          <w:p w:rsidR="00E11107" w:rsidRDefault="00E11107" w:rsidP="00765E8A">
            <w:pPr>
              <w:spacing w:after="0"/>
              <w:rPr>
                <w:i/>
                <w:color w:val="548DD4"/>
                <w:sz w:val="16"/>
                <w:szCs w:val="16"/>
                <w:lang w:val="en-US"/>
              </w:rPr>
            </w:pPr>
            <w:r>
              <w:rPr>
                <w:i/>
                <w:color w:val="548DD4"/>
                <w:sz w:val="16"/>
                <w:szCs w:val="16"/>
                <w:lang w:val="en-US"/>
              </w:rPr>
              <w:t xml:space="preserve">Interferometry </w:t>
            </w:r>
          </w:p>
        </w:tc>
      </w:tr>
      <w:tr w:rsidR="00E11107" w:rsidTr="00330782">
        <w:tc>
          <w:tcPr>
            <w:tcW w:w="8613" w:type="dxa"/>
            <w:gridSpan w:val="4"/>
            <w:shd w:val="clear" w:color="auto" w:fill="A6A6A6"/>
            <w:hideMark/>
          </w:tcPr>
          <w:p w:rsidR="00E11107" w:rsidRDefault="00E11107" w:rsidP="00765E8A">
            <w:pPr>
              <w:spacing w:after="0"/>
              <w:rPr>
                <w:lang w:val="en-US"/>
              </w:rPr>
            </w:pPr>
            <w:r>
              <w:rPr>
                <w:lang w:val="en-US"/>
              </w:rPr>
              <w:t>Description and Objective</w:t>
            </w:r>
          </w:p>
        </w:tc>
      </w:tr>
      <w:tr w:rsidR="00E11107" w:rsidRPr="002437FB" w:rsidTr="00330782">
        <w:trPr>
          <w:trHeight w:val="113"/>
        </w:trPr>
        <w:tc>
          <w:tcPr>
            <w:tcW w:w="8613" w:type="dxa"/>
            <w:gridSpan w:val="4"/>
            <w:hideMark/>
          </w:tcPr>
          <w:p w:rsidR="00E11107" w:rsidRPr="007A7D59" w:rsidRDefault="00E11107">
            <w:pPr>
              <w:spacing w:after="0"/>
              <w:rPr>
                <w:i/>
                <w:color w:val="548DD4"/>
                <w:sz w:val="16"/>
                <w:szCs w:val="16"/>
                <w:lang w:val="en-US"/>
              </w:rPr>
            </w:pPr>
            <w:r>
              <w:rPr>
                <w:i/>
                <w:color w:val="548DD4"/>
                <w:sz w:val="16"/>
                <w:szCs w:val="16"/>
                <w:lang w:val="en-US"/>
              </w:rPr>
              <w:t>The design of this test deals with interferometry search.</w:t>
            </w: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Features to be tested</w:t>
            </w:r>
          </w:p>
        </w:tc>
      </w:tr>
      <w:tr w:rsidR="00E11107" w:rsidRPr="002437FB" w:rsidTr="00330782">
        <w:trPr>
          <w:trHeight w:val="538"/>
        </w:trPr>
        <w:tc>
          <w:tcPr>
            <w:tcW w:w="8613" w:type="dxa"/>
            <w:gridSpan w:val="4"/>
            <w:hideMark/>
          </w:tcPr>
          <w:p w:rsidR="00E11107" w:rsidRDefault="00E11107" w:rsidP="00765E8A">
            <w:pPr>
              <w:spacing w:after="0"/>
              <w:rPr>
                <w:lang w:val="en-US"/>
              </w:rPr>
            </w:pPr>
            <w:r>
              <w:rPr>
                <w:lang w:val="en-US"/>
              </w:rPr>
              <w:t>This test shall insure that:</w:t>
            </w:r>
          </w:p>
          <w:p w:rsidR="00E11107" w:rsidRDefault="00E11107" w:rsidP="00765E8A">
            <w:pPr>
              <w:pStyle w:val="Paragraphedeliste"/>
              <w:numPr>
                <w:ilvl w:val="0"/>
                <w:numId w:val="12"/>
              </w:numPr>
              <w:spacing w:after="0" w:line="276" w:lineRule="auto"/>
            </w:pPr>
            <w:r>
              <w:t>User can select two datasets for interferometry</w:t>
            </w:r>
          </w:p>
          <w:p w:rsidR="00B024D6" w:rsidRDefault="00B024D6" w:rsidP="00765E8A">
            <w:pPr>
              <w:pStyle w:val="Paragraphedeliste"/>
              <w:numPr>
                <w:ilvl w:val="0"/>
                <w:numId w:val="12"/>
              </w:numPr>
              <w:spacing w:after="0" w:line="276" w:lineRule="auto"/>
            </w:pPr>
            <w:r>
              <w:t>Interferometry can be selected only for datasets that support it</w:t>
            </w:r>
          </w:p>
          <w:p w:rsidR="00E11107" w:rsidRDefault="00E11107" w:rsidP="00765E8A">
            <w:pPr>
              <w:pStyle w:val="Paragraphedeliste"/>
              <w:numPr>
                <w:ilvl w:val="0"/>
                <w:numId w:val="12"/>
              </w:numPr>
              <w:spacing w:after="0" w:line="276" w:lineRule="auto"/>
            </w:pPr>
            <w:r>
              <w:t>User is able to set interf</w:t>
            </w:r>
            <w:r w:rsidR="00501AD1">
              <w:t>ero</w:t>
            </w:r>
            <w:r>
              <w:t>metry parameters</w:t>
            </w:r>
          </w:p>
          <w:p w:rsidR="00E11107" w:rsidRDefault="00E11107" w:rsidP="00765E8A">
            <w:pPr>
              <w:pStyle w:val="Paragraphedeliste"/>
              <w:numPr>
                <w:ilvl w:val="0"/>
                <w:numId w:val="12"/>
              </w:numPr>
              <w:spacing w:after="0" w:line="276" w:lineRule="auto"/>
            </w:pPr>
            <w:r>
              <w:t>Master and slave items are correctly handle</w:t>
            </w: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Approach refinements</w:t>
            </w:r>
          </w:p>
        </w:tc>
      </w:tr>
      <w:tr w:rsidR="00E11107" w:rsidRPr="002437FB" w:rsidTr="00330782">
        <w:trPr>
          <w:trHeight w:val="121"/>
        </w:trPr>
        <w:tc>
          <w:tcPr>
            <w:tcW w:w="8613" w:type="dxa"/>
            <w:gridSpan w:val="4"/>
            <w:hideMark/>
          </w:tcPr>
          <w:p w:rsidR="00E11107" w:rsidRDefault="00E11107" w:rsidP="00765E8A">
            <w:pPr>
              <w:spacing w:after="0"/>
            </w:pP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Test Case Identifiers</w:t>
            </w:r>
          </w:p>
        </w:tc>
      </w:tr>
      <w:tr w:rsidR="00E11107" w:rsidRPr="002437FB" w:rsidTr="00330782">
        <w:tc>
          <w:tcPr>
            <w:tcW w:w="8613" w:type="dxa"/>
            <w:gridSpan w:val="4"/>
          </w:tcPr>
          <w:p w:rsidR="00E11107" w:rsidRDefault="00E11107">
            <w:pPr>
              <w:spacing w:after="0"/>
            </w:pPr>
            <w:r>
              <w:t>NGEO-WEBC-VTC-0310: Interferometry</w:t>
            </w:r>
          </w:p>
          <w:p w:rsidR="00B024D6" w:rsidRDefault="00B024D6" w:rsidP="00B024D6">
            <w:pPr>
              <w:spacing w:after="0"/>
            </w:pPr>
            <w:r>
              <w:t>NGEO-WEBC-VTC-0315: Interferometry support</w:t>
            </w:r>
          </w:p>
        </w:tc>
      </w:tr>
    </w:tbl>
    <w:p w:rsidR="00867C94" w:rsidRDefault="00867C94" w:rsidP="00330782">
      <w:pPr>
        <w:pStyle w:val="Titre3"/>
      </w:pPr>
      <w:bookmarkStart w:id="224" w:name="_Toc421282807"/>
      <w:r>
        <w:t>NGEO-WEBC-VTD-0320: Hosted processing</w:t>
      </w:r>
      <w:bookmarkEnd w:id="22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67C94" w:rsidTr="00330782">
        <w:tc>
          <w:tcPr>
            <w:tcW w:w="8613" w:type="dxa"/>
            <w:gridSpan w:val="4"/>
            <w:shd w:val="clear" w:color="auto" w:fill="548DD4" w:themeFill="text2" w:themeFillTint="99"/>
            <w:hideMark/>
          </w:tcPr>
          <w:p w:rsidR="00867C94" w:rsidRDefault="00867C94" w:rsidP="00BD0B91">
            <w:pPr>
              <w:spacing w:after="0"/>
              <w:jc w:val="center"/>
              <w:rPr>
                <w:b/>
                <w:i/>
                <w:color w:val="FFFFFF"/>
                <w:szCs w:val="18"/>
                <w:lang w:val="en-US"/>
              </w:rPr>
            </w:pPr>
            <w:r>
              <w:rPr>
                <w:b/>
                <w:i/>
                <w:color w:val="FFFFFF"/>
                <w:szCs w:val="18"/>
                <w:lang w:val="en-US"/>
              </w:rPr>
              <w:t>NGEO VALIDATION TEST  DESIGN</w:t>
            </w:r>
          </w:p>
        </w:tc>
      </w:tr>
      <w:tr w:rsidR="00867C94" w:rsidTr="00330782">
        <w:tc>
          <w:tcPr>
            <w:tcW w:w="1607" w:type="dxa"/>
            <w:shd w:val="clear" w:color="auto" w:fill="548DD4" w:themeFill="text2" w:themeFillTint="99"/>
            <w:hideMark/>
          </w:tcPr>
          <w:p w:rsidR="00867C94" w:rsidRDefault="00867C94" w:rsidP="00BD0B91">
            <w:pPr>
              <w:spacing w:after="0"/>
              <w:jc w:val="center"/>
              <w:rPr>
                <w:b/>
                <w:color w:val="FFFFFF"/>
                <w:sz w:val="14"/>
                <w:szCs w:val="14"/>
              </w:rPr>
            </w:pPr>
            <w:r>
              <w:rPr>
                <w:b/>
                <w:color w:val="FFFFFF"/>
                <w:sz w:val="14"/>
                <w:szCs w:val="14"/>
              </w:rPr>
              <w:t>Test Identifier</w:t>
            </w:r>
          </w:p>
        </w:tc>
        <w:tc>
          <w:tcPr>
            <w:tcW w:w="1903" w:type="dxa"/>
            <w:hideMark/>
          </w:tcPr>
          <w:p w:rsidR="00867C94" w:rsidRDefault="00867C94" w:rsidP="00BD0B91">
            <w:pPr>
              <w:spacing w:after="0"/>
              <w:rPr>
                <w:i/>
                <w:color w:val="548DD4"/>
                <w:sz w:val="16"/>
                <w:szCs w:val="16"/>
              </w:rPr>
            </w:pPr>
            <w:r>
              <w:rPr>
                <w:i/>
                <w:color w:val="548DD4"/>
                <w:sz w:val="16"/>
                <w:szCs w:val="16"/>
              </w:rPr>
              <w:t>NGEO-WEBC-VTD-0320</w:t>
            </w:r>
          </w:p>
        </w:tc>
        <w:tc>
          <w:tcPr>
            <w:tcW w:w="1134" w:type="dxa"/>
            <w:shd w:val="clear" w:color="auto" w:fill="548DD4" w:themeFill="text2" w:themeFillTint="99"/>
            <w:hideMark/>
          </w:tcPr>
          <w:p w:rsidR="00867C94" w:rsidRDefault="00867C94" w:rsidP="00BD0B91">
            <w:pPr>
              <w:spacing w:after="0"/>
              <w:jc w:val="center"/>
              <w:rPr>
                <w:b/>
                <w:color w:val="FFFFFF"/>
                <w:sz w:val="14"/>
                <w:szCs w:val="14"/>
              </w:rPr>
            </w:pPr>
            <w:r>
              <w:rPr>
                <w:b/>
                <w:color w:val="FFFFFF"/>
                <w:sz w:val="14"/>
                <w:szCs w:val="14"/>
              </w:rPr>
              <w:t>Test Title</w:t>
            </w:r>
          </w:p>
        </w:tc>
        <w:tc>
          <w:tcPr>
            <w:tcW w:w="3969" w:type="dxa"/>
            <w:hideMark/>
          </w:tcPr>
          <w:p w:rsidR="00867C94" w:rsidRDefault="00867C94" w:rsidP="00BD0B91">
            <w:pPr>
              <w:spacing w:after="0"/>
              <w:rPr>
                <w:i/>
                <w:color w:val="548DD4"/>
                <w:sz w:val="16"/>
                <w:szCs w:val="16"/>
                <w:lang w:val="en-US"/>
              </w:rPr>
            </w:pPr>
            <w:r>
              <w:rPr>
                <w:i/>
                <w:color w:val="548DD4"/>
                <w:sz w:val="16"/>
                <w:szCs w:val="16"/>
                <w:lang w:val="en-US"/>
              </w:rPr>
              <w:t xml:space="preserve">Hosted Processing </w:t>
            </w:r>
          </w:p>
        </w:tc>
      </w:tr>
      <w:tr w:rsidR="00867C94" w:rsidTr="00330782">
        <w:tc>
          <w:tcPr>
            <w:tcW w:w="8613" w:type="dxa"/>
            <w:gridSpan w:val="4"/>
            <w:shd w:val="clear" w:color="auto" w:fill="A6A6A6"/>
            <w:hideMark/>
          </w:tcPr>
          <w:p w:rsidR="00867C94" w:rsidRDefault="00867C94" w:rsidP="00BD0B91">
            <w:pPr>
              <w:spacing w:after="0"/>
              <w:rPr>
                <w:lang w:val="en-US"/>
              </w:rPr>
            </w:pPr>
            <w:r>
              <w:rPr>
                <w:lang w:val="en-US"/>
              </w:rPr>
              <w:t>Description and Objective</w:t>
            </w:r>
          </w:p>
        </w:tc>
      </w:tr>
      <w:tr w:rsidR="00867C94" w:rsidRPr="002437FB" w:rsidTr="00330782">
        <w:trPr>
          <w:trHeight w:val="113"/>
        </w:trPr>
        <w:tc>
          <w:tcPr>
            <w:tcW w:w="8613" w:type="dxa"/>
            <w:gridSpan w:val="4"/>
            <w:hideMark/>
          </w:tcPr>
          <w:p w:rsidR="00867C94" w:rsidRPr="007A7D59" w:rsidRDefault="00867C94" w:rsidP="00BD0B91">
            <w:pPr>
              <w:spacing w:after="0"/>
              <w:rPr>
                <w:i/>
                <w:color w:val="548DD4"/>
                <w:sz w:val="16"/>
                <w:szCs w:val="16"/>
                <w:lang w:val="en-US"/>
              </w:rPr>
            </w:pPr>
            <w:r>
              <w:rPr>
                <w:i/>
                <w:color w:val="548DD4"/>
                <w:sz w:val="16"/>
                <w:szCs w:val="16"/>
                <w:lang w:val="en-US"/>
              </w:rPr>
              <w:t>The design of this test deals with interferometry search.</w:t>
            </w:r>
          </w:p>
        </w:tc>
      </w:tr>
      <w:tr w:rsidR="00867C94" w:rsidTr="00330782">
        <w:tc>
          <w:tcPr>
            <w:tcW w:w="8613" w:type="dxa"/>
            <w:gridSpan w:val="4"/>
            <w:shd w:val="clear" w:color="auto" w:fill="A6A6A6"/>
            <w:hideMark/>
          </w:tcPr>
          <w:p w:rsidR="00867C94" w:rsidRDefault="00867C94" w:rsidP="00BD0B91">
            <w:pPr>
              <w:spacing w:after="0"/>
              <w:rPr>
                <w:sz w:val="14"/>
                <w:szCs w:val="14"/>
              </w:rPr>
            </w:pPr>
            <w:r>
              <w:rPr>
                <w:b/>
                <w:sz w:val="14"/>
                <w:szCs w:val="14"/>
              </w:rPr>
              <w:t>Features to be tested</w:t>
            </w:r>
          </w:p>
        </w:tc>
      </w:tr>
      <w:tr w:rsidR="00867C94" w:rsidRPr="002437FB" w:rsidTr="00330782">
        <w:trPr>
          <w:trHeight w:val="538"/>
        </w:trPr>
        <w:tc>
          <w:tcPr>
            <w:tcW w:w="8613" w:type="dxa"/>
            <w:gridSpan w:val="4"/>
            <w:hideMark/>
          </w:tcPr>
          <w:p w:rsidR="00867C94" w:rsidRDefault="00867C94" w:rsidP="00BD0B91">
            <w:pPr>
              <w:spacing w:after="0"/>
              <w:rPr>
                <w:lang w:val="en-US"/>
              </w:rPr>
            </w:pPr>
            <w:r>
              <w:rPr>
                <w:lang w:val="en-US"/>
              </w:rPr>
              <w:t>This test shall insure that:</w:t>
            </w:r>
          </w:p>
          <w:p w:rsidR="00867C94" w:rsidRDefault="00867C94">
            <w:pPr>
              <w:pStyle w:val="Paragraphedeliste"/>
              <w:numPr>
                <w:ilvl w:val="0"/>
                <w:numId w:val="12"/>
              </w:numPr>
              <w:spacing w:after="0" w:line="276" w:lineRule="auto"/>
            </w:pPr>
            <w:r>
              <w:t>User can select and configure hosted processing for a data access request</w:t>
            </w:r>
          </w:p>
          <w:p w:rsidR="00D56037" w:rsidRDefault="00D56037">
            <w:pPr>
              <w:pStyle w:val="Paragraphedeliste"/>
              <w:numPr>
                <w:ilvl w:val="0"/>
                <w:numId w:val="12"/>
              </w:numPr>
              <w:spacing w:after="0" w:line="276" w:lineRule="auto"/>
            </w:pPr>
            <w:r>
              <w:t>Hosted processing is available for standing order and product download</w:t>
            </w:r>
          </w:p>
          <w:p w:rsidR="00867C94" w:rsidRDefault="00867C94" w:rsidP="00330782">
            <w:pPr>
              <w:pStyle w:val="Paragraphedeliste"/>
              <w:spacing w:after="0" w:line="276" w:lineRule="auto"/>
            </w:pPr>
          </w:p>
        </w:tc>
      </w:tr>
      <w:tr w:rsidR="00867C94" w:rsidTr="00330782">
        <w:tc>
          <w:tcPr>
            <w:tcW w:w="8613" w:type="dxa"/>
            <w:gridSpan w:val="4"/>
            <w:shd w:val="clear" w:color="auto" w:fill="A6A6A6"/>
            <w:hideMark/>
          </w:tcPr>
          <w:p w:rsidR="00867C94" w:rsidRDefault="00867C94" w:rsidP="00BD0B91">
            <w:pPr>
              <w:spacing w:after="0"/>
              <w:rPr>
                <w:sz w:val="14"/>
                <w:szCs w:val="14"/>
              </w:rPr>
            </w:pPr>
            <w:r>
              <w:rPr>
                <w:b/>
                <w:sz w:val="14"/>
                <w:szCs w:val="14"/>
              </w:rPr>
              <w:t>Approach refinements</w:t>
            </w:r>
          </w:p>
        </w:tc>
      </w:tr>
      <w:tr w:rsidR="00867C94" w:rsidRPr="002437FB" w:rsidTr="00330782">
        <w:trPr>
          <w:trHeight w:val="121"/>
        </w:trPr>
        <w:tc>
          <w:tcPr>
            <w:tcW w:w="8613" w:type="dxa"/>
            <w:gridSpan w:val="4"/>
            <w:hideMark/>
          </w:tcPr>
          <w:p w:rsidR="00867C94" w:rsidRDefault="00867C94" w:rsidP="00BD0B91">
            <w:pPr>
              <w:spacing w:after="0"/>
            </w:pPr>
          </w:p>
        </w:tc>
      </w:tr>
      <w:tr w:rsidR="00867C94" w:rsidTr="00330782">
        <w:tc>
          <w:tcPr>
            <w:tcW w:w="8613" w:type="dxa"/>
            <w:gridSpan w:val="4"/>
            <w:shd w:val="clear" w:color="auto" w:fill="A6A6A6"/>
            <w:hideMark/>
          </w:tcPr>
          <w:p w:rsidR="00867C94" w:rsidRDefault="00867C94" w:rsidP="00BD0B91">
            <w:pPr>
              <w:spacing w:after="0"/>
              <w:rPr>
                <w:sz w:val="14"/>
                <w:szCs w:val="14"/>
              </w:rPr>
            </w:pPr>
            <w:r>
              <w:rPr>
                <w:b/>
                <w:sz w:val="14"/>
                <w:szCs w:val="14"/>
              </w:rPr>
              <w:t>Test Case Identifiers</w:t>
            </w:r>
          </w:p>
        </w:tc>
      </w:tr>
      <w:tr w:rsidR="00867C94" w:rsidRPr="002437FB" w:rsidTr="00330782">
        <w:tc>
          <w:tcPr>
            <w:tcW w:w="8613" w:type="dxa"/>
            <w:gridSpan w:val="4"/>
          </w:tcPr>
          <w:p w:rsidR="00867C94" w:rsidRDefault="00867C94">
            <w:pPr>
              <w:spacing w:after="0"/>
            </w:pPr>
            <w:r>
              <w:t>NGEO-WEBC-VTC-0320: Hosted processing</w:t>
            </w:r>
          </w:p>
        </w:tc>
      </w:tr>
    </w:tbl>
    <w:p w:rsidR="00F52355" w:rsidRDefault="00F52355" w:rsidP="00F52355">
      <w:pPr>
        <w:pStyle w:val="Titre3"/>
      </w:pPr>
      <w:bookmarkStart w:id="225" w:name="_Toc421282808"/>
      <w:r>
        <w:t>NGEO-WEBC-VTD-0330: Gantt Chart</w:t>
      </w:r>
      <w:bookmarkEnd w:id="22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52355" w:rsidTr="00147133">
        <w:tc>
          <w:tcPr>
            <w:tcW w:w="8613" w:type="dxa"/>
            <w:gridSpan w:val="4"/>
            <w:shd w:val="clear" w:color="auto" w:fill="548DD4" w:themeFill="text2" w:themeFillTint="99"/>
            <w:hideMark/>
          </w:tcPr>
          <w:p w:rsidR="00F52355" w:rsidRDefault="00F52355" w:rsidP="00147133">
            <w:pPr>
              <w:spacing w:after="0"/>
              <w:jc w:val="center"/>
              <w:rPr>
                <w:b/>
                <w:i/>
                <w:color w:val="FFFFFF"/>
                <w:szCs w:val="18"/>
                <w:lang w:val="en-US"/>
              </w:rPr>
            </w:pPr>
            <w:r>
              <w:rPr>
                <w:b/>
                <w:i/>
                <w:color w:val="FFFFFF"/>
                <w:szCs w:val="18"/>
                <w:lang w:val="en-US"/>
              </w:rPr>
              <w:t>NGEO VALIDATION TEST  DESIGN</w:t>
            </w:r>
          </w:p>
        </w:tc>
      </w:tr>
      <w:tr w:rsidR="00F52355" w:rsidTr="00147133">
        <w:tc>
          <w:tcPr>
            <w:tcW w:w="1607" w:type="dxa"/>
            <w:shd w:val="clear" w:color="auto" w:fill="548DD4" w:themeFill="text2" w:themeFillTint="99"/>
            <w:hideMark/>
          </w:tcPr>
          <w:p w:rsidR="00F52355" w:rsidRDefault="00F52355" w:rsidP="00147133">
            <w:pPr>
              <w:spacing w:after="0"/>
              <w:jc w:val="center"/>
              <w:rPr>
                <w:b/>
                <w:color w:val="FFFFFF"/>
                <w:sz w:val="14"/>
                <w:szCs w:val="14"/>
              </w:rPr>
            </w:pPr>
            <w:r>
              <w:rPr>
                <w:b/>
                <w:color w:val="FFFFFF"/>
                <w:sz w:val="14"/>
                <w:szCs w:val="14"/>
              </w:rPr>
              <w:t>Test Identifier</w:t>
            </w:r>
          </w:p>
        </w:tc>
        <w:tc>
          <w:tcPr>
            <w:tcW w:w="1903" w:type="dxa"/>
            <w:hideMark/>
          </w:tcPr>
          <w:p w:rsidR="00F52355" w:rsidRDefault="00F52355" w:rsidP="00F52355">
            <w:pPr>
              <w:spacing w:after="0"/>
              <w:rPr>
                <w:i/>
                <w:color w:val="548DD4"/>
                <w:sz w:val="16"/>
                <w:szCs w:val="16"/>
              </w:rPr>
            </w:pPr>
            <w:r>
              <w:rPr>
                <w:i/>
                <w:color w:val="548DD4"/>
                <w:sz w:val="16"/>
                <w:szCs w:val="16"/>
              </w:rPr>
              <w:t>NGEO-WEBC-VTD-03330</w:t>
            </w:r>
          </w:p>
        </w:tc>
        <w:tc>
          <w:tcPr>
            <w:tcW w:w="1134" w:type="dxa"/>
            <w:shd w:val="clear" w:color="auto" w:fill="548DD4" w:themeFill="text2" w:themeFillTint="99"/>
            <w:hideMark/>
          </w:tcPr>
          <w:p w:rsidR="00F52355" w:rsidRDefault="00F52355" w:rsidP="00147133">
            <w:pPr>
              <w:spacing w:after="0"/>
              <w:jc w:val="center"/>
              <w:rPr>
                <w:b/>
                <w:color w:val="FFFFFF"/>
                <w:sz w:val="14"/>
                <w:szCs w:val="14"/>
              </w:rPr>
            </w:pPr>
            <w:r>
              <w:rPr>
                <w:b/>
                <w:color w:val="FFFFFF"/>
                <w:sz w:val="14"/>
                <w:szCs w:val="14"/>
              </w:rPr>
              <w:t>Test Title</w:t>
            </w:r>
          </w:p>
        </w:tc>
        <w:tc>
          <w:tcPr>
            <w:tcW w:w="3969" w:type="dxa"/>
            <w:hideMark/>
          </w:tcPr>
          <w:p w:rsidR="00F52355" w:rsidRDefault="00F52355" w:rsidP="00147133">
            <w:pPr>
              <w:spacing w:after="0"/>
              <w:rPr>
                <w:i/>
                <w:color w:val="548DD4"/>
                <w:sz w:val="16"/>
                <w:szCs w:val="16"/>
                <w:lang w:val="en-US"/>
              </w:rPr>
            </w:pPr>
            <w:r>
              <w:rPr>
                <w:i/>
                <w:color w:val="548DD4"/>
                <w:sz w:val="16"/>
                <w:szCs w:val="16"/>
                <w:lang w:val="en-US"/>
              </w:rPr>
              <w:t xml:space="preserve">Gantt chart </w:t>
            </w:r>
          </w:p>
        </w:tc>
      </w:tr>
      <w:tr w:rsidR="00F52355" w:rsidTr="00147133">
        <w:tc>
          <w:tcPr>
            <w:tcW w:w="8613" w:type="dxa"/>
            <w:gridSpan w:val="4"/>
            <w:shd w:val="clear" w:color="auto" w:fill="A6A6A6"/>
            <w:hideMark/>
          </w:tcPr>
          <w:p w:rsidR="00F52355" w:rsidRDefault="00F52355" w:rsidP="00147133">
            <w:pPr>
              <w:spacing w:after="0"/>
              <w:rPr>
                <w:lang w:val="en-US"/>
              </w:rPr>
            </w:pPr>
            <w:r>
              <w:rPr>
                <w:lang w:val="en-US"/>
              </w:rPr>
              <w:t>Description and Objective</w:t>
            </w:r>
          </w:p>
        </w:tc>
      </w:tr>
      <w:tr w:rsidR="00F52355" w:rsidRPr="002437FB" w:rsidTr="00147133">
        <w:trPr>
          <w:trHeight w:val="113"/>
        </w:trPr>
        <w:tc>
          <w:tcPr>
            <w:tcW w:w="8613" w:type="dxa"/>
            <w:gridSpan w:val="4"/>
            <w:hideMark/>
          </w:tcPr>
          <w:p w:rsidR="00F52355" w:rsidRPr="007A7D59" w:rsidRDefault="00F52355" w:rsidP="00F52355">
            <w:pPr>
              <w:spacing w:after="0"/>
              <w:rPr>
                <w:i/>
                <w:color w:val="548DD4"/>
                <w:sz w:val="16"/>
                <w:szCs w:val="16"/>
                <w:lang w:val="en-US"/>
              </w:rPr>
            </w:pPr>
            <w:r>
              <w:rPr>
                <w:i/>
                <w:color w:val="548DD4"/>
                <w:sz w:val="16"/>
                <w:szCs w:val="16"/>
                <w:lang w:val="en-US"/>
              </w:rPr>
              <w:t>The design of this test deals with gant chart</w:t>
            </w:r>
          </w:p>
        </w:tc>
      </w:tr>
      <w:tr w:rsidR="00F52355" w:rsidTr="00147133">
        <w:tc>
          <w:tcPr>
            <w:tcW w:w="8613" w:type="dxa"/>
            <w:gridSpan w:val="4"/>
            <w:shd w:val="clear" w:color="auto" w:fill="A6A6A6"/>
            <w:hideMark/>
          </w:tcPr>
          <w:p w:rsidR="00F52355" w:rsidRDefault="00F52355" w:rsidP="00147133">
            <w:pPr>
              <w:spacing w:after="0"/>
              <w:rPr>
                <w:sz w:val="14"/>
                <w:szCs w:val="14"/>
              </w:rPr>
            </w:pPr>
            <w:r>
              <w:rPr>
                <w:b/>
                <w:sz w:val="14"/>
                <w:szCs w:val="14"/>
              </w:rPr>
              <w:t>Features to be tested</w:t>
            </w:r>
          </w:p>
        </w:tc>
      </w:tr>
      <w:tr w:rsidR="00F52355" w:rsidRPr="002437FB" w:rsidTr="00147133">
        <w:trPr>
          <w:trHeight w:val="538"/>
        </w:trPr>
        <w:tc>
          <w:tcPr>
            <w:tcW w:w="8613" w:type="dxa"/>
            <w:gridSpan w:val="4"/>
            <w:hideMark/>
          </w:tcPr>
          <w:p w:rsidR="00F52355" w:rsidRDefault="00F52355" w:rsidP="00147133">
            <w:pPr>
              <w:spacing w:after="0"/>
              <w:rPr>
                <w:lang w:val="en-US"/>
              </w:rPr>
            </w:pPr>
            <w:r>
              <w:rPr>
                <w:lang w:val="en-US"/>
              </w:rPr>
              <w:t>This test shall insure that:</w:t>
            </w:r>
          </w:p>
          <w:p w:rsidR="00F52355" w:rsidRDefault="00F52355" w:rsidP="00147133">
            <w:pPr>
              <w:pStyle w:val="Paragraphedeliste"/>
              <w:numPr>
                <w:ilvl w:val="0"/>
                <w:numId w:val="12"/>
              </w:numPr>
              <w:spacing w:after="0" w:line="276" w:lineRule="auto"/>
            </w:pPr>
            <w:r>
              <w:t>Results can be displayed in a gantt chart</w:t>
            </w:r>
          </w:p>
          <w:p w:rsidR="00F52355" w:rsidRDefault="00F52355" w:rsidP="00147133">
            <w:pPr>
              <w:pStyle w:val="Paragraphedeliste"/>
              <w:numPr>
                <w:ilvl w:val="0"/>
                <w:numId w:val="12"/>
              </w:numPr>
              <w:spacing w:after="0" w:line="276" w:lineRule="auto"/>
            </w:pPr>
            <w:r>
              <w:t>User can zoom on the time axis</w:t>
            </w:r>
          </w:p>
          <w:p w:rsidR="00F52355" w:rsidRDefault="00F52355" w:rsidP="00147133">
            <w:pPr>
              <w:pStyle w:val="Paragraphedeliste"/>
              <w:spacing w:after="0" w:line="276" w:lineRule="auto"/>
            </w:pPr>
          </w:p>
        </w:tc>
      </w:tr>
      <w:tr w:rsidR="00F52355" w:rsidTr="00147133">
        <w:tc>
          <w:tcPr>
            <w:tcW w:w="8613" w:type="dxa"/>
            <w:gridSpan w:val="4"/>
            <w:shd w:val="clear" w:color="auto" w:fill="A6A6A6"/>
            <w:hideMark/>
          </w:tcPr>
          <w:p w:rsidR="00F52355" w:rsidRDefault="00F52355" w:rsidP="00147133">
            <w:pPr>
              <w:spacing w:after="0"/>
              <w:rPr>
                <w:sz w:val="14"/>
                <w:szCs w:val="14"/>
              </w:rPr>
            </w:pPr>
            <w:r>
              <w:rPr>
                <w:b/>
                <w:sz w:val="14"/>
                <w:szCs w:val="14"/>
              </w:rPr>
              <w:t>Approach refinements</w:t>
            </w:r>
          </w:p>
        </w:tc>
      </w:tr>
      <w:tr w:rsidR="00F52355" w:rsidRPr="002437FB" w:rsidTr="00147133">
        <w:trPr>
          <w:trHeight w:val="121"/>
        </w:trPr>
        <w:tc>
          <w:tcPr>
            <w:tcW w:w="8613" w:type="dxa"/>
            <w:gridSpan w:val="4"/>
            <w:hideMark/>
          </w:tcPr>
          <w:p w:rsidR="00F52355" w:rsidRDefault="00F52355" w:rsidP="00147133">
            <w:pPr>
              <w:spacing w:after="0"/>
            </w:pPr>
          </w:p>
        </w:tc>
      </w:tr>
      <w:tr w:rsidR="00F52355" w:rsidTr="00147133">
        <w:tc>
          <w:tcPr>
            <w:tcW w:w="8613" w:type="dxa"/>
            <w:gridSpan w:val="4"/>
            <w:shd w:val="clear" w:color="auto" w:fill="A6A6A6"/>
            <w:hideMark/>
          </w:tcPr>
          <w:p w:rsidR="00F52355" w:rsidRDefault="00F52355" w:rsidP="00147133">
            <w:pPr>
              <w:spacing w:after="0"/>
              <w:rPr>
                <w:sz w:val="14"/>
                <w:szCs w:val="14"/>
              </w:rPr>
            </w:pPr>
            <w:r>
              <w:rPr>
                <w:b/>
                <w:sz w:val="14"/>
                <w:szCs w:val="14"/>
              </w:rPr>
              <w:t>Test Case Identifiers</w:t>
            </w:r>
          </w:p>
        </w:tc>
      </w:tr>
      <w:tr w:rsidR="00F52355" w:rsidRPr="002437FB" w:rsidTr="00147133">
        <w:tc>
          <w:tcPr>
            <w:tcW w:w="8613" w:type="dxa"/>
            <w:gridSpan w:val="4"/>
          </w:tcPr>
          <w:p w:rsidR="00F52355" w:rsidRDefault="00F52355" w:rsidP="00147133">
            <w:pPr>
              <w:spacing w:after="0"/>
            </w:pPr>
            <w:r>
              <w:t>NGEO-WEBC-VTC-0330: Gantt chart</w:t>
            </w:r>
          </w:p>
        </w:tc>
      </w:tr>
    </w:tbl>
    <w:p w:rsidR="00E97960" w:rsidRPr="00D52A67" w:rsidRDefault="00E97960" w:rsidP="00330782">
      <w:pPr>
        <w:pStyle w:val="Titre2"/>
        <w:ind w:left="576"/>
      </w:pPr>
      <w:bookmarkStart w:id="226" w:name="_Toc421282809"/>
      <w:r w:rsidRPr="00611A81">
        <w:lastRenderedPageBreak/>
        <w:t>Software</w:t>
      </w:r>
      <w:r w:rsidRPr="007D2CCE">
        <w:t xml:space="preserve"> Validation Test Case Specification</w:t>
      </w:r>
      <w:bookmarkEnd w:id="226"/>
    </w:p>
    <w:p w:rsidR="00E97960" w:rsidRDefault="00E97960" w:rsidP="00330782">
      <w:pPr>
        <w:pStyle w:val="Titre3"/>
      </w:pPr>
      <w:bookmarkStart w:id="227" w:name="_Toc271824761"/>
      <w:bookmarkStart w:id="228" w:name="_Toc421282810"/>
      <w:r w:rsidRPr="00BE0FE7">
        <w:t>General</w:t>
      </w:r>
      <w:bookmarkEnd w:id="227"/>
      <w:bookmarkEnd w:id="228"/>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Paragraphedeliste"/>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Default="00AF3B73" w:rsidP="001C6484">
      <w:pPr>
        <w:pStyle w:val="Paragraphedeliste"/>
        <w:numPr>
          <w:ilvl w:val="0"/>
          <w:numId w:val="11"/>
        </w:numPr>
      </w:pPr>
      <w:r w:rsidRPr="00AF3B73">
        <w:t>&lt;Title&gt; Title of the Test Case</w:t>
      </w:r>
    </w:p>
    <w:p w:rsidR="00501AD1" w:rsidRPr="00AF3B73" w:rsidRDefault="00501AD1" w:rsidP="00330782">
      <w:pPr>
        <w:pStyle w:val="NormalStep"/>
      </w:pPr>
    </w:p>
    <w:p w:rsidR="001D075D" w:rsidRPr="005E1E95" w:rsidRDefault="008C4ACA" w:rsidP="00330782">
      <w:pPr>
        <w:pStyle w:val="Titre3"/>
      </w:pPr>
      <w:bookmarkStart w:id="229" w:name="_Toc421282811"/>
      <w:r>
        <w:t>NGEO-</w:t>
      </w:r>
      <w:r w:rsidR="008F42EF">
        <w:t>WEBC</w:t>
      </w:r>
      <w:r w:rsidR="001D075D">
        <w:t>-</w:t>
      </w:r>
      <w:r>
        <w:t>VTC-</w:t>
      </w:r>
      <w:r w:rsidR="00D90FF0">
        <w:t>0010:</w:t>
      </w:r>
      <w:r w:rsidR="00616F83">
        <w:t xml:space="preserve"> Installation of Web Client</w:t>
      </w:r>
      <w:r w:rsidR="005760DC">
        <w:t xml:space="preserve"> and home page check</w:t>
      </w:r>
      <w:bookmarkEnd w:id="22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330782">
        <w:tc>
          <w:tcPr>
            <w:tcW w:w="8613" w:type="dxa"/>
            <w:gridSpan w:val="5"/>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330782">
        <w:tc>
          <w:tcPr>
            <w:tcW w:w="1607" w:type="dxa"/>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r w:rsidR="003E22C2">
              <w:rPr>
                <w:i/>
                <w:color w:val="548DD4"/>
                <w:sz w:val="16"/>
                <w:szCs w:val="16"/>
                <w:lang w:val="en-US"/>
              </w:rPr>
              <w:t xml:space="preserve"> and home page check</w:t>
            </w:r>
          </w:p>
        </w:tc>
      </w:tr>
      <w:tr w:rsidR="008C4ACA" w:rsidRPr="00B17EAC" w:rsidTr="00330782">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330782">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330782">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330782">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330782">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330782">
        <w:tc>
          <w:tcPr>
            <w:tcW w:w="8613" w:type="dxa"/>
            <w:gridSpan w:val="5"/>
            <w:shd w:val="clear" w:color="auto" w:fill="auto"/>
          </w:tcPr>
          <w:p w:rsidR="008C4ACA" w:rsidRPr="00544FC8" w:rsidRDefault="005E1E95" w:rsidP="0056181B">
            <w:pPr>
              <w:spacing w:after="0"/>
            </w:pPr>
            <w:r>
              <w:t>None</w:t>
            </w:r>
          </w:p>
        </w:tc>
      </w:tr>
      <w:tr w:rsidR="008C4ACA" w:rsidRPr="00B17EAC" w:rsidTr="00330782">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330782">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330782">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330782">
        <w:tc>
          <w:tcPr>
            <w:tcW w:w="8613" w:type="dxa"/>
            <w:gridSpan w:val="5"/>
            <w:shd w:val="clear" w:color="auto" w:fill="auto"/>
          </w:tcPr>
          <w:p w:rsidR="008C4ACA" w:rsidRPr="00544FC8" w:rsidRDefault="005E1E95" w:rsidP="0056181B">
            <w:pPr>
              <w:spacing w:after="0"/>
            </w:pPr>
            <w:r>
              <w:t>None</w:t>
            </w:r>
          </w:p>
        </w:tc>
      </w:tr>
      <w:tr w:rsidR="00FB38D3" w:rsidRPr="00B17EAC" w:rsidTr="00330782">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330782">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330782">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330782">
        <w:tc>
          <w:tcPr>
            <w:tcW w:w="2093" w:type="dxa"/>
            <w:gridSpan w:val="2"/>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w:t>
            </w:r>
            <w:r w:rsidR="003D302A">
              <w:rPr>
                <w:i/>
                <w:color w:val="548DD4"/>
                <w:sz w:val="16"/>
                <w:szCs w:val="16"/>
              </w:rPr>
              <w:t>5</w:t>
            </w:r>
          </w:p>
        </w:tc>
        <w:tc>
          <w:tcPr>
            <w:tcW w:w="6520" w:type="dxa"/>
            <w:gridSpan w:val="3"/>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r w:rsidR="003D302A">
              <w:rPr>
                <w:lang w:val="en-US"/>
              </w:rPr>
              <w:t xml:space="preserve"> in less than 3 seconds</w:t>
            </w:r>
            <w:r>
              <w:rPr>
                <w:lang w:val="en-US"/>
              </w:rPr>
              <w:t>.</w:t>
            </w:r>
          </w:p>
        </w:tc>
      </w:tr>
      <w:tr w:rsidR="005760DC" w:rsidRPr="008C4ACA" w:rsidTr="00330782">
        <w:tc>
          <w:tcPr>
            <w:tcW w:w="2093" w:type="dxa"/>
            <w:gridSpan w:val="2"/>
            <w:shd w:val="clear" w:color="auto" w:fill="auto"/>
          </w:tcPr>
          <w:p w:rsidR="005760DC" w:rsidRDefault="005760DC" w:rsidP="005E1E95">
            <w:pPr>
              <w:spacing w:after="0"/>
              <w:rPr>
                <w:i/>
                <w:color w:val="548DD4"/>
                <w:sz w:val="16"/>
                <w:szCs w:val="16"/>
              </w:rPr>
            </w:pPr>
            <w:r>
              <w:rPr>
                <w:i/>
                <w:color w:val="548DD4"/>
                <w:sz w:val="16"/>
                <w:szCs w:val="16"/>
              </w:rPr>
              <w:t>NGEO-WEBC-PFC-001</w:t>
            </w:r>
            <w:r w:rsidR="003D302A">
              <w:rPr>
                <w:i/>
                <w:color w:val="548DD4"/>
                <w:sz w:val="16"/>
                <w:szCs w:val="16"/>
              </w:rPr>
              <w:t>6</w:t>
            </w:r>
          </w:p>
        </w:tc>
        <w:tc>
          <w:tcPr>
            <w:tcW w:w="6520" w:type="dxa"/>
            <w:gridSpan w:val="3"/>
            <w:shd w:val="clear" w:color="auto" w:fill="auto"/>
          </w:tcPr>
          <w:p w:rsidR="005760DC" w:rsidRDefault="005760DC" w:rsidP="00DC4D99">
            <w:pPr>
              <w:spacing w:after="0"/>
              <w:rPr>
                <w:lang w:val="en-US"/>
              </w:rPr>
            </w:pPr>
            <w:r>
              <w:rPr>
                <w:lang w:val="en-US"/>
              </w:rPr>
              <w:t xml:space="preserve">Check that different services are available on the home page: </w:t>
            </w:r>
            <w:r w:rsidR="004144EE">
              <w:rPr>
                <w:lang w:val="en-US"/>
              </w:rPr>
              <w:t xml:space="preserve">Datasets, </w:t>
            </w:r>
            <w:r>
              <w:rPr>
                <w:lang w:val="en-US"/>
              </w:rPr>
              <w:t xml:space="preserve">Search, </w:t>
            </w:r>
            <w:proofErr w:type="gramStart"/>
            <w:r>
              <w:rPr>
                <w:lang w:val="en-US"/>
              </w:rPr>
              <w:t>My</w:t>
            </w:r>
            <w:proofErr w:type="gramEnd"/>
            <w:r>
              <w:rPr>
                <w:lang w:val="en-US"/>
              </w:rPr>
              <w:t xml:space="preserve"> Account.</w:t>
            </w:r>
          </w:p>
        </w:tc>
      </w:tr>
      <w:tr w:rsidR="00180957" w:rsidRPr="008C4ACA" w:rsidTr="00330782">
        <w:tc>
          <w:tcPr>
            <w:tcW w:w="2093" w:type="dxa"/>
            <w:gridSpan w:val="2"/>
            <w:shd w:val="clear" w:color="auto" w:fill="auto"/>
          </w:tcPr>
          <w:p w:rsidR="00180957" w:rsidRDefault="00180957" w:rsidP="00180957">
            <w:pPr>
              <w:spacing w:after="0"/>
              <w:rPr>
                <w:i/>
                <w:color w:val="548DD4"/>
                <w:sz w:val="16"/>
                <w:szCs w:val="16"/>
              </w:rPr>
            </w:pPr>
            <w:r>
              <w:rPr>
                <w:i/>
                <w:color w:val="548DD4"/>
                <w:sz w:val="16"/>
                <w:szCs w:val="16"/>
              </w:rPr>
              <w:t>NGEO-WEBC-PFC-001</w:t>
            </w:r>
            <w:r w:rsidR="003D302A">
              <w:rPr>
                <w:i/>
                <w:color w:val="548DD4"/>
                <w:sz w:val="16"/>
                <w:szCs w:val="16"/>
              </w:rPr>
              <w:t>7</w:t>
            </w:r>
          </w:p>
        </w:tc>
        <w:tc>
          <w:tcPr>
            <w:tcW w:w="6520" w:type="dxa"/>
            <w:gridSpan w:val="3"/>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330782">
      <w:pPr>
        <w:pStyle w:val="Titre3"/>
      </w:pPr>
      <w:bookmarkStart w:id="230" w:name="_Toc421282812"/>
      <w:r>
        <w:t xml:space="preserve">NGEO-WEBC-VTC-0020: </w:t>
      </w:r>
      <w:r w:rsidR="0015146E">
        <w:t xml:space="preserve">Dataset </w:t>
      </w:r>
      <w:r>
        <w:t>selection</w:t>
      </w:r>
      <w:bookmarkEnd w:id="230"/>
      <w:r>
        <w:t xml:space="preserve"> </w:t>
      </w:r>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330782">
        <w:tc>
          <w:tcPr>
            <w:tcW w:w="8613" w:type="dxa"/>
            <w:gridSpan w:val="5"/>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330782">
        <w:tc>
          <w:tcPr>
            <w:tcW w:w="1607" w:type="dxa"/>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9165B" w:rsidRPr="0056181B" w:rsidRDefault="0089165B" w:rsidP="003E22C2">
            <w:pPr>
              <w:spacing w:after="0"/>
              <w:rPr>
                <w:i/>
                <w:color w:val="548DD4"/>
                <w:sz w:val="16"/>
                <w:szCs w:val="16"/>
                <w:lang w:val="en-US"/>
              </w:rPr>
            </w:pPr>
            <w:r>
              <w:rPr>
                <w:i/>
                <w:color w:val="548DD4"/>
                <w:sz w:val="16"/>
                <w:szCs w:val="16"/>
                <w:lang w:val="en-US"/>
              </w:rPr>
              <w:t xml:space="preserve">Dataset selection </w:t>
            </w:r>
          </w:p>
        </w:tc>
      </w:tr>
      <w:tr w:rsidR="0089165B" w:rsidRPr="00B17EAC" w:rsidTr="00330782">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330782">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330782">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Default="00C86274" w:rsidP="00F94C5C">
            <w:pPr>
              <w:spacing w:after="0"/>
              <w:rPr>
                <w:rFonts w:cstheme="minorHAnsi"/>
                <w:bCs/>
                <w:color w:val="000000"/>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p w:rsidR="007F14B1" w:rsidRPr="007F14B1" w:rsidRDefault="007F14B1" w:rsidP="00F94C5C">
            <w:pPr>
              <w:spacing w:after="0"/>
              <w:rPr>
                <w:rFonts w:cstheme="minorHAnsi"/>
                <w:bCs/>
                <w:color w:val="000000"/>
                <w:lang w:val="en-US"/>
              </w:rPr>
            </w:pPr>
            <w:r>
              <w:rPr>
                <w:rFonts w:cstheme="minorHAnsi"/>
                <w:bCs/>
                <w:color w:val="000000"/>
                <w:lang w:val="en-US"/>
              </w:rPr>
              <w:t xml:space="preserve">The server side implementes the </w:t>
            </w:r>
            <w:r w:rsidRPr="007F14B1">
              <w:rPr>
                <w:b/>
                <w:lang w:val="en-US"/>
              </w:rPr>
              <w:t>IF-ngEO-DatasetSearchInfo</w:t>
            </w:r>
            <w:r>
              <w:rPr>
                <w:sz w:val="16"/>
                <w:szCs w:val="16"/>
                <w:lang w:val="en-GB"/>
              </w:rPr>
              <w:t xml:space="preserve"> </w:t>
            </w:r>
            <w:r w:rsidRPr="00057FF1">
              <w:rPr>
                <w:rFonts w:cstheme="minorHAnsi"/>
                <w:bCs/>
                <w:color w:val="000000"/>
                <w:lang w:val="en-US"/>
              </w:rPr>
              <w:t xml:space="preserve">interface </w:t>
            </w:r>
            <w:r>
              <w:rPr>
                <w:rFonts w:cstheme="minorHAnsi"/>
                <w:bCs/>
                <w:color w:val="000000"/>
                <w:lang w:val="en-US"/>
              </w:rPr>
              <w:t xml:space="preserve">in </w:t>
            </w:r>
            <w:r w:rsidRPr="00603976">
              <w:rPr>
                <w:rFonts w:cstheme="minorHAnsi"/>
                <w:bCs/>
                <w:color w:val="000000"/>
                <w:lang w:val="en-US"/>
              </w:rPr>
              <w:t>complian</w:t>
            </w:r>
            <w:r>
              <w:rPr>
                <w:rFonts w:cstheme="minorHAnsi"/>
                <w:bCs/>
                <w:color w:val="000000"/>
                <w:lang w:val="en-US"/>
              </w:rPr>
              <w:t>ce</w:t>
            </w:r>
            <w:r w:rsidRPr="00603976">
              <w:rPr>
                <w:rFonts w:cstheme="minorHAnsi"/>
                <w:bCs/>
                <w:color w:val="000000"/>
                <w:lang w:val="en-US"/>
              </w:rPr>
              <w:t xml:space="preserve"> </w:t>
            </w:r>
            <w:r>
              <w:rPr>
                <w:rFonts w:cstheme="minorHAnsi"/>
                <w:bCs/>
                <w:color w:val="000000"/>
                <w:lang w:val="en-US"/>
              </w:rPr>
              <w:t>with</w:t>
            </w:r>
            <w:r w:rsidRPr="00057FF1">
              <w:rPr>
                <w:rFonts w:cstheme="minorHAnsi"/>
                <w:bCs/>
                <w:color w:val="000000"/>
                <w:lang w:val="en-US"/>
              </w:rPr>
              <w:t xml:space="preserve"> [AD.4]</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lastRenderedPageBreak/>
              <w:t>Outputs Specification</w:t>
            </w:r>
          </w:p>
        </w:tc>
      </w:tr>
      <w:tr w:rsidR="0089165B" w:rsidRPr="00B17EAC" w:rsidTr="00330782">
        <w:tc>
          <w:tcPr>
            <w:tcW w:w="8613" w:type="dxa"/>
            <w:gridSpan w:val="5"/>
            <w:shd w:val="clear" w:color="auto" w:fill="auto"/>
          </w:tcPr>
          <w:p w:rsidR="0089165B" w:rsidRPr="00544FC8" w:rsidRDefault="0089165B" w:rsidP="005E7083">
            <w:pPr>
              <w:spacing w:after="0"/>
            </w:pPr>
            <w:r>
              <w:t>None</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330782">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330782">
        <w:tc>
          <w:tcPr>
            <w:tcW w:w="8613" w:type="dxa"/>
            <w:gridSpan w:val="5"/>
            <w:shd w:val="clear" w:color="auto" w:fill="auto"/>
          </w:tcPr>
          <w:p w:rsidR="0089165B" w:rsidRPr="00544FC8" w:rsidRDefault="00F94C5C" w:rsidP="005E7083">
            <w:pPr>
              <w:spacing w:after="0"/>
            </w:pPr>
            <w:r>
              <w:t>None</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330782">
        <w:tc>
          <w:tcPr>
            <w:tcW w:w="8613" w:type="dxa"/>
            <w:gridSpan w:val="5"/>
            <w:shd w:val="clear" w:color="auto" w:fill="auto"/>
          </w:tcPr>
          <w:p w:rsidR="0089165B" w:rsidRDefault="00F94C5C" w:rsidP="00EF1260">
            <w:pPr>
              <w:spacing w:after="0"/>
              <w:rPr>
                <w:rFonts w:cstheme="minorHAnsi"/>
                <w:bCs/>
                <w:color w:val="000000"/>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p w:rsidR="005B389C" w:rsidRPr="004E5884" w:rsidRDefault="005B389C" w:rsidP="00EF1260">
            <w:pPr>
              <w:spacing w:after="0"/>
              <w:rPr>
                <w:lang w:val="en-US"/>
              </w:rPr>
            </w:pPr>
            <w:r>
              <w:rPr>
                <w:rFonts w:cstheme="minorHAnsi"/>
                <w:bCs/>
                <w:color w:val="000000"/>
                <w:lang w:val="en-US"/>
              </w:rPr>
              <w:t xml:space="preserve">The server side implementes the </w:t>
            </w:r>
            <w:r w:rsidRPr="001B470E">
              <w:rPr>
                <w:rFonts w:ascii="Verdana" w:hAnsi="Verdana" w:cs="Verdana"/>
                <w:b/>
                <w:bCs/>
                <w:color w:val="000000"/>
                <w:sz w:val="14"/>
                <w:szCs w:val="14"/>
                <w:lang w:val="en-US"/>
              </w:rPr>
              <w:t>IF-ngEO-DatasetSearchInfo</w:t>
            </w:r>
            <w:r w:rsidRPr="001B470E">
              <w:rPr>
                <w:rFonts w:cstheme="minorHAnsi"/>
                <w:bCs/>
                <w:color w:val="000000"/>
                <w:lang w:val="en-US"/>
              </w:rPr>
              <w:t xml:space="preserve"> </w:t>
            </w:r>
            <w:r w:rsidRPr="00057FF1">
              <w:rPr>
                <w:rFonts w:cstheme="minorHAnsi"/>
                <w:bCs/>
                <w:color w:val="000000"/>
                <w:lang w:val="en-US"/>
              </w:rPr>
              <w:t xml:space="preserve">interface </w:t>
            </w:r>
            <w:r>
              <w:rPr>
                <w:rFonts w:cstheme="minorHAnsi"/>
                <w:bCs/>
                <w:color w:val="000000"/>
                <w:lang w:val="en-US"/>
              </w:rPr>
              <w:t xml:space="preserve">in </w:t>
            </w:r>
            <w:r w:rsidRPr="00603976">
              <w:rPr>
                <w:rFonts w:cstheme="minorHAnsi"/>
                <w:bCs/>
                <w:color w:val="000000"/>
                <w:lang w:val="en-US"/>
              </w:rPr>
              <w:t>complian</w:t>
            </w:r>
            <w:r>
              <w:rPr>
                <w:rFonts w:cstheme="minorHAnsi"/>
                <w:bCs/>
                <w:color w:val="000000"/>
                <w:lang w:val="en-US"/>
              </w:rPr>
              <w:t>ce</w:t>
            </w:r>
            <w:r w:rsidRPr="00603976">
              <w:rPr>
                <w:rFonts w:cstheme="minorHAnsi"/>
                <w:bCs/>
                <w:color w:val="000000"/>
                <w:lang w:val="en-US"/>
              </w:rPr>
              <w:t xml:space="preserve"> </w:t>
            </w:r>
            <w:r>
              <w:rPr>
                <w:rFonts w:cstheme="minorHAnsi"/>
                <w:bCs/>
                <w:color w:val="000000"/>
                <w:lang w:val="en-US"/>
              </w:rPr>
              <w:t>with</w:t>
            </w:r>
            <w:r w:rsidRPr="00057FF1">
              <w:rPr>
                <w:rFonts w:cstheme="minorHAnsi"/>
                <w:bCs/>
                <w:color w:val="000000"/>
                <w:lang w:val="en-US"/>
              </w:rPr>
              <w:t xml:space="preserve"> [AD.4]</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330782">
        <w:tc>
          <w:tcPr>
            <w:tcW w:w="2093" w:type="dxa"/>
            <w:gridSpan w:val="2"/>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r w:rsidR="00913514">
              <w:rPr>
                <w:lang w:val="en-US"/>
              </w:rPr>
              <w:t>widget;</w:t>
            </w:r>
            <w:r>
              <w:rPr>
                <w:lang w:val="en-US"/>
              </w:rPr>
              <w:t xml:space="preserve"> select one of the available datasets. </w:t>
            </w:r>
          </w:p>
        </w:tc>
      </w:tr>
      <w:tr w:rsidR="00725167" w:rsidRPr="008C4ACA" w:rsidTr="00330782">
        <w:tc>
          <w:tcPr>
            <w:tcW w:w="2093" w:type="dxa"/>
            <w:gridSpan w:val="2"/>
            <w:shd w:val="clear" w:color="auto" w:fill="auto"/>
          </w:tcPr>
          <w:p w:rsidR="00725167" w:rsidRDefault="00725167" w:rsidP="005E7083">
            <w:pPr>
              <w:spacing w:after="0"/>
              <w:rPr>
                <w:i/>
                <w:color w:val="548DD4"/>
                <w:sz w:val="16"/>
                <w:szCs w:val="16"/>
              </w:rPr>
            </w:pPr>
            <w:r w:rsidRPr="00D46452">
              <w:rPr>
                <w:i/>
                <w:color w:val="548DD4"/>
                <w:sz w:val="16"/>
                <w:szCs w:val="16"/>
              </w:rPr>
              <w:t>NGEO-WEBC-PFC-0021</w:t>
            </w:r>
          </w:p>
        </w:tc>
        <w:tc>
          <w:tcPr>
            <w:tcW w:w="6520" w:type="dxa"/>
            <w:gridSpan w:val="3"/>
            <w:shd w:val="clear" w:color="auto" w:fill="auto"/>
          </w:tcPr>
          <w:p w:rsidR="00725167" w:rsidRDefault="00725167" w:rsidP="00671D4D">
            <w:pPr>
              <w:spacing w:after="0"/>
              <w:rPr>
                <w:lang w:val="en-US"/>
              </w:rPr>
            </w:pPr>
            <w:r>
              <w:rPr>
                <w:lang w:val="en-US"/>
              </w:rPr>
              <w:t>Check that 1000 datasets are managed</w:t>
            </w:r>
          </w:p>
        </w:tc>
      </w:tr>
      <w:tr w:rsidR="00696BBA" w:rsidRPr="008C4ACA" w:rsidTr="00330782">
        <w:tc>
          <w:tcPr>
            <w:tcW w:w="2093" w:type="dxa"/>
            <w:gridSpan w:val="2"/>
            <w:shd w:val="clear" w:color="auto" w:fill="auto"/>
          </w:tcPr>
          <w:p w:rsidR="00696BBA" w:rsidRPr="00D46452" w:rsidRDefault="00696BBA" w:rsidP="005E7083">
            <w:pPr>
              <w:spacing w:after="0"/>
              <w:rPr>
                <w:i/>
                <w:color w:val="548DD4"/>
                <w:sz w:val="16"/>
                <w:szCs w:val="16"/>
              </w:rPr>
            </w:pPr>
            <w:r>
              <w:rPr>
                <w:i/>
                <w:color w:val="548DD4"/>
                <w:sz w:val="16"/>
                <w:szCs w:val="16"/>
              </w:rPr>
              <w:t>NGEO-WEBC-PFC-002</w:t>
            </w:r>
            <w:r w:rsidR="00FB093A">
              <w:rPr>
                <w:i/>
                <w:color w:val="548DD4"/>
                <w:sz w:val="16"/>
                <w:szCs w:val="16"/>
              </w:rPr>
              <w:t>2</w:t>
            </w:r>
          </w:p>
        </w:tc>
        <w:tc>
          <w:tcPr>
            <w:tcW w:w="6520" w:type="dxa"/>
            <w:gridSpan w:val="3"/>
            <w:shd w:val="clear" w:color="auto" w:fill="auto"/>
          </w:tcPr>
          <w:p w:rsidR="00696BBA" w:rsidRDefault="00696BBA" w:rsidP="00696BBA">
            <w:pPr>
              <w:spacing w:after="0"/>
              <w:rPr>
                <w:lang w:val="en-US"/>
              </w:rPr>
            </w:pPr>
            <w:r>
              <w:rPr>
                <w:lang w:val="en-US"/>
              </w:rPr>
              <w:t>Check that the dataset description is displayed</w:t>
            </w:r>
          </w:p>
        </w:tc>
      </w:tr>
    </w:tbl>
    <w:p w:rsidR="00D8064C" w:rsidRPr="000202B0" w:rsidRDefault="00D8064C" w:rsidP="00330782">
      <w:pPr>
        <w:pStyle w:val="Titre3"/>
      </w:pPr>
      <w:bookmarkStart w:id="231" w:name="_Toc421282813"/>
      <w:r w:rsidRPr="000202B0">
        <w:t xml:space="preserve">NGEO-WEBC-VTC-0030: </w:t>
      </w:r>
      <w:r w:rsidR="00C02FD8">
        <w:t>Simple Search formulation</w:t>
      </w:r>
      <w:bookmarkEnd w:id="231"/>
      <w:r w:rsidR="004F46D0" w:rsidRPr="000202B0">
        <w:t xml:space="preserve"> </w:t>
      </w:r>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330782">
        <w:tc>
          <w:tcPr>
            <w:tcW w:w="8613" w:type="dxa"/>
            <w:gridSpan w:val="5"/>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330782">
        <w:tc>
          <w:tcPr>
            <w:tcW w:w="1607" w:type="dxa"/>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330782">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330782">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330782">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330782">
        <w:tc>
          <w:tcPr>
            <w:tcW w:w="8613" w:type="dxa"/>
            <w:gridSpan w:val="5"/>
            <w:shd w:val="clear" w:color="auto" w:fill="auto"/>
          </w:tcPr>
          <w:p w:rsidR="00D8064C" w:rsidRPr="00544FC8" w:rsidRDefault="00D8064C" w:rsidP="004F46D0">
            <w:pPr>
              <w:spacing w:after="0"/>
            </w:pPr>
            <w:r>
              <w:t>None</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330782">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330782">
        <w:tc>
          <w:tcPr>
            <w:tcW w:w="8613" w:type="dxa"/>
            <w:gridSpan w:val="5"/>
            <w:shd w:val="clear" w:color="auto" w:fill="auto"/>
          </w:tcPr>
          <w:p w:rsidR="00D8064C" w:rsidRPr="00544FC8" w:rsidRDefault="00D8064C" w:rsidP="004F46D0">
            <w:pPr>
              <w:spacing w:after="0"/>
            </w:pPr>
            <w:r>
              <w:t>None</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330782">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330782">
        <w:tc>
          <w:tcPr>
            <w:tcW w:w="2093" w:type="dxa"/>
            <w:gridSpan w:val="2"/>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shd w:val="clear" w:color="auto" w:fill="auto"/>
          </w:tcPr>
          <w:p w:rsidR="00D8064C" w:rsidRPr="00E61D99" w:rsidRDefault="00522393" w:rsidP="00996D87">
            <w:r>
              <w:t>The</w:t>
            </w:r>
            <w:r w:rsidR="00150072" w:rsidRPr="00E61D99">
              <w:t xml:space="preserve"> </w:t>
            </w:r>
            <w:r w:rsidR="00777518" w:rsidRPr="00E61D99">
              <w:t xml:space="preserve">start and end dates can be selected </w:t>
            </w:r>
            <w:r w:rsidR="00150072" w:rsidRPr="00E61D99">
              <w:t>using a calendar</w:t>
            </w:r>
          </w:p>
        </w:tc>
      </w:tr>
      <w:tr w:rsidR="00CA0A10" w:rsidRPr="00370538" w:rsidTr="00330782">
        <w:tc>
          <w:tcPr>
            <w:tcW w:w="2093" w:type="dxa"/>
            <w:gridSpan w:val="2"/>
            <w:shd w:val="clear" w:color="auto" w:fill="auto"/>
          </w:tcPr>
          <w:p w:rsidR="00CA0A10" w:rsidRDefault="00CA0A10" w:rsidP="004F46D0">
            <w:pPr>
              <w:spacing w:after="0"/>
              <w:rPr>
                <w:i/>
                <w:color w:val="548DD4"/>
                <w:sz w:val="16"/>
                <w:szCs w:val="16"/>
              </w:rPr>
            </w:pPr>
            <w:r>
              <w:rPr>
                <w:i/>
                <w:color w:val="548DD4"/>
                <w:sz w:val="16"/>
                <w:szCs w:val="16"/>
              </w:rPr>
              <w:t>NGEO-WEBC-PFC-0031</w:t>
            </w:r>
          </w:p>
        </w:tc>
        <w:tc>
          <w:tcPr>
            <w:tcW w:w="6520" w:type="dxa"/>
            <w:gridSpan w:val="3"/>
            <w:shd w:val="clear" w:color="auto" w:fill="auto"/>
          </w:tcPr>
          <w:p w:rsidR="00CA0A10" w:rsidRPr="00CA0A10" w:rsidDel="00522393" w:rsidRDefault="00CA0A10" w:rsidP="00370538">
            <w:pPr>
              <w:spacing w:after="0"/>
              <w:rPr>
                <w:lang w:val="en-US"/>
              </w:rPr>
            </w:pPr>
            <w:r>
              <w:rPr>
                <w:lang w:val="en-US"/>
              </w:rPr>
              <w:t xml:space="preserve">The bbox inputs do validate the </w:t>
            </w:r>
            <w:r w:rsidR="00370538">
              <w:rPr>
                <w:lang w:val="en-US"/>
              </w:rPr>
              <w:t>longitude</w:t>
            </w:r>
            <w:r w:rsidR="00C24841">
              <w:rPr>
                <w:lang w:val="en-US"/>
              </w:rPr>
              <w:t xml:space="preserve"> and latitude</w:t>
            </w:r>
            <w:r>
              <w:rPr>
                <w:lang w:val="en-US"/>
              </w:rPr>
              <w:t xml:space="preserve"> values.</w:t>
            </w:r>
          </w:p>
        </w:tc>
      </w:tr>
      <w:tr w:rsidR="00BE42D7" w:rsidRPr="00370538" w:rsidTr="00330782">
        <w:trPr>
          <w:ins w:id="232" w:author="Alihoussen Irchad" w:date="2015-06-05T15:40:00Z"/>
        </w:trPr>
        <w:tc>
          <w:tcPr>
            <w:tcW w:w="2093" w:type="dxa"/>
            <w:gridSpan w:val="2"/>
            <w:shd w:val="clear" w:color="auto" w:fill="auto"/>
          </w:tcPr>
          <w:p w:rsidR="00BE42D7" w:rsidRDefault="00BE42D7" w:rsidP="004F46D0">
            <w:pPr>
              <w:spacing w:after="0"/>
              <w:rPr>
                <w:ins w:id="233" w:author="Alihoussen Irchad" w:date="2015-06-05T15:40:00Z"/>
                <w:i/>
                <w:color w:val="548DD4"/>
                <w:sz w:val="16"/>
                <w:szCs w:val="16"/>
              </w:rPr>
            </w:pPr>
            <w:ins w:id="234" w:author="Alihoussen Irchad" w:date="2015-06-05T15:40:00Z">
              <w:r>
                <w:rPr>
                  <w:i/>
                  <w:color w:val="548DD4"/>
                  <w:sz w:val="16"/>
                  <w:szCs w:val="16"/>
                </w:rPr>
                <w:t>NGEO-WEBC-PFC-0032</w:t>
              </w:r>
            </w:ins>
          </w:p>
        </w:tc>
        <w:tc>
          <w:tcPr>
            <w:tcW w:w="6520" w:type="dxa"/>
            <w:gridSpan w:val="3"/>
            <w:shd w:val="clear" w:color="auto" w:fill="auto"/>
          </w:tcPr>
          <w:p w:rsidR="00BE42D7" w:rsidRDefault="00BE42D7" w:rsidP="00370538">
            <w:pPr>
              <w:spacing w:after="0"/>
              <w:rPr>
                <w:ins w:id="235" w:author="Alihoussen Irchad" w:date="2015-06-05T15:40:00Z"/>
                <w:lang w:val="en-US"/>
              </w:rPr>
            </w:pPr>
            <w:ins w:id="236" w:author="Alihoussen Irchad" w:date="2015-06-05T15:40:00Z">
              <w:r>
                <w:rPr>
                  <w:lang w:val="en-US"/>
                </w:rPr>
                <w:t>The key dates can be selected using the calendar</w:t>
              </w:r>
            </w:ins>
          </w:p>
        </w:tc>
      </w:tr>
      <w:tr w:rsidR="00522393" w:rsidRPr="008C4ACA" w:rsidTr="00330782">
        <w:tc>
          <w:tcPr>
            <w:tcW w:w="2093" w:type="dxa"/>
            <w:gridSpan w:val="2"/>
            <w:shd w:val="clear" w:color="auto" w:fill="auto"/>
          </w:tcPr>
          <w:p w:rsidR="00522393" w:rsidRDefault="00522393" w:rsidP="004F46D0">
            <w:pPr>
              <w:spacing w:after="0"/>
              <w:rPr>
                <w:i/>
                <w:color w:val="548DD4"/>
                <w:sz w:val="16"/>
                <w:szCs w:val="16"/>
              </w:rPr>
            </w:pPr>
            <w:r>
              <w:rPr>
                <w:i/>
                <w:color w:val="548DD4"/>
                <w:sz w:val="16"/>
                <w:szCs w:val="16"/>
              </w:rPr>
              <w:t>NGEO-WEBC-PFC-0035</w:t>
            </w:r>
          </w:p>
        </w:tc>
        <w:tc>
          <w:tcPr>
            <w:tcW w:w="6520" w:type="dxa"/>
            <w:gridSpan w:val="3"/>
            <w:shd w:val="clear" w:color="auto" w:fill="auto"/>
          </w:tcPr>
          <w:p w:rsidR="00522393" w:rsidRPr="00584564" w:rsidDel="00522393" w:rsidRDefault="00522393">
            <w:pPr>
              <w:rPr>
                <w:lang w:val="en-US"/>
              </w:rPr>
            </w:pPr>
            <w:r>
              <w:t>T</w:t>
            </w:r>
            <w:r w:rsidRPr="00E61D99">
              <w:t>he coordinates (the current map extend) are displayed.</w:t>
            </w:r>
          </w:p>
        </w:tc>
      </w:tr>
    </w:tbl>
    <w:p w:rsidR="00A208B4" w:rsidRPr="000202B0" w:rsidRDefault="00A208B4" w:rsidP="00330782">
      <w:pPr>
        <w:pStyle w:val="Titre3"/>
      </w:pPr>
      <w:bookmarkStart w:id="237" w:name="_Toc421282814"/>
      <w:r>
        <w:t>NGEO-WEBC-VTC-004</w:t>
      </w:r>
      <w:r w:rsidRPr="000202B0">
        <w:t>0:</w:t>
      </w:r>
      <w:r>
        <w:t xml:space="preserve"> </w:t>
      </w:r>
      <w:r w:rsidR="00E27708" w:rsidRPr="003E0678">
        <w:t xml:space="preserve">Search </w:t>
      </w:r>
      <w:r w:rsidR="00E27708">
        <w:t>results in a table</w:t>
      </w:r>
      <w:bookmarkEnd w:id="23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330782">
        <w:tc>
          <w:tcPr>
            <w:tcW w:w="8613" w:type="dxa"/>
            <w:gridSpan w:val="5"/>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330782">
        <w:tc>
          <w:tcPr>
            <w:tcW w:w="1607" w:type="dxa"/>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330782">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330782">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330782">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installed and launched</w:t>
            </w:r>
            <w:r w:rsidR="00913514">
              <w:rPr>
                <w:lang w:val="en-US"/>
              </w:rPr>
              <w:t xml:space="preserve"> successfully</w:t>
            </w:r>
            <w:r>
              <w:rPr>
                <w:lang w:val="en-US"/>
              </w:rPr>
              <w:t>.</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has </w:t>
            </w:r>
            <w:r>
              <w:rPr>
                <w:lang w:val="en-US"/>
              </w:rPr>
              <w:lastRenderedPageBreak/>
              <w:t>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lastRenderedPageBreak/>
              <w:t>Outputs Specification</w:t>
            </w:r>
          </w:p>
        </w:tc>
      </w:tr>
      <w:tr w:rsidR="00A208B4" w:rsidRPr="00B17EAC" w:rsidTr="00330782">
        <w:tc>
          <w:tcPr>
            <w:tcW w:w="8613" w:type="dxa"/>
            <w:gridSpan w:val="5"/>
            <w:shd w:val="clear" w:color="auto" w:fill="auto"/>
          </w:tcPr>
          <w:p w:rsidR="00A208B4" w:rsidRPr="00544FC8" w:rsidRDefault="00A208B4" w:rsidP="004B0479">
            <w:pPr>
              <w:spacing w:after="0"/>
            </w:pPr>
            <w:r>
              <w:t>None</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330782">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330782">
        <w:tc>
          <w:tcPr>
            <w:tcW w:w="8613" w:type="dxa"/>
            <w:gridSpan w:val="5"/>
            <w:shd w:val="clear" w:color="auto" w:fill="auto"/>
          </w:tcPr>
          <w:p w:rsidR="00A208B4" w:rsidRPr="00544FC8" w:rsidRDefault="00A208B4" w:rsidP="004B0479">
            <w:pPr>
              <w:spacing w:after="0"/>
            </w:pPr>
            <w:r>
              <w:t>None</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330782">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330782">
        <w:tc>
          <w:tcPr>
            <w:tcW w:w="2093" w:type="dxa"/>
            <w:gridSpan w:val="2"/>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shd w:val="clear" w:color="auto" w:fill="auto"/>
          </w:tcPr>
          <w:p w:rsidR="00A208B4" w:rsidRPr="00E61D99" w:rsidRDefault="00A275B1" w:rsidP="00A67A35">
            <w:pPr>
              <w:spacing w:after="0"/>
            </w:pPr>
            <w:r>
              <w:t xml:space="preserve">The </w:t>
            </w:r>
            <w:r w:rsidR="0002185A">
              <w:t xml:space="preserve">first </w:t>
            </w:r>
            <w:r>
              <w:t>re</w:t>
            </w:r>
            <w:r w:rsidR="007E6213">
              <w:t>c</w:t>
            </w:r>
            <w:r>
              <w:t>eived search results are displayed in a table with pagination</w:t>
            </w:r>
            <w:r w:rsidR="00A208B4" w:rsidRPr="00E61D99">
              <w:t xml:space="preserve">. </w:t>
            </w:r>
          </w:p>
        </w:tc>
      </w:tr>
      <w:tr w:rsidR="0002185A" w:rsidRPr="008C4ACA" w:rsidTr="00330782">
        <w:tc>
          <w:tcPr>
            <w:tcW w:w="2093" w:type="dxa"/>
            <w:gridSpan w:val="2"/>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shd w:val="clear" w:color="auto" w:fill="auto"/>
          </w:tcPr>
          <w:p w:rsidR="0002185A" w:rsidRDefault="0002185A" w:rsidP="00A67A35">
            <w:pPr>
              <w:spacing w:after="0"/>
            </w:pPr>
            <w:r w:rsidRPr="008C18FD">
              <w:t xml:space="preserve">The </w:t>
            </w:r>
            <w:r w:rsidR="007E6213">
              <w:t>next</w:t>
            </w:r>
            <w:r w:rsidR="007E6213" w:rsidRPr="008C18FD">
              <w:t xml:space="preserve"> </w:t>
            </w:r>
            <w:r w:rsidR="007E6213">
              <w:t>results</w:t>
            </w:r>
            <w:r w:rsidRPr="008C18FD">
              <w:t xml:space="preserve"> are displayed in a table with pagination.</w:t>
            </w:r>
          </w:p>
        </w:tc>
      </w:tr>
      <w:tr w:rsidR="00E10666" w:rsidRPr="008C4ACA" w:rsidTr="00330782">
        <w:tc>
          <w:tcPr>
            <w:tcW w:w="2093" w:type="dxa"/>
            <w:gridSpan w:val="2"/>
            <w:shd w:val="clear" w:color="auto" w:fill="auto"/>
          </w:tcPr>
          <w:p w:rsidR="00E10666" w:rsidRDefault="00E10666" w:rsidP="00614913">
            <w:pPr>
              <w:spacing w:after="0"/>
              <w:rPr>
                <w:i/>
                <w:color w:val="548DD4"/>
                <w:sz w:val="16"/>
                <w:szCs w:val="16"/>
              </w:rPr>
            </w:pPr>
            <w:r>
              <w:rPr>
                <w:i/>
                <w:color w:val="548DD4"/>
                <w:sz w:val="16"/>
                <w:szCs w:val="16"/>
              </w:rPr>
              <w:t>NGEO-WEBC-PFC-0042</w:t>
            </w:r>
          </w:p>
        </w:tc>
        <w:tc>
          <w:tcPr>
            <w:tcW w:w="6520" w:type="dxa"/>
            <w:gridSpan w:val="3"/>
            <w:shd w:val="clear" w:color="auto" w:fill="auto"/>
          </w:tcPr>
          <w:p w:rsidR="00E10666" w:rsidRPr="008C18FD" w:rsidRDefault="00E10666" w:rsidP="00E10666">
            <w:pPr>
              <w:spacing w:after="0"/>
            </w:pPr>
            <w:r>
              <w:t>The results rows are sortable</w:t>
            </w:r>
            <w:r w:rsidR="00D47504">
              <w:t xml:space="preserve"> in ascending order</w:t>
            </w:r>
          </w:p>
        </w:tc>
      </w:tr>
      <w:tr w:rsidR="00D47504" w:rsidRPr="008C4ACA" w:rsidTr="00330782">
        <w:tc>
          <w:tcPr>
            <w:tcW w:w="2093" w:type="dxa"/>
            <w:gridSpan w:val="2"/>
            <w:shd w:val="clear" w:color="auto" w:fill="auto"/>
          </w:tcPr>
          <w:p w:rsidR="00D47504" w:rsidRDefault="00D47504" w:rsidP="00614913">
            <w:pPr>
              <w:spacing w:after="0"/>
              <w:rPr>
                <w:i/>
                <w:color w:val="548DD4"/>
                <w:sz w:val="16"/>
                <w:szCs w:val="16"/>
              </w:rPr>
            </w:pPr>
            <w:r>
              <w:rPr>
                <w:i/>
                <w:color w:val="548DD4"/>
                <w:sz w:val="16"/>
                <w:szCs w:val="16"/>
              </w:rPr>
              <w:t>NGEO-WEBC-PFC-0043</w:t>
            </w:r>
          </w:p>
        </w:tc>
        <w:tc>
          <w:tcPr>
            <w:tcW w:w="6520" w:type="dxa"/>
            <w:gridSpan w:val="3"/>
            <w:shd w:val="clear" w:color="auto" w:fill="auto"/>
          </w:tcPr>
          <w:p w:rsidR="00D47504" w:rsidRDefault="00D47504" w:rsidP="00E10666">
            <w:pPr>
              <w:spacing w:after="0"/>
            </w:pPr>
            <w:r>
              <w:t>The results rows are sortable in descending order</w:t>
            </w:r>
          </w:p>
        </w:tc>
      </w:tr>
      <w:tr w:rsidR="00BF22E0" w:rsidRPr="008C4ACA" w:rsidTr="00330782">
        <w:tc>
          <w:tcPr>
            <w:tcW w:w="2093" w:type="dxa"/>
            <w:gridSpan w:val="2"/>
            <w:shd w:val="clear" w:color="auto" w:fill="auto"/>
          </w:tcPr>
          <w:p w:rsidR="00BF22E0" w:rsidRDefault="002C53AD" w:rsidP="00614913">
            <w:pPr>
              <w:spacing w:after="0"/>
              <w:rPr>
                <w:i/>
                <w:color w:val="548DD4"/>
                <w:sz w:val="16"/>
                <w:szCs w:val="16"/>
              </w:rPr>
            </w:pPr>
            <w:r>
              <w:rPr>
                <w:i/>
                <w:color w:val="548DD4"/>
                <w:sz w:val="16"/>
                <w:szCs w:val="16"/>
              </w:rPr>
              <w:t>NGEO-WEBC-PFC-0045</w:t>
            </w:r>
          </w:p>
        </w:tc>
        <w:tc>
          <w:tcPr>
            <w:tcW w:w="6520" w:type="dxa"/>
            <w:gridSpan w:val="3"/>
            <w:shd w:val="clear" w:color="auto" w:fill="auto"/>
          </w:tcPr>
          <w:p w:rsidR="00BF22E0" w:rsidRPr="008C18FD" w:rsidRDefault="00BF22E0">
            <w:pPr>
              <w:spacing w:after="0"/>
            </w:pPr>
            <w:r>
              <w:t>The results table columns are configurable.</w:t>
            </w:r>
          </w:p>
        </w:tc>
      </w:tr>
    </w:tbl>
    <w:p w:rsidR="002B446B" w:rsidRPr="000202B0" w:rsidRDefault="002B446B" w:rsidP="00330782">
      <w:pPr>
        <w:pStyle w:val="Titre3"/>
      </w:pPr>
      <w:bookmarkStart w:id="238" w:name="_Toc421282815"/>
      <w:r>
        <w:t>NGEO-WEBC-VTC-005</w:t>
      </w:r>
      <w:r w:rsidRPr="000202B0">
        <w:t>0:</w:t>
      </w:r>
      <w:r>
        <w:t xml:space="preserve"> </w:t>
      </w:r>
      <w:r w:rsidR="00304C89">
        <w:t>Search</w:t>
      </w:r>
      <w:r w:rsidR="00304C89" w:rsidRPr="000202B0">
        <w:t xml:space="preserve"> </w:t>
      </w:r>
      <w:r>
        <w:t>Results on the map</w:t>
      </w:r>
      <w:bookmarkEnd w:id="23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330782">
        <w:tc>
          <w:tcPr>
            <w:tcW w:w="8613" w:type="dxa"/>
            <w:gridSpan w:val="5"/>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330782">
        <w:tc>
          <w:tcPr>
            <w:tcW w:w="1607" w:type="dxa"/>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330782">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330782">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330782">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installed and launched</w:t>
            </w:r>
            <w:r w:rsidR="00913514">
              <w:rPr>
                <w:lang w:val="en-US"/>
              </w:rPr>
              <w:t xml:space="preserve"> successfully</w:t>
            </w:r>
            <w:r>
              <w:rPr>
                <w:lang w:val="en-US"/>
              </w:rPr>
              <w:t>.</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330782">
        <w:tc>
          <w:tcPr>
            <w:tcW w:w="8613" w:type="dxa"/>
            <w:gridSpan w:val="5"/>
            <w:shd w:val="clear" w:color="auto" w:fill="auto"/>
          </w:tcPr>
          <w:p w:rsidR="002B446B" w:rsidRPr="00544FC8" w:rsidRDefault="002B446B" w:rsidP="004B0479">
            <w:pPr>
              <w:spacing w:after="0"/>
            </w:pPr>
            <w:r>
              <w:t>None</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330782">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330782">
        <w:tc>
          <w:tcPr>
            <w:tcW w:w="8613" w:type="dxa"/>
            <w:gridSpan w:val="5"/>
            <w:shd w:val="clear" w:color="auto" w:fill="auto"/>
          </w:tcPr>
          <w:p w:rsidR="002B446B" w:rsidRPr="00544FC8" w:rsidRDefault="002B446B" w:rsidP="004B0479">
            <w:pPr>
              <w:spacing w:after="0"/>
            </w:pPr>
            <w:r>
              <w:t>None</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330782">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330782">
        <w:tc>
          <w:tcPr>
            <w:tcW w:w="2093" w:type="dxa"/>
            <w:gridSpan w:val="2"/>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shd w:val="clear" w:color="auto" w:fill="auto"/>
          </w:tcPr>
          <w:p w:rsidR="002B446B" w:rsidRPr="00E61D99" w:rsidRDefault="002B446B" w:rsidP="001C6484">
            <w:pPr>
              <w:pStyle w:val="Paragraphedeliste"/>
              <w:numPr>
                <w:ilvl w:val="0"/>
                <w:numId w:val="12"/>
              </w:numPr>
              <w:spacing w:after="0"/>
            </w:pPr>
            <w:r>
              <w:t xml:space="preserve">The received search results are displayed </w:t>
            </w:r>
            <w:r w:rsidR="00706673">
              <w:t>on the map.</w:t>
            </w:r>
          </w:p>
        </w:tc>
      </w:tr>
      <w:tr w:rsidR="00B11A28" w:rsidRPr="008C4ACA" w:rsidTr="00330782">
        <w:tc>
          <w:tcPr>
            <w:tcW w:w="2093" w:type="dxa"/>
            <w:gridSpan w:val="2"/>
            <w:shd w:val="clear" w:color="auto" w:fill="auto"/>
          </w:tcPr>
          <w:p w:rsidR="00B11A28" w:rsidRDefault="00B11A28" w:rsidP="004B0479">
            <w:pPr>
              <w:spacing w:after="0"/>
              <w:rPr>
                <w:i/>
                <w:color w:val="548DD4"/>
                <w:sz w:val="16"/>
                <w:szCs w:val="16"/>
              </w:rPr>
            </w:pPr>
            <w:r>
              <w:rPr>
                <w:i/>
                <w:color w:val="548DD4"/>
                <w:sz w:val="16"/>
                <w:szCs w:val="16"/>
              </w:rPr>
              <w:t>NGEO-WEBC-PFC-0051</w:t>
            </w:r>
          </w:p>
        </w:tc>
        <w:tc>
          <w:tcPr>
            <w:tcW w:w="6520" w:type="dxa"/>
            <w:gridSpan w:val="3"/>
            <w:shd w:val="clear" w:color="auto" w:fill="auto"/>
          </w:tcPr>
          <w:p w:rsidR="00B11A28" w:rsidRDefault="00B11A28" w:rsidP="001C6484">
            <w:pPr>
              <w:pStyle w:val="Paragraphedeliste"/>
              <w:numPr>
                <w:ilvl w:val="0"/>
                <w:numId w:val="12"/>
              </w:numPr>
              <w:spacing w:after="0"/>
            </w:pPr>
            <w:r>
              <w:t>The footp</w:t>
            </w:r>
            <w:r w:rsidR="00913514">
              <w:t>r</w:t>
            </w:r>
            <w:r>
              <w:t>ints are displayed as a layer on the map</w:t>
            </w:r>
          </w:p>
        </w:tc>
      </w:tr>
    </w:tbl>
    <w:p w:rsidR="00AA5D31" w:rsidRPr="000202B0" w:rsidRDefault="00AA5D31" w:rsidP="00330782">
      <w:pPr>
        <w:pStyle w:val="Titre3"/>
      </w:pPr>
      <w:bookmarkStart w:id="239" w:name="_Toc421282816"/>
      <w:r>
        <w:t>NGEO-WEBC-VTC-006</w:t>
      </w:r>
      <w:r w:rsidRPr="000202B0">
        <w:t>0:</w:t>
      </w:r>
      <w:r>
        <w:t xml:space="preserve"> </w:t>
      </w:r>
      <w:r w:rsidR="00707AD9">
        <w:t xml:space="preserve">Browse </w:t>
      </w:r>
      <w:r>
        <w:t>visualization</w:t>
      </w:r>
      <w:bookmarkEnd w:id="23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330782">
        <w:tc>
          <w:tcPr>
            <w:tcW w:w="8613" w:type="dxa"/>
            <w:gridSpan w:val="5"/>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330782">
        <w:tc>
          <w:tcPr>
            <w:tcW w:w="1607" w:type="dxa"/>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330782">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330782">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330782">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 xml:space="preserve">the ngeo web client has already been </w:t>
            </w:r>
            <w:r>
              <w:rPr>
                <w:lang w:val="en-US"/>
              </w:rPr>
              <w:lastRenderedPageBreak/>
              <w:t>successfully installed and launched.</w:t>
            </w:r>
          </w:p>
          <w:p w:rsidR="00AA5D31" w:rsidRPr="004A7054" w:rsidRDefault="00AA5D31" w:rsidP="00614913">
            <w:pPr>
              <w:spacing w:after="0"/>
              <w:rPr>
                <w:lang w:val="en-US"/>
              </w:rPr>
            </w:pP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lastRenderedPageBreak/>
              <w:t>Outputs Specification</w:t>
            </w:r>
          </w:p>
        </w:tc>
      </w:tr>
      <w:tr w:rsidR="00AA5D31" w:rsidRPr="00B17EAC" w:rsidTr="00330782">
        <w:tc>
          <w:tcPr>
            <w:tcW w:w="8613" w:type="dxa"/>
            <w:gridSpan w:val="5"/>
            <w:shd w:val="clear" w:color="auto" w:fill="auto"/>
          </w:tcPr>
          <w:p w:rsidR="00AA5D31" w:rsidRPr="00544FC8" w:rsidRDefault="00AA5D31" w:rsidP="00614913">
            <w:pPr>
              <w:spacing w:after="0"/>
            </w:pPr>
            <w:r>
              <w:t>None</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330782">
        <w:tc>
          <w:tcPr>
            <w:tcW w:w="8613" w:type="dxa"/>
            <w:gridSpan w:val="5"/>
            <w:shd w:val="clear" w:color="auto" w:fill="auto"/>
          </w:tcPr>
          <w:p w:rsidR="00AA5D31" w:rsidRDefault="00AA5D31" w:rsidP="00614913">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105C55" w:rsidRPr="005E1E95" w:rsidRDefault="00105C55" w:rsidP="00614913">
            <w:pPr>
              <w:spacing w:after="0"/>
              <w:rPr>
                <w:lang w:val="en-US"/>
              </w:rPr>
            </w:pPr>
            <w:r>
              <w:rPr>
                <w:i/>
                <w:color w:val="548DD4"/>
                <w:sz w:val="18"/>
                <w:szCs w:val="18"/>
              </w:rPr>
              <w:t xml:space="preserve">Browse layer are taken from EOX test </w:t>
            </w:r>
            <w:r w:rsidR="00913514">
              <w:rPr>
                <w:i/>
                <w:color w:val="548DD4"/>
                <w:sz w:val="18"/>
                <w:szCs w:val="18"/>
              </w:rPr>
              <w:t>server:</w:t>
            </w:r>
            <w:r>
              <w:rPr>
                <w:i/>
                <w:color w:val="548DD4"/>
                <w:sz w:val="18"/>
                <w:szCs w:val="18"/>
              </w:rPr>
              <w:t xml:space="preserve"> </w:t>
            </w:r>
            <w:hyperlink r:id="rId22" w:history="1">
              <w:r w:rsidR="00963F24" w:rsidRPr="00114C12">
                <w:rPr>
                  <w:rStyle w:val="Lienhypertexte"/>
                  <w:i/>
                  <w:sz w:val="18"/>
                  <w:szCs w:val="18"/>
                </w:rPr>
                <w:t>http://ngeo.eox.at/c/wmts/</w:t>
              </w:r>
            </w:hyperlink>
            <w:r>
              <w:rPr>
                <w:i/>
                <w:color w:val="548DD4"/>
                <w:sz w:val="18"/>
                <w:szCs w:val="18"/>
              </w:rPr>
              <w:t>.</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330782">
        <w:tc>
          <w:tcPr>
            <w:tcW w:w="8613" w:type="dxa"/>
            <w:gridSpan w:val="5"/>
            <w:shd w:val="clear" w:color="auto" w:fill="auto"/>
          </w:tcPr>
          <w:p w:rsidR="00AA5D31" w:rsidRPr="00544FC8" w:rsidRDefault="00AA5D31" w:rsidP="00614913">
            <w:pPr>
              <w:spacing w:after="0"/>
            </w:pPr>
            <w:r>
              <w:t>None</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330782">
        <w:tc>
          <w:tcPr>
            <w:tcW w:w="8613" w:type="dxa"/>
            <w:gridSpan w:val="5"/>
            <w:shd w:val="clear" w:color="auto" w:fill="auto"/>
          </w:tcPr>
          <w:p w:rsidR="00AA5D31" w:rsidRPr="004E5884" w:rsidRDefault="00AA5D31" w:rsidP="00C2599D">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w:t>
            </w:r>
            <w:r w:rsidR="00C2599D">
              <w:rPr>
                <w:i/>
                <w:color w:val="548DD4"/>
                <w:sz w:val="18"/>
                <w:szCs w:val="18"/>
              </w:rPr>
              <w:t>has</w:t>
            </w:r>
            <w:r>
              <w:rPr>
                <w:i/>
                <w:color w:val="548DD4"/>
                <w:sz w:val="18"/>
                <w:szCs w:val="18"/>
              </w:rPr>
              <w:t xml:space="preserve"> already been fulfilled.</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330782">
        <w:tc>
          <w:tcPr>
            <w:tcW w:w="2093" w:type="dxa"/>
            <w:gridSpan w:val="2"/>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shd w:val="clear" w:color="auto" w:fill="auto"/>
          </w:tcPr>
          <w:p w:rsidR="00AA5D31" w:rsidRPr="00E61D99" w:rsidRDefault="00AA5D31" w:rsidP="001C6484">
            <w:pPr>
              <w:pStyle w:val="Paragraphedeliste"/>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r w:rsidR="0049574A" w:rsidRPr="008C4ACA" w:rsidTr="00330782">
        <w:tc>
          <w:tcPr>
            <w:tcW w:w="2093" w:type="dxa"/>
            <w:gridSpan w:val="2"/>
            <w:shd w:val="clear" w:color="auto" w:fill="auto"/>
          </w:tcPr>
          <w:p w:rsidR="0049574A" w:rsidRDefault="0049574A" w:rsidP="00614913">
            <w:pPr>
              <w:spacing w:after="0"/>
              <w:rPr>
                <w:i/>
                <w:color w:val="548DD4"/>
                <w:sz w:val="16"/>
                <w:szCs w:val="16"/>
              </w:rPr>
            </w:pPr>
            <w:r>
              <w:rPr>
                <w:i/>
                <w:color w:val="548DD4"/>
                <w:sz w:val="16"/>
                <w:szCs w:val="16"/>
              </w:rPr>
              <w:t>NGEO-WEBC-PFC-0061</w:t>
            </w:r>
          </w:p>
        </w:tc>
        <w:tc>
          <w:tcPr>
            <w:tcW w:w="6520" w:type="dxa"/>
            <w:gridSpan w:val="3"/>
            <w:shd w:val="clear" w:color="auto" w:fill="auto"/>
          </w:tcPr>
          <w:p w:rsidR="0049574A" w:rsidRDefault="0049574A" w:rsidP="0049574A">
            <w:pPr>
              <w:pStyle w:val="Paragraphedeliste"/>
              <w:numPr>
                <w:ilvl w:val="0"/>
                <w:numId w:val="12"/>
              </w:numPr>
              <w:spacing w:after="0"/>
            </w:pPr>
            <w:r>
              <w:t>The browse layer of the selected result item is displayed when the background layer is changed.</w:t>
            </w:r>
          </w:p>
        </w:tc>
      </w:tr>
      <w:tr w:rsidR="0049574A" w:rsidRPr="008C4ACA" w:rsidTr="00330782">
        <w:tc>
          <w:tcPr>
            <w:tcW w:w="2093" w:type="dxa"/>
            <w:gridSpan w:val="2"/>
            <w:shd w:val="clear" w:color="auto" w:fill="auto"/>
          </w:tcPr>
          <w:p w:rsidR="0049574A" w:rsidRDefault="0049574A" w:rsidP="00614913">
            <w:pPr>
              <w:spacing w:after="0"/>
              <w:rPr>
                <w:i/>
                <w:color w:val="548DD4"/>
                <w:sz w:val="16"/>
                <w:szCs w:val="16"/>
              </w:rPr>
            </w:pPr>
            <w:r>
              <w:rPr>
                <w:i/>
                <w:color w:val="548DD4"/>
                <w:sz w:val="16"/>
                <w:szCs w:val="16"/>
              </w:rPr>
              <w:t>NGEO-WEBC-PFC-0062</w:t>
            </w:r>
          </w:p>
        </w:tc>
        <w:tc>
          <w:tcPr>
            <w:tcW w:w="6520" w:type="dxa"/>
            <w:gridSpan w:val="3"/>
            <w:shd w:val="clear" w:color="auto" w:fill="auto"/>
          </w:tcPr>
          <w:p w:rsidR="0049574A" w:rsidRDefault="0049574A" w:rsidP="00DC4D99">
            <w:pPr>
              <w:pStyle w:val="Paragraphedeliste"/>
              <w:numPr>
                <w:ilvl w:val="0"/>
                <w:numId w:val="12"/>
              </w:numPr>
              <w:spacing w:after="0"/>
            </w:pPr>
            <w:r>
              <w:t>The browse layer of the selected result item is displayed when the map mode is switched from 2D to 3D and inversely.</w:t>
            </w:r>
          </w:p>
        </w:tc>
      </w:tr>
    </w:tbl>
    <w:p w:rsidR="00B435FD" w:rsidRDefault="00B435FD" w:rsidP="0089165B"/>
    <w:p w:rsidR="00B435FD" w:rsidRDefault="00B435FD" w:rsidP="00B435FD">
      <w:r>
        <w:br w:type="page"/>
      </w:r>
    </w:p>
    <w:p w:rsidR="00B435FD" w:rsidRPr="000202B0" w:rsidRDefault="00B435FD" w:rsidP="00330782">
      <w:pPr>
        <w:pStyle w:val="Titre3"/>
      </w:pPr>
      <w:bookmarkStart w:id="240" w:name="_Toc421282817"/>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24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330782">
        <w:tc>
          <w:tcPr>
            <w:tcW w:w="8613" w:type="dxa"/>
            <w:gridSpan w:val="5"/>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330782">
        <w:tc>
          <w:tcPr>
            <w:tcW w:w="1607" w:type="dxa"/>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330782">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330782">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330782">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330782">
        <w:tc>
          <w:tcPr>
            <w:tcW w:w="8613" w:type="dxa"/>
            <w:gridSpan w:val="5"/>
            <w:shd w:val="clear" w:color="auto" w:fill="auto"/>
          </w:tcPr>
          <w:p w:rsidR="00B435FD" w:rsidRPr="00544FC8" w:rsidRDefault="00B435FD" w:rsidP="00614913">
            <w:pPr>
              <w:spacing w:after="0"/>
            </w:pPr>
            <w:r>
              <w:t>None</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330782">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330782">
        <w:tc>
          <w:tcPr>
            <w:tcW w:w="8613" w:type="dxa"/>
            <w:gridSpan w:val="5"/>
            <w:shd w:val="clear" w:color="auto" w:fill="auto"/>
          </w:tcPr>
          <w:p w:rsidR="00B435FD" w:rsidRPr="00544FC8" w:rsidRDefault="00B435FD" w:rsidP="00614913">
            <w:pPr>
              <w:spacing w:after="0"/>
            </w:pPr>
            <w:r>
              <w:t>None</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330782">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330782">
        <w:tc>
          <w:tcPr>
            <w:tcW w:w="2093" w:type="dxa"/>
            <w:gridSpan w:val="2"/>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shd w:val="clear" w:color="auto" w:fill="auto"/>
          </w:tcPr>
          <w:p w:rsidR="00B435FD" w:rsidRPr="00CC7AAA" w:rsidRDefault="00FA10B6" w:rsidP="003D1B93">
            <w:pPr>
              <w:spacing w:after="0"/>
              <w:rPr>
                <w:rFonts w:cstheme="minorHAnsi"/>
                <w:szCs w:val="18"/>
              </w:rPr>
            </w:pPr>
            <w:r w:rsidRPr="00CC7AAA">
              <w:rPr>
                <w:rFonts w:cstheme="minorHAnsi"/>
                <w:szCs w:val="18"/>
              </w:rPr>
              <w:t>The datasets can be selected using mission</w:t>
            </w:r>
            <w:r w:rsidR="00AF3298" w:rsidRPr="00CC7AAA">
              <w:rPr>
                <w:rFonts w:cstheme="minorHAnsi"/>
                <w:szCs w:val="18"/>
              </w:rPr>
              <w:t xml:space="preserve"> criteria.</w:t>
            </w:r>
          </w:p>
        </w:tc>
      </w:tr>
      <w:tr w:rsidR="00AF3298" w:rsidRPr="008C4ACA" w:rsidTr="00330782">
        <w:tc>
          <w:tcPr>
            <w:tcW w:w="2093" w:type="dxa"/>
            <w:gridSpan w:val="2"/>
            <w:shd w:val="clear" w:color="auto" w:fill="auto"/>
          </w:tcPr>
          <w:p w:rsidR="00AF3298" w:rsidRDefault="00AF3298" w:rsidP="00614913">
            <w:pPr>
              <w:spacing w:after="0"/>
              <w:rPr>
                <w:i/>
                <w:color w:val="548DD4"/>
                <w:sz w:val="16"/>
                <w:szCs w:val="16"/>
              </w:rPr>
            </w:pPr>
            <w:r>
              <w:rPr>
                <w:i/>
                <w:color w:val="548DD4"/>
                <w:sz w:val="16"/>
                <w:szCs w:val="16"/>
              </w:rPr>
              <w:t>NGEO-WEBC-PFC-0071</w:t>
            </w:r>
          </w:p>
        </w:tc>
        <w:tc>
          <w:tcPr>
            <w:tcW w:w="6520" w:type="dxa"/>
            <w:gridSpan w:val="3"/>
            <w:shd w:val="clear" w:color="auto" w:fill="auto"/>
          </w:tcPr>
          <w:p w:rsidR="00AF3298" w:rsidRPr="00CC7AAA" w:rsidRDefault="00AF3298" w:rsidP="003D1B93">
            <w:pPr>
              <w:spacing w:after="0"/>
              <w:rPr>
                <w:rFonts w:cstheme="minorHAnsi"/>
                <w:szCs w:val="18"/>
              </w:rPr>
            </w:pPr>
            <w:r w:rsidRPr="00CC7AAA">
              <w:rPr>
                <w:rFonts w:cstheme="minorHAnsi"/>
                <w:szCs w:val="18"/>
              </w:rPr>
              <w:t>The datasets can be selected using sensor criteria</w:t>
            </w:r>
          </w:p>
        </w:tc>
      </w:tr>
      <w:tr w:rsidR="00AF3298" w:rsidRPr="008C4ACA" w:rsidTr="00330782">
        <w:tc>
          <w:tcPr>
            <w:tcW w:w="2093" w:type="dxa"/>
            <w:gridSpan w:val="2"/>
            <w:shd w:val="clear" w:color="auto" w:fill="auto"/>
          </w:tcPr>
          <w:p w:rsidR="00AF3298" w:rsidRDefault="00AF3298" w:rsidP="00614913">
            <w:pPr>
              <w:spacing w:after="0"/>
              <w:rPr>
                <w:i/>
                <w:color w:val="548DD4"/>
                <w:sz w:val="16"/>
                <w:szCs w:val="16"/>
              </w:rPr>
            </w:pPr>
            <w:r>
              <w:rPr>
                <w:i/>
                <w:color w:val="548DD4"/>
                <w:sz w:val="16"/>
                <w:szCs w:val="16"/>
              </w:rPr>
              <w:t>NGEO-WEBC-PFC-0072</w:t>
            </w:r>
          </w:p>
        </w:tc>
        <w:tc>
          <w:tcPr>
            <w:tcW w:w="6520" w:type="dxa"/>
            <w:gridSpan w:val="3"/>
            <w:shd w:val="clear" w:color="auto" w:fill="auto"/>
          </w:tcPr>
          <w:p w:rsidR="00AF3298" w:rsidRPr="00CC7AAA" w:rsidRDefault="00AF3298" w:rsidP="003D1B93">
            <w:pPr>
              <w:spacing w:after="0"/>
              <w:rPr>
                <w:rFonts w:cstheme="minorHAnsi"/>
                <w:szCs w:val="18"/>
              </w:rPr>
            </w:pPr>
            <w:r w:rsidRPr="00CC7AAA">
              <w:rPr>
                <w:rFonts w:cstheme="minorHAnsi"/>
                <w:szCs w:val="18"/>
              </w:rPr>
              <w:t>The datasets can be selected using keywords criteria.</w:t>
            </w:r>
          </w:p>
        </w:tc>
      </w:tr>
      <w:tr w:rsidR="00AF3298" w:rsidRPr="008C4ACA" w:rsidTr="00330782">
        <w:tc>
          <w:tcPr>
            <w:tcW w:w="2093" w:type="dxa"/>
            <w:gridSpan w:val="2"/>
            <w:shd w:val="clear" w:color="auto" w:fill="auto"/>
          </w:tcPr>
          <w:p w:rsidR="00AF3298" w:rsidRDefault="00AF3298" w:rsidP="00614913">
            <w:pPr>
              <w:spacing w:after="0"/>
              <w:rPr>
                <w:i/>
                <w:color w:val="548DD4"/>
                <w:sz w:val="16"/>
                <w:szCs w:val="16"/>
              </w:rPr>
            </w:pPr>
            <w:r>
              <w:rPr>
                <w:i/>
                <w:color w:val="548DD4"/>
                <w:sz w:val="16"/>
                <w:szCs w:val="16"/>
              </w:rPr>
              <w:t>NGEO-WEBC-PFC-0073</w:t>
            </w:r>
          </w:p>
        </w:tc>
        <w:tc>
          <w:tcPr>
            <w:tcW w:w="6520" w:type="dxa"/>
            <w:gridSpan w:val="3"/>
            <w:shd w:val="clear" w:color="auto" w:fill="auto"/>
          </w:tcPr>
          <w:p w:rsidR="00AF3298" w:rsidRPr="00CC7AAA" w:rsidRDefault="00AF3298" w:rsidP="003D1B93">
            <w:pPr>
              <w:spacing w:after="0"/>
              <w:rPr>
                <w:rFonts w:cstheme="minorHAnsi"/>
                <w:szCs w:val="18"/>
              </w:rPr>
            </w:pPr>
            <w:r w:rsidRPr="00CC7AAA">
              <w:rPr>
                <w:rFonts w:cstheme="minorHAnsi"/>
                <w:szCs w:val="18"/>
              </w:rPr>
              <w:t>The datasets can be selected using text string in their ids.</w:t>
            </w:r>
          </w:p>
        </w:tc>
      </w:tr>
      <w:tr w:rsidR="00917631" w:rsidRPr="008C4ACA" w:rsidTr="00330782">
        <w:tc>
          <w:tcPr>
            <w:tcW w:w="2093" w:type="dxa"/>
            <w:gridSpan w:val="2"/>
            <w:shd w:val="clear" w:color="auto" w:fill="auto"/>
          </w:tcPr>
          <w:p w:rsidR="00917631" w:rsidRDefault="00917631" w:rsidP="00614913">
            <w:pPr>
              <w:spacing w:after="0"/>
              <w:rPr>
                <w:i/>
                <w:color w:val="548DD4"/>
                <w:sz w:val="16"/>
                <w:szCs w:val="16"/>
              </w:rPr>
            </w:pPr>
            <w:r w:rsidRPr="003D1B93">
              <w:rPr>
                <w:i/>
                <w:color w:val="548DD4"/>
                <w:sz w:val="16"/>
                <w:szCs w:val="16"/>
              </w:rPr>
              <w:t>NGEO-WEBC-PFC-0075</w:t>
            </w:r>
          </w:p>
        </w:tc>
        <w:tc>
          <w:tcPr>
            <w:tcW w:w="6520" w:type="dxa"/>
            <w:gridSpan w:val="3"/>
            <w:shd w:val="clear" w:color="auto" w:fill="auto"/>
          </w:tcPr>
          <w:p w:rsidR="00917631" w:rsidRPr="00CC7AAA" w:rsidRDefault="0030467D" w:rsidP="003D1B93">
            <w:pPr>
              <w:spacing w:after="0"/>
              <w:rPr>
                <w:rFonts w:cstheme="minorHAnsi"/>
                <w:szCs w:val="18"/>
              </w:rPr>
            </w:pPr>
            <w:r w:rsidRPr="00CC7AAA">
              <w:rPr>
                <w:rFonts w:cstheme="minorHAnsi"/>
                <w:szCs w:val="18"/>
              </w:rPr>
              <w:t>The dataset population count is adapted according to criteria.</w:t>
            </w:r>
          </w:p>
        </w:tc>
      </w:tr>
    </w:tbl>
    <w:p w:rsidR="00FA10B6" w:rsidRPr="000202B0" w:rsidRDefault="00FA10B6" w:rsidP="00330782">
      <w:pPr>
        <w:pStyle w:val="Titre3"/>
      </w:pPr>
      <w:bookmarkStart w:id="241" w:name="_Toc421282818"/>
      <w:r>
        <w:t>NGEO-WEBC-VTC-008</w:t>
      </w:r>
      <w:r w:rsidRPr="000202B0">
        <w:t>0:</w:t>
      </w:r>
      <w:r>
        <w:t xml:space="preserve"> </w:t>
      </w:r>
      <w:r w:rsidR="001C4ACE">
        <w:t>Searching with a URL</w:t>
      </w:r>
      <w:bookmarkEnd w:id="24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330782">
        <w:tc>
          <w:tcPr>
            <w:tcW w:w="8613" w:type="dxa"/>
            <w:gridSpan w:val="5"/>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330782">
        <w:tc>
          <w:tcPr>
            <w:tcW w:w="1607" w:type="dxa"/>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330782">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330782">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330782">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330782">
        <w:tc>
          <w:tcPr>
            <w:tcW w:w="8613" w:type="dxa"/>
            <w:gridSpan w:val="5"/>
            <w:shd w:val="clear" w:color="auto" w:fill="auto"/>
          </w:tcPr>
          <w:p w:rsidR="00FA10B6" w:rsidRPr="00544FC8" w:rsidRDefault="00FA10B6" w:rsidP="00614913">
            <w:pPr>
              <w:spacing w:after="0"/>
            </w:pPr>
            <w:r>
              <w:t>None</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330782">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330782">
        <w:tc>
          <w:tcPr>
            <w:tcW w:w="8613" w:type="dxa"/>
            <w:gridSpan w:val="5"/>
            <w:shd w:val="clear" w:color="auto" w:fill="auto"/>
          </w:tcPr>
          <w:p w:rsidR="00FA10B6" w:rsidRPr="00544FC8" w:rsidRDefault="00FA10B6" w:rsidP="00614913">
            <w:pPr>
              <w:spacing w:after="0"/>
            </w:pPr>
            <w:r>
              <w:t>None</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330782">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330782">
        <w:trPr>
          <w:trHeight w:val="258"/>
        </w:trPr>
        <w:tc>
          <w:tcPr>
            <w:tcW w:w="2093" w:type="dxa"/>
            <w:gridSpan w:val="2"/>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shd w:val="clear" w:color="auto" w:fill="auto"/>
          </w:tcPr>
          <w:p w:rsidR="00FA10B6" w:rsidRPr="00100149" w:rsidRDefault="007133E5" w:rsidP="001C6484">
            <w:pPr>
              <w:pStyle w:val="Paragraphedeliste"/>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 xml:space="preserve">med using a generated search </w:t>
            </w:r>
            <w:proofErr w:type="gramStart"/>
            <w:r w:rsidRPr="00100149">
              <w:rPr>
                <w:rFonts w:cstheme="minorHAnsi"/>
                <w:szCs w:val="18"/>
              </w:rPr>
              <w:t>url</w:t>
            </w:r>
            <w:proofErr w:type="gramEnd"/>
            <w:r w:rsidR="00FA10B6" w:rsidRPr="00100149">
              <w:rPr>
                <w:rFonts w:cstheme="minorHAnsi"/>
                <w:szCs w:val="18"/>
              </w:rPr>
              <w:t>.</w:t>
            </w:r>
          </w:p>
        </w:tc>
      </w:tr>
      <w:tr w:rsidR="00D0404A" w:rsidRPr="008C4ACA" w:rsidTr="00330782">
        <w:trPr>
          <w:trHeight w:val="258"/>
        </w:trPr>
        <w:tc>
          <w:tcPr>
            <w:tcW w:w="2093" w:type="dxa"/>
            <w:gridSpan w:val="2"/>
            <w:shd w:val="clear" w:color="auto" w:fill="auto"/>
          </w:tcPr>
          <w:p w:rsidR="00D0404A" w:rsidRDefault="00D0404A" w:rsidP="00614913">
            <w:pPr>
              <w:spacing w:after="0"/>
              <w:rPr>
                <w:i/>
                <w:color w:val="548DD4"/>
                <w:sz w:val="16"/>
                <w:szCs w:val="16"/>
              </w:rPr>
            </w:pPr>
            <w:r>
              <w:rPr>
                <w:i/>
                <w:color w:val="548DD4"/>
                <w:sz w:val="16"/>
                <w:szCs w:val="16"/>
              </w:rPr>
              <w:t>NGEO-WEBC-PFC-0081</w:t>
            </w:r>
          </w:p>
        </w:tc>
        <w:tc>
          <w:tcPr>
            <w:tcW w:w="6520" w:type="dxa"/>
            <w:gridSpan w:val="3"/>
            <w:shd w:val="clear" w:color="auto" w:fill="auto"/>
          </w:tcPr>
          <w:p w:rsidR="00D0404A" w:rsidRPr="00100149" w:rsidRDefault="00D0404A" w:rsidP="00D0404A">
            <w:pPr>
              <w:pStyle w:val="Paragraphedeliste"/>
              <w:numPr>
                <w:ilvl w:val="0"/>
                <w:numId w:val="12"/>
              </w:numPr>
              <w:spacing w:after="0"/>
              <w:rPr>
                <w:rFonts w:cstheme="minorHAnsi"/>
                <w:szCs w:val="18"/>
              </w:rPr>
            </w:pPr>
            <w:r w:rsidRPr="00100149">
              <w:rPr>
                <w:rFonts w:cstheme="minorHAnsi"/>
                <w:szCs w:val="18"/>
              </w:rPr>
              <w:t>A catalogue se</w:t>
            </w:r>
            <w:r>
              <w:rPr>
                <w:rFonts w:cstheme="minorHAnsi"/>
                <w:szCs w:val="18"/>
              </w:rPr>
              <w:t>ar</w:t>
            </w:r>
            <w:r w:rsidRPr="00100149">
              <w:rPr>
                <w:rFonts w:cstheme="minorHAnsi"/>
                <w:szCs w:val="18"/>
              </w:rPr>
              <w:t>ch can be perfo</w:t>
            </w:r>
            <w:r>
              <w:rPr>
                <w:rFonts w:cstheme="minorHAnsi"/>
                <w:szCs w:val="18"/>
              </w:rPr>
              <w:t>rmed using a directly ent</w:t>
            </w:r>
            <w:r w:rsidR="00E86EEF">
              <w:rPr>
                <w:rFonts w:cstheme="minorHAnsi"/>
                <w:szCs w:val="18"/>
              </w:rPr>
              <w:t>e</w:t>
            </w:r>
            <w:r>
              <w:rPr>
                <w:rFonts w:cstheme="minorHAnsi"/>
                <w:szCs w:val="18"/>
              </w:rPr>
              <w:t>red preformatted openS</w:t>
            </w:r>
            <w:r w:rsidRPr="00100149">
              <w:rPr>
                <w:rFonts w:cstheme="minorHAnsi"/>
                <w:szCs w:val="18"/>
              </w:rPr>
              <w:t xml:space="preserve">earch </w:t>
            </w:r>
            <w:proofErr w:type="gramStart"/>
            <w:r w:rsidRPr="00100149">
              <w:rPr>
                <w:rFonts w:cstheme="minorHAnsi"/>
                <w:szCs w:val="18"/>
              </w:rPr>
              <w:t>url</w:t>
            </w:r>
            <w:proofErr w:type="gramEnd"/>
            <w:r w:rsidRPr="00100149">
              <w:rPr>
                <w:rFonts w:cstheme="minorHAnsi"/>
                <w:szCs w:val="18"/>
              </w:rPr>
              <w:t>.</w:t>
            </w:r>
          </w:p>
        </w:tc>
      </w:tr>
    </w:tbl>
    <w:p w:rsidR="00FA10B6" w:rsidRDefault="00FA10B6" w:rsidP="00FA10B6"/>
    <w:p w:rsidR="003920A6" w:rsidRPr="000202B0" w:rsidRDefault="003920A6" w:rsidP="00330782">
      <w:pPr>
        <w:pStyle w:val="Titre3"/>
      </w:pPr>
      <w:bookmarkStart w:id="242" w:name="_Toc421282819"/>
      <w:r>
        <w:t>NGEO-WEBC-VTC-009</w:t>
      </w:r>
      <w:r w:rsidRPr="000202B0">
        <w:t>0:</w:t>
      </w:r>
      <w:r>
        <w:t xml:space="preserve"> Map background</w:t>
      </w:r>
      <w:bookmarkEnd w:id="24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330782">
        <w:tc>
          <w:tcPr>
            <w:tcW w:w="8613" w:type="dxa"/>
            <w:gridSpan w:val="5"/>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330782">
        <w:tc>
          <w:tcPr>
            <w:tcW w:w="1607"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330782">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330782">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330782">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330782">
        <w:tc>
          <w:tcPr>
            <w:tcW w:w="8613" w:type="dxa"/>
            <w:gridSpan w:val="5"/>
            <w:shd w:val="clear" w:color="auto" w:fill="auto"/>
          </w:tcPr>
          <w:p w:rsidR="003920A6" w:rsidRPr="00544FC8" w:rsidRDefault="003920A6" w:rsidP="00F55D66">
            <w:pPr>
              <w:spacing w:after="0"/>
            </w:pPr>
            <w:r>
              <w:t>None</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330782">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330782">
        <w:tc>
          <w:tcPr>
            <w:tcW w:w="8613" w:type="dxa"/>
            <w:gridSpan w:val="5"/>
            <w:shd w:val="clear" w:color="auto" w:fill="auto"/>
          </w:tcPr>
          <w:p w:rsidR="003920A6" w:rsidRPr="00544FC8" w:rsidRDefault="003920A6" w:rsidP="00F55D66">
            <w:pPr>
              <w:spacing w:after="0"/>
            </w:pPr>
            <w:r>
              <w:t>None</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330782">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330782">
        <w:trPr>
          <w:trHeight w:val="258"/>
        </w:trPr>
        <w:tc>
          <w:tcPr>
            <w:tcW w:w="2093" w:type="dxa"/>
            <w:gridSpan w:val="2"/>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shd w:val="clear" w:color="auto" w:fill="auto"/>
          </w:tcPr>
          <w:p w:rsidR="003920A6" w:rsidRPr="00100149" w:rsidRDefault="003920A6" w:rsidP="00F55D66">
            <w:pPr>
              <w:pStyle w:val="Paragraphedeliste"/>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30782">
      <w:pPr>
        <w:pStyle w:val="Titre3"/>
      </w:pPr>
      <w:bookmarkStart w:id="243" w:name="_Toc421282820"/>
      <w:r>
        <w:t>NGEO-WEBC-VTC-0095</w:t>
      </w:r>
      <w:r w:rsidRPr="000202B0">
        <w:t>:</w:t>
      </w:r>
      <w:r>
        <w:t xml:space="preserve"> Map data layers</w:t>
      </w:r>
      <w:bookmarkEnd w:id="24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330782">
        <w:tc>
          <w:tcPr>
            <w:tcW w:w="8613" w:type="dxa"/>
            <w:gridSpan w:val="5"/>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330782">
        <w:tc>
          <w:tcPr>
            <w:tcW w:w="1607"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330782">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330782">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330782">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330782">
        <w:tc>
          <w:tcPr>
            <w:tcW w:w="8613" w:type="dxa"/>
            <w:gridSpan w:val="5"/>
            <w:shd w:val="clear" w:color="auto" w:fill="auto"/>
          </w:tcPr>
          <w:p w:rsidR="003920A6" w:rsidRPr="00544FC8" w:rsidRDefault="003920A6" w:rsidP="00F55D66">
            <w:pPr>
              <w:spacing w:after="0"/>
            </w:pPr>
            <w:r>
              <w:t>None</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330782">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330782">
        <w:tc>
          <w:tcPr>
            <w:tcW w:w="8613" w:type="dxa"/>
            <w:gridSpan w:val="5"/>
            <w:shd w:val="clear" w:color="auto" w:fill="auto"/>
          </w:tcPr>
          <w:p w:rsidR="003920A6" w:rsidRPr="00544FC8" w:rsidRDefault="003920A6" w:rsidP="00F55D66">
            <w:pPr>
              <w:spacing w:after="0"/>
            </w:pPr>
            <w:r>
              <w:t>None</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330782">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330782">
        <w:trPr>
          <w:trHeight w:val="258"/>
        </w:trPr>
        <w:tc>
          <w:tcPr>
            <w:tcW w:w="2093" w:type="dxa"/>
            <w:gridSpan w:val="2"/>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shd w:val="clear" w:color="auto" w:fill="auto"/>
          </w:tcPr>
          <w:p w:rsidR="003920A6" w:rsidRPr="00100149" w:rsidRDefault="00A35EFF" w:rsidP="00F55D66">
            <w:pPr>
              <w:pStyle w:val="Paragraphedeliste"/>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330782">
      <w:pPr>
        <w:pStyle w:val="Titre3"/>
      </w:pPr>
      <w:bookmarkStart w:id="244" w:name="_Toc421282821"/>
      <w:r>
        <w:t>NGEO-WEBC-VTC-0100</w:t>
      </w:r>
      <w:r w:rsidRPr="000202B0">
        <w:t>:</w:t>
      </w:r>
      <w:r>
        <w:t xml:space="preserve"> Map navigation and selection</w:t>
      </w:r>
      <w:bookmarkEnd w:id="24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330782">
        <w:tc>
          <w:tcPr>
            <w:tcW w:w="8613" w:type="dxa"/>
            <w:gridSpan w:val="5"/>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330782">
        <w:tc>
          <w:tcPr>
            <w:tcW w:w="1607" w:type="dxa"/>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330782">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330782">
        <w:trPr>
          <w:trHeight w:val="113"/>
        </w:trPr>
        <w:tc>
          <w:tcPr>
            <w:tcW w:w="8613" w:type="dxa"/>
            <w:gridSpan w:val="5"/>
            <w:shd w:val="clear" w:color="auto" w:fill="auto"/>
          </w:tcPr>
          <w:p w:rsidR="000A7C4E" w:rsidRPr="0056181B" w:rsidRDefault="001A4677">
            <w:pPr>
              <w:spacing w:after="0"/>
              <w:rPr>
                <w:i/>
                <w:color w:val="548DD4"/>
                <w:sz w:val="16"/>
                <w:szCs w:val="16"/>
                <w:lang w:val="en-US"/>
              </w:rPr>
            </w:pPr>
            <w:proofErr w:type="gramStart"/>
            <w:r w:rsidRPr="005E1E95">
              <w:rPr>
                <w:i/>
                <w:color w:val="548DD4"/>
                <w:sz w:val="16"/>
                <w:szCs w:val="16"/>
                <w:lang w:val="en-US"/>
              </w:rPr>
              <w:t>The</w:t>
            </w:r>
            <w:r>
              <w:rPr>
                <w:i/>
                <w:color w:val="548DD4"/>
                <w:sz w:val="16"/>
                <w:szCs w:val="16"/>
                <w:lang w:val="en-US"/>
              </w:rPr>
              <w:t xml:space="preserve">  test</w:t>
            </w:r>
            <w:proofErr w:type="gramEnd"/>
            <w:r>
              <w:rPr>
                <w:i/>
                <w:color w:val="548DD4"/>
                <w:sz w:val="16"/>
                <w:szCs w:val="16"/>
                <w:lang w:val="en-US"/>
              </w:rPr>
              <w:t xml:space="preserve"> deals with the navigation and selection of products in the map.  </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330782">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lastRenderedPageBreak/>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lastRenderedPageBreak/>
              <w:t>Outputs Specification</w:t>
            </w:r>
          </w:p>
        </w:tc>
      </w:tr>
      <w:tr w:rsidR="000A7C4E" w:rsidRPr="00B17EAC" w:rsidTr="00330782">
        <w:tc>
          <w:tcPr>
            <w:tcW w:w="8613" w:type="dxa"/>
            <w:gridSpan w:val="5"/>
            <w:shd w:val="clear" w:color="auto" w:fill="auto"/>
          </w:tcPr>
          <w:p w:rsidR="000A7C4E" w:rsidRPr="00544FC8" w:rsidRDefault="000A7C4E" w:rsidP="00F55D66">
            <w:pPr>
              <w:spacing w:after="0"/>
            </w:pPr>
            <w:r>
              <w:t>None</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330782">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330782">
        <w:tc>
          <w:tcPr>
            <w:tcW w:w="8613" w:type="dxa"/>
            <w:gridSpan w:val="5"/>
            <w:shd w:val="clear" w:color="auto" w:fill="auto"/>
          </w:tcPr>
          <w:p w:rsidR="000A7C4E" w:rsidRPr="00544FC8" w:rsidRDefault="000A7C4E" w:rsidP="00F55D66">
            <w:pPr>
              <w:spacing w:after="0"/>
            </w:pPr>
            <w:r>
              <w:t>None</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330782">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330782">
        <w:trPr>
          <w:trHeight w:val="258"/>
        </w:trPr>
        <w:tc>
          <w:tcPr>
            <w:tcW w:w="2093" w:type="dxa"/>
            <w:gridSpan w:val="2"/>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shd w:val="clear" w:color="auto" w:fill="auto"/>
          </w:tcPr>
          <w:p w:rsidR="000A7C4E" w:rsidRPr="00A44929" w:rsidRDefault="004C2921" w:rsidP="008C18FD">
            <w:pPr>
              <w:spacing w:after="0"/>
              <w:rPr>
                <w:rFonts w:cstheme="minorHAnsi"/>
                <w:szCs w:val="18"/>
              </w:rPr>
            </w:pPr>
            <w:r>
              <w:rPr>
                <w:rFonts w:cstheme="minorHAnsi"/>
                <w:szCs w:val="18"/>
              </w:rPr>
              <w:t>Navigate in the map 2D and 3D with the mouse</w:t>
            </w:r>
          </w:p>
        </w:tc>
      </w:tr>
      <w:tr w:rsidR="0048649D" w:rsidRPr="008C4ACA" w:rsidTr="00330782">
        <w:trPr>
          <w:trHeight w:val="258"/>
        </w:trPr>
        <w:tc>
          <w:tcPr>
            <w:tcW w:w="2093" w:type="dxa"/>
            <w:gridSpan w:val="2"/>
            <w:shd w:val="clear" w:color="auto" w:fill="auto"/>
          </w:tcPr>
          <w:p w:rsidR="0048649D" w:rsidRDefault="0048649D">
            <w:pPr>
              <w:spacing w:after="0"/>
              <w:rPr>
                <w:i/>
                <w:color w:val="548DD4"/>
                <w:sz w:val="16"/>
                <w:szCs w:val="16"/>
              </w:rPr>
            </w:pPr>
            <w:r>
              <w:rPr>
                <w:i/>
                <w:color w:val="548DD4"/>
                <w:sz w:val="16"/>
                <w:szCs w:val="16"/>
              </w:rPr>
              <w:t>NGEO-WEBC-PFC-0104</w:t>
            </w:r>
          </w:p>
        </w:tc>
        <w:tc>
          <w:tcPr>
            <w:tcW w:w="6520" w:type="dxa"/>
            <w:gridSpan w:val="3"/>
            <w:shd w:val="clear" w:color="auto" w:fill="auto"/>
          </w:tcPr>
          <w:p w:rsidR="0048649D" w:rsidRDefault="0048649D" w:rsidP="008C18FD">
            <w:pPr>
              <w:spacing w:after="0"/>
              <w:rPr>
                <w:rFonts w:cstheme="minorHAnsi"/>
                <w:szCs w:val="18"/>
              </w:rPr>
            </w:pPr>
            <w:r>
              <w:rPr>
                <w:rFonts w:cstheme="minorHAnsi"/>
                <w:szCs w:val="18"/>
              </w:rPr>
              <w:t xml:space="preserve">Highlight a </w:t>
            </w:r>
            <w:r w:rsidR="00963F24" w:rsidRPr="00330782">
              <w:rPr>
                <w:rFonts w:cstheme="minorHAnsi"/>
                <w:szCs w:val="18"/>
                <w:highlight w:val="yellow"/>
              </w:rPr>
              <w:pgNum/>
            </w:r>
            <w:r w:rsidR="00963F24" w:rsidRPr="00330782">
              <w:rPr>
                <w:rFonts w:cstheme="minorHAnsi"/>
                <w:szCs w:val="18"/>
                <w:highlight w:val="yellow"/>
              </w:rPr>
              <w:t>ccess</w:t>
            </w:r>
            <w:r w:rsidR="00963F24" w:rsidRPr="00330782">
              <w:rPr>
                <w:rFonts w:cstheme="minorHAnsi"/>
                <w:szCs w:val="18"/>
                <w:highlight w:val="yellow"/>
              </w:rPr>
              <w:pgNum/>
            </w:r>
            <w:r w:rsidR="00963F24" w:rsidRPr="00330782">
              <w:rPr>
                <w:rFonts w:cstheme="minorHAnsi"/>
                <w:szCs w:val="18"/>
                <w:highlight w:val="yellow"/>
              </w:rPr>
              <w:pgNum/>
            </w:r>
            <w:r w:rsidR="00963F24" w:rsidRPr="00330782">
              <w:rPr>
                <w:rFonts w:cstheme="minorHAnsi"/>
                <w:szCs w:val="18"/>
                <w:highlight w:val="yellow"/>
              </w:rPr>
              <w:t>ul</w:t>
            </w:r>
            <w:r>
              <w:rPr>
                <w:rFonts w:cstheme="minorHAnsi"/>
                <w:szCs w:val="18"/>
              </w:rPr>
              <w:t xml:space="preserve"> the map</w:t>
            </w:r>
          </w:p>
        </w:tc>
      </w:tr>
      <w:tr w:rsidR="004C2921" w:rsidRPr="008C4ACA" w:rsidTr="00330782">
        <w:trPr>
          <w:trHeight w:val="258"/>
        </w:trPr>
        <w:tc>
          <w:tcPr>
            <w:tcW w:w="2093" w:type="dxa"/>
            <w:gridSpan w:val="2"/>
            <w:shd w:val="clear" w:color="auto" w:fill="auto"/>
          </w:tcPr>
          <w:p w:rsidR="004C2921" w:rsidRDefault="004C2921">
            <w:pPr>
              <w:spacing w:after="0"/>
              <w:rPr>
                <w:i/>
                <w:color w:val="548DD4"/>
                <w:sz w:val="16"/>
                <w:szCs w:val="16"/>
              </w:rPr>
            </w:pPr>
            <w:r>
              <w:rPr>
                <w:i/>
                <w:color w:val="548DD4"/>
                <w:sz w:val="16"/>
                <w:szCs w:val="16"/>
              </w:rPr>
              <w:t>NGEO-WEBC-PFC-0105</w:t>
            </w:r>
          </w:p>
        </w:tc>
        <w:tc>
          <w:tcPr>
            <w:tcW w:w="6520" w:type="dxa"/>
            <w:gridSpan w:val="3"/>
            <w:shd w:val="clear" w:color="auto" w:fill="auto"/>
          </w:tcPr>
          <w:p w:rsidR="004C2921" w:rsidRDefault="004C2921" w:rsidP="008C18FD">
            <w:pPr>
              <w:spacing w:after="0"/>
              <w:rPr>
                <w:rFonts w:cstheme="minorHAnsi"/>
                <w:szCs w:val="18"/>
              </w:rPr>
            </w:pPr>
            <w:r>
              <w:rPr>
                <w:rFonts w:cstheme="minorHAnsi"/>
                <w:szCs w:val="18"/>
              </w:rPr>
              <w:t>Select one product in the map</w:t>
            </w:r>
          </w:p>
        </w:tc>
      </w:tr>
      <w:tr w:rsidR="0048649D" w:rsidRPr="008C4ACA" w:rsidTr="00330782">
        <w:trPr>
          <w:trHeight w:val="258"/>
        </w:trPr>
        <w:tc>
          <w:tcPr>
            <w:tcW w:w="2093" w:type="dxa"/>
            <w:gridSpan w:val="2"/>
            <w:shd w:val="clear" w:color="auto" w:fill="auto"/>
          </w:tcPr>
          <w:p w:rsidR="0048649D" w:rsidRDefault="0048649D">
            <w:pPr>
              <w:spacing w:after="0"/>
              <w:rPr>
                <w:i/>
                <w:color w:val="548DD4"/>
                <w:sz w:val="16"/>
                <w:szCs w:val="16"/>
              </w:rPr>
            </w:pPr>
            <w:r>
              <w:rPr>
                <w:i/>
                <w:color w:val="548DD4"/>
                <w:sz w:val="16"/>
                <w:szCs w:val="16"/>
              </w:rPr>
              <w:t>NGEO-WEBC-PFC-0106</w:t>
            </w:r>
          </w:p>
        </w:tc>
        <w:tc>
          <w:tcPr>
            <w:tcW w:w="6520" w:type="dxa"/>
            <w:gridSpan w:val="3"/>
            <w:shd w:val="clear" w:color="auto" w:fill="auto"/>
          </w:tcPr>
          <w:p w:rsidR="0048649D" w:rsidRDefault="0048649D" w:rsidP="008C18FD">
            <w:pPr>
              <w:spacing w:after="0"/>
              <w:rPr>
                <w:rFonts w:cstheme="minorHAnsi"/>
                <w:szCs w:val="18"/>
              </w:rPr>
            </w:pPr>
            <w:r>
              <w:rPr>
                <w:rFonts w:cstheme="minorHAnsi"/>
                <w:szCs w:val="18"/>
              </w:rPr>
              <w:t>Highlight a stack of products in the map</w:t>
            </w:r>
          </w:p>
        </w:tc>
      </w:tr>
      <w:tr w:rsidR="004C2921" w:rsidRPr="008C4ACA" w:rsidTr="00330782">
        <w:trPr>
          <w:trHeight w:val="258"/>
        </w:trPr>
        <w:tc>
          <w:tcPr>
            <w:tcW w:w="2093" w:type="dxa"/>
            <w:gridSpan w:val="2"/>
            <w:shd w:val="clear" w:color="auto" w:fill="auto"/>
          </w:tcPr>
          <w:p w:rsidR="004C2921" w:rsidRDefault="004C2921">
            <w:pPr>
              <w:spacing w:after="0"/>
              <w:rPr>
                <w:i/>
                <w:color w:val="548DD4"/>
                <w:sz w:val="16"/>
                <w:szCs w:val="16"/>
              </w:rPr>
            </w:pPr>
            <w:r>
              <w:rPr>
                <w:i/>
                <w:color w:val="548DD4"/>
                <w:sz w:val="16"/>
                <w:szCs w:val="16"/>
              </w:rPr>
              <w:t>NGEO-WEBC-PFC-0107</w:t>
            </w:r>
          </w:p>
        </w:tc>
        <w:tc>
          <w:tcPr>
            <w:tcW w:w="6520" w:type="dxa"/>
            <w:gridSpan w:val="3"/>
            <w:shd w:val="clear" w:color="auto" w:fill="auto"/>
          </w:tcPr>
          <w:p w:rsidR="004C2921" w:rsidRDefault="004C2921" w:rsidP="008C18FD">
            <w:pPr>
              <w:spacing w:after="0"/>
              <w:rPr>
                <w:rFonts w:cstheme="minorHAnsi"/>
                <w:szCs w:val="18"/>
              </w:rPr>
            </w:pPr>
            <w:r>
              <w:rPr>
                <w:rFonts w:cstheme="minorHAnsi"/>
                <w:szCs w:val="18"/>
              </w:rPr>
              <w:t>Select a stack of products in the map</w:t>
            </w:r>
          </w:p>
        </w:tc>
      </w:tr>
    </w:tbl>
    <w:p w:rsidR="00A44929" w:rsidRPr="000202B0" w:rsidRDefault="00A44929" w:rsidP="00330782">
      <w:pPr>
        <w:pStyle w:val="Titre3"/>
      </w:pPr>
      <w:bookmarkStart w:id="245" w:name="_Toc421282822"/>
      <w:r>
        <w:t>NGEO-WEBC-VTC-0110</w:t>
      </w:r>
      <w:r w:rsidRPr="000202B0">
        <w:t>:</w:t>
      </w:r>
      <w:r>
        <w:t xml:space="preserve"> Simple data access request</w:t>
      </w:r>
      <w:bookmarkEnd w:id="24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330782">
        <w:tc>
          <w:tcPr>
            <w:tcW w:w="8613" w:type="dxa"/>
            <w:gridSpan w:val="5"/>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330782">
        <w:tc>
          <w:tcPr>
            <w:tcW w:w="1607" w:type="dxa"/>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330782">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330782">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330782">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330782">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330782">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330782">
        <w:tc>
          <w:tcPr>
            <w:tcW w:w="8613" w:type="dxa"/>
            <w:gridSpan w:val="5"/>
            <w:shd w:val="clear" w:color="auto" w:fill="auto"/>
          </w:tcPr>
          <w:p w:rsidR="00A44929" w:rsidRPr="00544FC8" w:rsidRDefault="00A44929" w:rsidP="00A44929">
            <w:pPr>
              <w:spacing w:after="0"/>
            </w:pPr>
            <w:r>
              <w:t>None</w:t>
            </w:r>
          </w:p>
        </w:tc>
      </w:tr>
      <w:tr w:rsidR="00A44929" w:rsidRPr="00B17EAC" w:rsidTr="00330782">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330782">
        <w:tc>
          <w:tcPr>
            <w:tcW w:w="8613" w:type="dxa"/>
            <w:gridSpan w:val="5"/>
            <w:shd w:val="clear" w:color="auto" w:fill="auto"/>
          </w:tcPr>
          <w:p w:rsidR="00A44929" w:rsidRDefault="00A44929" w:rsidP="00A44929">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A44929">
            <w:pPr>
              <w:spacing w:after="0"/>
              <w:rPr>
                <w:lang w:val="en-US"/>
              </w:rPr>
            </w:pPr>
            <w:r>
              <w:t>At least one download manager has been installed and registered.</w:t>
            </w:r>
          </w:p>
        </w:tc>
      </w:tr>
      <w:tr w:rsidR="00A44929" w:rsidRPr="00B17EAC" w:rsidTr="00330782">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1332DF" w:rsidRPr="00B17EAC" w:rsidTr="00330782">
        <w:tc>
          <w:tcPr>
            <w:tcW w:w="8613" w:type="dxa"/>
            <w:gridSpan w:val="5"/>
            <w:shd w:val="clear" w:color="auto" w:fill="auto"/>
          </w:tcPr>
          <w:p w:rsidR="001332DF" w:rsidRPr="00544FC8" w:rsidRDefault="001332DF" w:rsidP="00A44929">
            <w:pPr>
              <w:spacing w:after="0"/>
            </w:pPr>
            <w:r>
              <w:t>None</w:t>
            </w:r>
          </w:p>
        </w:tc>
      </w:tr>
      <w:tr w:rsidR="001332DF" w:rsidRPr="00B17EAC" w:rsidTr="00330782">
        <w:tc>
          <w:tcPr>
            <w:tcW w:w="8613" w:type="dxa"/>
            <w:gridSpan w:val="5"/>
            <w:shd w:val="clear" w:color="auto" w:fill="A6A6A6"/>
          </w:tcPr>
          <w:p w:rsidR="001332DF" w:rsidRPr="00544FC8" w:rsidRDefault="001332DF" w:rsidP="00A44929">
            <w:pPr>
              <w:spacing w:after="0"/>
              <w:rPr>
                <w:sz w:val="14"/>
                <w:szCs w:val="14"/>
              </w:rPr>
            </w:pPr>
            <w:r w:rsidRPr="005D1206">
              <w:rPr>
                <w:b/>
                <w:sz w:val="14"/>
                <w:szCs w:val="14"/>
              </w:rPr>
              <w:t>Dependencies</w:t>
            </w:r>
          </w:p>
        </w:tc>
      </w:tr>
      <w:tr w:rsidR="001332DF" w:rsidRPr="004E5884" w:rsidTr="00330782">
        <w:tc>
          <w:tcPr>
            <w:tcW w:w="8613" w:type="dxa"/>
            <w:gridSpan w:val="5"/>
            <w:shd w:val="clear" w:color="auto" w:fill="auto"/>
          </w:tcPr>
          <w:p w:rsidR="001332DF" w:rsidRDefault="001332DF" w:rsidP="00A44929">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A44929">
            <w:pPr>
              <w:spacing w:after="0"/>
            </w:pPr>
            <w:r>
              <w:rPr>
                <w:i/>
                <w:color w:val="548DD4"/>
                <w:sz w:val="18"/>
                <w:szCs w:val="18"/>
              </w:rPr>
              <w:t>NGEO-WEBC-VTC-004</w:t>
            </w:r>
            <w:r w:rsidRPr="00801651">
              <w:rPr>
                <w:i/>
                <w:color w:val="548DD4"/>
                <w:sz w:val="18"/>
                <w:szCs w:val="18"/>
              </w:rPr>
              <w:t>0</w:t>
            </w:r>
          </w:p>
        </w:tc>
      </w:tr>
      <w:tr w:rsidR="001332DF" w:rsidRPr="00B17EAC" w:rsidTr="00330782">
        <w:tc>
          <w:tcPr>
            <w:tcW w:w="8613" w:type="dxa"/>
            <w:gridSpan w:val="5"/>
            <w:shd w:val="clear" w:color="auto" w:fill="A6A6A6"/>
          </w:tcPr>
          <w:p w:rsidR="001332DF" w:rsidRPr="00544FC8" w:rsidRDefault="001332DF" w:rsidP="00A44929">
            <w:pPr>
              <w:spacing w:after="0"/>
              <w:rPr>
                <w:sz w:val="14"/>
                <w:szCs w:val="14"/>
              </w:rPr>
            </w:pPr>
            <w:r>
              <w:rPr>
                <w:b/>
                <w:sz w:val="14"/>
                <w:szCs w:val="14"/>
              </w:rPr>
              <w:t>Pass/Fail Criteria</w:t>
            </w:r>
          </w:p>
        </w:tc>
      </w:tr>
      <w:tr w:rsidR="001332DF" w:rsidRPr="008C4ACA" w:rsidTr="00330782">
        <w:trPr>
          <w:trHeight w:val="258"/>
        </w:trPr>
        <w:tc>
          <w:tcPr>
            <w:tcW w:w="2093" w:type="dxa"/>
            <w:gridSpan w:val="2"/>
            <w:shd w:val="clear" w:color="auto" w:fill="auto"/>
          </w:tcPr>
          <w:p w:rsidR="001332DF" w:rsidRPr="0056181B" w:rsidRDefault="001332DF" w:rsidP="00A44929">
            <w:pPr>
              <w:spacing w:after="0"/>
              <w:rPr>
                <w:lang w:val="en-US"/>
              </w:rPr>
            </w:pPr>
            <w:r>
              <w:rPr>
                <w:i/>
                <w:color w:val="548DD4"/>
                <w:sz w:val="16"/>
                <w:szCs w:val="16"/>
              </w:rPr>
              <w:t>NGEO-WEBC-PFC-0110</w:t>
            </w:r>
          </w:p>
        </w:tc>
        <w:tc>
          <w:tcPr>
            <w:tcW w:w="6520" w:type="dxa"/>
            <w:gridSpan w:val="3"/>
            <w:shd w:val="clear" w:color="auto" w:fill="auto"/>
          </w:tcPr>
          <w:p w:rsidR="001332DF" w:rsidRPr="00A44929" w:rsidRDefault="001332DF" w:rsidP="00C94D08">
            <w:pPr>
              <w:spacing w:after="0"/>
              <w:rPr>
                <w:rFonts w:cstheme="minorHAnsi"/>
                <w:szCs w:val="18"/>
              </w:rPr>
            </w:pPr>
            <w:r>
              <w:rPr>
                <w:rFonts w:cstheme="minorHAnsi"/>
                <w:szCs w:val="18"/>
              </w:rPr>
              <w:t>The simple data Access request download manager assignment</w:t>
            </w:r>
          </w:p>
        </w:tc>
      </w:tr>
      <w:tr w:rsidR="001332DF" w:rsidRPr="008C4ACA" w:rsidTr="00330782">
        <w:trPr>
          <w:trHeight w:val="258"/>
        </w:trPr>
        <w:tc>
          <w:tcPr>
            <w:tcW w:w="2093" w:type="dxa"/>
            <w:gridSpan w:val="2"/>
            <w:shd w:val="clear" w:color="auto" w:fill="auto"/>
          </w:tcPr>
          <w:p w:rsidR="001332DF" w:rsidRDefault="001332DF" w:rsidP="00A44929">
            <w:pPr>
              <w:spacing w:after="0"/>
              <w:rPr>
                <w:i/>
                <w:color w:val="548DD4"/>
                <w:sz w:val="16"/>
                <w:szCs w:val="16"/>
              </w:rPr>
            </w:pPr>
            <w:r>
              <w:rPr>
                <w:i/>
                <w:color w:val="548DD4"/>
                <w:sz w:val="16"/>
                <w:szCs w:val="16"/>
              </w:rPr>
              <w:t>NGEO-WEBC-PFC-0111</w:t>
            </w:r>
          </w:p>
        </w:tc>
        <w:tc>
          <w:tcPr>
            <w:tcW w:w="6520" w:type="dxa"/>
            <w:gridSpan w:val="3"/>
            <w:shd w:val="clear" w:color="auto" w:fill="auto"/>
          </w:tcPr>
          <w:p w:rsidR="001332DF" w:rsidRPr="00A44929" w:rsidRDefault="001332DF" w:rsidP="00C94D08">
            <w:pPr>
              <w:spacing w:after="0"/>
              <w:rPr>
                <w:rFonts w:cstheme="minorHAnsi"/>
                <w:szCs w:val="18"/>
              </w:rPr>
            </w:pPr>
            <w:r>
              <w:rPr>
                <w:rFonts w:cstheme="minorHAnsi"/>
                <w:szCs w:val="18"/>
              </w:rPr>
              <w:t>The simple data Access request is validated</w:t>
            </w:r>
            <w:r w:rsidR="00BC286A">
              <w:rPr>
                <w:rFonts w:cstheme="minorHAnsi"/>
                <w:szCs w:val="18"/>
              </w:rPr>
              <w:t>. The expected download size is shown.</w:t>
            </w:r>
          </w:p>
        </w:tc>
      </w:tr>
      <w:tr w:rsidR="001332DF" w:rsidRPr="008C4ACA" w:rsidTr="00330782">
        <w:trPr>
          <w:trHeight w:val="258"/>
        </w:trPr>
        <w:tc>
          <w:tcPr>
            <w:tcW w:w="2093" w:type="dxa"/>
            <w:gridSpan w:val="2"/>
            <w:shd w:val="clear" w:color="auto" w:fill="auto"/>
          </w:tcPr>
          <w:p w:rsidR="001332DF" w:rsidRDefault="001332DF" w:rsidP="00A44929">
            <w:pPr>
              <w:spacing w:after="0"/>
              <w:rPr>
                <w:i/>
                <w:color w:val="548DD4"/>
                <w:sz w:val="16"/>
                <w:szCs w:val="16"/>
              </w:rPr>
            </w:pPr>
            <w:r>
              <w:rPr>
                <w:i/>
                <w:color w:val="548DD4"/>
                <w:sz w:val="16"/>
                <w:szCs w:val="16"/>
              </w:rPr>
              <w:t>NGEO-WEBC-PFC-0112</w:t>
            </w:r>
          </w:p>
        </w:tc>
        <w:tc>
          <w:tcPr>
            <w:tcW w:w="6520" w:type="dxa"/>
            <w:gridSpan w:val="3"/>
            <w:shd w:val="clear" w:color="auto" w:fill="auto"/>
          </w:tcPr>
          <w:p w:rsidR="001332DF" w:rsidRPr="00A44929" w:rsidRDefault="001332DF" w:rsidP="003F1B10">
            <w:pPr>
              <w:spacing w:after="0"/>
              <w:rPr>
                <w:rFonts w:cstheme="minorHAnsi"/>
                <w:szCs w:val="18"/>
              </w:rPr>
            </w:pPr>
            <w:r>
              <w:rPr>
                <w:rFonts w:cstheme="minorHAnsi"/>
                <w:szCs w:val="18"/>
              </w:rPr>
              <w:t>The data Access request widget is confirmed</w:t>
            </w:r>
          </w:p>
        </w:tc>
      </w:tr>
      <w:tr w:rsidR="001332DF" w:rsidRPr="008C4ACA" w:rsidTr="00330782">
        <w:trPr>
          <w:trHeight w:val="258"/>
        </w:trPr>
        <w:tc>
          <w:tcPr>
            <w:tcW w:w="2093" w:type="dxa"/>
            <w:gridSpan w:val="2"/>
            <w:shd w:val="clear" w:color="auto" w:fill="auto"/>
          </w:tcPr>
          <w:p w:rsidR="001332DF" w:rsidRDefault="001332DF" w:rsidP="00A44929">
            <w:pPr>
              <w:spacing w:after="0"/>
              <w:rPr>
                <w:i/>
                <w:color w:val="548DD4"/>
                <w:sz w:val="16"/>
                <w:szCs w:val="16"/>
              </w:rPr>
            </w:pPr>
            <w:r>
              <w:rPr>
                <w:i/>
                <w:color w:val="548DD4"/>
                <w:sz w:val="16"/>
                <w:szCs w:val="16"/>
              </w:rPr>
              <w:t>NGEO-WEBC-PFC-0113</w:t>
            </w:r>
          </w:p>
        </w:tc>
        <w:tc>
          <w:tcPr>
            <w:tcW w:w="6520" w:type="dxa"/>
            <w:gridSpan w:val="3"/>
            <w:shd w:val="clear" w:color="auto" w:fill="auto"/>
          </w:tcPr>
          <w:p w:rsidR="001332DF" w:rsidRDefault="008A1AB7" w:rsidP="008A1AB7">
            <w:pPr>
              <w:spacing w:after="0"/>
              <w:rPr>
                <w:rFonts w:cstheme="minorHAnsi"/>
                <w:szCs w:val="18"/>
              </w:rPr>
            </w:pPr>
            <w:r>
              <w:rPr>
                <w:rFonts w:cstheme="minorHAnsi"/>
                <w:szCs w:val="18"/>
              </w:rPr>
              <w:t>The simple data Access request is validated. A warning message is shown because the download is too huge.</w:t>
            </w:r>
          </w:p>
        </w:tc>
      </w:tr>
      <w:tr w:rsidR="00B26D85" w:rsidRPr="008C4ACA" w:rsidTr="00330782">
        <w:trPr>
          <w:trHeight w:val="258"/>
        </w:trPr>
        <w:tc>
          <w:tcPr>
            <w:tcW w:w="2093" w:type="dxa"/>
            <w:gridSpan w:val="2"/>
            <w:shd w:val="clear" w:color="auto" w:fill="auto"/>
          </w:tcPr>
          <w:p w:rsidR="00B26D85" w:rsidRDefault="00B26D85">
            <w:pPr>
              <w:spacing w:after="0"/>
              <w:rPr>
                <w:i/>
                <w:color w:val="548DD4"/>
                <w:sz w:val="16"/>
                <w:szCs w:val="16"/>
              </w:rPr>
            </w:pPr>
            <w:r>
              <w:rPr>
                <w:i/>
                <w:color w:val="548DD4"/>
                <w:sz w:val="16"/>
                <w:szCs w:val="16"/>
              </w:rPr>
              <w:t>NGEO-WEBC-PFC-0114</w:t>
            </w:r>
          </w:p>
        </w:tc>
        <w:tc>
          <w:tcPr>
            <w:tcW w:w="6520" w:type="dxa"/>
            <w:gridSpan w:val="3"/>
            <w:shd w:val="clear" w:color="auto" w:fill="auto"/>
          </w:tcPr>
          <w:p w:rsidR="00B26D85" w:rsidRDefault="00B26D85" w:rsidP="008A1AB7">
            <w:pPr>
              <w:spacing w:after="0"/>
              <w:rPr>
                <w:rFonts w:cstheme="minorHAnsi"/>
                <w:szCs w:val="18"/>
              </w:rPr>
            </w:pPr>
            <w:r>
              <w:rPr>
                <w:rFonts w:cstheme="minorHAnsi"/>
                <w:szCs w:val="18"/>
              </w:rPr>
              <w:t>A</w:t>
            </w:r>
            <w:r w:rsidRPr="00B26D85">
              <w:rPr>
                <w:rFonts w:cstheme="minorHAnsi"/>
                <w:szCs w:val="18"/>
              </w:rPr>
              <w:t xml:space="preserve"> list of already used sub-directories for the selected Download Manager is displayed</w:t>
            </w:r>
          </w:p>
        </w:tc>
      </w:tr>
      <w:tr w:rsidR="00B26D85" w:rsidRPr="008C4ACA" w:rsidTr="00330782">
        <w:trPr>
          <w:trHeight w:val="258"/>
        </w:trPr>
        <w:tc>
          <w:tcPr>
            <w:tcW w:w="2093" w:type="dxa"/>
            <w:gridSpan w:val="2"/>
            <w:shd w:val="clear" w:color="auto" w:fill="auto"/>
          </w:tcPr>
          <w:p w:rsidR="00B26D85" w:rsidRDefault="00B26D85" w:rsidP="00A44929">
            <w:pPr>
              <w:spacing w:after="0"/>
              <w:rPr>
                <w:i/>
                <w:color w:val="548DD4"/>
                <w:sz w:val="16"/>
                <w:szCs w:val="16"/>
              </w:rPr>
            </w:pPr>
            <w:r>
              <w:rPr>
                <w:i/>
                <w:color w:val="548DD4"/>
                <w:sz w:val="16"/>
                <w:szCs w:val="16"/>
              </w:rPr>
              <w:t>NGEO-WEBC-PFC-0115</w:t>
            </w:r>
          </w:p>
        </w:tc>
        <w:tc>
          <w:tcPr>
            <w:tcW w:w="6520" w:type="dxa"/>
            <w:gridSpan w:val="3"/>
            <w:shd w:val="clear" w:color="auto" w:fill="auto"/>
          </w:tcPr>
          <w:p w:rsidR="00B26D85" w:rsidRPr="00A44929" w:rsidRDefault="00B26D85" w:rsidP="00A44929">
            <w:pPr>
              <w:spacing w:after="0"/>
              <w:rPr>
                <w:rFonts w:cstheme="minorHAnsi"/>
                <w:szCs w:val="18"/>
              </w:rPr>
            </w:pPr>
            <w:r>
              <w:rPr>
                <w:rFonts w:cstheme="minorHAnsi"/>
                <w:szCs w:val="18"/>
              </w:rPr>
              <w:t>No download manager registered</w:t>
            </w:r>
          </w:p>
        </w:tc>
      </w:tr>
    </w:tbl>
    <w:p w:rsidR="00C578B1" w:rsidRPr="000202B0" w:rsidRDefault="00C578B1" w:rsidP="00330782">
      <w:pPr>
        <w:pStyle w:val="Titre3"/>
      </w:pPr>
      <w:bookmarkStart w:id="246" w:name="_Toc421282823"/>
      <w:r>
        <w:lastRenderedPageBreak/>
        <w:t>NGEO-WEBC-VTC-0120</w:t>
      </w:r>
      <w:r w:rsidRPr="000202B0">
        <w:t>:</w:t>
      </w:r>
      <w:r>
        <w:t xml:space="preserve"> Standing Order data access request</w:t>
      </w:r>
      <w:bookmarkEnd w:id="24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330782">
        <w:tc>
          <w:tcPr>
            <w:tcW w:w="8613" w:type="dxa"/>
            <w:gridSpan w:val="5"/>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330782">
        <w:tc>
          <w:tcPr>
            <w:tcW w:w="1607" w:type="dxa"/>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330782">
        <w:tc>
          <w:tcPr>
            <w:tcW w:w="8613" w:type="dxa"/>
            <w:gridSpan w:val="5"/>
            <w:shd w:val="clear" w:color="auto" w:fill="A6A6A6"/>
          </w:tcPr>
          <w:p w:rsidR="00C578B1" w:rsidRPr="00544FC8" w:rsidRDefault="00C578B1" w:rsidP="002963F1">
            <w:pPr>
              <w:spacing w:after="0"/>
              <w:rPr>
                <w:b/>
                <w:sz w:val="14"/>
                <w:szCs w:val="14"/>
              </w:rPr>
            </w:pPr>
            <w:r>
              <w:rPr>
                <w:b/>
                <w:sz w:val="14"/>
                <w:szCs w:val="14"/>
              </w:rPr>
              <w:t>Description and Objective</w:t>
            </w:r>
          </w:p>
        </w:tc>
      </w:tr>
      <w:tr w:rsidR="00C578B1" w:rsidRPr="008C4ACA" w:rsidTr="00330782">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330782">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330782">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330782">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330782">
        <w:tc>
          <w:tcPr>
            <w:tcW w:w="8613" w:type="dxa"/>
            <w:gridSpan w:val="5"/>
            <w:shd w:val="clear" w:color="auto" w:fill="auto"/>
          </w:tcPr>
          <w:p w:rsidR="00C578B1" w:rsidRPr="00544FC8" w:rsidRDefault="00C578B1" w:rsidP="002963F1">
            <w:pPr>
              <w:spacing w:after="0"/>
            </w:pPr>
            <w:r>
              <w:t>None</w:t>
            </w:r>
          </w:p>
        </w:tc>
      </w:tr>
      <w:tr w:rsidR="00C578B1" w:rsidRPr="00B17EAC" w:rsidTr="00330782">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330782">
        <w:tc>
          <w:tcPr>
            <w:tcW w:w="8613" w:type="dxa"/>
            <w:gridSpan w:val="5"/>
            <w:shd w:val="clear" w:color="auto" w:fill="auto"/>
          </w:tcPr>
          <w:p w:rsidR="00C578B1" w:rsidRDefault="00C578B1" w:rsidP="002963F1">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2963F1">
            <w:pPr>
              <w:spacing w:after="0"/>
              <w:rPr>
                <w:lang w:val="en-US"/>
              </w:rPr>
            </w:pPr>
            <w:r>
              <w:t>At least two download manager has been installed and registered.</w:t>
            </w:r>
          </w:p>
        </w:tc>
      </w:tr>
      <w:tr w:rsidR="00C578B1" w:rsidRPr="00B17EAC" w:rsidTr="00330782">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1332DF" w:rsidRPr="00B17EAC" w:rsidTr="00330782">
        <w:tc>
          <w:tcPr>
            <w:tcW w:w="8613" w:type="dxa"/>
            <w:gridSpan w:val="5"/>
            <w:shd w:val="clear" w:color="auto" w:fill="auto"/>
          </w:tcPr>
          <w:p w:rsidR="001332DF" w:rsidRPr="00544FC8" w:rsidRDefault="001332DF" w:rsidP="001332DF">
            <w:pPr>
              <w:spacing w:after="0"/>
            </w:pPr>
            <w:r>
              <w:t>None</w:t>
            </w:r>
          </w:p>
        </w:tc>
      </w:tr>
      <w:tr w:rsidR="001332DF" w:rsidRPr="00B17EAC" w:rsidTr="00330782">
        <w:tc>
          <w:tcPr>
            <w:tcW w:w="8613" w:type="dxa"/>
            <w:gridSpan w:val="5"/>
            <w:shd w:val="clear" w:color="auto" w:fill="A6A6A6"/>
          </w:tcPr>
          <w:p w:rsidR="001332DF" w:rsidRPr="00544FC8" w:rsidRDefault="001332DF" w:rsidP="002963F1">
            <w:pPr>
              <w:spacing w:after="0"/>
              <w:rPr>
                <w:sz w:val="14"/>
                <w:szCs w:val="14"/>
              </w:rPr>
            </w:pPr>
            <w:r w:rsidRPr="005D1206">
              <w:rPr>
                <w:b/>
                <w:sz w:val="14"/>
                <w:szCs w:val="14"/>
              </w:rPr>
              <w:t>Dependencies</w:t>
            </w:r>
          </w:p>
        </w:tc>
      </w:tr>
      <w:tr w:rsidR="001332DF" w:rsidRPr="004E5884" w:rsidTr="00330782">
        <w:tc>
          <w:tcPr>
            <w:tcW w:w="8613" w:type="dxa"/>
            <w:gridSpan w:val="5"/>
            <w:shd w:val="clear" w:color="auto" w:fill="auto"/>
          </w:tcPr>
          <w:p w:rsidR="001332DF" w:rsidRDefault="001332DF" w:rsidP="002963F1">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2963F1">
            <w:pPr>
              <w:spacing w:after="0"/>
            </w:pPr>
            <w:r>
              <w:rPr>
                <w:i/>
                <w:color w:val="548DD4"/>
                <w:sz w:val="18"/>
                <w:szCs w:val="18"/>
              </w:rPr>
              <w:t>NGEO-WEBC-VTC-003</w:t>
            </w:r>
            <w:r w:rsidRPr="00801651">
              <w:rPr>
                <w:i/>
                <w:color w:val="548DD4"/>
                <w:sz w:val="18"/>
                <w:szCs w:val="18"/>
              </w:rPr>
              <w:t>0</w:t>
            </w:r>
          </w:p>
        </w:tc>
      </w:tr>
      <w:tr w:rsidR="001332DF" w:rsidRPr="00B17EAC" w:rsidTr="00330782">
        <w:tc>
          <w:tcPr>
            <w:tcW w:w="8613" w:type="dxa"/>
            <w:gridSpan w:val="5"/>
            <w:shd w:val="clear" w:color="auto" w:fill="A6A6A6"/>
          </w:tcPr>
          <w:p w:rsidR="001332DF" w:rsidRPr="00544FC8" w:rsidRDefault="001332DF" w:rsidP="002963F1">
            <w:pPr>
              <w:spacing w:after="0"/>
              <w:rPr>
                <w:sz w:val="14"/>
                <w:szCs w:val="14"/>
              </w:rPr>
            </w:pPr>
            <w:r>
              <w:rPr>
                <w:b/>
                <w:sz w:val="14"/>
                <w:szCs w:val="14"/>
              </w:rPr>
              <w:t>Pass/Fail Criteria</w:t>
            </w:r>
          </w:p>
        </w:tc>
      </w:tr>
      <w:tr w:rsidR="001332DF" w:rsidRPr="008C4ACA" w:rsidTr="00330782">
        <w:trPr>
          <w:trHeight w:val="258"/>
        </w:trPr>
        <w:tc>
          <w:tcPr>
            <w:tcW w:w="2093" w:type="dxa"/>
            <w:gridSpan w:val="2"/>
            <w:shd w:val="clear" w:color="auto" w:fill="auto"/>
          </w:tcPr>
          <w:p w:rsidR="001332DF" w:rsidRPr="0056181B" w:rsidRDefault="001332DF" w:rsidP="002963F1">
            <w:pPr>
              <w:spacing w:after="0"/>
              <w:rPr>
                <w:lang w:val="en-US"/>
              </w:rPr>
            </w:pPr>
            <w:r>
              <w:rPr>
                <w:i/>
                <w:color w:val="548DD4"/>
                <w:sz w:val="16"/>
                <w:szCs w:val="16"/>
              </w:rPr>
              <w:t>NGEO-WEBC-PFC-0120</w:t>
            </w:r>
          </w:p>
        </w:tc>
        <w:tc>
          <w:tcPr>
            <w:tcW w:w="6520" w:type="dxa"/>
            <w:gridSpan w:val="3"/>
            <w:shd w:val="clear" w:color="auto" w:fill="auto"/>
          </w:tcPr>
          <w:p w:rsidR="001332DF" w:rsidRPr="00A44929" w:rsidRDefault="001332DF" w:rsidP="00711F08">
            <w:pPr>
              <w:spacing w:after="0"/>
              <w:rPr>
                <w:rFonts w:cstheme="minorHAnsi"/>
                <w:szCs w:val="18"/>
              </w:rPr>
            </w:pPr>
            <w:r>
              <w:rPr>
                <w:rFonts w:cstheme="minorHAnsi"/>
                <w:szCs w:val="18"/>
              </w:rPr>
              <w:t xml:space="preserve">Display data-driven standing order widget </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NGEO-WEBC-PFC-0121</w:t>
            </w:r>
          </w:p>
        </w:tc>
        <w:tc>
          <w:tcPr>
            <w:tcW w:w="6520" w:type="dxa"/>
            <w:gridSpan w:val="3"/>
            <w:shd w:val="clear" w:color="auto" w:fill="auto"/>
          </w:tcPr>
          <w:p w:rsidR="001332DF" w:rsidRDefault="001332DF" w:rsidP="00E91A0F">
            <w:pPr>
              <w:spacing w:after="0"/>
              <w:rPr>
                <w:rFonts w:cstheme="minorHAnsi"/>
                <w:szCs w:val="18"/>
              </w:rPr>
            </w:pPr>
            <w:r>
              <w:rPr>
                <w:rFonts w:cstheme="minorHAnsi"/>
                <w:szCs w:val="18"/>
              </w:rPr>
              <w:t>Assign a download manager to a standing order request</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NGEO-WEBC-PFC-0122</w:t>
            </w:r>
          </w:p>
        </w:tc>
        <w:tc>
          <w:tcPr>
            <w:tcW w:w="6520" w:type="dxa"/>
            <w:gridSpan w:val="3"/>
            <w:shd w:val="clear" w:color="auto" w:fill="auto"/>
          </w:tcPr>
          <w:p w:rsidR="001332DF" w:rsidRDefault="001332DF" w:rsidP="002963F1">
            <w:pPr>
              <w:spacing w:after="0"/>
              <w:rPr>
                <w:rFonts w:cstheme="minorHAnsi"/>
                <w:szCs w:val="18"/>
              </w:rPr>
            </w:pPr>
            <w:r>
              <w:rPr>
                <w:rFonts w:cstheme="minorHAnsi"/>
                <w:szCs w:val="18"/>
              </w:rPr>
              <w:t>Validate a standing order request</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NGEO-WEBC-PFC-0123</w:t>
            </w:r>
          </w:p>
        </w:tc>
        <w:tc>
          <w:tcPr>
            <w:tcW w:w="6520" w:type="dxa"/>
            <w:gridSpan w:val="3"/>
            <w:shd w:val="clear" w:color="auto" w:fill="auto"/>
          </w:tcPr>
          <w:p w:rsidR="001332DF" w:rsidRDefault="001332DF" w:rsidP="002963F1">
            <w:pPr>
              <w:spacing w:after="0"/>
              <w:rPr>
                <w:rFonts w:cstheme="minorHAnsi"/>
                <w:szCs w:val="18"/>
              </w:rPr>
            </w:pPr>
            <w:r>
              <w:rPr>
                <w:rFonts w:cstheme="minorHAnsi"/>
                <w:szCs w:val="18"/>
              </w:rPr>
              <w:t>Confirm a standing order request</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NGEO-WEBC-PFC-0125</w:t>
            </w:r>
          </w:p>
        </w:tc>
        <w:tc>
          <w:tcPr>
            <w:tcW w:w="6520" w:type="dxa"/>
            <w:gridSpan w:val="3"/>
            <w:shd w:val="clear" w:color="auto" w:fill="auto"/>
          </w:tcPr>
          <w:p w:rsidR="001332DF" w:rsidRPr="00A44929" w:rsidRDefault="001332DF" w:rsidP="00711F08">
            <w:pPr>
              <w:spacing w:after="0"/>
              <w:rPr>
                <w:rFonts w:cstheme="minorHAnsi"/>
                <w:szCs w:val="18"/>
              </w:rPr>
            </w:pPr>
            <w:r>
              <w:rPr>
                <w:rFonts w:cstheme="minorHAnsi"/>
                <w:szCs w:val="18"/>
              </w:rPr>
              <w:t>Display time-driven  standing order widget</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NGEO-WEBC-PFC-0126</w:t>
            </w:r>
          </w:p>
        </w:tc>
        <w:tc>
          <w:tcPr>
            <w:tcW w:w="6520" w:type="dxa"/>
            <w:gridSpan w:val="3"/>
            <w:shd w:val="clear" w:color="auto" w:fill="auto"/>
          </w:tcPr>
          <w:p w:rsidR="001332DF" w:rsidRDefault="001332D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330782">
      <w:pPr>
        <w:pStyle w:val="Titre3"/>
      </w:pPr>
      <w:bookmarkStart w:id="247" w:name="_Toc343693006"/>
      <w:bookmarkStart w:id="248" w:name="_Toc421282824"/>
      <w:r>
        <w:t>NGEO-WEBC-VTC-0130</w:t>
      </w:r>
      <w:r w:rsidRPr="000202B0">
        <w:t>:</w:t>
      </w:r>
      <w:r>
        <w:t xml:space="preserve"> Download Managers Monitoring</w:t>
      </w:r>
      <w:bookmarkEnd w:id="247"/>
      <w:bookmarkEnd w:id="24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330782">
        <w:tc>
          <w:tcPr>
            <w:tcW w:w="8613" w:type="dxa"/>
            <w:gridSpan w:val="5"/>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330782">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330782">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330782">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330782">
        <w:tc>
          <w:tcPr>
            <w:tcW w:w="8613" w:type="dxa"/>
            <w:gridSpan w:val="5"/>
            <w:shd w:val="clear" w:color="auto" w:fill="auto"/>
          </w:tcPr>
          <w:p w:rsidR="002B4DE7" w:rsidRPr="00544FC8" w:rsidRDefault="002B4DE7"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330782">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9D1EFC">
            <w:pPr>
              <w:spacing w:after="0"/>
              <w:rPr>
                <w:lang w:val="en-US"/>
              </w:rPr>
            </w:pPr>
            <w:r>
              <w:t>At least one download manager has been installed and registered.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330782">
        <w:tc>
          <w:tcPr>
            <w:tcW w:w="8613" w:type="dxa"/>
            <w:gridSpan w:val="5"/>
            <w:shd w:val="clear" w:color="auto" w:fill="auto"/>
          </w:tcPr>
          <w:p w:rsidR="002B4DE7" w:rsidRPr="00544FC8" w:rsidRDefault="00EC7F0D"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330782">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330782">
        <w:trPr>
          <w:trHeight w:val="258"/>
        </w:trPr>
        <w:tc>
          <w:tcPr>
            <w:tcW w:w="2093" w:type="dxa"/>
            <w:gridSpan w:val="2"/>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shd w:val="clear" w:color="auto" w:fill="auto"/>
          </w:tcPr>
          <w:p w:rsidR="002B4DE7" w:rsidRPr="00A44929" w:rsidRDefault="00470331" w:rsidP="009D1EFC">
            <w:pPr>
              <w:spacing w:after="0"/>
              <w:rPr>
                <w:rFonts w:cstheme="minorHAnsi"/>
                <w:szCs w:val="18"/>
              </w:rPr>
            </w:pPr>
            <w:r>
              <w:rPr>
                <w:rFonts w:cstheme="minorHAnsi"/>
                <w:szCs w:val="18"/>
              </w:rPr>
              <w:t>A message appears when the download managers has been stopped by the Web Server</w:t>
            </w:r>
          </w:p>
        </w:tc>
      </w:tr>
    </w:tbl>
    <w:p w:rsidR="002B4DE7" w:rsidRPr="000202B0" w:rsidRDefault="002B4DE7" w:rsidP="00330782">
      <w:pPr>
        <w:pStyle w:val="Titre3"/>
      </w:pPr>
      <w:bookmarkStart w:id="249" w:name="_Toc343693007"/>
      <w:bookmarkStart w:id="250" w:name="_Toc421282825"/>
      <w:r w:rsidRPr="00BD1B59">
        <w:lastRenderedPageBreak/>
        <w:t>NGEO</w:t>
      </w:r>
      <w:r>
        <w:t>-WEBC-VTC-0131</w:t>
      </w:r>
      <w:r w:rsidRPr="000202B0">
        <w:t>:</w:t>
      </w:r>
      <w:r>
        <w:t xml:space="preserve"> Download Managers Monitoring: No Download Manager Registered</w:t>
      </w:r>
      <w:bookmarkEnd w:id="249"/>
      <w:bookmarkEnd w:id="25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330782">
        <w:tc>
          <w:tcPr>
            <w:tcW w:w="8613" w:type="dxa"/>
            <w:gridSpan w:val="5"/>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330782">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330782">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330782">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330782">
        <w:tc>
          <w:tcPr>
            <w:tcW w:w="8613" w:type="dxa"/>
            <w:gridSpan w:val="5"/>
            <w:shd w:val="clear" w:color="auto" w:fill="auto"/>
          </w:tcPr>
          <w:p w:rsidR="002B4DE7" w:rsidRPr="00544FC8" w:rsidRDefault="002B4DE7"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330782">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4D6FE6" w:rsidRPr="005E1E95" w:rsidRDefault="004D6FE6" w:rsidP="00DC4D99">
            <w:pPr>
              <w:spacing w:after="0"/>
              <w:rPr>
                <w:lang w:val="en-US"/>
              </w:rPr>
            </w:pPr>
            <w:r>
              <w:t>No download manager has been registered.</w:t>
            </w:r>
            <w:r w:rsidR="00E00523">
              <w:t xml:space="preserve"> See </w:t>
            </w:r>
            <w:r w:rsidR="00E00523">
              <w:fldChar w:fldCharType="begin"/>
            </w:r>
            <w:r w:rsidR="00E00523">
              <w:instrText xml:space="preserve"> REF _Ref349661985 \r \h </w:instrText>
            </w:r>
            <w:r w:rsidR="00E00523">
              <w:fldChar w:fldCharType="separate"/>
            </w:r>
            <w:r w:rsidR="00601D77">
              <w:t>6.6.3</w:t>
            </w:r>
            <w:r w:rsidR="00E00523">
              <w:fldChar w:fldCharType="end"/>
            </w:r>
            <w:r w:rsidR="00E00523">
              <w:t xml:space="preserve"> to remove the download manager registered by default with the stub server.</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330782">
        <w:tc>
          <w:tcPr>
            <w:tcW w:w="8613" w:type="dxa"/>
            <w:gridSpan w:val="5"/>
            <w:shd w:val="clear" w:color="auto" w:fill="auto"/>
          </w:tcPr>
          <w:p w:rsidR="002B4DE7" w:rsidRPr="00544FC8" w:rsidRDefault="004D6FE6"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330782">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330782">
        <w:trPr>
          <w:trHeight w:val="258"/>
        </w:trPr>
        <w:tc>
          <w:tcPr>
            <w:tcW w:w="2093" w:type="dxa"/>
            <w:gridSpan w:val="2"/>
            <w:shd w:val="clear" w:color="auto" w:fill="auto"/>
          </w:tcPr>
          <w:p w:rsidR="002B4DE7" w:rsidRPr="0056181B" w:rsidRDefault="002B4DE7" w:rsidP="009D1EFC">
            <w:pPr>
              <w:spacing w:after="0"/>
              <w:rPr>
                <w:lang w:val="en-US"/>
              </w:rPr>
            </w:pPr>
            <w:r>
              <w:rPr>
                <w:i/>
                <w:color w:val="548DD4"/>
                <w:sz w:val="16"/>
                <w:szCs w:val="16"/>
              </w:rPr>
              <w:t>NGEO-WEBC-PFC-0131</w:t>
            </w:r>
          </w:p>
        </w:tc>
        <w:tc>
          <w:tcPr>
            <w:tcW w:w="6520" w:type="dxa"/>
            <w:gridSpan w:val="3"/>
            <w:shd w:val="clear" w:color="auto" w:fill="auto"/>
          </w:tcPr>
          <w:p w:rsidR="002B4DE7" w:rsidRPr="00A44929" w:rsidRDefault="00470331" w:rsidP="00DC4D99">
            <w:pPr>
              <w:spacing w:after="0"/>
              <w:rPr>
                <w:rFonts w:cstheme="minorHAnsi"/>
                <w:szCs w:val="18"/>
              </w:rPr>
            </w:pPr>
            <w:r>
              <w:rPr>
                <w:rFonts w:cstheme="minorHAnsi"/>
                <w:szCs w:val="18"/>
              </w:rPr>
              <w:t xml:space="preserve">A message appears with link to download manager installation when no download manager </w:t>
            </w:r>
            <w:r w:rsidR="00601D77">
              <w:rPr>
                <w:rFonts w:cstheme="minorHAnsi"/>
                <w:szCs w:val="18"/>
              </w:rPr>
              <w:t xml:space="preserve">is </w:t>
            </w:r>
            <w:r>
              <w:rPr>
                <w:rFonts w:cstheme="minorHAnsi"/>
                <w:szCs w:val="18"/>
              </w:rPr>
              <w:t>installed</w:t>
            </w:r>
          </w:p>
        </w:tc>
      </w:tr>
    </w:tbl>
    <w:p w:rsidR="002B4DE7" w:rsidRPr="000202B0" w:rsidRDefault="002B4DE7" w:rsidP="00330782">
      <w:pPr>
        <w:pStyle w:val="Titre3"/>
      </w:pPr>
      <w:bookmarkStart w:id="251" w:name="_Toc343693008"/>
      <w:bookmarkStart w:id="252" w:name="_Toc421282826"/>
      <w:r>
        <w:t>NGEO-WEBC-VTC-0140</w:t>
      </w:r>
      <w:r w:rsidRPr="000202B0">
        <w:t>:</w:t>
      </w:r>
      <w:r>
        <w:t xml:space="preserve"> Data Access Requests Monitoring</w:t>
      </w:r>
      <w:bookmarkEnd w:id="251"/>
      <w:bookmarkEnd w:id="25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330782">
        <w:tc>
          <w:tcPr>
            <w:tcW w:w="8613" w:type="dxa"/>
            <w:gridSpan w:val="5"/>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330782">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330782">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330782">
        <w:tc>
          <w:tcPr>
            <w:tcW w:w="8613" w:type="dxa"/>
            <w:gridSpan w:val="5"/>
            <w:shd w:val="clear" w:color="auto" w:fill="auto"/>
          </w:tcPr>
          <w:p w:rsidR="002B4DE7" w:rsidRDefault="002B4DE7" w:rsidP="009D1EFC">
            <w:pPr>
              <w:spacing w:after="0"/>
              <w:rPr>
                <w:lang w:val="en-US"/>
              </w:rPr>
            </w:pPr>
            <w:r w:rsidRPr="00180929">
              <w:rPr>
                <w:lang w:val="en-US"/>
              </w:rPr>
              <w:t>NGEO-WEBC-VTC-0010</w:t>
            </w:r>
            <w:r w:rsidR="00601D77">
              <w:rPr>
                <w:lang w:val="en-US"/>
              </w:rPr>
              <w:t>:</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w:t>
            </w:r>
            <w:r w:rsidR="00601D77">
              <w:rPr>
                <w:lang w:val="en-US"/>
              </w:rPr>
              <w:t>0110:</w:t>
            </w:r>
            <w:r>
              <w:rPr>
                <w:lang w:val="en-US"/>
              </w:rPr>
              <w:t xml:space="preserve"> at least simple data access request has been successfully submitted.</w:t>
            </w:r>
          </w:p>
          <w:p w:rsidR="002B4DE7" w:rsidRPr="004A7054" w:rsidRDefault="002B4DE7" w:rsidP="009D1EFC">
            <w:pPr>
              <w:spacing w:after="0"/>
              <w:rPr>
                <w:lang w:val="en-US"/>
              </w:rPr>
            </w:pPr>
            <w:r>
              <w:rPr>
                <w:lang w:val="en-US"/>
              </w:rPr>
              <w:t>NGEO-WEBC-VTC-</w:t>
            </w:r>
            <w:r w:rsidR="00601D77">
              <w:rPr>
                <w:lang w:val="en-US"/>
              </w:rPr>
              <w:t>0120:</w:t>
            </w:r>
            <w:r>
              <w:rPr>
                <w:lang w:val="en-US"/>
              </w:rPr>
              <w:t xml:space="preserve"> at leat standing order has successfully been submitted.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330782">
        <w:tc>
          <w:tcPr>
            <w:tcW w:w="8613" w:type="dxa"/>
            <w:gridSpan w:val="5"/>
            <w:shd w:val="clear" w:color="auto" w:fill="auto"/>
          </w:tcPr>
          <w:p w:rsidR="002B4DE7" w:rsidRPr="00544FC8" w:rsidRDefault="002B4DE7"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330782">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F67D76" w:rsidRPr="005E1E95" w:rsidRDefault="00F67D76" w:rsidP="009D1EFC">
            <w:pPr>
              <w:spacing w:after="0"/>
              <w:rPr>
                <w:lang w:val="en-US"/>
              </w:rPr>
            </w:pPr>
            <w:r>
              <w:t>At least one download manager has been installed and registered.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330782">
        <w:tc>
          <w:tcPr>
            <w:tcW w:w="8613" w:type="dxa"/>
            <w:gridSpan w:val="5"/>
            <w:shd w:val="clear" w:color="auto" w:fill="auto"/>
          </w:tcPr>
          <w:p w:rsidR="002B4DE7" w:rsidRPr="00544FC8" w:rsidRDefault="002B4DE7" w:rsidP="009D1EFC">
            <w:pPr>
              <w:spacing w:after="0"/>
            </w:pP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330782">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330782">
        <w:trPr>
          <w:trHeight w:val="258"/>
        </w:trPr>
        <w:tc>
          <w:tcPr>
            <w:tcW w:w="2093" w:type="dxa"/>
            <w:gridSpan w:val="2"/>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shd w:val="clear" w:color="auto" w:fill="auto"/>
          </w:tcPr>
          <w:p w:rsidR="002B4DE7" w:rsidRPr="00A44929" w:rsidRDefault="0048237C">
            <w:pPr>
              <w:spacing w:after="0"/>
              <w:rPr>
                <w:rFonts w:cstheme="minorHAnsi"/>
                <w:szCs w:val="18"/>
              </w:rPr>
            </w:pPr>
            <w:r w:rsidRPr="0048237C">
              <w:rPr>
                <w:rFonts w:cstheme="minorHAnsi"/>
                <w:szCs w:val="18"/>
              </w:rPr>
              <w:t>The request status is changed to</w:t>
            </w:r>
            <w:r w:rsidR="00601D77">
              <w:rPr>
                <w:rFonts w:cstheme="minorHAnsi"/>
                <w:szCs w:val="18"/>
              </w:rPr>
              <w:t xml:space="preserve">: </w:t>
            </w:r>
            <w:r w:rsidRPr="0048237C">
              <w:rPr>
                <w:rFonts w:cstheme="minorHAnsi"/>
                <w:szCs w:val="18"/>
              </w:rPr>
              <w:t>cancelled.</w:t>
            </w:r>
          </w:p>
        </w:tc>
      </w:tr>
    </w:tbl>
    <w:p w:rsidR="002B4DE7" w:rsidRPr="000202B0" w:rsidRDefault="002B4DE7" w:rsidP="00330782">
      <w:pPr>
        <w:pStyle w:val="Titre3"/>
      </w:pPr>
      <w:bookmarkStart w:id="253" w:name="_Toc343693009"/>
      <w:bookmarkStart w:id="254" w:name="_Toc421282827"/>
      <w:r>
        <w:lastRenderedPageBreak/>
        <w:t>NGEO-WEBC-VTC-0150</w:t>
      </w:r>
      <w:r w:rsidRPr="000202B0">
        <w:t>:</w:t>
      </w:r>
      <w:r>
        <w:t xml:space="preserve"> Direct Download</w:t>
      </w:r>
      <w:bookmarkEnd w:id="253"/>
      <w:bookmarkEnd w:id="25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330782">
        <w:tc>
          <w:tcPr>
            <w:tcW w:w="8613" w:type="dxa"/>
            <w:gridSpan w:val="5"/>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 xml:space="preserve">Direct Download </w:t>
            </w:r>
          </w:p>
        </w:tc>
      </w:tr>
      <w:tr w:rsidR="002B4DE7" w:rsidRPr="00B17EAC" w:rsidTr="00330782">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330782">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330782">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330782">
        <w:tc>
          <w:tcPr>
            <w:tcW w:w="8613" w:type="dxa"/>
            <w:gridSpan w:val="5"/>
            <w:shd w:val="clear" w:color="auto" w:fill="auto"/>
          </w:tcPr>
          <w:p w:rsidR="002B4DE7" w:rsidRPr="00544FC8" w:rsidRDefault="002B4DE7"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330782">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330782">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330782">
        <w:tc>
          <w:tcPr>
            <w:tcW w:w="8613" w:type="dxa"/>
            <w:gridSpan w:val="5"/>
            <w:shd w:val="clear" w:color="auto" w:fill="auto"/>
          </w:tcPr>
          <w:p w:rsidR="002B4DE7" w:rsidRPr="00544FC8" w:rsidRDefault="002B4DE7" w:rsidP="009D1EFC">
            <w:pPr>
              <w:spacing w:after="0"/>
            </w:pPr>
            <w:r>
              <w:t>At lea</w:t>
            </w:r>
            <w:r w:rsidR="00601D77">
              <w:t>s</w:t>
            </w:r>
            <w:r>
              <w:t xml:space="preserve">t one of the products in search results has a url starting with http or https. </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330782">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330782">
        <w:trPr>
          <w:trHeight w:val="258"/>
        </w:trPr>
        <w:tc>
          <w:tcPr>
            <w:tcW w:w="2093" w:type="dxa"/>
            <w:gridSpan w:val="2"/>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shd w:val="clear" w:color="auto" w:fill="auto"/>
          </w:tcPr>
          <w:p w:rsidR="002B4DE7" w:rsidRPr="00A44929" w:rsidRDefault="0048237C" w:rsidP="009D1EFC">
            <w:pPr>
              <w:spacing w:after="0"/>
              <w:rPr>
                <w:rFonts w:cstheme="minorHAnsi"/>
                <w:szCs w:val="18"/>
              </w:rPr>
            </w:pPr>
            <w:r>
              <w:rPr>
                <w:rFonts w:cstheme="minorHAnsi"/>
                <w:szCs w:val="18"/>
              </w:rPr>
              <w:t>A product is downloaded with an URL with a .ngeo suffix.</w:t>
            </w:r>
          </w:p>
        </w:tc>
      </w:tr>
    </w:tbl>
    <w:p w:rsidR="001A1925" w:rsidRPr="000202B0" w:rsidRDefault="001A1925" w:rsidP="00330782">
      <w:pPr>
        <w:pStyle w:val="Titre3"/>
      </w:pPr>
      <w:bookmarkStart w:id="255" w:name="_Toc345001113"/>
      <w:bookmarkStart w:id="256" w:name="_Toc421282828"/>
      <w:r>
        <w:t>NGEO-WEBC-VTC-0160</w:t>
      </w:r>
      <w:r w:rsidRPr="000202B0">
        <w:t>:</w:t>
      </w:r>
      <w:r>
        <w:t xml:space="preserve"> Advanced Search Criteria</w:t>
      </w:r>
      <w:bookmarkEnd w:id="255"/>
      <w:bookmarkEnd w:id="25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330782">
        <w:tc>
          <w:tcPr>
            <w:tcW w:w="8613" w:type="dxa"/>
            <w:gridSpan w:val="5"/>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330782">
        <w:tc>
          <w:tcPr>
            <w:tcW w:w="1607"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A1925" w:rsidRPr="00544FC8" w:rsidRDefault="001A1925" w:rsidP="009B3B1D">
            <w:pPr>
              <w:spacing w:after="0"/>
              <w:rPr>
                <w:i/>
                <w:color w:val="548DD4"/>
                <w:sz w:val="16"/>
                <w:szCs w:val="16"/>
              </w:rPr>
            </w:pPr>
            <w:r>
              <w:rPr>
                <w:i/>
                <w:color w:val="548DD4"/>
                <w:sz w:val="16"/>
                <w:szCs w:val="16"/>
              </w:rPr>
              <w:t>NGEO-WEBC-VTC-0160</w:t>
            </w:r>
          </w:p>
        </w:tc>
        <w:tc>
          <w:tcPr>
            <w:tcW w:w="1134"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A1925" w:rsidRPr="008400C4" w:rsidRDefault="001A1925" w:rsidP="009B3B1D">
            <w:pPr>
              <w:spacing w:after="0"/>
              <w:rPr>
                <w:i/>
                <w:color w:val="548DD4"/>
                <w:sz w:val="16"/>
                <w:szCs w:val="16"/>
                <w:u w:val="single"/>
                <w:lang w:val="en-US"/>
              </w:rPr>
            </w:pPr>
            <w:r w:rsidRPr="00A67A35">
              <w:rPr>
                <w:i/>
                <w:color w:val="548DD4"/>
                <w:sz w:val="16"/>
                <w:szCs w:val="16"/>
                <w:lang w:val="en-US"/>
              </w:rPr>
              <w:t>Advanced Search Criteria</w:t>
            </w:r>
          </w:p>
        </w:tc>
      </w:tr>
      <w:tr w:rsidR="001A1925" w:rsidRPr="00B17EAC" w:rsidTr="00330782">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330782">
        <w:trPr>
          <w:trHeight w:val="113"/>
        </w:trPr>
        <w:tc>
          <w:tcPr>
            <w:tcW w:w="8613" w:type="dxa"/>
            <w:gridSpan w:val="5"/>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p>
          <w:p w:rsidR="001A1925" w:rsidRPr="0056181B" w:rsidRDefault="001A1925" w:rsidP="009B3B1D">
            <w:pPr>
              <w:spacing w:after="0"/>
              <w:rPr>
                <w:i/>
                <w:color w:val="548DD4"/>
                <w:sz w:val="16"/>
                <w:szCs w:val="16"/>
                <w:lang w:val="en-US"/>
              </w:rPr>
            </w:pPr>
            <w:r>
              <w:rPr>
                <w:i/>
                <w:color w:val="548DD4"/>
                <w:sz w:val="16"/>
                <w:szCs w:val="16"/>
                <w:lang w:val="en-US"/>
              </w:rPr>
              <w:t>The search criteria inclusion in the open search request</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330782">
        <w:tc>
          <w:tcPr>
            <w:tcW w:w="8613" w:type="dxa"/>
            <w:gridSpan w:val="5"/>
            <w:shd w:val="clear" w:color="auto" w:fill="auto"/>
          </w:tcPr>
          <w:p w:rsidR="001A1925"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1A1925" w:rsidRPr="004A7054" w:rsidRDefault="001A1925" w:rsidP="009B3B1D">
            <w:pPr>
              <w:spacing w:after="0"/>
              <w:rPr>
                <w:lang w:val="en-US"/>
              </w:rPr>
            </w:pPr>
            <w:r>
              <w:rPr>
                <w:lang w:val="en-US"/>
              </w:rPr>
              <w:t>NGEO-WEBC-VTC-0040 has already been performed:  a search has been done and search results are displayed in a table.</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330782">
        <w:tc>
          <w:tcPr>
            <w:tcW w:w="8613" w:type="dxa"/>
            <w:gridSpan w:val="5"/>
            <w:shd w:val="clear" w:color="auto" w:fill="auto"/>
          </w:tcPr>
          <w:p w:rsidR="001A1925" w:rsidRPr="00544FC8" w:rsidRDefault="001A1925" w:rsidP="009B3B1D">
            <w:pPr>
              <w:spacing w:after="0"/>
            </w:pPr>
            <w:r>
              <w:t>None</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330782">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330782">
        <w:tc>
          <w:tcPr>
            <w:tcW w:w="8613" w:type="dxa"/>
            <w:gridSpan w:val="5"/>
            <w:shd w:val="clear" w:color="auto" w:fill="auto"/>
          </w:tcPr>
          <w:p w:rsidR="001A1925" w:rsidRPr="00544FC8" w:rsidRDefault="001A1925" w:rsidP="009B3B1D">
            <w:pPr>
              <w:spacing w:after="0"/>
            </w:pP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330782">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330782">
        <w:trPr>
          <w:trHeight w:val="258"/>
        </w:trPr>
        <w:tc>
          <w:tcPr>
            <w:tcW w:w="2093" w:type="dxa"/>
            <w:gridSpan w:val="2"/>
            <w:shd w:val="clear" w:color="auto" w:fill="auto"/>
          </w:tcPr>
          <w:p w:rsidR="001A1925" w:rsidRPr="0056181B" w:rsidRDefault="001A1925" w:rsidP="009B3B1D">
            <w:pPr>
              <w:spacing w:after="0"/>
              <w:rPr>
                <w:lang w:val="en-US"/>
              </w:rPr>
            </w:pPr>
            <w:r>
              <w:rPr>
                <w:i/>
                <w:color w:val="548DD4"/>
                <w:sz w:val="16"/>
                <w:szCs w:val="16"/>
              </w:rPr>
              <w:t>NGEO-WEBC-PFC-0160</w:t>
            </w:r>
          </w:p>
        </w:tc>
        <w:tc>
          <w:tcPr>
            <w:tcW w:w="6520" w:type="dxa"/>
            <w:gridSpan w:val="3"/>
            <w:shd w:val="clear" w:color="auto" w:fill="auto"/>
          </w:tcPr>
          <w:p w:rsidR="001A1925" w:rsidRPr="00A44929" w:rsidRDefault="001A1925" w:rsidP="009B3B1D">
            <w:pPr>
              <w:spacing w:after="0"/>
              <w:rPr>
                <w:rFonts w:cstheme="minorHAnsi"/>
                <w:szCs w:val="18"/>
              </w:rPr>
            </w:pPr>
            <w:r>
              <w:rPr>
                <w:rFonts w:cstheme="minorHAnsi"/>
                <w:szCs w:val="18"/>
              </w:rPr>
              <w:t>Seach criteria</w:t>
            </w:r>
            <w:r w:rsidR="00601D77">
              <w:rPr>
                <w:rFonts w:cstheme="minorHAnsi"/>
                <w:szCs w:val="18"/>
              </w:rPr>
              <w:t>s</w:t>
            </w:r>
            <w:r>
              <w:rPr>
                <w:rFonts w:cstheme="minorHAnsi"/>
                <w:szCs w:val="18"/>
              </w:rPr>
              <w:t xml:space="preserve"> are vizualized</w:t>
            </w:r>
          </w:p>
        </w:tc>
      </w:tr>
      <w:tr w:rsidR="001A1925" w:rsidRPr="008C4ACA" w:rsidTr="00330782">
        <w:trPr>
          <w:trHeight w:val="258"/>
        </w:trPr>
        <w:tc>
          <w:tcPr>
            <w:tcW w:w="2093" w:type="dxa"/>
            <w:gridSpan w:val="2"/>
            <w:shd w:val="clear" w:color="auto" w:fill="auto"/>
          </w:tcPr>
          <w:p w:rsidR="001A1925" w:rsidRDefault="001A1925" w:rsidP="009B3B1D">
            <w:pPr>
              <w:spacing w:after="0"/>
              <w:rPr>
                <w:i/>
                <w:color w:val="548DD4"/>
                <w:sz w:val="16"/>
                <w:szCs w:val="16"/>
              </w:rPr>
            </w:pPr>
            <w:r>
              <w:rPr>
                <w:i/>
                <w:color w:val="548DD4"/>
                <w:sz w:val="16"/>
                <w:szCs w:val="16"/>
              </w:rPr>
              <w:t>NGEO-WEBC-PFC-0161</w:t>
            </w:r>
          </w:p>
        </w:tc>
        <w:tc>
          <w:tcPr>
            <w:tcW w:w="6520" w:type="dxa"/>
            <w:gridSpan w:val="3"/>
            <w:shd w:val="clear" w:color="auto" w:fill="auto"/>
          </w:tcPr>
          <w:p w:rsidR="001A1925" w:rsidRPr="00A44929" w:rsidRDefault="001A1925" w:rsidP="009B3B1D">
            <w:pPr>
              <w:spacing w:after="0"/>
              <w:rPr>
                <w:rFonts w:cstheme="minorHAnsi"/>
                <w:szCs w:val="18"/>
              </w:rPr>
            </w:pPr>
            <w:r>
              <w:rPr>
                <w:rFonts w:cstheme="minorHAnsi"/>
                <w:szCs w:val="18"/>
              </w:rPr>
              <w:t>Search criteria selected values can be changed</w:t>
            </w:r>
          </w:p>
        </w:tc>
      </w:tr>
      <w:tr w:rsidR="001A1925" w:rsidRPr="008C4ACA" w:rsidTr="00330782">
        <w:trPr>
          <w:trHeight w:val="258"/>
        </w:trPr>
        <w:tc>
          <w:tcPr>
            <w:tcW w:w="2093" w:type="dxa"/>
            <w:gridSpan w:val="2"/>
            <w:shd w:val="clear" w:color="auto" w:fill="auto"/>
          </w:tcPr>
          <w:p w:rsidR="001A1925" w:rsidRDefault="001A1925" w:rsidP="009B3B1D">
            <w:pPr>
              <w:spacing w:after="0"/>
              <w:rPr>
                <w:i/>
                <w:color w:val="548DD4"/>
                <w:sz w:val="16"/>
                <w:szCs w:val="16"/>
              </w:rPr>
            </w:pPr>
            <w:r>
              <w:rPr>
                <w:i/>
                <w:color w:val="548DD4"/>
                <w:sz w:val="16"/>
                <w:szCs w:val="16"/>
              </w:rPr>
              <w:t>NGEO-WEBC-PFC-0162</w:t>
            </w:r>
          </w:p>
        </w:tc>
        <w:tc>
          <w:tcPr>
            <w:tcW w:w="6520" w:type="dxa"/>
            <w:gridSpan w:val="3"/>
            <w:shd w:val="clear" w:color="auto" w:fill="auto"/>
          </w:tcPr>
          <w:p w:rsidR="001A1925" w:rsidRDefault="001A1925" w:rsidP="009B3B1D">
            <w:pPr>
              <w:spacing w:after="0"/>
              <w:rPr>
                <w:rFonts w:cstheme="minorHAnsi"/>
                <w:szCs w:val="18"/>
              </w:rPr>
            </w:pPr>
            <w:r>
              <w:rPr>
                <w:rFonts w:cstheme="minorHAnsi"/>
                <w:szCs w:val="18"/>
              </w:rPr>
              <w:t>Selected se</w:t>
            </w:r>
            <w:r w:rsidR="009F0C64">
              <w:rPr>
                <w:rFonts w:cstheme="minorHAnsi"/>
                <w:szCs w:val="18"/>
              </w:rPr>
              <w:t>a</w:t>
            </w:r>
            <w:r>
              <w:rPr>
                <w:rFonts w:cstheme="minorHAnsi"/>
                <w:szCs w:val="18"/>
              </w:rPr>
              <w:t>rch criteria</w:t>
            </w:r>
            <w:r w:rsidR="00601D77">
              <w:rPr>
                <w:rFonts w:cstheme="minorHAnsi"/>
                <w:szCs w:val="18"/>
              </w:rPr>
              <w:t>s</w:t>
            </w:r>
            <w:r>
              <w:rPr>
                <w:rFonts w:cstheme="minorHAnsi"/>
                <w:szCs w:val="18"/>
              </w:rPr>
              <w:t xml:space="preserve"> are included in the openSearch url</w:t>
            </w:r>
          </w:p>
        </w:tc>
      </w:tr>
    </w:tbl>
    <w:p w:rsidR="001A1925" w:rsidRPr="000202B0" w:rsidRDefault="001A1925" w:rsidP="00330782">
      <w:pPr>
        <w:pStyle w:val="Titre3"/>
      </w:pPr>
      <w:bookmarkStart w:id="257" w:name="_Toc345001114"/>
      <w:bookmarkStart w:id="258" w:name="_Toc421282829"/>
      <w:r>
        <w:lastRenderedPageBreak/>
        <w:t>NGEO-WEBC-VTC-0165</w:t>
      </w:r>
      <w:r w:rsidRPr="000202B0">
        <w:t>:</w:t>
      </w:r>
      <w:r>
        <w:t xml:space="preserve"> Advanced Search Criteria updated with dataset changes</w:t>
      </w:r>
      <w:bookmarkEnd w:id="257"/>
      <w:bookmarkEnd w:id="25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330782">
        <w:tc>
          <w:tcPr>
            <w:tcW w:w="8613" w:type="dxa"/>
            <w:gridSpan w:val="5"/>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330782">
        <w:tc>
          <w:tcPr>
            <w:tcW w:w="1607"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A1925" w:rsidRPr="00544FC8" w:rsidRDefault="001A1925" w:rsidP="009B3B1D">
            <w:pPr>
              <w:spacing w:after="0"/>
              <w:rPr>
                <w:i/>
                <w:color w:val="548DD4"/>
                <w:sz w:val="16"/>
                <w:szCs w:val="16"/>
              </w:rPr>
            </w:pPr>
            <w:r>
              <w:rPr>
                <w:i/>
                <w:color w:val="548DD4"/>
                <w:sz w:val="16"/>
                <w:szCs w:val="16"/>
              </w:rPr>
              <w:t>NGEO-WEBC-VTC-0165</w:t>
            </w:r>
          </w:p>
        </w:tc>
        <w:tc>
          <w:tcPr>
            <w:tcW w:w="1134"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A1925" w:rsidRPr="00643EB9" w:rsidRDefault="001A1925" w:rsidP="009B3B1D">
            <w:pPr>
              <w:spacing w:after="0"/>
              <w:rPr>
                <w:i/>
                <w:color w:val="548DD4"/>
                <w:sz w:val="16"/>
                <w:szCs w:val="16"/>
                <w:u w:val="single"/>
                <w:lang w:val="en-US"/>
              </w:rPr>
            </w:pPr>
            <w:r w:rsidRPr="00A67A35">
              <w:rPr>
                <w:i/>
                <w:color w:val="548DD4"/>
                <w:sz w:val="16"/>
                <w:szCs w:val="16"/>
                <w:lang w:val="en-US"/>
              </w:rPr>
              <w:t>Advanced Search Criteria updated with dataset changes</w:t>
            </w:r>
          </w:p>
        </w:tc>
      </w:tr>
      <w:tr w:rsidR="001A1925" w:rsidRPr="00B17EAC" w:rsidTr="00330782">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330782">
        <w:trPr>
          <w:trHeight w:val="113"/>
        </w:trPr>
        <w:tc>
          <w:tcPr>
            <w:tcW w:w="8613" w:type="dxa"/>
            <w:gridSpan w:val="5"/>
            <w:shd w:val="clear" w:color="auto" w:fill="auto"/>
          </w:tcPr>
          <w:p w:rsidR="001A1925" w:rsidRPr="0056181B"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330782">
        <w:tc>
          <w:tcPr>
            <w:tcW w:w="8613" w:type="dxa"/>
            <w:gridSpan w:val="5"/>
            <w:shd w:val="clear" w:color="auto" w:fill="auto"/>
          </w:tcPr>
          <w:p w:rsidR="001A1925" w:rsidRPr="004A7054"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330782">
        <w:tc>
          <w:tcPr>
            <w:tcW w:w="8613" w:type="dxa"/>
            <w:gridSpan w:val="5"/>
            <w:shd w:val="clear" w:color="auto" w:fill="auto"/>
          </w:tcPr>
          <w:p w:rsidR="001A1925" w:rsidRPr="00544FC8" w:rsidRDefault="001A1925" w:rsidP="009B3B1D">
            <w:pPr>
              <w:spacing w:after="0"/>
            </w:pPr>
            <w:r>
              <w:t>None</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330782">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330782">
        <w:tc>
          <w:tcPr>
            <w:tcW w:w="8613" w:type="dxa"/>
            <w:gridSpan w:val="5"/>
            <w:shd w:val="clear" w:color="auto" w:fill="auto"/>
          </w:tcPr>
          <w:p w:rsidR="001A1925" w:rsidRPr="00544FC8" w:rsidRDefault="001A1925" w:rsidP="009B3B1D">
            <w:pPr>
              <w:spacing w:after="0"/>
            </w:pP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330782">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330782">
        <w:trPr>
          <w:trHeight w:val="258"/>
        </w:trPr>
        <w:tc>
          <w:tcPr>
            <w:tcW w:w="2093" w:type="dxa"/>
            <w:gridSpan w:val="2"/>
            <w:shd w:val="clear" w:color="auto" w:fill="auto"/>
          </w:tcPr>
          <w:p w:rsidR="001A1925" w:rsidRPr="0056181B" w:rsidRDefault="001A1925" w:rsidP="009B3B1D">
            <w:pPr>
              <w:spacing w:after="0"/>
              <w:rPr>
                <w:lang w:val="en-US"/>
              </w:rPr>
            </w:pPr>
            <w:r>
              <w:rPr>
                <w:i/>
                <w:color w:val="548DD4"/>
                <w:sz w:val="16"/>
                <w:szCs w:val="16"/>
              </w:rPr>
              <w:t>NGEO-WEBC-PFC-0165</w:t>
            </w:r>
          </w:p>
        </w:tc>
        <w:tc>
          <w:tcPr>
            <w:tcW w:w="6520" w:type="dxa"/>
            <w:gridSpan w:val="3"/>
            <w:shd w:val="clear" w:color="auto" w:fill="auto"/>
          </w:tcPr>
          <w:p w:rsidR="001A1925" w:rsidRPr="00780621" w:rsidRDefault="001A1925" w:rsidP="009B3B1D">
            <w:pPr>
              <w:spacing w:after="0"/>
              <w:rPr>
                <w:rFonts w:cstheme="minorHAnsi"/>
              </w:rPr>
            </w:pPr>
            <w:r w:rsidRPr="008400C4">
              <w:rPr>
                <w:color w:val="548DD4"/>
              </w:rPr>
              <w:t>Search criteria changes when the dataset selected changes</w:t>
            </w:r>
          </w:p>
        </w:tc>
      </w:tr>
    </w:tbl>
    <w:p w:rsidR="00371048" w:rsidRPr="000202B0" w:rsidRDefault="00371048" w:rsidP="00330782">
      <w:pPr>
        <w:pStyle w:val="Titre3"/>
      </w:pPr>
      <w:bookmarkStart w:id="259" w:name="_Toc421282830"/>
      <w:r>
        <w:t>NGEO-WEBC-VTC-0170</w:t>
      </w:r>
      <w:r w:rsidRPr="000202B0">
        <w:t>:</w:t>
      </w:r>
      <w:r>
        <w:t xml:space="preserve"> Download Options</w:t>
      </w:r>
      <w:bookmarkEnd w:id="25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330782">
        <w:tc>
          <w:tcPr>
            <w:tcW w:w="8613" w:type="dxa"/>
            <w:gridSpan w:val="5"/>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330782">
        <w:tc>
          <w:tcPr>
            <w:tcW w:w="1607"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71048" w:rsidRPr="00544FC8" w:rsidRDefault="00371048" w:rsidP="009B3B1D">
            <w:pPr>
              <w:spacing w:after="0"/>
              <w:rPr>
                <w:i/>
                <w:color w:val="548DD4"/>
                <w:sz w:val="16"/>
                <w:szCs w:val="16"/>
              </w:rPr>
            </w:pPr>
            <w:r>
              <w:rPr>
                <w:i/>
                <w:color w:val="548DD4"/>
                <w:sz w:val="16"/>
                <w:szCs w:val="16"/>
              </w:rPr>
              <w:t>NGEO-WEBC-VTC-0170</w:t>
            </w:r>
          </w:p>
        </w:tc>
        <w:tc>
          <w:tcPr>
            <w:tcW w:w="1134"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71048" w:rsidRPr="00643EB9" w:rsidRDefault="00371048" w:rsidP="009B3B1D">
            <w:pPr>
              <w:spacing w:after="0"/>
              <w:rPr>
                <w:i/>
                <w:color w:val="548DD4"/>
                <w:sz w:val="16"/>
                <w:szCs w:val="16"/>
                <w:u w:val="single"/>
                <w:lang w:val="en-US"/>
              </w:rPr>
            </w:pPr>
            <w:r w:rsidRPr="00A67A35">
              <w:rPr>
                <w:i/>
                <w:color w:val="548DD4"/>
                <w:sz w:val="16"/>
                <w:szCs w:val="16"/>
                <w:lang w:val="en-US"/>
              </w:rPr>
              <w:t>Download Options</w:t>
            </w:r>
          </w:p>
        </w:tc>
      </w:tr>
      <w:tr w:rsidR="00371048" w:rsidRPr="00B17EAC" w:rsidTr="00330782">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330782">
        <w:trPr>
          <w:trHeight w:val="113"/>
        </w:trPr>
        <w:tc>
          <w:tcPr>
            <w:tcW w:w="8613" w:type="dxa"/>
            <w:gridSpan w:val="5"/>
            <w:shd w:val="clear" w:color="auto" w:fill="auto"/>
          </w:tcPr>
          <w:p w:rsidR="00371048"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current selected dataset.</w:t>
            </w:r>
          </w:p>
          <w:p w:rsidR="00371048" w:rsidRPr="0056181B" w:rsidRDefault="00371048" w:rsidP="009B3B1D">
            <w:pPr>
              <w:spacing w:after="0"/>
              <w:rPr>
                <w:i/>
                <w:color w:val="548DD4"/>
                <w:sz w:val="16"/>
                <w:szCs w:val="16"/>
                <w:lang w:val="en-US"/>
              </w:rPr>
            </w:pPr>
            <w:r>
              <w:rPr>
                <w:i/>
                <w:color w:val="548DD4"/>
                <w:sz w:val="16"/>
                <w:szCs w:val="16"/>
                <w:lang w:val="en-US"/>
              </w:rPr>
              <w:t>The download options inclusion in the open search request</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330782">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330782">
        <w:tc>
          <w:tcPr>
            <w:tcW w:w="8613" w:type="dxa"/>
            <w:gridSpan w:val="5"/>
            <w:shd w:val="clear" w:color="auto" w:fill="auto"/>
          </w:tcPr>
          <w:p w:rsidR="00371048" w:rsidRPr="00544FC8" w:rsidRDefault="00371048" w:rsidP="009B3B1D">
            <w:pPr>
              <w:spacing w:after="0"/>
            </w:pPr>
            <w:r>
              <w:t>None</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330782">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330782">
        <w:tc>
          <w:tcPr>
            <w:tcW w:w="8613" w:type="dxa"/>
            <w:gridSpan w:val="5"/>
            <w:shd w:val="clear" w:color="auto" w:fill="auto"/>
          </w:tcPr>
          <w:p w:rsidR="00371048" w:rsidRPr="00544FC8" w:rsidRDefault="00371048" w:rsidP="009B3B1D">
            <w:pPr>
              <w:spacing w:after="0"/>
            </w:pP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330782">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330782">
        <w:trPr>
          <w:trHeight w:val="258"/>
        </w:trPr>
        <w:tc>
          <w:tcPr>
            <w:tcW w:w="2093" w:type="dxa"/>
            <w:gridSpan w:val="2"/>
            <w:shd w:val="clear" w:color="auto" w:fill="auto"/>
          </w:tcPr>
          <w:p w:rsidR="00371048" w:rsidRPr="00205CDF" w:rsidRDefault="00371048" w:rsidP="009B3B1D">
            <w:pPr>
              <w:spacing w:after="0"/>
              <w:rPr>
                <w:i/>
                <w:color w:val="548DD4"/>
                <w:sz w:val="16"/>
                <w:szCs w:val="16"/>
              </w:rPr>
            </w:pPr>
            <w:r>
              <w:rPr>
                <w:i/>
                <w:color w:val="548DD4"/>
                <w:sz w:val="16"/>
                <w:szCs w:val="16"/>
              </w:rPr>
              <w:t>NGEO-WEBC-PFC-0170</w:t>
            </w:r>
          </w:p>
        </w:tc>
        <w:tc>
          <w:tcPr>
            <w:tcW w:w="6520" w:type="dxa"/>
            <w:gridSpan w:val="3"/>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p>
        </w:tc>
      </w:tr>
      <w:tr w:rsidR="00371048" w:rsidRPr="00A44929" w:rsidTr="00330782">
        <w:trPr>
          <w:trHeight w:val="258"/>
        </w:trPr>
        <w:tc>
          <w:tcPr>
            <w:tcW w:w="2093" w:type="dxa"/>
            <w:gridSpan w:val="2"/>
            <w:shd w:val="clear" w:color="auto" w:fill="auto"/>
          </w:tcPr>
          <w:p w:rsidR="00371048" w:rsidRDefault="00371048" w:rsidP="009B3B1D">
            <w:pPr>
              <w:spacing w:after="0"/>
              <w:rPr>
                <w:i/>
                <w:color w:val="548DD4"/>
                <w:sz w:val="16"/>
                <w:szCs w:val="16"/>
              </w:rPr>
            </w:pPr>
            <w:r>
              <w:rPr>
                <w:i/>
                <w:color w:val="548DD4"/>
                <w:sz w:val="16"/>
                <w:szCs w:val="16"/>
              </w:rPr>
              <w:t>NGEO-WEBC-PFC-0171</w:t>
            </w:r>
          </w:p>
        </w:tc>
        <w:tc>
          <w:tcPr>
            <w:tcW w:w="6520" w:type="dxa"/>
            <w:gridSpan w:val="3"/>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p>
        </w:tc>
      </w:tr>
      <w:tr w:rsidR="00371048" w:rsidTr="00330782">
        <w:trPr>
          <w:trHeight w:val="258"/>
        </w:trPr>
        <w:tc>
          <w:tcPr>
            <w:tcW w:w="2093" w:type="dxa"/>
            <w:gridSpan w:val="2"/>
            <w:shd w:val="clear" w:color="auto" w:fill="auto"/>
          </w:tcPr>
          <w:p w:rsidR="00371048" w:rsidRDefault="00371048" w:rsidP="009B3B1D">
            <w:pPr>
              <w:spacing w:after="0"/>
              <w:rPr>
                <w:i/>
                <w:color w:val="548DD4"/>
                <w:sz w:val="16"/>
                <w:szCs w:val="16"/>
              </w:rPr>
            </w:pPr>
            <w:r>
              <w:rPr>
                <w:i/>
                <w:color w:val="548DD4"/>
                <w:sz w:val="16"/>
                <w:szCs w:val="16"/>
              </w:rPr>
              <w:t>NGEO-WEBC-PFC-0172</w:t>
            </w:r>
          </w:p>
        </w:tc>
        <w:tc>
          <w:tcPr>
            <w:tcW w:w="6520" w:type="dxa"/>
            <w:gridSpan w:val="3"/>
            <w:shd w:val="clear" w:color="auto" w:fill="auto"/>
          </w:tcPr>
          <w:p w:rsidR="00371048" w:rsidRPr="00205CDF" w:rsidRDefault="00371048" w:rsidP="009B3B1D">
            <w:pPr>
              <w:spacing w:after="0"/>
              <w:rPr>
                <w:color w:val="548DD4"/>
              </w:rPr>
            </w:pPr>
            <w:r w:rsidRPr="00205CDF">
              <w:rPr>
                <w:color w:val="548DD4"/>
              </w:rPr>
              <w:t xml:space="preserve">Selected </w:t>
            </w:r>
            <w:r>
              <w:rPr>
                <w:color w:val="548DD4"/>
              </w:rPr>
              <w:t>download options</w:t>
            </w:r>
            <w:r w:rsidRPr="00205CDF">
              <w:rPr>
                <w:color w:val="548DD4"/>
              </w:rPr>
              <w:t xml:space="preserve"> are included in the openSearch url</w:t>
            </w:r>
          </w:p>
        </w:tc>
      </w:tr>
    </w:tbl>
    <w:p w:rsidR="00371048" w:rsidRPr="000202B0" w:rsidRDefault="00371048" w:rsidP="00330782">
      <w:pPr>
        <w:pStyle w:val="Titre3"/>
      </w:pPr>
      <w:bookmarkStart w:id="260" w:name="_Toc421282831"/>
      <w:r>
        <w:t>NGEO-WEBC-VTC-0173</w:t>
      </w:r>
      <w:r w:rsidRPr="000202B0">
        <w:t>:</w:t>
      </w:r>
      <w:r>
        <w:t xml:space="preserve"> Download Options </w:t>
      </w:r>
      <w:r w:rsidR="00601D77">
        <w:t>U</w:t>
      </w:r>
      <w:r>
        <w:t>pdate from the results table</w:t>
      </w:r>
      <w:bookmarkEnd w:id="26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330782">
        <w:tc>
          <w:tcPr>
            <w:tcW w:w="8613" w:type="dxa"/>
            <w:gridSpan w:val="5"/>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330782">
        <w:tc>
          <w:tcPr>
            <w:tcW w:w="1607"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71048" w:rsidRPr="00544FC8" w:rsidRDefault="00371048" w:rsidP="009B3B1D">
            <w:pPr>
              <w:spacing w:after="0"/>
              <w:rPr>
                <w:i/>
                <w:color w:val="548DD4"/>
                <w:sz w:val="16"/>
                <w:szCs w:val="16"/>
              </w:rPr>
            </w:pPr>
            <w:r>
              <w:rPr>
                <w:i/>
                <w:color w:val="548DD4"/>
                <w:sz w:val="16"/>
                <w:szCs w:val="16"/>
              </w:rPr>
              <w:t>NGEO-WEBC-VTC-0173</w:t>
            </w:r>
          </w:p>
        </w:tc>
        <w:tc>
          <w:tcPr>
            <w:tcW w:w="1134"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71048" w:rsidRPr="00643EB9" w:rsidRDefault="00371048" w:rsidP="009B3B1D">
            <w:pPr>
              <w:spacing w:after="0"/>
              <w:rPr>
                <w:i/>
                <w:color w:val="548DD4"/>
                <w:sz w:val="16"/>
                <w:szCs w:val="16"/>
                <w:u w:val="single"/>
                <w:lang w:val="en-US"/>
              </w:rPr>
            </w:pPr>
            <w:r w:rsidRPr="00A67A35">
              <w:rPr>
                <w:i/>
                <w:color w:val="548DD4"/>
                <w:sz w:val="16"/>
                <w:szCs w:val="16"/>
                <w:lang w:val="en-US"/>
              </w:rPr>
              <w:t>Download Options Update from the Results Table</w:t>
            </w:r>
          </w:p>
        </w:tc>
      </w:tr>
      <w:tr w:rsidR="00371048" w:rsidRPr="00B17EAC" w:rsidTr="00330782">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330782">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selected items in the results</w:t>
            </w:r>
            <w:r w:rsidR="00601D77">
              <w:rPr>
                <w:i/>
                <w:color w:val="548DD4"/>
                <w:sz w:val="16"/>
                <w:szCs w:val="16"/>
                <w:lang w:val="en-US"/>
              </w:rPr>
              <w:t xml:space="preserve"> </w:t>
            </w:r>
            <w:r>
              <w:rPr>
                <w:i/>
                <w:color w:val="548DD4"/>
                <w:sz w:val="16"/>
                <w:szCs w:val="16"/>
                <w:lang w:val="en-US"/>
              </w:rPr>
              <w:t>table.</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330782">
        <w:tc>
          <w:tcPr>
            <w:tcW w:w="8613" w:type="dxa"/>
            <w:gridSpan w:val="5"/>
            <w:shd w:val="clear" w:color="auto" w:fill="auto"/>
          </w:tcPr>
          <w:p w:rsidR="00371048" w:rsidRPr="004A7054" w:rsidRDefault="00371048" w:rsidP="009B3B1D">
            <w:pPr>
              <w:spacing w:after="0"/>
              <w:rPr>
                <w:lang w:val="en-US"/>
              </w:rPr>
            </w:pPr>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330782">
        <w:tc>
          <w:tcPr>
            <w:tcW w:w="8613" w:type="dxa"/>
            <w:gridSpan w:val="5"/>
            <w:shd w:val="clear" w:color="auto" w:fill="auto"/>
          </w:tcPr>
          <w:p w:rsidR="00371048" w:rsidRPr="00544FC8" w:rsidRDefault="00371048" w:rsidP="009B3B1D">
            <w:pPr>
              <w:spacing w:after="0"/>
            </w:pPr>
            <w:r>
              <w:t>None</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330782">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330782">
        <w:tc>
          <w:tcPr>
            <w:tcW w:w="8613" w:type="dxa"/>
            <w:gridSpan w:val="5"/>
            <w:shd w:val="clear" w:color="auto" w:fill="auto"/>
          </w:tcPr>
          <w:p w:rsidR="00371048" w:rsidRPr="00544FC8" w:rsidRDefault="00371048" w:rsidP="009B3B1D">
            <w:pPr>
              <w:spacing w:after="0"/>
            </w:pP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330782">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330782">
        <w:trPr>
          <w:trHeight w:val="258"/>
        </w:trPr>
        <w:tc>
          <w:tcPr>
            <w:tcW w:w="1951" w:type="dxa"/>
            <w:gridSpan w:val="2"/>
            <w:shd w:val="clear" w:color="auto" w:fill="auto"/>
          </w:tcPr>
          <w:p w:rsidR="00371048" w:rsidRPr="00205CDF" w:rsidRDefault="00371048" w:rsidP="009B3B1D">
            <w:pPr>
              <w:spacing w:after="0"/>
              <w:rPr>
                <w:i/>
                <w:color w:val="548DD4"/>
                <w:sz w:val="16"/>
                <w:szCs w:val="16"/>
              </w:rPr>
            </w:pPr>
            <w:r>
              <w:rPr>
                <w:i/>
                <w:color w:val="548DD4"/>
                <w:sz w:val="16"/>
                <w:szCs w:val="16"/>
              </w:rPr>
              <w:t>NGEO-WEBC-PFC-0173</w:t>
            </w:r>
          </w:p>
        </w:tc>
        <w:tc>
          <w:tcPr>
            <w:tcW w:w="6662" w:type="dxa"/>
            <w:gridSpan w:val="3"/>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r>
              <w:rPr>
                <w:color w:val="548DD4"/>
              </w:rPr>
              <w:t xml:space="preserve"> from the results table</w:t>
            </w:r>
          </w:p>
        </w:tc>
      </w:tr>
      <w:tr w:rsidR="00371048" w:rsidRPr="00A44929" w:rsidTr="00330782">
        <w:trPr>
          <w:trHeight w:val="258"/>
        </w:trPr>
        <w:tc>
          <w:tcPr>
            <w:tcW w:w="1951" w:type="dxa"/>
            <w:gridSpan w:val="2"/>
            <w:shd w:val="clear" w:color="auto" w:fill="auto"/>
          </w:tcPr>
          <w:p w:rsidR="00371048" w:rsidRDefault="00371048" w:rsidP="009B3B1D">
            <w:pPr>
              <w:spacing w:after="0"/>
              <w:rPr>
                <w:i/>
                <w:color w:val="548DD4"/>
                <w:sz w:val="16"/>
                <w:szCs w:val="16"/>
              </w:rPr>
            </w:pPr>
            <w:r>
              <w:rPr>
                <w:i/>
                <w:color w:val="548DD4"/>
                <w:sz w:val="16"/>
                <w:szCs w:val="16"/>
              </w:rPr>
              <w:t>NGEO-WEBC-PFC-0174</w:t>
            </w:r>
          </w:p>
        </w:tc>
        <w:tc>
          <w:tcPr>
            <w:tcW w:w="6662" w:type="dxa"/>
            <w:gridSpan w:val="3"/>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r>
              <w:rPr>
                <w:color w:val="548DD4"/>
              </w:rPr>
              <w:t xml:space="preserve"> from the results table</w:t>
            </w:r>
          </w:p>
        </w:tc>
      </w:tr>
    </w:tbl>
    <w:p w:rsidR="00371048" w:rsidRPr="000202B0" w:rsidRDefault="00371048" w:rsidP="00330782">
      <w:pPr>
        <w:pStyle w:val="Titre3"/>
      </w:pPr>
      <w:bookmarkStart w:id="261" w:name="_Toc421282832"/>
      <w:r>
        <w:t>NGEO-WEBC-VTC-0175</w:t>
      </w:r>
      <w:r w:rsidRPr="000202B0">
        <w:t>:</w:t>
      </w:r>
      <w:r>
        <w:t xml:space="preserve"> Download Options </w:t>
      </w:r>
      <w:r w:rsidR="00E5310F">
        <w:t xml:space="preserve">update with the </w:t>
      </w:r>
      <w:r w:rsidR="00992948">
        <w:t>selected</w:t>
      </w:r>
      <w:r>
        <w:t xml:space="preserve"> </w:t>
      </w:r>
      <w:r w:rsidR="008422E7">
        <w:t>D</w:t>
      </w:r>
      <w:r w:rsidR="00E5310F">
        <w:t>ataset</w:t>
      </w:r>
      <w:bookmarkEnd w:id="26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330782">
        <w:tc>
          <w:tcPr>
            <w:tcW w:w="8613" w:type="dxa"/>
            <w:gridSpan w:val="5"/>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330782">
        <w:tc>
          <w:tcPr>
            <w:tcW w:w="1607"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71048" w:rsidRPr="00544FC8" w:rsidRDefault="00371048" w:rsidP="009B3B1D">
            <w:pPr>
              <w:spacing w:after="0"/>
              <w:rPr>
                <w:i/>
                <w:color w:val="548DD4"/>
                <w:sz w:val="16"/>
                <w:szCs w:val="16"/>
              </w:rPr>
            </w:pPr>
            <w:r>
              <w:rPr>
                <w:i/>
                <w:color w:val="548DD4"/>
                <w:sz w:val="16"/>
                <w:szCs w:val="16"/>
              </w:rPr>
              <w:t>NGEO-WEBC-VTC-0175</w:t>
            </w:r>
          </w:p>
        </w:tc>
        <w:tc>
          <w:tcPr>
            <w:tcW w:w="1134"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71048" w:rsidRPr="00643EB9" w:rsidRDefault="00371048">
            <w:pPr>
              <w:spacing w:after="0"/>
              <w:rPr>
                <w:i/>
                <w:color w:val="548DD4"/>
                <w:sz w:val="16"/>
                <w:szCs w:val="16"/>
                <w:u w:val="single"/>
                <w:lang w:val="en-US"/>
              </w:rPr>
            </w:pPr>
            <w:r w:rsidRPr="00A67A35">
              <w:rPr>
                <w:i/>
                <w:color w:val="548DD4"/>
                <w:sz w:val="16"/>
                <w:szCs w:val="16"/>
                <w:lang w:val="en-US"/>
              </w:rPr>
              <w:t xml:space="preserve">Download Options </w:t>
            </w:r>
            <w:r w:rsidR="008422E7">
              <w:rPr>
                <w:i/>
                <w:color w:val="548DD4"/>
                <w:sz w:val="16"/>
                <w:szCs w:val="16"/>
                <w:lang w:val="en-US"/>
              </w:rPr>
              <w:t>u</w:t>
            </w:r>
            <w:r w:rsidR="008422E7" w:rsidRPr="00A67A35">
              <w:rPr>
                <w:i/>
                <w:color w:val="548DD4"/>
                <w:sz w:val="16"/>
                <w:szCs w:val="16"/>
                <w:lang w:val="en-US"/>
              </w:rPr>
              <w:t xml:space="preserve">pdate </w:t>
            </w:r>
            <w:r w:rsidRPr="00A67A35">
              <w:rPr>
                <w:i/>
                <w:color w:val="548DD4"/>
                <w:sz w:val="16"/>
                <w:szCs w:val="16"/>
                <w:lang w:val="en-US"/>
              </w:rPr>
              <w:t>with the selected Dataset</w:t>
            </w:r>
          </w:p>
        </w:tc>
      </w:tr>
      <w:tr w:rsidR="00371048" w:rsidRPr="00B17EAC" w:rsidTr="00330782">
        <w:trPr>
          <w:trHeight w:val="388"/>
        </w:trPr>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330782">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330782">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330782">
        <w:tc>
          <w:tcPr>
            <w:tcW w:w="8613" w:type="dxa"/>
            <w:gridSpan w:val="5"/>
            <w:shd w:val="clear" w:color="auto" w:fill="auto"/>
          </w:tcPr>
          <w:p w:rsidR="00371048" w:rsidRPr="00544FC8" w:rsidRDefault="00371048" w:rsidP="009B3B1D">
            <w:pPr>
              <w:spacing w:after="0"/>
            </w:pPr>
            <w:r>
              <w:t>None</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330782">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330782">
        <w:tc>
          <w:tcPr>
            <w:tcW w:w="8613" w:type="dxa"/>
            <w:gridSpan w:val="5"/>
            <w:shd w:val="clear" w:color="auto" w:fill="auto"/>
          </w:tcPr>
          <w:p w:rsidR="00371048" w:rsidRPr="00544FC8" w:rsidRDefault="00371048" w:rsidP="009B3B1D">
            <w:pPr>
              <w:spacing w:after="0"/>
            </w:pP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330782">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330782">
        <w:trPr>
          <w:trHeight w:val="258"/>
        </w:trPr>
        <w:tc>
          <w:tcPr>
            <w:tcW w:w="1951" w:type="dxa"/>
            <w:gridSpan w:val="2"/>
            <w:shd w:val="clear" w:color="auto" w:fill="auto"/>
            <w:vAlign w:val="center"/>
          </w:tcPr>
          <w:p w:rsidR="00371048" w:rsidRPr="00205CDF" w:rsidRDefault="00371048" w:rsidP="00DC4D99">
            <w:pPr>
              <w:spacing w:after="0"/>
              <w:rPr>
                <w:i/>
                <w:color w:val="548DD4"/>
                <w:sz w:val="16"/>
                <w:szCs w:val="16"/>
              </w:rPr>
            </w:pPr>
            <w:r>
              <w:rPr>
                <w:i/>
                <w:color w:val="548DD4"/>
                <w:sz w:val="16"/>
                <w:szCs w:val="16"/>
              </w:rPr>
              <w:t>NGEO-WEBC-PFC-0175</w:t>
            </w:r>
          </w:p>
        </w:tc>
        <w:tc>
          <w:tcPr>
            <w:tcW w:w="6662" w:type="dxa"/>
            <w:gridSpan w:val="3"/>
            <w:shd w:val="clear" w:color="auto" w:fill="auto"/>
            <w:vAlign w:val="center"/>
          </w:tcPr>
          <w:p w:rsidR="00371048" w:rsidRPr="00205CDF" w:rsidRDefault="00371048">
            <w:pPr>
              <w:spacing w:after="0"/>
              <w:rPr>
                <w:color w:val="548DD4"/>
              </w:rPr>
            </w:pPr>
            <w:r>
              <w:rPr>
                <w:color w:val="548DD4"/>
              </w:rPr>
              <w:t>Download options</w:t>
            </w:r>
            <w:r w:rsidRPr="00205CDF">
              <w:rPr>
                <w:color w:val="548DD4"/>
              </w:rPr>
              <w:t xml:space="preserve"> </w:t>
            </w:r>
            <w:r w:rsidRPr="008400C4">
              <w:rPr>
                <w:color w:val="548DD4"/>
              </w:rPr>
              <w:t>changes when the dataset selected changes</w:t>
            </w:r>
          </w:p>
        </w:tc>
      </w:tr>
      <w:tr w:rsidR="0097112D" w:rsidRPr="00A44929" w:rsidTr="00330782">
        <w:trPr>
          <w:trHeight w:val="258"/>
        </w:trPr>
        <w:tc>
          <w:tcPr>
            <w:tcW w:w="1951" w:type="dxa"/>
            <w:gridSpan w:val="2"/>
            <w:shd w:val="clear" w:color="auto" w:fill="auto"/>
          </w:tcPr>
          <w:p w:rsidR="0097112D" w:rsidRDefault="0097112D" w:rsidP="009B3B1D">
            <w:pPr>
              <w:spacing w:after="0"/>
              <w:rPr>
                <w:i/>
                <w:color w:val="548DD4"/>
                <w:sz w:val="16"/>
                <w:szCs w:val="16"/>
              </w:rPr>
            </w:pPr>
            <w:r>
              <w:rPr>
                <w:i/>
                <w:color w:val="548DD4"/>
                <w:sz w:val="16"/>
                <w:szCs w:val="16"/>
              </w:rPr>
              <w:t>NGEO-WEBC-PFC-0177</w:t>
            </w:r>
          </w:p>
        </w:tc>
        <w:tc>
          <w:tcPr>
            <w:tcW w:w="6662" w:type="dxa"/>
            <w:gridSpan w:val="3"/>
            <w:shd w:val="clear" w:color="auto" w:fill="auto"/>
          </w:tcPr>
          <w:p w:rsidR="0097112D" w:rsidRDefault="0097112D" w:rsidP="009B3B1D">
            <w:pPr>
              <w:spacing w:after="0"/>
              <w:rPr>
                <w:color w:val="548DD4"/>
              </w:rPr>
            </w:pPr>
            <w:r>
              <w:rPr>
                <w:color w:val="548DD4"/>
              </w:rPr>
              <w:t xml:space="preserve">Download option : crop product to search area is supported </w:t>
            </w:r>
          </w:p>
        </w:tc>
      </w:tr>
    </w:tbl>
    <w:p w:rsidR="006A7DD1" w:rsidRPr="000202B0" w:rsidRDefault="006A7DD1" w:rsidP="00330782">
      <w:pPr>
        <w:pStyle w:val="Titre3"/>
      </w:pPr>
      <w:bookmarkStart w:id="262" w:name="_Toc421282833"/>
      <w:r>
        <w:t>NGEO-WEBC-VTC-0180</w:t>
      </w:r>
      <w:r w:rsidRPr="000202B0">
        <w:t>:</w:t>
      </w:r>
      <w:r>
        <w:t xml:space="preserve"> H</w:t>
      </w:r>
      <w:r w:rsidR="003E536D">
        <w:t>elp</w:t>
      </w:r>
      <w:bookmarkEnd w:id="26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330782">
        <w:tc>
          <w:tcPr>
            <w:tcW w:w="8613" w:type="dxa"/>
            <w:gridSpan w:val="5"/>
            <w:shd w:val="clear" w:color="auto" w:fill="548DD4" w:themeFill="text2" w:themeFillTint="99"/>
          </w:tcPr>
          <w:p w:rsidR="006A7DD1" w:rsidRPr="0056181B" w:rsidRDefault="006A7DD1" w:rsidP="00435142">
            <w:pPr>
              <w:spacing w:after="0"/>
              <w:jc w:val="center"/>
              <w:rPr>
                <w:b/>
                <w:i/>
                <w:color w:val="FFFFFF"/>
                <w:szCs w:val="18"/>
                <w:lang w:val="en-US"/>
              </w:rPr>
            </w:pPr>
            <w:r>
              <w:rPr>
                <w:b/>
                <w:i/>
                <w:color w:val="FFFFFF"/>
                <w:szCs w:val="18"/>
                <w:lang w:val="en-US"/>
              </w:rPr>
              <w:t>NGEO VALIDATION TEST  CASE</w:t>
            </w:r>
          </w:p>
        </w:tc>
      </w:tr>
      <w:tr w:rsidR="006A7DD1" w:rsidRPr="008C4ACA" w:rsidTr="00330782">
        <w:tc>
          <w:tcPr>
            <w:tcW w:w="1607" w:type="dxa"/>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6A7DD1" w:rsidRPr="00544FC8" w:rsidRDefault="006A7DD1">
            <w:pPr>
              <w:spacing w:after="0"/>
              <w:rPr>
                <w:i/>
                <w:color w:val="548DD4"/>
                <w:sz w:val="16"/>
                <w:szCs w:val="16"/>
              </w:rPr>
            </w:pPr>
            <w:r>
              <w:rPr>
                <w:i/>
                <w:color w:val="548DD4"/>
                <w:sz w:val="16"/>
                <w:szCs w:val="16"/>
              </w:rPr>
              <w:t>NGEO-WEBC-VTC-0180</w:t>
            </w:r>
          </w:p>
        </w:tc>
        <w:tc>
          <w:tcPr>
            <w:tcW w:w="1134" w:type="dxa"/>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6A7DD1" w:rsidRPr="00643EB9" w:rsidRDefault="003E536D" w:rsidP="00435142">
            <w:pPr>
              <w:spacing w:after="0"/>
              <w:rPr>
                <w:i/>
                <w:color w:val="548DD4"/>
                <w:sz w:val="16"/>
                <w:szCs w:val="16"/>
                <w:u w:val="single"/>
                <w:lang w:val="en-US"/>
              </w:rPr>
            </w:pPr>
            <w:r w:rsidRPr="00A67A35">
              <w:rPr>
                <w:i/>
                <w:color w:val="548DD4"/>
                <w:sz w:val="16"/>
                <w:szCs w:val="16"/>
                <w:lang w:val="en-US"/>
              </w:rPr>
              <w:t>Help</w:t>
            </w:r>
          </w:p>
        </w:tc>
      </w:tr>
      <w:tr w:rsidR="006A7DD1" w:rsidRPr="00B17EAC" w:rsidTr="00330782">
        <w:trPr>
          <w:trHeight w:val="388"/>
        </w:trPr>
        <w:tc>
          <w:tcPr>
            <w:tcW w:w="8613" w:type="dxa"/>
            <w:gridSpan w:val="5"/>
            <w:shd w:val="clear" w:color="auto" w:fill="A6A6A6"/>
          </w:tcPr>
          <w:p w:rsidR="006A7DD1" w:rsidRPr="00544FC8" w:rsidRDefault="006A7DD1" w:rsidP="00435142">
            <w:pPr>
              <w:spacing w:after="0"/>
              <w:rPr>
                <w:b/>
                <w:sz w:val="14"/>
                <w:szCs w:val="14"/>
              </w:rPr>
            </w:pPr>
            <w:r>
              <w:rPr>
                <w:b/>
                <w:sz w:val="14"/>
                <w:szCs w:val="14"/>
              </w:rPr>
              <w:t>Description and Objective</w:t>
            </w:r>
          </w:p>
        </w:tc>
      </w:tr>
      <w:tr w:rsidR="006A7DD1" w:rsidRPr="008C4ACA" w:rsidTr="00330782">
        <w:trPr>
          <w:trHeight w:val="113"/>
        </w:trPr>
        <w:tc>
          <w:tcPr>
            <w:tcW w:w="8613" w:type="dxa"/>
            <w:gridSpan w:val="5"/>
            <w:shd w:val="clear" w:color="auto" w:fill="auto"/>
          </w:tcPr>
          <w:p w:rsidR="006A7DD1" w:rsidRPr="0056181B" w:rsidRDefault="006A7DD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r w:rsidR="008C7627">
              <w:rPr>
                <w:i/>
                <w:color w:val="548DD4"/>
                <w:sz w:val="16"/>
                <w:szCs w:val="16"/>
                <w:lang w:val="en-US"/>
              </w:rPr>
              <w:t>acess to online guide.</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Inputs Specification</w:t>
            </w:r>
          </w:p>
        </w:tc>
      </w:tr>
      <w:tr w:rsidR="006A7DD1" w:rsidRPr="008C4ACA" w:rsidTr="00330782">
        <w:tc>
          <w:tcPr>
            <w:tcW w:w="8613" w:type="dxa"/>
            <w:gridSpan w:val="5"/>
            <w:shd w:val="clear" w:color="auto" w:fill="auto"/>
          </w:tcPr>
          <w:p w:rsidR="006A7DD1" w:rsidRPr="004A7054" w:rsidRDefault="006A7DD1" w:rsidP="00435142">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Outputs Specification</w:t>
            </w:r>
          </w:p>
        </w:tc>
      </w:tr>
      <w:tr w:rsidR="006A7DD1" w:rsidRPr="00B17EAC" w:rsidTr="00330782">
        <w:tc>
          <w:tcPr>
            <w:tcW w:w="8613" w:type="dxa"/>
            <w:gridSpan w:val="5"/>
            <w:shd w:val="clear" w:color="auto" w:fill="auto"/>
          </w:tcPr>
          <w:p w:rsidR="006A7DD1" w:rsidRPr="00544FC8" w:rsidRDefault="006A7DD1" w:rsidP="00435142">
            <w:pPr>
              <w:spacing w:after="0"/>
            </w:pPr>
            <w:r>
              <w:t>None</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Pr>
                <w:b/>
                <w:sz w:val="14"/>
                <w:szCs w:val="14"/>
              </w:rPr>
              <w:t>Environmental needs</w:t>
            </w:r>
          </w:p>
        </w:tc>
      </w:tr>
      <w:tr w:rsidR="006A7DD1" w:rsidRPr="00B17EAC" w:rsidTr="00330782">
        <w:tc>
          <w:tcPr>
            <w:tcW w:w="8613" w:type="dxa"/>
            <w:gridSpan w:val="5"/>
            <w:shd w:val="clear" w:color="auto" w:fill="auto"/>
          </w:tcPr>
          <w:p w:rsidR="006A7DD1" w:rsidRPr="005E1E95" w:rsidRDefault="006A7DD1" w:rsidP="00435142">
            <w:pPr>
              <w:spacing w:after="0"/>
              <w:rPr>
                <w:lang w:val="en-US"/>
              </w:rPr>
            </w:pPr>
            <w:r>
              <w:rPr>
                <w:lang w:val="en-US"/>
              </w:rPr>
              <w:lastRenderedPageBreak/>
              <w:t xml:space="preserve">Same needs than </w:t>
            </w:r>
            <w:r w:rsidRPr="00801651">
              <w:rPr>
                <w:i/>
                <w:color w:val="548DD4"/>
                <w:sz w:val="18"/>
                <w:szCs w:val="18"/>
              </w:rPr>
              <w:t>NGEO-WEBC-VTC-0010</w:t>
            </w:r>
            <w:r>
              <w:rPr>
                <w:i/>
                <w:color w:val="548DD4"/>
                <w:sz w:val="18"/>
                <w:szCs w:val="18"/>
              </w:rPr>
              <w:t>.</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Constraints</w:t>
            </w:r>
          </w:p>
        </w:tc>
      </w:tr>
      <w:tr w:rsidR="006A7DD1" w:rsidRPr="00B17EAC" w:rsidTr="00330782">
        <w:tc>
          <w:tcPr>
            <w:tcW w:w="8613" w:type="dxa"/>
            <w:gridSpan w:val="5"/>
            <w:shd w:val="clear" w:color="auto" w:fill="auto"/>
          </w:tcPr>
          <w:p w:rsidR="006A7DD1" w:rsidRPr="00544FC8" w:rsidRDefault="006A7DD1" w:rsidP="00435142">
            <w:pPr>
              <w:spacing w:after="0"/>
            </w:pP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Dependencies</w:t>
            </w:r>
          </w:p>
        </w:tc>
      </w:tr>
      <w:tr w:rsidR="006A7DD1" w:rsidRPr="004E5884" w:rsidTr="00330782">
        <w:tc>
          <w:tcPr>
            <w:tcW w:w="8613" w:type="dxa"/>
            <w:gridSpan w:val="5"/>
            <w:shd w:val="clear" w:color="auto" w:fill="auto"/>
            <w:vAlign w:val="center"/>
          </w:tcPr>
          <w:p w:rsidR="006A7DD1" w:rsidRPr="00EF5642" w:rsidRDefault="006A7DD1" w:rsidP="00DC4D99">
            <w:pPr>
              <w:spacing w:after="0"/>
              <w:rPr>
                <w:i/>
                <w:color w:val="548DD4"/>
                <w:sz w:val="18"/>
                <w:szCs w:val="18"/>
              </w:rPr>
            </w:pPr>
            <w:r>
              <w:rPr>
                <w:i/>
                <w:color w:val="548DD4"/>
                <w:sz w:val="18"/>
                <w:szCs w:val="18"/>
              </w:rPr>
              <w:t>NGEO-WEBC-VTC-001</w:t>
            </w:r>
            <w:r w:rsidRPr="00801651">
              <w:rPr>
                <w:i/>
                <w:color w:val="548DD4"/>
                <w:sz w:val="18"/>
                <w:szCs w:val="18"/>
              </w:rPr>
              <w:t>0</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Pr>
                <w:b/>
                <w:sz w:val="14"/>
                <w:szCs w:val="14"/>
              </w:rPr>
              <w:t>Pass/Fail Criteria</w:t>
            </w:r>
          </w:p>
        </w:tc>
      </w:tr>
      <w:tr w:rsidR="006A7DD1" w:rsidRPr="00A44929" w:rsidTr="00330782">
        <w:trPr>
          <w:trHeight w:val="258"/>
        </w:trPr>
        <w:tc>
          <w:tcPr>
            <w:tcW w:w="1951" w:type="dxa"/>
            <w:gridSpan w:val="2"/>
            <w:shd w:val="clear" w:color="auto" w:fill="auto"/>
            <w:vAlign w:val="center"/>
          </w:tcPr>
          <w:p w:rsidR="006A7DD1" w:rsidRPr="00200AD3" w:rsidRDefault="006A7DD1" w:rsidP="00DC4D99">
            <w:pPr>
              <w:spacing w:after="0"/>
              <w:rPr>
                <w:i/>
                <w:color w:val="548DD4"/>
                <w:sz w:val="16"/>
                <w:szCs w:val="16"/>
                <w:lang w:val="en-GB"/>
              </w:rPr>
            </w:pPr>
            <w:r w:rsidRPr="00200AD3">
              <w:rPr>
                <w:i/>
                <w:color w:val="548DD4"/>
                <w:sz w:val="16"/>
                <w:szCs w:val="16"/>
                <w:lang w:val="en-GB"/>
              </w:rPr>
              <w:t>NGEO-WEBC-PFC-0180</w:t>
            </w:r>
          </w:p>
        </w:tc>
        <w:tc>
          <w:tcPr>
            <w:tcW w:w="6662" w:type="dxa"/>
            <w:gridSpan w:val="3"/>
            <w:shd w:val="clear" w:color="auto" w:fill="auto"/>
            <w:vAlign w:val="center"/>
          </w:tcPr>
          <w:p w:rsidR="006A7DD1" w:rsidRPr="00200AD3" w:rsidRDefault="006A7DD1">
            <w:pPr>
              <w:spacing w:after="0"/>
              <w:rPr>
                <w:color w:val="548DD4"/>
                <w:lang w:val="en-GB"/>
              </w:rPr>
            </w:pPr>
            <w:r w:rsidRPr="00200AD3">
              <w:rPr>
                <w:color w:val="548DD4"/>
                <w:lang w:val="en-GB"/>
              </w:rPr>
              <w:t xml:space="preserve">Online guide is displayed and pages are </w:t>
            </w:r>
            <w:r w:rsidR="00D562DB" w:rsidRPr="00D562DB">
              <w:rPr>
                <w:color w:val="548DD4"/>
                <w:lang w:val="en-GB"/>
              </w:rPr>
              <w:t>accessible</w:t>
            </w:r>
          </w:p>
        </w:tc>
      </w:tr>
      <w:tr w:rsidR="003E536D" w:rsidRPr="00A44929" w:rsidTr="00330782">
        <w:trPr>
          <w:trHeight w:val="258"/>
        </w:trPr>
        <w:tc>
          <w:tcPr>
            <w:tcW w:w="1951" w:type="dxa"/>
            <w:gridSpan w:val="2"/>
            <w:shd w:val="clear" w:color="auto" w:fill="auto"/>
            <w:vAlign w:val="center"/>
          </w:tcPr>
          <w:p w:rsidR="003E536D" w:rsidRPr="00200AD3" w:rsidRDefault="003E536D" w:rsidP="00DC4D99">
            <w:pPr>
              <w:spacing w:after="0"/>
              <w:rPr>
                <w:i/>
                <w:color w:val="548DD4"/>
                <w:sz w:val="16"/>
                <w:szCs w:val="16"/>
                <w:lang w:val="en-GB"/>
              </w:rPr>
            </w:pPr>
            <w:r w:rsidRPr="00200AD3">
              <w:rPr>
                <w:i/>
                <w:color w:val="548DD4"/>
                <w:sz w:val="16"/>
                <w:szCs w:val="16"/>
                <w:lang w:val="en-GB"/>
              </w:rPr>
              <w:t>NGEO-WEBC-PFC-018</w:t>
            </w:r>
            <w:r w:rsidR="00D562DB" w:rsidRPr="00200AD3">
              <w:rPr>
                <w:i/>
                <w:color w:val="548DD4"/>
                <w:sz w:val="16"/>
                <w:szCs w:val="16"/>
                <w:lang w:val="en-GB"/>
              </w:rPr>
              <w:t>1</w:t>
            </w:r>
          </w:p>
        </w:tc>
        <w:tc>
          <w:tcPr>
            <w:tcW w:w="6662" w:type="dxa"/>
            <w:gridSpan w:val="3"/>
            <w:shd w:val="clear" w:color="auto" w:fill="auto"/>
            <w:vAlign w:val="center"/>
          </w:tcPr>
          <w:p w:rsidR="003E536D" w:rsidRPr="00200AD3" w:rsidRDefault="00D562DB">
            <w:pPr>
              <w:spacing w:after="0"/>
              <w:rPr>
                <w:color w:val="548DD4"/>
                <w:lang w:val="en-GB"/>
              </w:rPr>
            </w:pPr>
            <w:r w:rsidRPr="00200AD3">
              <w:rPr>
                <w:color w:val="548DD4"/>
                <w:lang w:val="en-GB"/>
              </w:rPr>
              <w:t>Context help can be browse from the table of contents</w:t>
            </w:r>
          </w:p>
        </w:tc>
      </w:tr>
      <w:tr w:rsidR="00D562DB" w:rsidRPr="00A44929" w:rsidTr="00330782">
        <w:trPr>
          <w:trHeight w:val="258"/>
        </w:trPr>
        <w:tc>
          <w:tcPr>
            <w:tcW w:w="1951" w:type="dxa"/>
            <w:gridSpan w:val="2"/>
            <w:shd w:val="clear" w:color="auto" w:fill="auto"/>
            <w:vAlign w:val="center"/>
          </w:tcPr>
          <w:p w:rsidR="00D562DB" w:rsidRPr="00200AD3" w:rsidRDefault="00D562DB" w:rsidP="00DC4D99">
            <w:pPr>
              <w:spacing w:after="0"/>
              <w:rPr>
                <w:i/>
                <w:color w:val="548DD4"/>
                <w:sz w:val="16"/>
                <w:szCs w:val="16"/>
                <w:lang w:val="en-GB"/>
              </w:rPr>
            </w:pPr>
            <w:r w:rsidRPr="00200AD3">
              <w:rPr>
                <w:i/>
                <w:color w:val="548DD4"/>
                <w:sz w:val="16"/>
                <w:szCs w:val="16"/>
                <w:lang w:val="en-GB"/>
              </w:rPr>
              <w:t>NGEO-WEBC-PFC-0185</w:t>
            </w:r>
          </w:p>
        </w:tc>
        <w:tc>
          <w:tcPr>
            <w:tcW w:w="6662" w:type="dxa"/>
            <w:gridSpan w:val="3"/>
            <w:shd w:val="clear" w:color="auto" w:fill="auto"/>
            <w:vAlign w:val="center"/>
          </w:tcPr>
          <w:p w:rsidR="00D562DB" w:rsidRPr="00200AD3" w:rsidRDefault="00D562DB">
            <w:pPr>
              <w:spacing w:after="0"/>
              <w:rPr>
                <w:color w:val="548DD4"/>
                <w:lang w:val="en-GB"/>
              </w:rPr>
            </w:pPr>
            <w:r w:rsidRPr="00200AD3">
              <w:rPr>
                <w:color w:val="548DD4"/>
                <w:lang w:val="en-GB"/>
              </w:rPr>
              <w:t>Context help is displayed as tooltip</w:t>
            </w:r>
          </w:p>
        </w:tc>
      </w:tr>
    </w:tbl>
    <w:p w:rsidR="00A86A3E" w:rsidRPr="000202B0" w:rsidRDefault="00A86A3E" w:rsidP="00330782">
      <w:pPr>
        <w:pStyle w:val="Titre3"/>
      </w:pPr>
      <w:bookmarkStart w:id="263" w:name="_Toc421282834"/>
      <w:r>
        <w:t>NGEO-WEBC-VTC-0190</w:t>
      </w:r>
      <w:r w:rsidRPr="000202B0">
        <w:t>:</w:t>
      </w:r>
      <w:r>
        <w:t xml:space="preserve"> Import</w:t>
      </w:r>
      <w:bookmarkEnd w:id="26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330782">
        <w:tc>
          <w:tcPr>
            <w:tcW w:w="8613" w:type="dxa"/>
            <w:gridSpan w:val="5"/>
            <w:shd w:val="clear" w:color="auto" w:fill="548DD4" w:themeFill="text2" w:themeFillTint="99"/>
          </w:tcPr>
          <w:p w:rsidR="00A86A3E" w:rsidRPr="0056181B" w:rsidRDefault="00A86A3E" w:rsidP="00435142">
            <w:pPr>
              <w:spacing w:after="0"/>
              <w:jc w:val="center"/>
              <w:rPr>
                <w:b/>
                <w:i/>
                <w:color w:val="FFFFFF"/>
                <w:szCs w:val="18"/>
                <w:lang w:val="en-US"/>
              </w:rPr>
            </w:pPr>
            <w:r>
              <w:rPr>
                <w:b/>
                <w:i/>
                <w:color w:val="FFFFFF"/>
                <w:szCs w:val="18"/>
                <w:lang w:val="en-US"/>
              </w:rPr>
              <w:t>NGEO VALIDATION TEST  CASE</w:t>
            </w:r>
          </w:p>
        </w:tc>
      </w:tr>
      <w:tr w:rsidR="00A86A3E" w:rsidRPr="008C4ACA" w:rsidTr="00330782">
        <w:tc>
          <w:tcPr>
            <w:tcW w:w="1607" w:type="dxa"/>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A86A3E" w:rsidRPr="00544FC8" w:rsidRDefault="00A86A3E" w:rsidP="00435142">
            <w:pPr>
              <w:spacing w:after="0"/>
              <w:rPr>
                <w:i/>
                <w:color w:val="548DD4"/>
                <w:sz w:val="16"/>
                <w:szCs w:val="16"/>
              </w:rPr>
            </w:pPr>
            <w:r>
              <w:rPr>
                <w:i/>
                <w:color w:val="548DD4"/>
                <w:sz w:val="16"/>
                <w:szCs w:val="16"/>
              </w:rPr>
              <w:t>NGEO-WEBC-VTC-0190</w:t>
            </w:r>
          </w:p>
        </w:tc>
        <w:tc>
          <w:tcPr>
            <w:tcW w:w="1134" w:type="dxa"/>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86A3E" w:rsidRPr="00643EB9" w:rsidRDefault="00A86A3E" w:rsidP="00435142">
            <w:pPr>
              <w:spacing w:after="0"/>
              <w:rPr>
                <w:i/>
                <w:color w:val="548DD4"/>
                <w:sz w:val="16"/>
                <w:szCs w:val="16"/>
                <w:u w:val="single"/>
                <w:lang w:val="en-US"/>
              </w:rPr>
            </w:pPr>
            <w:r w:rsidRPr="00A67A35">
              <w:rPr>
                <w:i/>
                <w:color w:val="548DD4"/>
                <w:sz w:val="16"/>
                <w:szCs w:val="16"/>
                <w:lang w:val="en-US"/>
              </w:rPr>
              <w:t>Import</w:t>
            </w:r>
          </w:p>
        </w:tc>
      </w:tr>
      <w:tr w:rsidR="00A86A3E" w:rsidRPr="00B17EAC" w:rsidTr="00330782">
        <w:trPr>
          <w:trHeight w:val="388"/>
        </w:trPr>
        <w:tc>
          <w:tcPr>
            <w:tcW w:w="8613" w:type="dxa"/>
            <w:gridSpan w:val="5"/>
            <w:shd w:val="clear" w:color="auto" w:fill="A6A6A6"/>
          </w:tcPr>
          <w:p w:rsidR="00A86A3E" w:rsidRPr="00544FC8" w:rsidRDefault="00A86A3E" w:rsidP="00435142">
            <w:pPr>
              <w:spacing w:after="0"/>
              <w:rPr>
                <w:b/>
                <w:sz w:val="14"/>
                <w:szCs w:val="14"/>
              </w:rPr>
            </w:pPr>
            <w:r>
              <w:rPr>
                <w:b/>
                <w:sz w:val="14"/>
                <w:szCs w:val="14"/>
              </w:rPr>
              <w:t>Description and Objective</w:t>
            </w:r>
          </w:p>
        </w:tc>
      </w:tr>
      <w:tr w:rsidR="00A86A3E" w:rsidRPr="008C4ACA" w:rsidTr="00330782">
        <w:trPr>
          <w:trHeight w:val="113"/>
        </w:trPr>
        <w:tc>
          <w:tcPr>
            <w:tcW w:w="8613" w:type="dxa"/>
            <w:gridSpan w:val="5"/>
            <w:shd w:val="clear" w:color="auto" w:fill="auto"/>
          </w:tcPr>
          <w:p w:rsidR="00A86A3E" w:rsidRPr="0056181B" w:rsidRDefault="00A86A3E">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9E3A79">
              <w:rPr>
                <w:i/>
                <w:color w:val="548DD4"/>
                <w:sz w:val="16"/>
                <w:szCs w:val="16"/>
                <w:lang w:val="en-US"/>
              </w:rPr>
              <w:t>with import of a geographic area.</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Inputs Specification</w:t>
            </w:r>
          </w:p>
        </w:tc>
      </w:tr>
      <w:tr w:rsidR="00A86A3E" w:rsidRPr="008C4ACA" w:rsidTr="00330782">
        <w:tc>
          <w:tcPr>
            <w:tcW w:w="8613" w:type="dxa"/>
            <w:gridSpan w:val="5"/>
            <w:shd w:val="clear" w:color="auto" w:fill="auto"/>
          </w:tcPr>
          <w:p w:rsidR="00A86A3E" w:rsidRPr="004A7054" w:rsidRDefault="00A86A3E">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Outputs Specification</w:t>
            </w:r>
          </w:p>
        </w:tc>
      </w:tr>
      <w:tr w:rsidR="00A86A3E" w:rsidRPr="00B17EAC" w:rsidTr="00330782">
        <w:tc>
          <w:tcPr>
            <w:tcW w:w="8613" w:type="dxa"/>
            <w:gridSpan w:val="5"/>
            <w:shd w:val="clear" w:color="auto" w:fill="auto"/>
          </w:tcPr>
          <w:p w:rsidR="00A86A3E" w:rsidRPr="00544FC8" w:rsidRDefault="00A86A3E" w:rsidP="00435142">
            <w:pPr>
              <w:spacing w:after="0"/>
            </w:pPr>
            <w:r>
              <w:t>None</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Pr>
                <w:b/>
                <w:sz w:val="14"/>
                <w:szCs w:val="14"/>
              </w:rPr>
              <w:t>Environmental needs</w:t>
            </w:r>
          </w:p>
        </w:tc>
      </w:tr>
      <w:tr w:rsidR="00A86A3E" w:rsidRPr="00B17EAC" w:rsidTr="00330782">
        <w:tc>
          <w:tcPr>
            <w:tcW w:w="8613" w:type="dxa"/>
            <w:gridSpan w:val="5"/>
            <w:shd w:val="clear" w:color="auto" w:fill="auto"/>
          </w:tcPr>
          <w:p w:rsidR="00A86A3E" w:rsidRDefault="00A86A3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p w:rsidR="00E4204F" w:rsidRPr="005E1E95" w:rsidRDefault="00E4204F">
            <w:pPr>
              <w:spacing w:after="0"/>
              <w:rPr>
                <w:lang w:val="en-US"/>
              </w:rPr>
            </w:pPr>
            <w:r>
              <w:rPr>
                <w:lang w:val="en-US"/>
              </w:rPr>
              <w:t xml:space="preserve">The files in archive </w:t>
            </w:r>
            <w:r w:rsidRPr="00E4204F">
              <w:rPr>
                <w:lang w:val="en-US"/>
              </w:rPr>
              <w:t>ngEO-WEBC-TestData</w:t>
            </w:r>
            <w:r>
              <w:rPr>
                <w:lang w:val="en-US"/>
              </w:rPr>
              <w:t>.zip are needed for the tests.</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Constraints</w:t>
            </w:r>
          </w:p>
        </w:tc>
      </w:tr>
      <w:tr w:rsidR="00A86A3E" w:rsidRPr="00B17EAC" w:rsidTr="00330782">
        <w:tc>
          <w:tcPr>
            <w:tcW w:w="8613" w:type="dxa"/>
            <w:gridSpan w:val="5"/>
            <w:shd w:val="clear" w:color="auto" w:fill="auto"/>
          </w:tcPr>
          <w:p w:rsidR="00A86A3E" w:rsidRPr="00544FC8" w:rsidRDefault="00A86A3E" w:rsidP="00435142">
            <w:pPr>
              <w:spacing w:after="0"/>
            </w:pP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Dependencies</w:t>
            </w:r>
          </w:p>
        </w:tc>
      </w:tr>
      <w:tr w:rsidR="00A86A3E" w:rsidRPr="004E5884" w:rsidTr="00330782">
        <w:tc>
          <w:tcPr>
            <w:tcW w:w="8613" w:type="dxa"/>
            <w:gridSpan w:val="5"/>
            <w:shd w:val="clear" w:color="auto" w:fill="auto"/>
          </w:tcPr>
          <w:p w:rsidR="00A86A3E" w:rsidRPr="00EF5642" w:rsidRDefault="00A86A3E">
            <w:pPr>
              <w:spacing w:after="0"/>
              <w:rPr>
                <w:i/>
                <w:color w:val="548DD4"/>
                <w:sz w:val="18"/>
                <w:szCs w:val="18"/>
              </w:rPr>
            </w:pPr>
            <w:r>
              <w:rPr>
                <w:i/>
                <w:color w:val="548DD4"/>
                <w:sz w:val="18"/>
                <w:szCs w:val="18"/>
              </w:rPr>
              <w:t>NGEO-WEBC-VTC-003</w:t>
            </w:r>
            <w:r w:rsidRPr="00801651">
              <w:rPr>
                <w:i/>
                <w:color w:val="548DD4"/>
                <w:sz w:val="18"/>
                <w:szCs w:val="18"/>
              </w:rPr>
              <w:t>0</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Pr>
                <w:b/>
                <w:sz w:val="14"/>
                <w:szCs w:val="14"/>
              </w:rPr>
              <w:t>Pass/Fail Criteria</w:t>
            </w:r>
          </w:p>
        </w:tc>
      </w:tr>
      <w:tr w:rsidR="00A86A3E" w:rsidRPr="00A44929" w:rsidTr="00330782">
        <w:trPr>
          <w:trHeight w:val="258"/>
        </w:trPr>
        <w:tc>
          <w:tcPr>
            <w:tcW w:w="1951" w:type="dxa"/>
            <w:gridSpan w:val="2"/>
            <w:shd w:val="clear" w:color="auto" w:fill="auto"/>
            <w:vAlign w:val="center"/>
          </w:tcPr>
          <w:p w:rsidR="00A86A3E" w:rsidRPr="009B26D3" w:rsidRDefault="00A86A3E" w:rsidP="00DC4D99">
            <w:pPr>
              <w:spacing w:after="0"/>
              <w:rPr>
                <w:i/>
                <w:color w:val="548DD4"/>
                <w:sz w:val="16"/>
                <w:szCs w:val="16"/>
                <w:lang w:val="en-GB"/>
              </w:rPr>
            </w:pPr>
            <w:r w:rsidRPr="009B26D3">
              <w:rPr>
                <w:i/>
                <w:color w:val="548DD4"/>
                <w:sz w:val="16"/>
                <w:szCs w:val="16"/>
                <w:lang w:val="en-GB"/>
              </w:rPr>
              <w:t>NGEO-WEBC-PFC-01</w:t>
            </w:r>
            <w:r w:rsidR="00605286">
              <w:rPr>
                <w:i/>
                <w:color w:val="548DD4"/>
                <w:sz w:val="16"/>
                <w:szCs w:val="16"/>
                <w:lang w:val="en-GB"/>
              </w:rPr>
              <w:t>9</w:t>
            </w:r>
            <w:r w:rsidRPr="009B26D3">
              <w:rPr>
                <w:i/>
                <w:color w:val="548DD4"/>
                <w:sz w:val="16"/>
                <w:szCs w:val="16"/>
                <w:lang w:val="en-GB"/>
              </w:rPr>
              <w:t>0</w:t>
            </w:r>
          </w:p>
        </w:tc>
        <w:tc>
          <w:tcPr>
            <w:tcW w:w="6662" w:type="dxa"/>
            <w:gridSpan w:val="3"/>
            <w:shd w:val="clear" w:color="auto" w:fill="auto"/>
            <w:vAlign w:val="center"/>
          </w:tcPr>
          <w:p w:rsidR="00A86A3E" w:rsidRPr="009B26D3" w:rsidRDefault="00605286">
            <w:pPr>
              <w:spacing w:after="0"/>
              <w:rPr>
                <w:color w:val="548DD4"/>
                <w:lang w:val="en-GB"/>
              </w:rPr>
            </w:pPr>
            <w:r>
              <w:rPr>
                <w:color w:val="548DD4"/>
                <w:lang w:val="en-GB"/>
              </w:rPr>
              <w:t>The geographical area is displayed</w:t>
            </w:r>
            <w:r w:rsidR="006F4DA7">
              <w:rPr>
                <w:color w:val="548DD4"/>
                <w:lang w:val="en-GB"/>
              </w:rPr>
              <w:t xml:space="preserve"> for a KML file</w:t>
            </w:r>
          </w:p>
        </w:tc>
      </w:tr>
      <w:tr w:rsidR="006F4DA7" w:rsidRPr="00A44929" w:rsidTr="00330782">
        <w:trPr>
          <w:trHeight w:val="258"/>
        </w:trPr>
        <w:tc>
          <w:tcPr>
            <w:tcW w:w="1951" w:type="dxa"/>
            <w:gridSpan w:val="2"/>
            <w:shd w:val="clear" w:color="auto" w:fill="auto"/>
            <w:vAlign w:val="center"/>
          </w:tcPr>
          <w:p w:rsidR="006F4DA7" w:rsidRPr="009B26D3" w:rsidRDefault="006F4DA7" w:rsidP="00DC4D99">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91</w:t>
            </w:r>
          </w:p>
        </w:tc>
        <w:tc>
          <w:tcPr>
            <w:tcW w:w="6662" w:type="dxa"/>
            <w:gridSpan w:val="3"/>
            <w:shd w:val="clear" w:color="auto" w:fill="auto"/>
            <w:vAlign w:val="center"/>
          </w:tcPr>
          <w:p w:rsidR="006F4DA7" w:rsidRPr="009B26D3" w:rsidRDefault="006F4DA7">
            <w:pPr>
              <w:spacing w:after="0"/>
              <w:rPr>
                <w:color w:val="548DD4"/>
                <w:lang w:val="en-GB"/>
              </w:rPr>
            </w:pPr>
            <w:r>
              <w:rPr>
                <w:color w:val="548DD4"/>
                <w:lang w:val="en-GB"/>
              </w:rPr>
              <w:t>The geographical area is displayed for a GeoJSON file</w:t>
            </w:r>
          </w:p>
        </w:tc>
      </w:tr>
      <w:tr w:rsidR="006F4DA7" w:rsidRPr="00A44929" w:rsidTr="00330782">
        <w:trPr>
          <w:trHeight w:val="258"/>
        </w:trPr>
        <w:tc>
          <w:tcPr>
            <w:tcW w:w="1951" w:type="dxa"/>
            <w:gridSpan w:val="2"/>
            <w:shd w:val="clear" w:color="auto" w:fill="auto"/>
            <w:vAlign w:val="center"/>
          </w:tcPr>
          <w:p w:rsidR="006F4DA7" w:rsidRPr="009B26D3" w:rsidRDefault="006F4DA7" w:rsidP="00DC4D99">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92</w:t>
            </w:r>
          </w:p>
        </w:tc>
        <w:tc>
          <w:tcPr>
            <w:tcW w:w="6662" w:type="dxa"/>
            <w:gridSpan w:val="3"/>
            <w:shd w:val="clear" w:color="auto" w:fill="auto"/>
            <w:vAlign w:val="center"/>
          </w:tcPr>
          <w:p w:rsidR="006F4DA7" w:rsidRDefault="006F4DA7">
            <w:pPr>
              <w:spacing w:after="0"/>
              <w:rPr>
                <w:color w:val="548DD4"/>
                <w:lang w:val="en-GB"/>
              </w:rPr>
            </w:pPr>
            <w:r>
              <w:rPr>
                <w:color w:val="548DD4"/>
                <w:lang w:val="en-GB"/>
              </w:rPr>
              <w:t>The geographical area is displayed for a GML file</w:t>
            </w:r>
          </w:p>
        </w:tc>
      </w:tr>
      <w:tr w:rsidR="006F4DA7" w:rsidRPr="00A44929" w:rsidTr="00330782">
        <w:trPr>
          <w:trHeight w:val="258"/>
        </w:trPr>
        <w:tc>
          <w:tcPr>
            <w:tcW w:w="1951" w:type="dxa"/>
            <w:gridSpan w:val="2"/>
            <w:shd w:val="clear" w:color="auto" w:fill="auto"/>
            <w:vAlign w:val="center"/>
          </w:tcPr>
          <w:p w:rsidR="006F4DA7" w:rsidRPr="009B26D3" w:rsidRDefault="006F4DA7" w:rsidP="00DC4D99">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95</w:t>
            </w:r>
          </w:p>
        </w:tc>
        <w:tc>
          <w:tcPr>
            <w:tcW w:w="6662" w:type="dxa"/>
            <w:gridSpan w:val="3"/>
            <w:shd w:val="clear" w:color="auto" w:fill="auto"/>
            <w:vAlign w:val="center"/>
          </w:tcPr>
          <w:p w:rsidR="006F4DA7" w:rsidRDefault="006F4DA7">
            <w:pPr>
              <w:spacing w:after="0"/>
              <w:rPr>
                <w:color w:val="548DD4"/>
                <w:lang w:val="en-GB"/>
              </w:rPr>
            </w:pPr>
            <w:r>
              <w:rPr>
                <w:color w:val="548DD4"/>
                <w:lang w:val="en-GB"/>
              </w:rPr>
              <w:t>An error message is displayed for file with too many features</w:t>
            </w:r>
          </w:p>
        </w:tc>
      </w:tr>
      <w:tr w:rsidR="006F4DA7" w:rsidRPr="00A44929" w:rsidTr="00330782">
        <w:trPr>
          <w:trHeight w:val="258"/>
        </w:trPr>
        <w:tc>
          <w:tcPr>
            <w:tcW w:w="1951" w:type="dxa"/>
            <w:gridSpan w:val="2"/>
            <w:shd w:val="clear" w:color="auto" w:fill="auto"/>
            <w:vAlign w:val="center"/>
          </w:tcPr>
          <w:p w:rsidR="006F4DA7" w:rsidRPr="009B26D3" w:rsidRDefault="006F4DA7" w:rsidP="00DC4D99">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96</w:t>
            </w:r>
          </w:p>
        </w:tc>
        <w:tc>
          <w:tcPr>
            <w:tcW w:w="6662" w:type="dxa"/>
            <w:gridSpan w:val="3"/>
            <w:shd w:val="clear" w:color="auto" w:fill="auto"/>
            <w:vAlign w:val="center"/>
          </w:tcPr>
          <w:p w:rsidR="006F4DA7" w:rsidRDefault="006F4DA7">
            <w:pPr>
              <w:spacing w:after="0"/>
              <w:rPr>
                <w:color w:val="548DD4"/>
                <w:lang w:val="en-GB"/>
              </w:rPr>
            </w:pPr>
            <w:r>
              <w:rPr>
                <w:color w:val="548DD4"/>
                <w:lang w:val="en-GB"/>
              </w:rPr>
              <w:t>An error message is displayed for an invalid file</w:t>
            </w:r>
          </w:p>
        </w:tc>
      </w:tr>
    </w:tbl>
    <w:p w:rsidR="0039376E" w:rsidRPr="000202B0" w:rsidRDefault="0039376E" w:rsidP="00330782">
      <w:pPr>
        <w:pStyle w:val="Titre3"/>
      </w:pPr>
      <w:bookmarkStart w:id="264" w:name="_Toc346804786"/>
      <w:bookmarkStart w:id="265" w:name="_Toc421282835"/>
      <w:r>
        <w:t>NGEO-WEBC-VTC-0200</w:t>
      </w:r>
      <w:r w:rsidRPr="000202B0">
        <w:t>:</w:t>
      </w:r>
      <w:r>
        <w:t xml:space="preserve"> Search Shared URL</w:t>
      </w:r>
      <w:bookmarkEnd w:id="264"/>
      <w:bookmarkEnd w:id="26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330782">
        <w:tc>
          <w:tcPr>
            <w:tcW w:w="8613" w:type="dxa"/>
            <w:gridSpan w:val="5"/>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330782">
        <w:tc>
          <w:tcPr>
            <w:tcW w:w="1607"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376E" w:rsidRPr="00544FC8" w:rsidRDefault="0039376E" w:rsidP="00435142">
            <w:pPr>
              <w:spacing w:after="0"/>
              <w:rPr>
                <w:i/>
                <w:color w:val="548DD4"/>
                <w:sz w:val="16"/>
                <w:szCs w:val="16"/>
              </w:rPr>
            </w:pPr>
            <w:r>
              <w:rPr>
                <w:i/>
                <w:color w:val="548DD4"/>
                <w:sz w:val="16"/>
                <w:szCs w:val="16"/>
              </w:rPr>
              <w:t>NGEO-WEBC-VTC-0200</w:t>
            </w:r>
          </w:p>
        </w:tc>
        <w:tc>
          <w:tcPr>
            <w:tcW w:w="1134"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Search Shared URL</w:t>
            </w:r>
          </w:p>
        </w:tc>
      </w:tr>
      <w:tr w:rsidR="0039376E" w:rsidRPr="00B17EAC" w:rsidTr="0033078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33078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search shared url.</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330782">
        <w:tc>
          <w:tcPr>
            <w:tcW w:w="8613" w:type="dxa"/>
            <w:gridSpan w:val="5"/>
            <w:shd w:val="clear" w:color="auto" w:fill="auto"/>
          </w:tcPr>
          <w:p w:rsidR="0039376E" w:rsidRPr="004A7054" w:rsidRDefault="0039376E" w:rsidP="00435142">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330782">
        <w:tc>
          <w:tcPr>
            <w:tcW w:w="8613" w:type="dxa"/>
            <w:gridSpan w:val="5"/>
            <w:shd w:val="clear" w:color="auto" w:fill="auto"/>
          </w:tcPr>
          <w:p w:rsidR="0039376E" w:rsidRPr="00544FC8" w:rsidRDefault="0039376E" w:rsidP="00435142">
            <w:pPr>
              <w:spacing w:after="0"/>
            </w:pPr>
            <w:r>
              <w:t>None</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33078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330782">
        <w:tc>
          <w:tcPr>
            <w:tcW w:w="8613" w:type="dxa"/>
            <w:gridSpan w:val="5"/>
            <w:shd w:val="clear" w:color="auto" w:fill="auto"/>
          </w:tcPr>
          <w:p w:rsidR="0039376E" w:rsidRPr="00544FC8" w:rsidRDefault="0039376E" w:rsidP="00435142">
            <w:pPr>
              <w:spacing w:after="0"/>
            </w:pP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33078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lastRenderedPageBreak/>
              <w:t>NGEO-WEBC-VTC-003</w:t>
            </w:r>
            <w:r w:rsidRPr="00801651">
              <w:rPr>
                <w:i/>
                <w:color w:val="548DD4"/>
                <w:sz w:val="18"/>
                <w:szCs w:val="18"/>
              </w:rPr>
              <w:t>0</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NGEO-WEBC-PFC-020</w:t>
            </w:r>
            <w:r w:rsidRPr="009B26D3">
              <w:rPr>
                <w:i/>
                <w:color w:val="548DD4"/>
                <w:sz w:val="16"/>
                <w:szCs w:val="16"/>
                <w:lang w:val="en-GB"/>
              </w:rPr>
              <w:t>0</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user client is opened in the new browser window with the search widget opened.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NGEO-WEBC-PFC-0201</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date criteria</w:t>
            </w:r>
            <w:r w:rsidR="00661771">
              <w:rPr>
                <w:color w:val="548DD4"/>
                <w:lang w:val="en-GB"/>
              </w:rPr>
              <w:t>s</w:t>
            </w:r>
            <w:r>
              <w:rPr>
                <w:color w:val="548DD4"/>
                <w:lang w:val="en-GB"/>
              </w:rPr>
              <w:t xml:space="preserve"> are restored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NGEO-WEBC-PFC-0202</w:t>
            </w:r>
          </w:p>
        </w:tc>
        <w:tc>
          <w:tcPr>
            <w:tcW w:w="6662" w:type="dxa"/>
            <w:gridSpan w:val="3"/>
            <w:shd w:val="clear" w:color="auto" w:fill="auto"/>
            <w:vAlign w:val="center"/>
          </w:tcPr>
          <w:p w:rsidR="0039376E" w:rsidRDefault="0039376E">
            <w:pPr>
              <w:spacing w:after="0"/>
              <w:rPr>
                <w:color w:val="548DD4"/>
                <w:lang w:val="en-GB"/>
              </w:rPr>
            </w:pPr>
            <w:r>
              <w:rPr>
                <w:color w:val="548DD4"/>
                <w:lang w:val="en-GB"/>
              </w:rPr>
              <w:t>The area criteria</w:t>
            </w:r>
            <w:r w:rsidR="00661771">
              <w:rPr>
                <w:color w:val="548DD4"/>
                <w:lang w:val="en-GB"/>
              </w:rPr>
              <w:t>s</w:t>
            </w:r>
            <w:r>
              <w:rPr>
                <w:color w:val="548DD4"/>
                <w:lang w:val="en-GB"/>
              </w:rPr>
              <w:t xml:space="preserve"> are restored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sidRPr="009B26D3">
              <w:rPr>
                <w:i/>
                <w:color w:val="548DD4"/>
                <w:sz w:val="16"/>
                <w:szCs w:val="16"/>
                <w:lang w:val="en-GB"/>
              </w:rPr>
              <w:t>NGEO-W</w:t>
            </w:r>
            <w:r>
              <w:rPr>
                <w:i/>
                <w:color w:val="548DD4"/>
                <w:sz w:val="16"/>
                <w:szCs w:val="16"/>
                <w:lang w:val="en-GB"/>
              </w:rPr>
              <w:t>EBC-PFC-0203</w:t>
            </w:r>
          </w:p>
        </w:tc>
        <w:tc>
          <w:tcPr>
            <w:tcW w:w="6662" w:type="dxa"/>
            <w:gridSpan w:val="3"/>
            <w:shd w:val="clear" w:color="auto" w:fill="auto"/>
            <w:vAlign w:val="center"/>
          </w:tcPr>
          <w:p w:rsidR="0039376E" w:rsidRDefault="0039376E">
            <w:pPr>
              <w:spacing w:after="0"/>
              <w:rPr>
                <w:color w:val="548DD4"/>
                <w:lang w:val="en-GB"/>
              </w:rPr>
            </w:pPr>
            <w:r>
              <w:rPr>
                <w:color w:val="548DD4"/>
                <w:lang w:val="en-GB"/>
              </w:rPr>
              <w:t>The advanced search criteria</w:t>
            </w:r>
            <w:r w:rsidR="00661771">
              <w:rPr>
                <w:color w:val="548DD4"/>
                <w:lang w:val="en-GB"/>
              </w:rPr>
              <w:t>s</w:t>
            </w:r>
            <w:r>
              <w:rPr>
                <w:color w:val="548DD4"/>
                <w:lang w:val="en-GB"/>
              </w:rPr>
              <w:t xml:space="preserve"> are restored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NGEO-WEBC-PFC-0204</w:t>
            </w:r>
          </w:p>
        </w:tc>
        <w:tc>
          <w:tcPr>
            <w:tcW w:w="6662" w:type="dxa"/>
            <w:gridSpan w:val="3"/>
            <w:shd w:val="clear" w:color="auto" w:fill="auto"/>
            <w:vAlign w:val="center"/>
          </w:tcPr>
          <w:p w:rsidR="0039376E" w:rsidRDefault="0039376E">
            <w:pPr>
              <w:spacing w:after="0"/>
              <w:rPr>
                <w:color w:val="548DD4"/>
                <w:lang w:val="en-GB"/>
              </w:rPr>
            </w:pPr>
            <w:r>
              <w:rPr>
                <w:color w:val="548DD4"/>
                <w:lang w:val="en-GB"/>
              </w:rPr>
              <w:t>The download options are restored</w:t>
            </w:r>
          </w:p>
        </w:tc>
      </w:tr>
    </w:tbl>
    <w:p w:rsidR="0039376E" w:rsidRPr="000202B0" w:rsidRDefault="0039376E" w:rsidP="00330782">
      <w:pPr>
        <w:pStyle w:val="Titre3"/>
      </w:pPr>
      <w:bookmarkStart w:id="266" w:name="_Toc346804787"/>
      <w:bookmarkStart w:id="267" w:name="_Toc421282836"/>
      <w:r>
        <w:t>NGEO-WEBC-VTC-0210</w:t>
      </w:r>
      <w:r w:rsidRPr="000202B0">
        <w:t>:</w:t>
      </w:r>
      <w:r>
        <w:t xml:space="preserve"> Data-driven Standing Odrer Shared URL</w:t>
      </w:r>
      <w:bookmarkEnd w:id="266"/>
      <w:bookmarkEnd w:id="26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330782">
        <w:tc>
          <w:tcPr>
            <w:tcW w:w="8613" w:type="dxa"/>
            <w:gridSpan w:val="5"/>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330782">
        <w:tc>
          <w:tcPr>
            <w:tcW w:w="1607"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376E" w:rsidRPr="00544FC8" w:rsidRDefault="0039376E" w:rsidP="00435142">
            <w:pPr>
              <w:spacing w:after="0"/>
              <w:rPr>
                <w:i/>
                <w:color w:val="548DD4"/>
                <w:sz w:val="16"/>
                <w:szCs w:val="16"/>
              </w:rPr>
            </w:pPr>
            <w:r>
              <w:rPr>
                <w:i/>
                <w:color w:val="548DD4"/>
                <w:sz w:val="16"/>
                <w:szCs w:val="16"/>
              </w:rPr>
              <w:t>NGEO-WEBC-VTC-0210</w:t>
            </w:r>
          </w:p>
        </w:tc>
        <w:tc>
          <w:tcPr>
            <w:tcW w:w="1134"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Data-driven Standing Order Shared URL</w:t>
            </w:r>
          </w:p>
        </w:tc>
      </w:tr>
      <w:tr w:rsidR="0039376E" w:rsidRPr="00B17EAC" w:rsidTr="0033078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33078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33078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330782">
        <w:tc>
          <w:tcPr>
            <w:tcW w:w="8613" w:type="dxa"/>
            <w:gridSpan w:val="5"/>
            <w:shd w:val="clear" w:color="auto" w:fill="auto"/>
          </w:tcPr>
          <w:p w:rsidR="0039376E" w:rsidRPr="00544FC8" w:rsidRDefault="0039376E" w:rsidP="00435142">
            <w:pPr>
              <w:spacing w:after="0"/>
            </w:pPr>
            <w:r>
              <w:t>None</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33078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330782">
        <w:tc>
          <w:tcPr>
            <w:tcW w:w="8613" w:type="dxa"/>
            <w:gridSpan w:val="5"/>
            <w:shd w:val="clear" w:color="auto" w:fill="auto"/>
          </w:tcPr>
          <w:p w:rsidR="0039376E" w:rsidRPr="00544FC8" w:rsidRDefault="0039376E" w:rsidP="00435142">
            <w:pPr>
              <w:spacing w:after="0"/>
            </w:pP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33078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user client is opened in the new browser window with the standing order widget opened.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NGEO-WEBC-PFC-0211</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standing order data-driven parameters are restored</w:t>
            </w:r>
            <w:r w:rsidR="005D768A">
              <w:rPr>
                <w:color w:val="548DD4"/>
                <w:lang w:val="en-GB"/>
              </w:rPr>
              <w:t xml:space="preserve"> (start date, end date and Data-driven check box)</w:t>
            </w:r>
            <w:r w:rsidR="000A4209">
              <w:rPr>
                <w:color w:val="548DD4"/>
                <w:lang w:val="en-GB"/>
              </w:rPr>
              <w:t>.</w:t>
            </w:r>
          </w:p>
        </w:tc>
      </w:tr>
    </w:tbl>
    <w:p w:rsidR="0039376E" w:rsidRPr="000202B0" w:rsidRDefault="0039376E" w:rsidP="00330782">
      <w:pPr>
        <w:pStyle w:val="Titre3"/>
      </w:pPr>
      <w:bookmarkStart w:id="268" w:name="_Toc346804788"/>
      <w:bookmarkStart w:id="269" w:name="_Toc421282837"/>
      <w:r>
        <w:t>NGEO-WEBC-VTC-0215</w:t>
      </w:r>
      <w:r w:rsidRPr="000202B0">
        <w:t>:</w:t>
      </w:r>
      <w:r>
        <w:t xml:space="preserve"> Time-driven Standing Odrer Shared URL</w:t>
      </w:r>
      <w:bookmarkEnd w:id="268"/>
      <w:bookmarkEnd w:id="26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330782">
        <w:tc>
          <w:tcPr>
            <w:tcW w:w="8613" w:type="dxa"/>
            <w:gridSpan w:val="5"/>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330782">
        <w:tc>
          <w:tcPr>
            <w:tcW w:w="1607"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376E" w:rsidRPr="00544FC8" w:rsidRDefault="0039376E" w:rsidP="00435142">
            <w:pPr>
              <w:spacing w:after="0"/>
              <w:rPr>
                <w:i/>
                <w:color w:val="548DD4"/>
                <w:sz w:val="16"/>
                <w:szCs w:val="16"/>
              </w:rPr>
            </w:pPr>
            <w:r>
              <w:rPr>
                <w:i/>
                <w:color w:val="548DD4"/>
                <w:sz w:val="16"/>
                <w:szCs w:val="16"/>
              </w:rPr>
              <w:t>NGEO-WEBC-VTC-0215</w:t>
            </w:r>
          </w:p>
        </w:tc>
        <w:tc>
          <w:tcPr>
            <w:tcW w:w="1134"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Time-driven Standing Order Shared URL</w:t>
            </w:r>
          </w:p>
        </w:tc>
      </w:tr>
      <w:tr w:rsidR="0039376E" w:rsidRPr="00B17EAC" w:rsidTr="0033078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33078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33078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330782">
        <w:tc>
          <w:tcPr>
            <w:tcW w:w="8613" w:type="dxa"/>
            <w:gridSpan w:val="5"/>
            <w:shd w:val="clear" w:color="auto" w:fill="auto"/>
          </w:tcPr>
          <w:p w:rsidR="0039376E" w:rsidRPr="00544FC8" w:rsidRDefault="0039376E" w:rsidP="00435142">
            <w:pPr>
              <w:spacing w:after="0"/>
            </w:pPr>
            <w:r>
              <w:t>None</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33078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330782">
        <w:tc>
          <w:tcPr>
            <w:tcW w:w="8613" w:type="dxa"/>
            <w:gridSpan w:val="5"/>
            <w:shd w:val="clear" w:color="auto" w:fill="auto"/>
          </w:tcPr>
          <w:p w:rsidR="0039376E" w:rsidRPr="00544FC8" w:rsidRDefault="0039376E" w:rsidP="00435142">
            <w:pPr>
              <w:spacing w:after="0"/>
            </w:pP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33078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lastRenderedPageBreak/>
              <w:t>Pass/Fail Criteria</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user client is opened in the new browser window with the standing order widget opened.</w:t>
            </w:r>
          </w:p>
        </w:tc>
      </w:tr>
    </w:tbl>
    <w:p w:rsidR="005C68D7" w:rsidRPr="000202B0" w:rsidRDefault="005C68D7" w:rsidP="00330782">
      <w:pPr>
        <w:pStyle w:val="Titre3"/>
      </w:pPr>
      <w:bookmarkStart w:id="270" w:name="_Toc421282838"/>
      <w:r>
        <w:t>NGEO-WEBC-VTC-0220</w:t>
      </w:r>
      <w:r w:rsidRPr="000202B0">
        <w:t>:</w:t>
      </w:r>
      <w:r>
        <w:t xml:space="preserve"> Zone of interest: draw</w:t>
      </w:r>
      <w:bookmarkEnd w:id="27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330782">
        <w:tc>
          <w:tcPr>
            <w:tcW w:w="8613" w:type="dxa"/>
            <w:gridSpan w:val="5"/>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330782">
        <w:tc>
          <w:tcPr>
            <w:tcW w:w="1607"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5C68D7" w:rsidRPr="00544FC8" w:rsidRDefault="005C68D7" w:rsidP="005C68D7">
            <w:pPr>
              <w:spacing w:after="0"/>
              <w:rPr>
                <w:i/>
                <w:color w:val="548DD4"/>
                <w:sz w:val="16"/>
                <w:szCs w:val="16"/>
              </w:rPr>
            </w:pPr>
            <w:r>
              <w:rPr>
                <w:i/>
                <w:color w:val="548DD4"/>
                <w:sz w:val="16"/>
                <w:szCs w:val="16"/>
              </w:rPr>
              <w:t>NGEO-WEBC-VTC-0220</w:t>
            </w:r>
          </w:p>
        </w:tc>
        <w:tc>
          <w:tcPr>
            <w:tcW w:w="1134"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5C68D7" w:rsidRPr="00643EB9" w:rsidRDefault="005C68D7" w:rsidP="00B27571">
            <w:pPr>
              <w:spacing w:after="0"/>
              <w:rPr>
                <w:i/>
                <w:color w:val="548DD4"/>
                <w:sz w:val="16"/>
                <w:szCs w:val="16"/>
                <w:u w:val="single"/>
                <w:lang w:val="en-US"/>
              </w:rPr>
            </w:pPr>
            <w:r w:rsidRPr="00A67A35">
              <w:rPr>
                <w:i/>
                <w:color w:val="548DD4"/>
                <w:sz w:val="16"/>
                <w:szCs w:val="16"/>
                <w:lang w:val="en-US"/>
              </w:rPr>
              <w:t>Zone of interest : draw</w:t>
            </w:r>
          </w:p>
        </w:tc>
      </w:tr>
      <w:tr w:rsidR="005C68D7" w:rsidRPr="00B17EAC" w:rsidTr="00330782">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330782">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Pr>
                <w:i/>
                <w:color w:val="548DD4"/>
                <w:sz w:val="16"/>
                <w:szCs w:val="16"/>
                <w:lang w:val="en-US"/>
              </w:rPr>
              <w:t>The design of this test deals with the drawing on the map of a rectangle/polygon to define the zone of interest.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330782">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330782">
        <w:tc>
          <w:tcPr>
            <w:tcW w:w="8613" w:type="dxa"/>
            <w:gridSpan w:val="5"/>
            <w:shd w:val="clear" w:color="auto" w:fill="auto"/>
          </w:tcPr>
          <w:p w:rsidR="005C68D7" w:rsidRPr="00544FC8" w:rsidRDefault="005C68D7" w:rsidP="00B27571">
            <w:pPr>
              <w:spacing w:after="0"/>
            </w:pPr>
            <w:r>
              <w:t>None</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330782">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330782">
        <w:tc>
          <w:tcPr>
            <w:tcW w:w="8613" w:type="dxa"/>
            <w:gridSpan w:val="5"/>
            <w:shd w:val="clear" w:color="auto" w:fill="auto"/>
          </w:tcPr>
          <w:p w:rsidR="005C68D7" w:rsidRPr="00544FC8" w:rsidRDefault="005C68D7" w:rsidP="00B27571">
            <w:pPr>
              <w:spacing w:after="0"/>
            </w:pP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330782">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330782">
        <w:trPr>
          <w:trHeight w:val="258"/>
        </w:trPr>
        <w:tc>
          <w:tcPr>
            <w:tcW w:w="1951" w:type="dxa"/>
            <w:gridSpan w:val="2"/>
            <w:shd w:val="clear" w:color="auto" w:fill="auto"/>
            <w:vAlign w:val="center"/>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220</w:t>
            </w:r>
          </w:p>
        </w:tc>
        <w:tc>
          <w:tcPr>
            <w:tcW w:w="6662" w:type="dxa"/>
            <w:gridSpan w:val="3"/>
            <w:shd w:val="clear" w:color="auto" w:fill="auto"/>
            <w:vAlign w:val="center"/>
          </w:tcPr>
          <w:p w:rsidR="005C68D7" w:rsidRPr="009B26D3" w:rsidRDefault="005C68D7">
            <w:pPr>
              <w:spacing w:after="0"/>
              <w:rPr>
                <w:color w:val="548DD4"/>
                <w:lang w:val="en-GB"/>
              </w:rPr>
            </w:pPr>
            <w:r>
              <w:rPr>
                <w:color w:val="548DD4"/>
                <w:lang w:val="en-GB"/>
              </w:rPr>
              <w:t>A rectangle is drawn</w:t>
            </w:r>
          </w:p>
        </w:tc>
      </w:tr>
      <w:tr w:rsidR="005C68D7" w:rsidRPr="00A44929" w:rsidTr="00330782">
        <w:trPr>
          <w:trHeight w:val="258"/>
        </w:trPr>
        <w:tc>
          <w:tcPr>
            <w:tcW w:w="1951" w:type="dxa"/>
            <w:gridSpan w:val="2"/>
            <w:shd w:val="clear" w:color="auto" w:fill="auto"/>
            <w:vAlign w:val="center"/>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221</w:t>
            </w:r>
          </w:p>
        </w:tc>
        <w:tc>
          <w:tcPr>
            <w:tcW w:w="6662" w:type="dxa"/>
            <w:gridSpan w:val="3"/>
            <w:shd w:val="clear" w:color="auto" w:fill="auto"/>
            <w:vAlign w:val="center"/>
          </w:tcPr>
          <w:p w:rsidR="005C68D7" w:rsidRPr="009B26D3" w:rsidRDefault="005C68D7">
            <w:pPr>
              <w:spacing w:after="0"/>
              <w:rPr>
                <w:color w:val="548DD4"/>
                <w:lang w:val="en-GB"/>
              </w:rPr>
            </w:pPr>
            <w:r>
              <w:rPr>
                <w:color w:val="548DD4"/>
                <w:lang w:val="en-GB"/>
              </w:rPr>
              <w:t>A polygon is drawn</w:t>
            </w:r>
          </w:p>
        </w:tc>
      </w:tr>
      <w:tr w:rsidR="00066A49" w:rsidRPr="00A44929" w:rsidTr="00330782">
        <w:trPr>
          <w:trHeight w:val="258"/>
        </w:trPr>
        <w:tc>
          <w:tcPr>
            <w:tcW w:w="1951" w:type="dxa"/>
            <w:gridSpan w:val="2"/>
            <w:shd w:val="clear" w:color="auto" w:fill="auto"/>
            <w:vAlign w:val="center"/>
          </w:tcPr>
          <w:p w:rsidR="00066A49" w:rsidRPr="009B26D3" w:rsidRDefault="00066A49"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222</w:t>
            </w:r>
          </w:p>
        </w:tc>
        <w:tc>
          <w:tcPr>
            <w:tcW w:w="6662" w:type="dxa"/>
            <w:gridSpan w:val="3"/>
            <w:shd w:val="clear" w:color="auto" w:fill="auto"/>
            <w:vAlign w:val="center"/>
          </w:tcPr>
          <w:p w:rsidR="00066A49" w:rsidRDefault="00066A49">
            <w:pPr>
              <w:spacing w:after="0"/>
              <w:rPr>
                <w:color w:val="548DD4"/>
                <w:lang w:val="en-GB"/>
              </w:rPr>
            </w:pPr>
            <w:r w:rsidRPr="00330782">
              <w:rPr>
                <w:color w:val="548DD4"/>
                <w:lang w:val="en-GB"/>
              </w:rPr>
              <w:t>The navigation on the map is effective and does not interfere with the drawing functionnality</w:t>
            </w:r>
          </w:p>
        </w:tc>
      </w:tr>
    </w:tbl>
    <w:p w:rsidR="005C68D7" w:rsidRPr="000202B0" w:rsidRDefault="005C68D7" w:rsidP="00330782">
      <w:pPr>
        <w:pStyle w:val="Titre3"/>
      </w:pPr>
      <w:bookmarkStart w:id="271" w:name="_Toc421282839"/>
      <w:r>
        <w:t>NGEO-WEBC-VTC-0224</w:t>
      </w:r>
      <w:r w:rsidRPr="000202B0">
        <w:t>:</w:t>
      </w:r>
      <w:r>
        <w:t xml:space="preserve"> Zone of interest: gazetteer</w:t>
      </w:r>
      <w:bookmarkEnd w:id="27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330782">
        <w:tc>
          <w:tcPr>
            <w:tcW w:w="8613" w:type="dxa"/>
            <w:gridSpan w:val="5"/>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330782">
        <w:tc>
          <w:tcPr>
            <w:tcW w:w="1607"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224</w:t>
            </w:r>
          </w:p>
        </w:tc>
        <w:tc>
          <w:tcPr>
            <w:tcW w:w="1134"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5C68D7" w:rsidRPr="00643EB9" w:rsidRDefault="0012278F" w:rsidP="00B27571">
            <w:pPr>
              <w:spacing w:after="0"/>
              <w:rPr>
                <w:i/>
                <w:color w:val="548DD4"/>
                <w:sz w:val="16"/>
                <w:szCs w:val="16"/>
                <w:u w:val="single"/>
                <w:lang w:val="en-US"/>
              </w:rPr>
            </w:pPr>
            <w:r w:rsidRPr="00A67A35">
              <w:rPr>
                <w:i/>
                <w:color w:val="548DD4"/>
                <w:sz w:val="16"/>
                <w:szCs w:val="16"/>
                <w:lang w:val="en-US"/>
              </w:rPr>
              <w:t>Zone of interest: gazetteer</w:t>
            </w:r>
          </w:p>
        </w:tc>
      </w:tr>
      <w:tr w:rsidR="005C68D7" w:rsidRPr="00B17EAC" w:rsidTr="00330782">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330782">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use of a gazetteer to define the zone of interest.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330782">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330782">
        <w:tc>
          <w:tcPr>
            <w:tcW w:w="8613" w:type="dxa"/>
            <w:gridSpan w:val="5"/>
            <w:shd w:val="clear" w:color="auto" w:fill="auto"/>
          </w:tcPr>
          <w:p w:rsidR="005C68D7" w:rsidRPr="00544FC8" w:rsidRDefault="005C68D7" w:rsidP="00B27571">
            <w:pPr>
              <w:spacing w:after="0"/>
            </w:pPr>
            <w:r>
              <w:t>None</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330782">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330782">
        <w:tc>
          <w:tcPr>
            <w:tcW w:w="8613" w:type="dxa"/>
            <w:gridSpan w:val="5"/>
            <w:shd w:val="clear" w:color="auto" w:fill="auto"/>
          </w:tcPr>
          <w:p w:rsidR="005C68D7" w:rsidRPr="00544FC8" w:rsidRDefault="005C68D7" w:rsidP="00B27571">
            <w:pPr>
              <w:spacing w:after="0"/>
            </w:pP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330782">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330782">
        <w:trPr>
          <w:trHeight w:val="258"/>
        </w:trPr>
        <w:tc>
          <w:tcPr>
            <w:tcW w:w="1951" w:type="dxa"/>
            <w:gridSpan w:val="2"/>
            <w:shd w:val="clear" w:color="auto" w:fill="auto"/>
            <w:vAlign w:val="center"/>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224</w:t>
            </w:r>
          </w:p>
        </w:tc>
        <w:tc>
          <w:tcPr>
            <w:tcW w:w="6662" w:type="dxa"/>
            <w:gridSpan w:val="3"/>
            <w:shd w:val="clear" w:color="auto" w:fill="auto"/>
            <w:vAlign w:val="center"/>
          </w:tcPr>
          <w:p w:rsidR="005C68D7" w:rsidRPr="009B26D3" w:rsidRDefault="005C68D7">
            <w:pPr>
              <w:spacing w:after="0"/>
              <w:rPr>
                <w:color w:val="548DD4"/>
                <w:lang w:val="en-GB"/>
              </w:rPr>
            </w:pPr>
            <w:r>
              <w:rPr>
                <w:color w:val="548DD4"/>
                <w:lang w:val="en-GB"/>
              </w:rPr>
              <w:t>A region is used from the gazetteer as zone of interest.</w:t>
            </w:r>
          </w:p>
        </w:tc>
      </w:tr>
      <w:tr w:rsidR="0075409B" w:rsidRPr="00A44929" w:rsidTr="00330782">
        <w:trPr>
          <w:trHeight w:val="258"/>
        </w:trPr>
        <w:tc>
          <w:tcPr>
            <w:tcW w:w="1951" w:type="dxa"/>
            <w:gridSpan w:val="2"/>
            <w:shd w:val="clear" w:color="auto" w:fill="auto"/>
            <w:vAlign w:val="center"/>
          </w:tcPr>
          <w:p w:rsidR="0075409B" w:rsidRPr="009B26D3" w:rsidRDefault="0075409B"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225</w:t>
            </w:r>
          </w:p>
        </w:tc>
        <w:tc>
          <w:tcPr>
            <w:tcW w:w="6662" w:type="dxa"/>
            <w:gridSpan w:val="3"/>
            <w:shd w:val="clear" w:color="auto" w:fill="auto"/>
            <w:vAlign w:val="center"/>
          </w:tcPr>
          <w:p w:rsidR="0075409B" w:rsidRDefault="0075409B">
            <w:pPr>
              <w:spacing w:after="0"/>
              <w:rPr>
                <w:color w:val="548DD4"/>
                <w:lang w:val="en-GB"/>
              </w:rPr>
            </w:pPr>
            <w:r>
              <w:rPr>
                <w:color w:val="548DD4"/>
                <w:lang w:val="en-GB"/>
              </w:rPr>
              <w:t>An invalid location is given to the gazettee</w:t>
            </w:r>
            <w:r w:rsidR="00E35175">
              <w:rPr>
                <w:color w:val="548DD4"/>
                <w:lang w:val="en-GB"/>
              </w:rPr>
              <w:t>r</w:t>
            </w:r>
            <w:r>
              <w:rPr>
                <w:color w:val="548DD4"/>
                <w:lang w:val="en-GB"/>
              </w:rPr>
              <w:t>.</w:t>
            </w:r>
          </w:p>
        </w:tc>
      </w:tr>
    </w:tbl>
    <w:p w:rsidR="005C68D7" w:rsidRPr="000202B0" w:rsidRDefault="005C68D7" w:rsidP="00330782">
      <w:pPr>
        <w:pStyle w:val="Titre3"/>
      </w:pPr>
      <w:bookmarkStart w:id="272" w:name="_Toc421282840"/>
      <w:r>
        <w:t>NGEO-WEBC-VTC-0228</w:t>
      </w:r>
      <w:r w:rsidRPr="000202B0">
        <w:t>:</w:t>
      </w:r>
      <w:r>
        <w:t xml:space="preserve"> Zone of interest: Manual polygon</w:t>
      </w:r>
      <w:bookmarkEnd w:id="27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330782">
        <w:tc>
          <w:tcPr>
            <w:tcW w:w="8613" w:type="dxa"/>
            <w:gridSpan w:val="5"/>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330782">
        <w:tc>
          <w:tcPr>
            <w:tcW w:w="1607"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228</w:t>
            </w:r>
          </w:p>
        </w:tc>
        <w:tc>
          <w:tcPr>
            <w:tcW w:w="1134"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5C68D7" w:rsidRPr="00643EB9" w:rsidRDefault="0012278F" w:rsidP="00B27571">
            <w:pPr>
              <w:spacing w:after="0"/>
              <w:rPr>
                <w:i/>
                <w:color w:val="548DD4"/>
                <w:sz w:val="16"/>
                <w:szCs w:val="16"/>
                <w:u w:val="single"/>
                <w:lang w:val="en-US"/>
              </w:rPr>
            </w:pPr>
            <w:r w:rsidRPr="00A67A35">
              <w:rPr>
                <w:i/>
                <w:color w:val="548DD4"/>
                <w:sz w:val="16"/>
                <w:szCs w:val="16"/>
                <w:lang w:val="en-US"/>
              </w:rPr>
              <w:t>Zone of interest: Manual polygon</w:t>
            </w:r>
          </w:p>
        </w:tc>
      </w:tr>
      <w:tr w:rsidR="005C68D7" w:rsidRPr="00B17EAC" w:rsidTr="00330782">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lastRenderedPageBreak/>
              <w:t>Description and Objective</w:t>
            </w:r>
          </w:p>
        </w:tc>
      </w:tr>
      <w:tr w:rsidR="005C68D7" w:rsidRPr="008C4ACA" w:rsidTr="00330782">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entering manually the polygon coordinates.</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330782">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330782">
        <w:tc>
          <w:tcPr>
            <w:tcW w:w="8613" w:type="dxa"/>
            <w:gridSpan w:val="5"/>
            <w:shd w:val="clear" w:color="auto" w:fill="auto"/>
          </w:tcPr>
          <w:p w:rsidR="005C68D7" w:rsidRPr="00544FC8" w:rsidRDefault="005C68D7" w:rsidP="00B27571">
            <w:pPr>
              <w:spacing w:after="0"/>
            </w:pPr>
            <w:r>
              <w:t>None</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330782">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330782">
        <w:tc>
          <w:tcPr>
            <w:tcW w:w="8613" w:type="dxa"/>
            <w:gridSpan w:val="5"/>
            <w:shd w:val="clear" w:color="auto" w:fill="auto"/>
          </w:tcPr>
          <w:p w:rsidR="005C68D7" w:rsidRPr="00544FC8" w:rsidRDefault="005C68D7" w:rsidP="00B27571">
            <w:pPr>
              <w:spacing w:after="0"/>
            </w:pP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330782">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330782">
        <w:trPr>
          <w:trHeight w:val="258"/>
        </w:trPr>
        <w:tc>
          <w:tcPr>
            <w:tcW w:w="1951" w:type="dxa"/>
            <w:gridSpan w:val="2"/>
            <w:shd w:val="clear" w:color="auto" w:fill="auto"/>
            <w:vAlign w:val="center"/>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228</w:t>
            </w:r>
          </w:p>
        </w:tc>
        <w:tc>
          <w:tcPr>
            <w:tcW w:w="6662" w:type="dxa"/>
            <w:gridSpan w:val="3"/>
            <w:shd w:val="clear" w:color="auto" w:fill="auto"/>
            <w:vAlign w:val="center"/>
          </w:tcPr>
          <w:p w:rsidR="005C68D7" w:rsidRPr="009B26D3" w:rsidRDefault="005C68D7">
            <w:pPr>
              <w:spacing w:after="0"/>
              <w:rPr>
                <w:color w:val="548DD4"/>
                <w:lang w:val="en-GB"/>
              </w:rPr>
            </w:pPr>
            <w:r>
              <w:rPr>
                <w:color w:val="548DD4"/>
                <w:lang w:val="en-GB"/>
              </w:rPr>
              <w:t>A manual polygon is used as zone of interest.</w:t>
            </w:r>
          </w:p>
        </w:tc>
      </w:tr>
      <w:tr w:rsidR="00041EE9" w:rsidRPr="00A44929" w:rsidTr="00330782">
        <w:trPr>
          <w:trHeight w:val="258"/>
        </w:trPr>
        <w:tc>
          <w:tcPr>
            <w:tcW w:w="1951" w:type="dxa"/>
            <w:gridSpan w:val="2"/>
            <w:shd w:val="clear" w:color="auto" w:fill="auto"/>
            <w:vAlign w:val="center"/>
          </w:tcPr>
          <w:p w:rsidR="00041EE9" w:rsidRPr="009B26D3" w:rsidRDefault="00041EE9"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229</w:t>
            </w:r>
          </w:p>
        </w:tc>
        <w:tc>
          <w:tcPr>
            <w:tcW w:w="6662" w:type="dxa"/>
            <w:gridSpan w:val="3"/>
            <w:shd w:val="clear" w:color="auto" w:fill="auto"/>
            <w:vAlign w:val="center"/>
          </w:tcPr>
          <w:p w:rsidR="00041EE9" w:rsidRDefault="0031467E">
            <w:pPr>
              <w:spacing w:after="0"/>
              <w:rPr>
                <w:color w:val="548DD4"/>
                <w:lang w:val="en-GB"/>
              </w:rPr>
            </w:pPr>
            <w:r>
              <w:rPr>
                <w:color w:val="548DD4"/>
                <w:lang w:val="en-GB"/>
              </w:rPr>
              <w:t xml:space="preserve">Invalid polygon coordinates are </w:t>
            </w:r>
            <w:r w:rsidR="0044504B">
              <w:rPr>
                <w:color w:val="548DD4"/>
                <w:lang w:val="en-GB"/>
              </w:rPr>
              <w:t xml:space="preserve">removed from the text input and are </w:t>
            </w:r>
            <w:r>
              <w:rPr>
                <w:color w:val="548DD4"/>
                <w:lang w:val="en-GB"/>
              </w:rPr>
              <w:t>not used as zone of interest.</w:t>
            </w:r>
          </w:p>
        </w:tc>
      </w:tr>
    </w:tbl>
    <w:p w:rsidR="0018457A" w:rsidRPr="000202B0" w:rsidRDefault="0018457A" w:rsidP="00330782">
      <w:pPr>
        <w:pStyle w:val="Titre3"/>
      </w:pPr>
      <w:bookmarkStart w:id="273" w:name="_Toc421282841"/>
      <w:r>
        <w:t>NGEO-WEBC-VTC-0230</w:t>
      </w:r>
      <w:r w:rsidRPr="000202B0">
        <w:t>:</w:t>
      </w:r>
      <w:r>
        <w:t xml:space="preserve"> Export</w:t>
      </w:r>
      <w:bookmarkEnd w:id="27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457A" w:rsidRPr="008C4ACA" w:rsidTr="00330782">
        <w:tc>
          <w:tcPr>
            <w:tcW w:w="8613" w:type="dxa"/>
            <w:gridSpan w:val="5"/>
            <w:shd w:val="clear" w:color="auto" w:fill="548DD4" w:themeFill="text2" w:themeFillTint="99"/>
          </w:tcPr>
          <w:p w:rsidR="0018457A" w:rsidRPr="0056181B" w:rsidRDefault="0018457A" w:rsidP="00B27571">
            <w:pPr>
              <w:spacing w:after="0"/>
              <w:jc w:val="center"/>
              <w:rPr>
                <w:b/>
                <w:i/>
                <w:color w:val="FFFFFF"/>
                <w:szCs w:val="18"/>
                <w:lang w:val="en-US"/>
              </w:rPr>
            </w:pPr>
            <w:r>
              <w:rPr>
                <w:b/>
                <w:i/>
                <w:color w:val="FFFFFF"/>
                <w:szCs w:val="18"/>
                <w:lang w:val="en-US"/>
              </w:rPr>
              <w:t>NGEO VALIDATION TEST  CASE</w:t>
            </w:r>
          </w:p>
        </w:tc>
      </w:tr>
      <w:tr w:rsidR="0018457A" w:rsidRPr="008C4ACA" w:rsidTr="00330782">
        <w:tc>
          <w:tcPr>
            <w:tcW w:w="1607" w:type="dxa"/>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8457A" w:rsidRPr="00544FC8" w:rsidRDefault="0018457A" w:rsidP="00211C08">
            <w:pPr>
              <w:spacing w:after="0"/>
              <w:rPr>
                <w:i/>
                <w:color w:val="548DD4"/>
                <w:sz w:val="16"/>
                <w:szCs w:val="16"/>
              </w:rPr>
            </w:pPr>
            <w:r>
              <w:rPr>
                <w:i/>
                <w:color w:val="548DD4"/>
                <w:sz w:val="16"/>
                <w:szCs w:val="16"/>
              </w:rPr>
              <w:t>NGEO-WEBC-VTC-</w:t>
            </w:r>
            <w:r w:rsidR="00211C08">
              <w:rPr>
                <w:i/>
                <w:color w:val="548DD4"/>
                <w:sz w:val="16"/>
                <w:szCs w:val="16"/>
              </w:rPr>
              <w:t>0230</w:t>
            </w:r>
          </w:p>
        </w:tc>
        <w:tc>
          <w:tcPr>
            <w:tcW w:w="1134" w:type="dxa"/>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8457A" w:rsidRPr="00643EB9" w:rsidRDefault="00211C08" w:rsidP="00B27571">
            <w:pPr>
              <w:spacing w:after="0"/>
              <w:rPr>
                <w:i/>
                <w:color w:val="548DD4"/>
                <w:sz w:val="16"/>
                <w:szCs w:val="16"/>
                <w:u w:val="single"/>
                <w:lang w:val="en-US"/>
              </w:rPr>
            </w:pPr>
            <w:r w:rsidRPr="00A67A35">
              <w:rPr>
                <w:i/>
                <w:color w:val="548DD4"/>
                <w:sz w:val="16"/>
                <w:szCs w:val="16"/>
                <w:lang w:val="en-US"/>
              </w:rPr>
              <w:t>Export</w:t>
            </w:r>
          </w:p>
        </w:tc>
      </w:tr>
      <w:tr w:rsidR="0018457A" w:rsidRPr="00B17EAC" w:rsidTr="00330782">
        <w:trPr>
          <w:trHeight w:val="388"/>
        </w:trPr>
        <w:tc>
          <w:tcPr>
            <w:tcW w:w="8613" w:type="dxa"/>
            <w:gridSpan w:val="5"/>
            <w:shd w:val="clear" w:color="auto" w:fill="A6A6A6"/>
          </w:tcPr>
          <w:p w:rsidR="0018457A" w:rsidRPr="00544FC8" w:rsidRDefault="0018457A" w:rsidP="00B27571">
            <w:pPr>
              <w:spacing w:after="0"/>
              <w:rPr>
                <w:b/>
                <w:sz w:val="14"/>
                <w:szCs w:val="14"/>
              </w:rPr>
            </w:pPr>
            <w:r>
              <w:rPr>
                <w:b/>
                <w:sz w:val="14"/>
                <w:szCs w:val="14"/>
              </w:rPr>
              <w:t>Description and Objective</w:t>
            </w:r>
          </w:p>
        </w:tc>
      </w:tr>
      <w:tr w:rsidR="0018457A" w:rsidRPr="008C4ACA" w:rsidTr="00330782">
        <w:trPr>
          <w:trHeight w:val="113"/>
        </w:trPr>
        <w:tc>
          <w:tcPr>
            <w:tcW w:w="8613" w:type="dxa"/>
            <w:gridSpan w:val="5"/>
            <w:shd w:val="clear" w:color="auto" w:fill="auto"/>
          </w:tcPr>
          <w:p w:rsidR="0018457A" w:rsidRPr="0056181B" w:rsidRDefault="00176E2D" w:rsidP="00B27571">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Inputs Specification</w:t>
            </w:r>
          </w:p>
        </w:tc>
      </w:tr>
      <w:tr w:rsidR="0018457A" w:rsidRPr="008C4ACA" w:rsidTr="00330782">
        <w:tc>
          <w:tcPr>
            <w:tcW w:w="8613" w:type="dxa"/>
            <w:gridSpan w:val="5"/>
            <w:shd w:val="clear" w:color="auto" w:fill="auto"/>
          </w:tcPr>
          <w:p w:rsidR="0018457A" w:rsidRPr="004A7054" w:rsidRDefault="0018457A" w:rsidP="00176E2D">
            <w:pPr>
              <w:spacing w:after="0"/>
              <w:rPr>
                <w:lang w:val="en-US"/>
              </w:rPr>
            </w:pPr>
            <w:r w:rsidRPr="00180929">
              <w:rPr>
                <w:lang w:val="en-US"/>
              </w:rPr>
              <w:t>NGEO-WEBC-VTC-00</w:t>
            </w:r>
            <w:r w:rsidR="00176E2D">
              <w:rPr>
                <w:lang w:val="en-US"/>
              </w:rPr>
              <w:t>4</w:t>
            </w:r>
            <w:r w:rsidRPr="00180929">
              <w:rPr>
                <w:lang w:val="en-US"/>
              </w:rPr>
              <w:t>0</w:t>
            </w:r>
            <w:r>
              <w:rPr>
                <w:lang w:val="en-US"/>
              </w:rPr>
              <w:t xml:space="preserve"> </w:t>
            </w:r>
            <w:r w:rsidRPr="00180929">
              <w:rPr>
                <w:lang w:val="en-US"/>
              </w:rPr>
              <w:t>has already been fulfilled</w:t>
            </w:r>
            <w:r>
              <w:rPr>
                <w:lang w:val="en-US"/>
              </w:rPr>
              <w:t>: a simple search has been formulated</w:t>
            </w:r>
            <w:r w:rsidR="008E5CC2">
              <w:rPr>
                <w:lang w:val="en-US"/>
              </w:rPr>
              <w:t xml:space="preserve"> and results are displayed in a table.</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Outputs Specification</w:t>
            </w:r>
          </w:p>
        </w:tc>
      </w:tr>
      <w:tr w:rsidR="0018457A" w:rsidRPr="00B17EAC" w:rsidTr="00330782">
        <w:tc>
          <w:tcPr>
            <w:tcW w:w="8613" w:type="dxa"/>
            <w:gridSpan w:val="5"/>
            <w:shd w:val="clear" w:color="auto" w:fill="auto"/>
          </w:tcPr>
          <w:p w:rsidR="0018457A" w:rsidRPr="00544FC8" w:rsidRDefault="0018457A" w:rsidP="00B27571">
            <w:pPr>
              <w:spacing w:after="0"/>
            </w:pPr>
            <w:r>
              <w:t>None</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Pr>
                <w:b/>
                <w:sz w:val="14"/>
                <w:szCs w:val="14"/>
              </w:rPr>
              <w:t>Environmental needs</w:t>
            </w:r>
          </w:p>
        </w:tc>
      </w:tr>
      <w:tr w:rsidR="0018457A" w:rsidRPr="00B17EAC" w:rsidTr="00330782">
        <w:tc>
          <w:tcPr>
            <w:tcW w:w="8613" w:type="dxa"/>
            <w:gridSpan w:val="5"/>
            <w:shd w:val="clear" w:color="auto" w:fill="auto"/>
          </w:tcPr>
          <w:p w:rsidR="0018457A" w:rsidRPr="005E1E95" w:rsidRDefault="0018457A" w:rsidP="00176E2D">
            <w:pPr>
              <w:spacing w:after="0"/>
              <w:rPr>
                <w:lang w:val="en-US"/>
              </w:rPr>
            </w:pPr>
            <w:r>
              <w:rPr>
                <w:lang w:val="en-US"/>
              </w:rPr>
              <w:t xml:space="preserve">Same needs than </w:t>
            </w:r>
            <w:r w:rsidRPr="00801651">
              <w:rPr>
                <w:i/>
                <w:color w:val="548DD4"/>
                <w:sz w:val="18"/>
                <w:szCs w:val="18"/>
              </w:rPr>
              <w:t>NGEO-WEBC-VTC-00</w:t>
            </w:r>
            <w:r w:rsidR="00176E2D">
              <w:rPr>
                <w:i/>
                <w:color w:val="548DD4"/>
                <w:sz w:val="18"/>
                <w:szCs w:val="18"/>
              </w:rPr>
              <w:t>4</w:t>
            </w:r>
            <w:r w:rsidRPr="00801651">
              <w:rPr>
                <w:i/>
                <w:color w:val="548DD4"/>
                <w:sz w:val="18"/>
                <w:szCs w:val="18"/>
              </w:rPr>
              <w:t>0</w:t>
            </w:r>
            <w:r>
              <w:rPr>
                <w:i/>
                <w:color w:val="548DD4"/>
                <w:sz w:val="18"/>
                <w:szCs w:val="18"/>
              </w:rPr>
              <w:t>.</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Constraints</w:t>
            </w:r>
          </w:p>
        </w:tc>
      </w:tr>
      <w:tr w:rsidR="0018457A" w:rsidRPr="00B17EAC" w:rsidTr="00330782">
        <w:tc>
          <w:tcPr>
            <w:tcW w:w="8613" w:type="dxa"/>
            <w:gridSpan w:val="5"/>
            <w:shd w:val="clear" w:color="auto" w:fill="auto"/>
          </w:tcPr>
          <w:p w:rsidR="0018457A" w:rsidRPr="00544FC8" w:rsidRDefault="0018457A" w:rsidP="00B27571">
            <w:pPr>
              <w:spacing w:after="0"/>
            </w:pP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Dependencies</w:t>
            </w:r>
          </w:p>
        </w:tc>
      </w:tr>
      <w:tr w:rsidR="0018457A" w:rsidRPr="004E5884" w:rsidTr="00330782">
        <w:tc>
          <w:tcPr>
            <w:tcW w:w="8613" w:type="dxa"/>
            <w:gridSpan w:val="5"/>
            <w:shd w:val="clear" w:color="auto" w:fill="auto"/>
          </w:tcPr>
          <w:p w:rsidR="0018457A" w:rsidRPr="00EF5642" w:rsidRDefault="0018457A" w:rsidP="008E5CC2">
            <w:pPr>
              <w:spacing w:after="0"/>
              <w:rPr>
                <w:i/>
                <w:color w:val="548DD4"/>
                <w:sz w:val="18"/>
                <w:szCs w:val="18"/>
              </w:rPr>
            </w:pPr>
            <w:r>
              <w:rPr>
                <w:i/>
                <w:color w:val="548DD4"/>
                <w:sz w:val="18"/>
                <w:szCs w:val="18"/>
              </w:rPr>
              <w:t>NGEO-WEBC-VTC-00</w:t>
            </w:r>
            <w:r w:rsidR="008E5CC2">
              <w:rPr>
                <w:i/>
                <w:color w:val="548DD4"/>
                <w:sz w:val="18"/>
                <w:szCs w:val="18"/>
              </w:rPr>
              <w:t>4</w:t>
            </w:r>
            <w:r w:rsidRPr="00801651">
              <w:rPr>
                <w:i/>
                <w:color w:val="548DD4"/>
                <w:sz w:val="18"/>
                <w:szCs w:val="18"/>
              </w:rPr>
              <w:t>0</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Pr>
                <w:b/>
                <w:sz w:val="14"/>
                <w:szCs w:val="14"/>
              </w:rPr>
              <w:t>Pass/Fail Criteria</w:t>
            </w:r>
          </w:p>
        </w:tc>
      </w:tr>
      <w:tr w:rsidR="0018457A" w:rsidRPr="00A44929" w:rsidTr="00330782">
        <w:trPr>
          <w:trHeight w:val="258"/>
        </w:trPr>
        <w:tc>
          <w:tcPr>
            <w:tcW w:w="1951" w:type="dxa"/>
            <w:gridSpan w:val="2"/>
            <w:shd w:val="clear" w:color="auto" w:fill="auto"/>
            <w:vAlign w:val="center"/>
          </w:tcPr>
          <w:p w:rsidR="0018457A" w:rsidRPr="009B26D3" w:rsidRDefault="0018457A"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w:t>
            </w:r>
            <w:r w:rsidR="008E5CC2">
              <w:rPr>
                <w:i/>
                <w:color w:val="548DD4"/>
                <w:sz w:val="16"/>
                <w:szCs w:val="16"/>
                <w:lang w:val="en-GB"/>
              </w:rPr>
              <w:t>30</w:t>
            </w:r>
          </w:p>
        </w:tc>
        <w:tc>
          <w:tcPr>
            <w:tcW w:w="6662" w:type="dxa"/>
            <w:gridSpan w:val="3"/>
            <w:shd w:val="clear" w:color="auto" w:fill="auto"/>
            <w:vAlign w:val="center"/>
          </w:tcPr>
          <w:p w:rsidR="0018457A" w:rsidRPr="009B26D3" w:rsidRDefault="008E5CC2">
            <w:pPr>
              <w:spacing w:after="0"/>
              <w:rPr>
                <w:color w:val="548DD4"/>
                <w:lang w:val="en-GB"/>
              </w:rPr>
            </w:pPr>
            <w:r>
              <w:rPr>
                <w:color w:val="548DD4"/>
                <w:lang w:val="en-GB"/>
              </w:rPr>
              <w:t>Products are exported as KML.</w:t>
            </w:r>
          </w:p>
        </w:tc>
      </w:tr>
    </w:tbl>
    <w:p w:rsidR="00831A54" w:rsidRPr="000202B0" w:rsidRDefault="00192791" w:rsidP="00330782">
      <w:pPr>
        <w:pStyle w:val="Titre3"/>
      </w:pPr>
      <w:bookmarkStart w:id="274" w:name="_Toc421282842"/>
      <w:r>
        <w:t>NGEO-WEBC-VTC-024</w:t>
      </w:r>
      <w:r w:rsidR="00831A54">
        <w:t>0</w:t>
      </w:r>
      <w:r w:rsidR="00831A54" w:rsidRPr="000202B0">
        <w:t>:</w:t>
      </w:r>
      <w:r w:rsidR="00831A54">
        <w:t xml:space="preserve"> Time Slider Display</w:t>
      </w:r>
      <w:bookmarkEnd w:id="27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330782">
        <w:tc>
          <w:tcPr>
            <w:tcW w:w="8613" w:type="dxa"/>
            <w:gridSpan w:val="5"/>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330782">
        <w:tc>
          <w:tcPr>
            <w:tcW w:w="1607"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31A54" w:rsidRPr="00544FC8" w:rsidRDefault="005B512C" w:rsidP="00B27571">
            <w:pPr>
              <w:spacing w:after="0"/>
              <w:rPr>
                <w:i/>
                <w:color w:val="548DD4"/>
                <w:sz w:val="16"/>
                <w:szCs w:val="16"/>
              </w:rPr>
            </w:pPr>
            <w:r>
              <w:rPr>
                <w:i/>
                <w:color w:val="548DD4"/>
                <w:sz w:val="16"/>
                <w:szCs w:val="16"/>
              </w:rPr>
              <w:t>NGEO-WEBC-VTC-024</w:t>
            </w:r>
            <w:r w:rsidR="00831A54">
              <w:rPr>
                <w:i/>
                <w:color w:val="548DD4"/>
                <w:sz w:val="16"/>
                <w:szCs w:val="16"/>
              </w:rPr>
              <w:t>0</w:t>
            </w:r>
          </w:p>
        </w:tc>
        <w:tc>
          <w:tcPr>
            <w:tcW w:w="1134"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Display</w:t>
            </w:r>
          </w:p>
        </w:tc>
      </w:tr>
      <w:tr w:rsidR="00831A54" w:rsidRPr="00B17EAC" w:rsidTr="00330782">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330782">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display of the time slider.</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330782">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330782">
        <w:tc>
          <w:tcPr>
            <w:tcW w:w="8613" w:type="dxa"/>
            <w:gridSpan w:val="5"/>
            <w:shd w:val="clear" w:color="auto" w:fill="auto"/>
          </w:tcPr>
          <w:p w:rsidR="00831A54" w:rsidRPr="00544FC8" w:rsidRDefault="00831A54" w:rsidP="00B27571">
            <w:pPr>
              <w:spacing w:after="0"/>
            </w:pPr>
            <w:r>
              <w:t>None</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330782">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330782">
        <w:tc>
          <w:tcPr>
            <w:tcW w:w="8613" w:type="dxa"/>
            <w:gridSpan w:val="5"/>
            <w:shd w:val="clear" w:color="auto" w:fill="auto"/>
          </w:tcPr>
          <w:p w:rsidR="00831A54" w:rsidRPr="00544FC8" w:rsidRDefault="00831A54" w:rsidP="00B27571">
            <w:pPr>
              <w:spacing w:after="0"/>
            </w:pP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330782">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330782">
        <w:trPr>
          <w:trHeight w:val="258"/>
        </w:trPr>
        <w:tc>
          <w:tcPr>
            <w:tcW w:w="1951" w:type="dxa"/>
            <w:gridSpan w:val="2"/>
            <w:shd w:val="clear" w:color="auto" w:fill="auto"/>
            <w:vAlign w:val="center"/>
          </w:tcPr>
          <w:p w:rsidR="00831A54" w:rsidRPr="009B26D3" w:rsidRDefault="00831A54" w:rsidP="00DC4D99">
            <w:pPr>
              <w:spacing w:after="0"/>
              <w:rPr>
                <w:i/>
                <w:color w:val="548DD4"/>
                <w:sz w:val="16"/>
                <w:szCs w:val="16"/>
                <w:lang w:val="en-GB"/>
              </w:rPr>
            </w:pPr>
            <w:r>
              <w:rPr>
                <w:i/>
                <w:color w:val="548DD4"/>
                <w:sz w:val="16"/>
                <w:szCs w:val="16"/>
                <w:lang w:val="en-GB"/>
              </w:rPr>
              <w:t>NGEO-WEBC-PFC-02</w:t>
            </w:r>
            <w:r w:rsidR="00192791">
              <w:rPr>
                <w:i/>
                <w:color w:val="548DD4"/>
                <w:sz w:val="16"/>
                <w:szCs w:val="16"/>
                <w:lang w:val="en-GB"/>
              </w:rPr>
              <w:t>4</w:t>
            </w:r>
            <w:r w:rsidRPr="009B26D3">
              <w:rPr>
                <w:i/>
                <w:color w:val="548DD4"/>
                <w:sz w:val="16"/>
                <w:szCs w:val="16"/>
                <w:lang w:val="en-GB"/>
              </w:rPr>
              <w:t>0</w:t>
            </w:r>
          </w:p>
        </w:tc>
        <w:tc>
          <w:tcPr>
            <w:tcW w:w="6662" w:type="dxa"/>
            <w:gridSpan w:val="3"/>
            <w:shd w:val="clear" w:color="auto" w:fill="auto"/>
            <w:vAlign w:val="center"/>
          </w:tcPr>
          <w:p w:rsidR="00831A54" w:rsidRPr="009B26D3" w:rsidRDefault="00831A54">
            <w:pPr>
              <w:spacing w:after="0"/>
              <w:rPr>
                <w:color w:val="548DD4"/>
                <w:lang w:val="en-GB"/>
              </w:rPr>
            </w:pPr>
            <w:r>
              <w:rPr>
                <w:color w:val="548DD4"/>
                <w:lang w:val="en-GB"/>
              </w:rPr>
              <w:t>The time slider is displayed</w:t>
            </w:r>
          </w:p>
        </w:tc>
      </w:tr>
      <w:tr w:rsidR="00831A54" w:rsidRPr="00A44929" w:rsidTr="00330782">
        <w:trPr>
          <w:trHeight w:val="258"/>
        </w:trPr>
        <w:tc>
          <w:tcPr>
            <w:tcW w:w="1951" w:type="dxa"/>
            <w:gridSpan w:val="2"/>
            <w:shd w:val="clear" w:color="auto" w:fill="auto"/>
            <w:vAlign w:val="center"/>
          </w:tcPr>
          <w:p w:rsidR="00831A54" w:rsidRDefault="00192791" w:rsidP="00DC4D99">
            <w:pPr>
              <w:spacing w:after="0"/>
              <w:rPr>
                <w:i/>
                <w:color w:val="548DD4"/>
                <w:sz w:val="16"/>
                <w:szCs w:val="16"/>
                <w:lang w:val="en-GB"/>
              </w:rPr>
            </w:pPr>
            <w:r>
              <w:rPr>
                <w:i/>
                <w:color w:val="548DD4"/>
                <w:sz w:val="16"/>
                <w:szCs w:val="16"/>
                <w:lang w:val="en-GB"/>
              </w:rPr>
              <w:t>NGEO-WEBC-PFC-024</w:t>
            </w:r>
            <w:r w:rsidR="00831A54">
              <w:rPr>
                <w:i/>
                <w:color w:val="548DD4"/>
                <w:sz w:val="16"/>
                <w:szCs w:val="16"/>
                <w:lang w:val="en-GB"/>
              </w:rPr>
              <w:t>1</w:t>
            </w:r>
          </w:p>
        </w:tc>
        <w:tc>
          <w:tcPr>
            <w:tcW w:w="6662" w:type="dxa"/>
            <w:gridSpan w:val="3"/>
            <w:shd w:val="clear" w:color="auto" w:fill="auto"/>
            <w:vAlign w:val="center"/>
          </w:tcPr>
          <w:p w:rsidR="00831A54" w:rsidRPr="009B26D3" w:rsidRDefault="00831A54">
            <w:pPr>
              <w:spacing w:after="0"/>
              <w:rPr>
                <w:color w:val="548DD4"/>
                <w:lang w:val="en-GB"/>
              </w:rPr>
            </w:pPr>
            <w:r>
              <w:rPr>
                <w:color w:val="548DD4"/>
                <w:lang w:val="en-GB"/>
              </w:rPr>
              <w:t>The time slider is removed</w:t>
            </w:r>
          </w:p>
        </w:tc>
      </w:tr>
    </w:tbl>
    <w:p w:rsidR="00831A54" w:rsidRPr="000202B0" w:rsidRDefault="00831A54" w:rsidP="00330782">
      <w:pPr>
        <w:pStyle w:val="Titre3"/>
      </w:pPr>
      <w:bookmarkStart w:id="275" w:name="_Toc421282843"/>
      <w:r>
        <w:t>NGEO-WEBC-VTC-0243</w:t>
      </w:r>
      <w:r w:rsidRPr="000202B0">
        <w:t>:</w:t>
      </w:r>
      <w:r>
        <w:t xml:space="preserve"> Time Slider Depends on Dataset stop date</w:t>
      </w:r>
      <w:bookmarkEnd w:id="27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330782">
        <w:tc>
          <w:tcPr>
            <w:tcW w:w="8613" w:type="dxa"/>
            <w:gridSpan w:val="5"/>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330782">
        <w:tc>
          <w:tcPr>
            <w:tcW w:w="1607"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31A54" w:rsidRPr="00544FC8" w:rsidRDefault="00831A54" w:rsidP="00B27571">
            <w:pPr>
              <w:spacing w:after="0"/>
              <w:rPr>
                <w:i/>
                <w:color w:val="548DD4"/>
                <w:sz w:val="16"/>
                <w:szCs w:val="16"/>
              </w:rPr>
            </w:pPr>
            <w:r>
              <w:rPr>
                <w:i/>
                <w:color w:val="548DD4"/>
                <w:sz w:val="16"/>
                <w:szCs w:val="16"/>
              </w:rPr>
              <w:t>NGEO-WEBC-VTC-0243</w:t>
            </w:r>
          </w:p>
        </w:tc>
        <w:tc>
          <w:tcPr>
            <w:tcW w:w="1134"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Depends on dataset stop date</w:t>
            </w:r>
          </w:p>
        </w:tc>
      </w:tr>
      <w:tr w:rsidR="00831A54" w:rsidRPr="00B17EAC" w:rsidTr="00330782">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330782">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thedependency between the time slider stop date and the selected dataset.</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330782">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330782">
        <w:tc>
          <w:tcPr>
            <w:tcW w:w="8613" w:type="dxa"/>
            <w:gridSpan w:val="5"/>
            <w:shd w:val="clear" w:color="auto" w:fill="auto"/>
          </w:tcPr>
          <w:p w:rsidR="00831A54" w:rsidRPr="00544FC8" w:rsidRDefault="00831A54" w:rsidP="00B27571">
            <w:pPr>
              <w:spacing w:after="0"/>
            </w:pPr>
            <w:r>
              <w:t>None</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330782">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330782">
        <w:tc>
          <w:tcPr>
            <w:tcW w:w="8613" w:type="dxa"/>
            <w:gridSpan w:val="5"/>
            <w:shd w:val="clear" w:color="auto" w:fill="auto"/>
          </w:tcPr>
          <w:p w:rsidR="00831A54" w:rsidRPr="00544FC8" w:rsidRDefault="00831A54" w:rsidP="00B27571">
            <w:pPr>
              <w:spacing w:after="0"/>
            </w:pP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330782">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330782">
        <w:trPr>
          <w:trHeight w:val="258"/>
        </w:trPr>
        <w:tc>
          <w:tcPr>
            <w:tcW w:w="1951" w:type="dxa"/>
            <w:gridSpan w:val="2"/>
            <w:shd w:val="clear" w:color="auto" w:fill="auto"/>
            <w:vAlign w:val="center"/>
          </w:tcPr>
          <w:p w:rsidR="00831A54" w:rsidRPr="009B26D3" w:rsidRDefault="00831A54" w:rsidP="00DC4D99">
            <w:pPr>
              <w:spacing w:after="0"/>
              <w:rPr>
                <w:i/>
                <w:color w:val="548DD4"/>
                <w:sz w:val="16"/>
                <w:szCs w:val="16"/>
                <w:lang w:val="en-GB"/>
              </w:rPr>
            </w:pPr>
            <w:r>
              <w:rPr>
                <w:i/>
                <w:color w:val="548DD4"/>
                <w:sz w:val="16"/>
                <w:szCs w:val="16"/>
                <w:lang w:val="en-GB"/>
              </w:rPr>
              <w:t>NGEO-WEBC-PFC-0243</w:t>
            </w:r>
          </w:p>
        </w:tc>
        <w:tc>
          <w:tcPr>
            <w:tcW w:w="6662" w:type="dxa"/>
            <w:gridSpan w:val="3"/>
            <w:shd w:val="clear" w:color="auto" w:fill="auto"/>
            <w:vAlign w:val="center"/>
          </w:tcPr>
          <w:p w:rsidR="00831A54" w:rsidRPr="009B26D3" w:rsidRDefault="00831A54">
            <w:pPr>
              <w:spacing w:after="0"/>
              <w:rPr>
                <w:color w:val="548DD4"/>
                <w:lang w:val="en-GB"/>
              </w:rPr>
            </w:pPr>
            <w:r>
              <w:rPr>
                <w:color w:val="548DD4"/>
                <w:lang w:val="en-GB"/>
              </w:rPr>
              <w:t>The time slider</w:t>
            </w:r>
            <w:r w:rsidR="003F0B04">
              <w:rPr>
                <w:color w:val="548DD4"/>
                <w:lang w:val="en-GB"/>
              </w:rPr>
              <w:t xml:space="preserve"> end range</w:t>
            </w:r>
            <w:r>
              <w:rPr>
                <w:color w:val="548DD4"/>
                <w:lang w:val="en-GB"/>
              </w:rPr>
              <w:t xml:space="preserve"> depends on the dataset stop date</w:t>
            </w:r>
          </w:p>
        </w:tc>
      </w:tr>
    </w:tbl>
    <w:p w:rsidR="00831A54" w:rsidRPr="000202B0" w:rsidRDefault="00831A54" w:rsidP="00330782">
      <w:pPr>
        <w:pStyle w:val="Titre3"/>
      </w:pPr>
      <w:bookmarkStart w:id="276" w:name="_Toc421282844"/>
      <w:r>
        <w:t>NGEO-WEBC-VTC-0245</w:t>
      </w:r>
      <w:r w:rsidRPr="000202B0">
        <w:t>:</w:t>
      </w:r>
      <w:r>
        <w:t xml:space="preserve"> Search with Time Slider</w:t>
      </w:r>
      <w:bookmarkEnd w:id="27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330782">
        <w:tc>
          <w:tcPr>
            <w:tcW w:w="8613" w:type="dxa"/>
            <w:gridSpan w:val="5"/>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330782">
        <w:tc>
          <w:tcPr>
            <w:tcW w:w="1607"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31A54" w:rsidRPr="00544FC8" w:rsidRDefault="00831A54" w:rsidP="00B27571">
            <w:pPr>
              <w:spacing w:after="0"/>
              <w:rPr>
                <w:i/>
                <w:color w:val="548DD4"/>
                <w:sz w:val="16"/>
                <w:szCs w:val="16"/>
              </w:rPr>
            </w:pPr>
            <w:r>
              <w:rPr>
                <w:i/>
                <w:color w:val="548DD4"/>
                <w:sz w:val="16"/>
                <w:szCs w:val="16"/>
              </w:rPr>
              <w:t>NGEO-WEBC-VTC-0245</w:t>
            </w:r>
          </w:p>
        </w:tc>
        <w:tc>
          <w:tcPr>
            <w:tcW w:w="1134"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Search with Time Slider</w:t>
            </w:r>
          </w:p>
        </w:tc>
      </w:tr>
      <w:tr w:rsidR="00831A54" w:rsidRPr="00B17EAC" w:rsidTr="00330782">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330782">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making a search with the time slider.</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330782">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330782">
        <w:tc>
          <w:tcPr>
            <w:tcW w:w="8613" w:type="dxa"/>
            <w:gridSpan w:val="5"/>
            <w:shd w:val="clear" w:color="auto" w:fill="auto"/>
          </w:tcPr>
          <w:p w:rsidR="00831A54" w:rsidRPr="00544FC8" w:rsidRDefault="00831A54" w:rsidP="00B27571">
            <w:pPr>
              <w:spacing w:after="0"/>
            </w:pPr>
            <w:r>
              <w:t>None</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330782">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330782">
        <w:tc>
          <w:tcPr>
            <w:tcW w:w="8613" w:type="dxa"/>
            <w:gridSpan w:val="5"/>
            <w:shd w:val="clear" w:color="auto" w:fill="auto"/>
          </w:tcPr>
          <w:p w:rsidR="00831A54" w:rsidRPr="00544FC8" w:rsidRDefault="00831A54" w:rsidP="00B27571">
            <w:pPr>
              <w:spacing w:after="0"/>
            </w:pP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330782">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330782">
        <w:trPr>
          <w:trHeight w:val="258"/>
        </w:trPr>
        <w:tc>
          <w:tcPr>
            <w:tcW w:w="1951" w:type="dxa"/>
            <w:gridSpan w:val="2"/>
            <w:shd w:val="clear" w:color="auto" w:fill="auto"/>
            <w:vAlign w:val="center"/>
          </w:tcPr>
          <w:p w:rsidR="00831A54" w:rsidRPr="009B26D3" w:rsidRDefault="00831A54" w:rsidP="00DC4D99">
            <w:pPr>
              <w:spacing w:after="0"/>
              <w:rPr>
                <w:i/>
                <w:color w:val="548DD4"/>
                <w:sz w:val="16"/>
                <w:szCs w:val="16"/>
                <w:lang w:val="en-GB"/>
              </w:rPr>
            </w:pPr>
            <w:r>
              <w:rPr>
                <w:i/>
                <w:color w:val="548DD4"/>
                <w:sz w:val="16"/>
                <w:szCs w:val="16"/>
                <w:lang w:val="en-GB"/>
              </w:rPr>
              <w:t>NGEO-WEBC-PFC-0245</w:t>
            </w:r>
          </w:p>
        </w:tc>
        <w:tc>
          <w:tcPr>
            <w:tcW w:w="6662" w:type="dxa"/>
            <w:gridSpan w:val="3"/>
            <w:shd w:val="clear" w:color="auto" w:fill="auto"/>
            <w:vAlign w:val="center"/>
          </w:tcPr>
          <w:p w:rsidR="00831A54" w:rsidRPr="009B26D3" w:rsidRDefault="00831A54">
            <w:pPr>
              <w:spacing w:after="0"/>
              <w:rPr>
                <w:color w:val="548DD4"/>
                <w:lang w:val="en-GB"/>
              </w:rPr>
            </w:pPr>
            <w:r>
              <w:rPr>
                <w:color w:val="548DD4"/>
                <w:lang w:val="en-GB"/>
              </w:rPr>
              <w:t>Search with bar moving</w:t>
            </w:r>
          </w:p>
        </w:tc>
      </w:tr>
      <w:tr w:rsidR="00831A54" w:rsidRPr="00A44929" w:rsidTr="00330782">
        <w:trPr>
          <w:trHeight w:val="258"/>
        </w:trPr>
        <w:tc>
          <w:tcPr>
            <w:tcW w:w="1951" w:type="dxa"/>
            <w:gridSpan w:val="2"/>
            <w:shd w:val="clear" w:color="auto" w:fill="auto"/>
            <w:vAlign w:val="center"/>
          </w:tcPr>
          <w:p w:rsidR="00831A54" w:rsidRDefault="00831A54" w:rsidP="00DC4D99">
            <w:pPr>
              <w:spacing w:after="0"/>
              <w:rPr>
                <w:i/>
                <w:color w:val="548DD4"/>
                <w:sz w:val="16"/>
                <w:szCs w:val="16"/>
                <w:lang w:val="en-GB"/>
              </w:rPr>
            </w:pPr>
            <w:r>
              <w:rPr>
                <w:i/>
                <w:color w:val="548DD4"/>
                <w:sz w:val="16"/>
                <w:szCs w:val="16"/>
                <w:lang w:val="en-GB"/>
              </w:rPr>
              <w:t>NGEO-WEBC-PFC-0246</w:t>
            </w:r>
          </w:p>
        </w:tc>
        <w:tc>
          <w:tcPr>
            <w:tcW w:w="6662" w:type="dxa"/>
            <w:gridSpan w:val="3"/>
            <w:shd w:val="clear" w:color="auto" w:fill="auto"/>
            <w:vAlign w:val="center"/>
          </w:tcPr>
          <w:p w:rsidR="00831A54" w:rsidRDefault="00831A54">
            <w:pPr>
              <w:spacing w:after="0"/>
              <w:rPr>
                <w:color w:val="548DD4"/>
                <w:lang w:val="en-GB"/>
              </w:rPr>
            </w:pPr>
            <w:r>
              <w:rPr>
                <w:color w:val="548DD4"/>
                <w:lang w:val="en-GB"/>
              </w:rPr>
              <w:t>Search with right handle moving</w:t>
            </w:r>
          </w:p>
        </w:tc>
      </w:tr>
      <w:tr w:rsidR="00831A54" w:rsidRPr="007F1D22" w:rsidTr="00330782">
        <w:trPr>
          <w:trHeight w:val="258"/>
        </w:trPr>
        <w:tc>
          <w:tcPr>
            <w:tcW w:w="1951" w:type="dxa"/>
            <w:gridSpan w:val="2"/>
            <w:shd w:val="clear" w:color="auto" w:fill="auto"/>
            <w:vAlign w:val="center"/>
          </w:tcPr>
          <w:p w:rsidR="00831A54" w:rsidRDefault="00831A54" w:rsidP="00DC4D99">
            <w:pPr>
              <w:spacing w:after="0"/>
              <w:rPr>
                <w:i/>
                <w:color w:val="548DD4"/>
                <w:sz w:val="16"/>
                <w:szCs w:val="16"/>
                <w:lang w:val="en-GB"/>
              </w:rPr>
            </w:pPr>
            <w:r>
              <w:rPr>
                <w:i/>
                <w:color w:val="548DD4"/>
                <w:sz w:val="16"/>
                <w:szCs w:val="16"/>
                <w:lang w:val="en-GB"/>
              </w:rPr>
              <w:t>NGEO-WEBC-PFC-0247</w:t>
            </w:r>
          </w:p>
        </w:tc>
        <w:tc>
          <w:tcPr>
            <w:tcW w:w="6662" w:type="dxa"/>
            <w:gridSpan w:val="3"/>
            <w:shd w:val="clear" w:color="auto" w:fill="auto"/>
            <w:vAlign w:val="center"/>
          </w:tcPr>
          <w:p w:rsidR="00831A54" w:rsidRDefault="00831A54">
            <w:pPr>
              <w:spacing w:after="0"/>
              <w:rPr>
                <w:color w:val="548DD4"/>
                <w:lang w:val="en-GB"/>
              </w:rPr>
            </w:pPr>
            <w:r>
              <w:rPr>
                <w:color w:val="548DD4"/>
                <w:lang w:val="en-GB"/>
              </w:rPr>
              <w:t>Search with left handle moving</w:t>
            </w:r>
          </w:p>
        </w:tc>
      </w:tr>
      <w:tr w:rsidR="00831A54" w:rsidRPr="007F1D22" w:rsidTr="00330782">
        <w:trPr>
          <w:trHeight w:val="210"/>
        </w:trPr>
        <w:tc>
          <w:tcPr>
            <w:tcW w:w="1951" w:type="dxa"/>
            <w:gridSpan w:val="2"/>
            <w:shd w:val="clear" w:color="auto" w:fill="auto"/>
            <w:vAlign w:val="center"/>
          </w:tcPr>
          <w:p w:rsidR="00831A54" w:rsidRDefault="00831A54" w:rsidP="00DC4D99">
            <w:pPr>
              <w:spacing w:after="0"/>
              <w:rPr>
                <w:i/>
                <w:color w:val="548DD4"/>
                <w:sz w:val="16"/>
                <w:szCs w:val="16"/>
                <w:lang w:val="en-GB"/>
              </w:rPr>
            </w:pPr>
            <w:r>
              <w:rPr>
                <w:i/>
                <w:color w:val="548DD4"/>
                <w:sz w:val="16"/>
                <w:szCs w:val="16"/>
                <w:lang w:val="en-GB"/>
              </w:rPr>
              <w:t>NGEO-WEBC-PFC-0248</w:t>
            </w:r>
          </w:p>
        </w:tc>
        <w:tc>
          <w:tcPr>
            <w:tcW w:w="6662" w:type="dxa"/>
            <w:gridSpan w:val="3"/>
            <w:shd w:val="clear" w:color="auto" w:fill="auto"/>
            <w:vAlign w:val="center"/>
          </w:tcPr>
          <w:p w:rsidR="00831A54" w:rsidRDefault="00831A54">
            <w:pPr>
              <w:spacing w:after="0"/>
              <w:rPr>
                <w:color w:val="548DD4"/>
                <w:lang w:val="en-GB"/>
              </w:rPr>
            </w:pPr>
            <w:r>
              <w:rPr>
                <w:color w:val="548DD4"/>
                <w:lang w:val="en-GB"/>
              </w:rPr>
              <w:t>Search with right arrow clicking</w:t>
            </w:r>
          </w:p>
        </w:tc>
      </w:tr>
      <w:tr w:rsidR="00831A54" w:rsidRPr="007F1D22" w:rsidTr="00330782">
        <w:trPr>
          <w:trHeight w:val="258"/>
        </w:trPr>
        <w:tc>
          <w:tcPr>
            <w:tcW w:w="1951" w:type="dxa"/>
            <w:gridSpan w:val="2"/>
            <w:shd w:val="clear" w:color="auto" w:fill="auto"/>
            <w:vAlign w:val="center"/>
          </w:tcPr>
          <w:p w:rsidR="00831A54" w:rsidRDefault="00831A54" w:rsidP="00DC4D99">
            <w:pPr>
              <w:spacing w:after="0"/>
              <w:rPr>
                <w:i/>
                <w:color w:val="548DD4"/>
                <w:sz w:val="16"/>
                <w:szCs w:val="16"/>
                <w:lang w:val="en-GB"/>
              </w:rPr>
            </w:pPr>
            <w:r>
              <w:rPr>
                <w:i/>
                <w:color w:val="548DD4"/>
                <w:sz w:val="16"/>
                <w:szCs w:val="16"/>
                <w:lang w:val="en-GB"/>
              </w:rPr>
              <w:t>NGEO-WEBC-PFC-0249</w:t>
            </w:r>
          </w:p>
        </w:tc>
        <w:tc>
          <w:tcPr>
            <w:tcW w:w="6662" w:type="dxa"/>
            <w:gridSpan w:val="3"/>
            <w:shd w:val="clear" w:color="auto" w:fill="auto"/>
            <w:vAlign w:val="center"/>
          </w:tcPr>
          <w:p w:rsidR="00831A54" w:rsidRDefault="00831A54">
            <w:pPr>
              <w:spacing w:after="0"/>
              <w:rPr>
                <w:color w:val="548DD4"/>
                <w:lang w:val="en-GB"/>
              </w:rPr>
            </w:pPr>
            <w:r>
              <w:rPr>
                <w:color w:val="548DD4"/>
                <w:lang w:val="en-GB"/>
              </w:rPr>
              <w:t>Search with left arrow clicking</w:t>
            </w:r>
          </w:p>
        </w:tc>
      </w:tr>
    </w:tbl>
    <w:p w:rsidR="00182E4E" w:rsidRPr="000202B0" w:rsidRDefault="00182E4E" w:rsidP="00330782">
      <w:pPr>
        <w:pStyle w:val="Titre3"/>
      </w:pPr>
      <w:bookmarkStart w:id="277" w:name="_Toc421282845"/>
      <w:r>
        <w:lastRenderedPageBreak/>
        <w:t>NGEO-WEBC-VTC-0250</w:t>
      </w:r>
      <w:r w:rsidRPr="000202B0">
        <w:t>:</w:t>
      </w:r>
      <w:r>
        <w:t xml:space="preserve"> User Preferences</w:t>
      </w:r>
      <w:bookmarkEnd w:id="27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2E4E" w:rsidRPr="008C4ACA" w:rsidTr="00330782">
        <w:tc>
          <w:tcPr>
            <w:tcW w:w="8613" w:type="dxa"/>
            <w:gridSpan w:val="5"/>
            <w:shd w:val="clear" w:color="auto" w:fill="548DD4" w:themeFill="text2" w:themeFillTint="99"/>
          </w:tcPr>
          <w:p w:rsidR="00182E4E" w:rsidRPr="0056181B" w:rsidRDefault="00182E4E" w:rsidP="0017668F">
            <w:pPr>
              <w:spacing w:after="0"/>
              <w:jc w:val="center"/>
              <w:rPr>
                <w:b/>
                <w:i/>
                <w:color w:val="FFFFFF"/>
                <w:szCs w:val="18"/>
                <w:lang w:val="en-US"/>
              </w:rPr>
            </w:pPr>
            <w:r>
              <w:rPr>
                <w:b/>
                <w:i/>
                <w:color w:val="FFFFFF"/>
                <w:szCs w:val="18"/>
                <w:lang w:val="en-US"/>
              </w:rPr>
              <w:t>NGEO VALIDATION TEST  CASE</w:t>
            </w:r>
          </w:p>
        </w:tc>
      </w:tr>
      <w:tr w:rsidR="00182E4E" w:rsidRPr="008C4ACA" w:rsidTr="00330782">
        <w:tc>
          <w:tcPr>
            <w:tcW w:w="1607" w:type="dxa"/>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82E4E" w:rsidRPr="00544FC8" w:rsidRDefault="00182E4E" w:rsidP="0017668F">
            <w:pPr>
              <w:spacing w:after="0"/>
              <w:rPr>
                <w:i/>
                <w:color w:val="548DD4"/>
                <w:sz w:val="16"/>
                <w:szCs w:val="16"/>
              </w:rPr>
            </w:pPr>
            <w:r>
              <w:rPr>
                <w:i/>
                <w:color w:val="548DD4"/>
                <w:sz w:val="16"/>
                <w:szCs w:val="16"/>
              </w:rPr>
              <w:t>NGEO-WEBC-VTC-025</w:t>
            </w:r>
            <w:r w:rsidR="00907449">
              <w:rPr>
                <w:i/>
                <w:color w:val="548DD4"/>
                <w:sz w:val="16"/>
                <w:szCs w:val="16"/>
              </w:rPr>
              <w:t>0</w:t>
            </w:r>
          </w:p>
        </w:tc>
        <w:tc>
          <w:tcPr>
            <w:tcW w:w="1134" w:type="dxa"/>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82E4E" w:rsidRPr="00643EB9" w:rsidRDefault="00182E4E" w:rsidP="00553EA4">
            <w:pPr>
              <w:spacing w:after="0"/>
              <w:rPr>
                <w:i/>
                <w:color w:val="548DD4"/>
                <w:sz w:val="16"/>
                <w:szCs w:val="16"/>
                <w:u w:val="single"/>
                <w:lang w:val="en-US"/>
              </w:rPr>
            </w:pPr>
            <w:r>
              <w:rPr>
                <w:i/>
                <w:color w:val="548DD4"/>
                <w:sz w:val="16"/>
                <w:szCs w:val="16"/>
                <w:lang w:val="en-US"/>
              </w:rPr>
              <w:t>User Preferences</w:t>
            </w:r>
          </w:p>
        </w:tc>
      </w:tr>
      <w:tr w:rsidR="00182E4E" w:rsidRPr="00B17EAC" w:rsidTr="00330782">
        <w:trPr>
          <w:trHeight w:val="388"/>
        </w:trPr>
        <w:tc>
          <w:tcPr>
            <w:tcW w:w="8613" w:type="dxa"/>
            <w:gridSpan w:val="5"/>
            <w:shd w:val="clear" w:color="auto" w:fill="A6A6A6"/>
          </w:tcPr>
          <w:p w:rsidR="00182E4E" w:rsidRPr="00544FC8" w:rsidRDefault="00182E4E" w:rsidP="0017668F">
            <w:pPr>
              <w:spacing w:after="0"/>
              <w:rPr>
                <w:b/>
                <w:sz w:val="14"/>
                <w:szCs w:val="14"/>
              </w:rPr>
            </w:pPr>
            <w:r>
              <w:rPr>
                <w:b/>
                <w:sz w:val="14"/>
                <w:szCs w:val="14"/>
              </w:rPr>
              <w:t>Description and Objective</w:t>
            </w:r>
          </w:p>
        </w:tc>
      </w:tr>
      <w:tr w:rsidR="00182E4E" w:rsidRPr="008C4ACA" w:rsidTr="00330782">
        <w:trPr>
          <w:trHeight w:val="113"/>
        </w:trPr>
        <w:tc>
          <w:tcPr>
            <w:tcW w:w="8613" w:type="dxa"/>
            <w:gridSpan w:val="5"/>
            <w:shd w:val="clear" w:color="auto" w:fill="auto"/>
          </w:tcPr>
          <w:p w:rsidR="00182E4E" w:rsidRPr="0056181B" w:rsidRDefault="00182E4E" w:rsidP="00553EA4">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D971D4">
              <w:rPr>
                <w:i/>
                <w:color w:val="548DD4"/>
                <w:sz w:val="16"/>
                <w:szCs w:val="16"/>
                <w:lang w:val="en-US"/>
              </w:rPr>
              <w:t xml:space="preserve">with the </w:t>
            </w:r>
            <w:r w:rsidR="00553EA4">
              <w:rPr>
                <w:i/>
                <w:color w:val="548DD4"/>
                <w:sz w:val="16"/>
                <w:szCs w:val="16"/>
                <w:lang w:val="en-US"/>
              </w:rPr>
              <w:t xml:space="preserve">storage </w:t>
            </w:r>
            <w:r w:rsidR="00D971D4">
              <w:rPr>
                <w:i/>
                <w:color w:val="548DD4"/>
                <w:sz w:val="16"/>
                <w:szCs w:val="16"/>
                <w:lang w:val="en-US"/>
              </w:rPr>
              <w:t>of</w:t>
            </w:r>
            <w:r w:rsidR="000F15D1">
              <w:rPr>
                <w:i/>
                <w:color w:val="548DD4"/>
                <w:sz w:val="16"/>
                <w:szCs w:val="16"/>
                <w:lang w:val="en-US"/>
              </w:rPr>
              <w:t xml:space="preserve"> the </w:t>
            </w:r>
            <w:r w:rsidR="00D971D4">
              <w:rPr>
                <w:i/>
                <w:color w:val="548DD4"/>
                <w:sz w:val="16"/>
                <w:szCs w:val="16"/>
                <w:lang w:val="en-US"/>
              </w:rPr>
              <w:t>user preferences.</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Inputs Specification</w:t>
            </w:r>
          </w:p>
        </w:tc>
      </w:tr>
      <w:tr w:rsidR="00182E4E" w:rsidRPr="008C4ACA" w:rsidTr="00330782">
        <w:tc>
          <w:tcPr>
            <w:tcW w:w="8613" w:type="dxa"/>
            <w:gridSpan w:val="5"/>
            <w:shd w:val="clear" w:color="auto" w:fill="auto"/>
          </w:tcPr>
          <w:p w:rsidR="00182E4E" w:rsidRPr="004A7054" w:rsidRDefault="00054512" w:rsidP="00054512">
            <w:pPr>
              <w:spacing w:after="0"/>
              <w:rPr>
                <w:lang w:val="en-US"/>
              </w:rPr>
            </w:pPr>
            <w:r>
              <w:rPr>
                <w:lang w:val="en-US"/>
              </w:rPr>
              <w:t>NGEO-WEBC-VTC-001</w:t>
            </w:r>
            <w:r w:rsidR="00182E4E" w:rsidRPr="00180929">
              <w:rPr>
                <w:lang w:val="en-US"/>
              </w:rPr>
              <w:t>0</w:t>
            </w:r>
            <w:r w:rsidR="00182E4E">
              <w:rPr>
                <w:lang w:val="en-US"/>
              </w:rPr>
              <w:t xml:space="preserve"> </w:t>
            </w:r>
            <w:r w:rsidR="00182E4E" w:rsidRPr="00180929">
              <w:rPr>
                <w:lang w:val="en-US"/>
              </w:rPr>
              <w:t>has already been fulfilled</w:t>
            </w:r>
            <w:r>
              <w:rPr>
                <w:lang w:val="en-US"/>
              </w:rPr>
              <w:t>.</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Outputs Specification</w:t>
            </w:r>
          </w:p>
        </w:tc>
      </w:tr>
      <w:tr w:rsidR="00182E4E" w:rsidRPr="00B17EAC" w:rsidTr="00330782">
        <w:tc>
          <w:tcPr>
            <w:tcW w:w="8613" w:type="dxa"/>
            <w:gridSpan w:val="5"/>
            <w:shd w:val="clear" w:color="auto" w:fill="auto"/>
          </w:tcPr>
          <w:p w:rsidR="00182E4E" w:rsidRPr="00544FC8" w:rsidRDefault="00182E4E" w:rsidP="0017668F">
            <w:pPr>
              <w:spacing w:after="0"/>
            </w:pPr>
            <w:r>
              <w:t>None</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Pr>
                <w:b/>
                <w:sz w:val="14"/>
                <w:szCs w:val="14"/>
              </w:rPr>
              <w:t>Environmental needs</w:t>
            </w:r>
          </w:p>
        </w:tc>
      </w:tr>
      <w:tr w:rsidR="00182E4E" w:rsidRPr="00B17EAC" w:rsidTr="00330782">
        <w:tc>
          <w:tcPr>
            <w:tcW w:w="8613" w:type="dxa"/>
            <w:gridSpan w:val="5"/>
            <w:shd w:val="clear" w:color="auto" w:fill="auto"/>
          </w:tcPr>
          <w:p w:rsidR="00054512" w:rsidRPr="00200AD3" w:rsidRDefault="00182E4E" w:rsidP="0017668F">
            <w:pPr>
              <w:spacing w:after="0"/>
              <w:rPr>
                <w:i/>
                <w:color w:val="548DD4"/>
                <w:sz w:val="18"/>
                <w:szCs w:val="18"/>
              </w:rPr>
            </w:pPr>
            <w:r>
              <w:rPr>
                <w:lang w:val="en-US"/>
              </w:rPr>
              <w:t xml:space="preserve">Same needs than </w:t>
            </w:r>
            <w:r w:rsidRPr="00801651">
              <w:rPr>
                <w:i/>
                <w:color w:val="548DD4"/>
                <w:sz w:val="18"/>
                <w:szCs w:val="18"/>
              </w:rPr>
              <w:t>NGEO-WEBC-VTC-00</w:t>
            </w:r>
            <w:r w:rsidR="00054512">
              <w:rPr>
                <w:i/>
                <w:color w:val="548DD4"/>
                <w:sz w:val="18"/>
                <w:szCs w:val="18"/>
              </w:rPr>
              <w:t>1</w:t>
            </w:r>
            <w:r w:rsidRPr="00801651">
              <w:rPr>
                <w:i/>
                <w:color w:val="548DD4"/>
                <w:sz w:val="18"/>
                <w:szCs w:val="18"/>
              </w:rPr>
              <w:t>0</w:t>
            </w:r>
            <w:r>
              <w:rPr>
                <w:i/>
                <w:color w:val="548DD4"/>
                <w:sz w:val="18"/>
                <w:szCs w:val="18"/>
              </w:rPr>
              <w:t>.</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Constraints</w:t>
            </w:r>
          </w:p>
        </w:tc>
      </w:tr>
      <w:tr w:rsidR="00182E4E" w:rsidRPr="00B17EAC" w:rsidTr="00330782">
        <w:tc>
          <w:tcPr>
            <w:tcW w:w="8613" w:type="dxa"/>
            <w:gridSpan w:val="5"/>
            <w:shd w:val="clear" w:color="auto" w:fill="auto"/>
          </w:tcPr>
          <w:p w:rsidR="00182E4E" w:rsidRPr="00544FC8" w:rsidRDefault="00CC59CE" w:rsidP="0024683C">
            <w:pPr>
              <w:spacing w:after="0"/>
            </w:pPr>
            <w:r>
              <w:t xml:space="preserve">The user preferences </w:t>
            </w:r>
            <w:r w:rsidR="0024683C">
              <w:t>are not cross-browser compatible.</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Dependencies</w:t>
            </w:r>
          </w:p>
        </w:tc>
      </w:tr>
      <w:tr w:rsidR="00182E4E" w:rsidRPr="004E5884" w:rsidTr="00330782">
        <w:tc>
          <w:tcPr>
            <w:tcW w:w="8613" w:type="dxa"/>
            <w:gridSpan w:val="5"/>
            <w:shd w:val="clear" w:color="auto" w:fill="auto"/>
          </w:tcPr>
          <w:p w:rsidR="00182E4E" w:rsidRPr="00EF5642" w:rsidRDefault="003034B1" w:rsidP="0017668F">
            <w:pPr>
              <w:spacing w:after="0"/>
              <w:rPr>
                <w:i/>
                <w:color w:val="548DD4"/>
                <w:sz w:val="18"/>
                <w:szCs w:val="18"/>
              </w:rPr>
            </w:pPr>
            <w:r>
              <w:rPr>
                <w:i/>
                <w:color w:val="548DD4"/>
                <w:sz w:val="18"/>
                <w:szCs w:val="18"/>
              </w:rPr>
              <w:t>NGEO-WEBC-VTC-001</w:t>
            </w:r>
            <w:r w:rsidR="00182E4E" w:rsidRPr="00801651">
              <w:rPr>
                <w:i/>
                <w:color w:val="548DD4"/>
                <w:sz w:val="18"/>
                <w:szCs w:val="18"/>
              </w:rPr>
              <w:t>0</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Pr>
                <w:b/>
                <w:sz w:val="14"/>
                <w:szCs w:val="14"/>
              </w:rPr>
              <w:t>Pass/Fail Criteria</w:t>
            </w:r>
          </w:p>
        </w:tc>
      </w:tr>
      <w:tr w:rsidR="00182E4E" w:rsidRPr="00A44929" w:rsidTr="00330782">
        <w:trPr>
          <w:trHeight w:val="258"/>
        </w:trPr>
        <w:tc>
          <w:tcPr>
            <w:tcW w:w="1951" w:type="dxa"/>
            <w:gridSpan w:val="2"/>
            <w:shd w:val="clear" w:color="auto" w:fill="auto"/>
            <w:vAlign w:val="center"/>
          </w:tcPr>
          <w:p w:rsidR="00182E4E" w:rsidRPr="009B26D3" w:rsidRDefault="00D971D4" w:rsidP="00DC4D99">
            <w:pPr>
              <w:spacing w:after="0"/>
              <w:rPr>
                <w:i/>
                <w:color w:val="548DD4"/>
                <w:sz w:val="16"/>
                <w:szCs w:val="16"/>
                <w:lang w:val="en-GB"/>
              </w:rPr>
            </w:pPr>
            <w:r>
              <w:rPr>
                <w:i/>
                <w:color w:val="548DD4"/>
                <w:sz w:val="16"/>
                <w:szCs w:val="16"/>
                <w:lang w:val="en-GB"/>
              </w:rPr>
              <w:t>NGEO-WEBC-PFC-02</w:t>
            </w:r>
            <w:r w:rsidR="00182E4E">
              <w:rPr>
                <w:i/>
                <w:color w:val="548DD4"/>
                <w:sz w:val="16"/>
                <w:szCs w:val="16"/>
                <w:lang w:val="en-GB"/>
              </w:rPr>
              <w:t>5</w:t>
            </w:r>
            <w:r>
              <w:rPr>
                <w:i/>
                <w:color w:val="548DD4"/>
                <w:sz w:val="16"/>
                <w:szCs w:val="16"/>
                <w:lang w:val="en-GB"/>
              </w:rPr>
              <w:t>0</w:t>
            </w:r>
          </w:p>
        </w:tc>
        <w:tc>
          <w:tcPr>
            <w:tcW w:w="6662" w:type="dxa"/>
            <w:gridSpan w:val="3"/>
            <w:shd w:val="clear" w:color="auto" w:fill="auto"/>
            <w:vAlign w:val="center"/>
          </w:tcPr>
          <w:p w:rsidR="00182E4E" w:rsidRPr="009B26D3" w:rsidRDefault="003034B1">
            <w:pPr>
              <w:spacing w:after="0"/>
              <w:rPr>
                <w:color w:val="548DD4"/>
                <w:lang w:val="en-GB"/>
              </w:rPr>
            </w:pPr>
            <w:r>
              <w:rPr>
                <w:color w:val="548DD4"/>
                <w:lang w:val="en-GB"/>
              </w:rPr>
              <w:t>The selected dataset is stored in the preferences</w:t>
            </w:r>
            <w:r w:rsidR="001141D5">
              <w:rPr>
                <w:color w:val="548DD4"/>
                <w:lang w:val="en-GB"/>
              </w:rPr>
              <w:t>.</w:t>
            </w:r>
          </w:p>
        </w:tc>
      </w:tr>
      <w:tr w:rsidR="001F2B59" w:rsidRPr="00A44929" w:rsidTr="00330782">
        <w:trPr>
          <w:trHeight w:val="258"/>
        </w:trPr>
        <w:tc>
          <w:tcPr>
            <w:tcW w:w="1951" w:type="dxa"/>
            <w:gridSpan w:val="2"/>
            <w:shd w:val="clear" w:color="auto" w:fill="auto"/>
            <w:vAlign w:val="center"/>
          </w:tcPr>
          <w:p w:rsidR="001F2B59" w:rsidRDefault="001F2B59" w:rsidP="00DC4D99">
            <w:pPr>
              <w:spacing w:after="0"/>
              <w:rPr>
                <w:i/>
                <w:color w:val="548DD4"/>
                <w:sz w:val="16"/>
                <w:szCs w:val="16"/>
                <w:lang w:val="en-GB"/>
              </w:rPr>
            </w:pPr>
            <w:r>
              <w:rPr>
                <w:i/>
                <w:color w:val="548DD4"/>
                <w:sz w:val="16"/>
                <w:szCs w:val="16"/>
                <w:lang w:val="en-GB"/>
              </w:rPr>
              <w:t>NGEO-WEBC-PFC-0251</w:t>
            </w:r>
          </w:p>
        </w:tc>
        <w:tc>
          <w:tcPr>
            <w:tcW w:w="6662" w:type="dxa"/>
            <w:gridSpan w:val="3"/>
            <w:shd w:val="clear" w:color="auto" w:fill="auto"/>
            <w:vAlign w:val="center"/>
          </w:tcPr>
          <w:p w:rsidR="001F2B59" w:rsidRDefault="001F2B59">
            <w:pPr>
              <w:spacing w:after="0"/>
              <w:rPr>
                <w:color w:val="548DD4"/>
                <w:lang w:val="en-GB"/>
              </w:rPr>
            </w:pPr>
            <w:r>
              <w:rPr>
                <w:color w:val="548DD4"/>
                <w:lang w:val="en-GB"/>
              </w:rPr>
              <w:t>The selected background layer is stored in the preferences.</w:t>
            </w:r>
          </w:p>
        </w:tc>
      </w:tr>
      <w:tr w:rsidR="0037267B" w:rsidRPr="00A44929" w:rsidTr="00330782">
        <w:trPr>
          <w:trHeight w:val="258"/>
        </w:trPr>
        <w:tc>
          <w:tcPr>
            <w:tcW w:w="1951" w:type="dxa"/>
            <w:gridSpan w:val="2"/>
            <w:shd w:val="clear" w:color="auto" w:fill="auto"/>
            <w:vAlign w:val="center"/>
          </w:tcPr>
          <w:p w:rsidR="0037267B" w:rsidRDefault="0037267B" w:rsidP="00DC4D99">
            <w:pPr>
              <w:spacing w:after="0"/>
              <w:rPr>
                <w:i/>
                <w:color w:val="548DD4"/>
                <w:sz w:val="16"/>
                <w:szCs w:val="16"/>
                <w:lang w:val="en-GB"/>
              </w:rPr>
            </w:pPr>
            <w:r>
              <w:rPr>
                <w:i/>
                <w:color w:val="548DD4"/>
                <w:sz w:val="16"/>
                <w:szCs w:val="16"/>
                <w:lang w:val="en-GB"/>
              </w:rPr>
              <w:t>NGEO-WEBC-PFC-0252</w:t>
            </w:r>
          </w:p>
        </w:tc>
        <w:tc>
          <w:tcPr>
            <w:tcW w:w="6662" w:type="dxa"/>
            <w:gridSpan w:val="3"/>
            <w:shd w:val="clear" w:color="auto" w:fill="auto"/>
            <w:vAlign w:val="center"/>
          </w:tcPr>
          <w:p w:rsidR="0037267B" w:rsidRDefault="0037267B">
            <w:pPr>
              <w:spacing w:after="0"/>
              <w:rPr>
                <w:color w:val="548DD4"/>
                <w:lang w:val="en-GB"/>
              </w:rPr>
            </w:pPr>
            <w:r>
              <w:rPr>
                <w:color w:val="548DD4"/>
                <w:lang w:val="en-GB"/>
              </w:rPr>
              <w:t>The user preferences are loaded when the application is relaunched.</w:t>
            </w:r>
          </w:p>
        </w:tc>
      </w:tr>
    </w:tbl>
    <w:p w:rsidR="001E14C9" w:rsidRPr="000202B0" w:rsidRDefault="001E14C9" w:rsidP="00330782">
      <w:pPr>
        <w:pStyle w:val="Titre3"/>
      </w:pPr>
      <w:bookmarkStart w:id="278" w:name="_Toc421282846"/>
      <w:r>
        <w:t>NGEO-WEBC-VTC-0260</w:t>
      </w:r>
      <w:r w:rsidRPr="000202B0">
        <w:t>:</w:t>
      </w:r>
      <w:r>
        <w:t xml:space="preserve"> </w:t>
      </w:r>
      <w:r w:rsidR="001E34CA">
        <w:t>In</w:t>
      </w:r>
      <w:r>
        <w:t>quiries</w:t>
      </w:r>
      <w:bookmarkEnd w:id="27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E14C9" w:rsidRPr="008C4ACA" w:rsidTr="00330782">
        <w:tc>
          <w:tcPr>
            <w:tcW w:w="8613" w:type="dxa"/>
            <w:gridSpan w:val="5"/>
            <w:shd w:val="clear" w:color="auto" w:fill="548DD4" w:themeFill="text2" w:themeFillTint="99"/>
          </w:tcPr>
          <w:p w:rsidR="001E14C9" w:rsidRPr="0056181B" w:rsidRDefault="001E14C9" w:rsidP="004C2921">
            <w:pPr>
              <w:spacing w:after="0"/>
              <w:jc w:val="center"/>
              <w:rPr>
                <w:b/>
                <w:i/>
                <w:color w:val="FFFFFF"/>
                <w:szCs w:val="18"/>
                <w:lang w:val="en-US"/>
              </w:rPr>
            </w:pPr>
            <w:r>
              <w:rPr>
                <w:b/>
                <w:i/>
                <w:color w:val="FFFFFF"/>
                <w:szCs w:val="18"/>
                <w:lang w:val="en-US"/>
              </w:rPr>
              <w:t>NGEO VALIDATION TEST  CASE</w:t>
            </w:r>
          </w:p>
        </w:tc>
      </w:tr>
      <w:tr w:rsidR="001E14C9" w:rsidRPr="008C4ACA" w:rsidTr="00330782">
        <w:tc>
          <w:tcPr>
            <w:tcW w:w="1607" w:type="dxa"/>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E14C9" w:rsidRPr="00544FC8" w:rsidRDefault="001E14C9" w:rsidP="004C2921">
            <w:pPr>
              <w:spacing w:after="0"/>
              <w:rPr>
                <w:i/>
                <w:color w:val="548DD4"/>
                <w:sz w:val="16"/>
                <w:szCs w:val="16"/>
              </w:rPr>
            </w:pPr>
            <w:r>
              <w:rPr>
                <w:i/>
                <w:color w:val="548DD4"/>
                <w:sz w:val="16"/>
                <w:szCs w:val="16"/>
              </w:rPr>
              <w:t>NGEO-WEBC-VTC-0260</w:t>
            </w:r>
          </w:p>
        </w:tc>
        <w:tc>
          <w:tcPr>
            <w:tcW w:w="1134" w:type="dxa"/>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E14C9" w:rsidRPr="00643EB9" w:rsidRDefault="001E14C9" w:rsidP="004C2921">
            <w:pPr>
              <w:spacing w:after="0"/>
              <w:rPr>
                <w:i/>
                <w:color w:val="548DD4"/>
                <w:sz w:val="16"/>
                <w:szCs w:val="16"/>
                <w:u w:val="single"/>
                <w:lang w:val="en-US"/>
              </w:rPr>
            </w:pPr>
            <w:r>
              <w:rPr>
                <w:i/>
                <w:color w:val="548DD4"/>
                <w:sz w:val="16"/>
                <w:szCs w:val="16"/>
                <w:lang w:val="en-US"/>
              </w:rPr>
              <w:t>Inquiries</w:t>
            </w:r>
          </w:p>
        </w:tc>
      </w:tr>
      <w:tr w:rsidR="001E14C9" w:rsidRPr="00B17EAC" w:rsidTr="00330782">
        <w:trPr>
          <w:trHeight w:val="388"/>
        </w:trPr>
        <w:tc>
          <w:tcPr>
            <w:tcW w:w="8613" w:type="dxa"/>
            <w:gridSpan w:val="5"/>
            <w:shd w:val="clear" w:color="auto" w:fill="A6A6A6"/>
          </w:tcPr>
          <w:p w:rsidR="001E14C9" w:rsidRPr="00544FC8" w:rsidRDefault="001E14C9" w:rsidP="004C2921">
            <w:pPr>
              <w:spacing w:after="0"/>
              <w:rPr>
                <w:b/>
                <w:sz w:val="14"/>
                <w:szCs w:val="14"/>
              </w:rPr>
            </w:pPr>
            <w:r>
              <w:rPr>
                <w:b/>
                <w:sz w:val="14"/>
                <w:szCs w:val="14"/>
              </w:rPr>
              <w:t>Description and Objective</w:t>
            </w:r>
          </w:p>
        </w:tc>
      </w:tr>
      <w:tr w:rsidR="001E14C9" w:rsidRPr="008C4ACA" w:rsidTr="00330782">
        <w:trPr>
          <w:trHeight w:val="113"/>
        </w:trPr>
        <w:tc>
          <w:tcPr>
            <w:tcW w:w="8613" w:type="dxa"/>
            <w:gridSpan w:val="5"/>
            <w:shd w:val="clear" w:color="auto" w:fill="auto"/>
          </w:tcPr>
          <w:p w:rsidR="001E14C9" w:rsidRPr="0056181B" w:rsidRDefault="001E14C9" w:rsidP="001E14C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inquiries.</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Inputs Specification</w:t>
            </w:r>
          </w:p>
        </w:tc>
      </w:tr>
      <w:tr w:rsidR="001E14C9" w:rsidRPr="008C4ACA" w:rsidTr="00330782">
        <w:tc>
          <w:tcPr>
            <w:tcW w:w="8613" w:type="dxa"/>
            <w:gridSpan w:val="5"/>
            <w:shd w:val="clear" w:color="auto" w:fill="auto"/>
          </w:tcPr>
          <w:p w:rsidR="001E14C9" w:rsidRPr="004A7054" w:rsidRDefault="001E14C9" w:rsidP="004C292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Outputs Specification</w:t>
            </w:r>
          </w:p>
        </w:tc>
      </w:tr>
      <w:tr w:rsidR="001E14C9" w:rsidRPr="00B17EAC" w:rsidTr="00330782">
        <w:tc>
          <w:tcPr>
            <w:tcW w:w="8613" w:type="dxa"/>
            <w:gridSpan w:val="5"/>
            <w:shd w:val="clear" w:color="auto" w:fill="auto"/>
          </w:tcPr>
          <w:p w:rsidR="001E14C9" w:rsidRPr="00544FC8" w:rsidRDefault="001E14C9" w:rsidP="004C2921">
            <w:pPr>
              <w:spacing w:after="0"/>
            </w:pPr>
            <w:r>
              <w:t>None</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Pr>
                <w:b/>
                <w:sz w:val="14"/>
                <w:szCs w:val="14"/>
              </w:rPr>
              <w:t>Environmental needs</w:t>
            </w:r>
          </w:p>
        </w:tc>
      </w:tr>
      <w:tr w:rsidR="001E14C9" w:rsidRPr="00B17EAC" w:rsidTr="00330782">
        <w:tc>
          <w:tcPr>
            <w:tcW w:w="8613" w:type="dxa"/>
            <w:gridSpan w:val="5"/>
            <w:shd w:val="clear" w:color="auto" w:fill="auto"/>
          </w:tcPr>
          <w:p w:rsidR="001E14C9" w:rsidRPr="009D7AA1" w:rsidRDefault="001E14C9" w:rsidP="004C292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Constraints</w:t>
            </w:r>
          </w:p>
        </w:tc>
      </w:tr>
      <w:tr w:rsidR="001E14C9" w:rsidRPr="00B17EAC" w:rsidTr="00330782">
        <w:tc>
          <w:tcPr>
            <w:tcW w:w="8613" w:type="dxa"/>
            <w:gridSpan w:val="5"/>
            <w:shd w:val="clear" w:color="auto" w:fill="auto"/>
          </w:tcPr>
          <w:p w:rsidR="001E14C9" w:rsidRPr="00544FC8" w:rsidRDefault="001E14C9" w:rsidP="004C2921">
            <w:pPr>
              <w:spacing w:after="0"/>
            </w:pP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Dependencies</w:t>
            </w:r>
          </w:p>
        </w:tc>
      </w:tr>
      <w:tr w:rsidR="001E14C9" w:rsidRPr="004E5884" w:rsidTr="00330782">
        <w:tc>
          <w:tcPr>
            <w:tcW w:w="8613" w:type="dxa"/>
            <w:gridSpan w:val="5"/>
            <w:shd w:val="clear" w:color="auto" w:fill="auto"/>
          </w:tcPr>
          <w:p w:rsidR="001E14C9" w:rsidRPr="00EF5642" w:rsidRDefault="001E14C9" w:rsidP="004C2921">
            <w:pPr>
              <w:spacing w:after="0"/>
              <w:rPr>
                <w:i/>
                <w:color w:val="548DD4"/>
                <w:sz w:val="18"/>
                <w:szCs w:val="18"/>
              </w:rPr>
            </w:pPr>
            <w:r>
              <w:rPr>
                <w:i/>
                <w:color w:val="548DD4"/>
                <w:sz w:val="18"/>
                <w:szCs w:val="18"/>
              </w:rPr>
              <w:t>NGEO-WEBC-VTC-001</w:t>
            </w:r>
            <w:r w:rsidRPr="00801651">
              <w:rPr>
                <w:i/>
                <w:color w:val="548DD4"/>
                <w:sz w:val="18"/>
                <w:szCs w:val="18"/>
              </w:rPr>
              <w:t>0</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Pr>
                <w:b/>
                <w:sz w:val="14"/>
                <w:szCs w:val="14"/>
              </w:rPr>
              <w:t>Pass/Fail Criteria</w:t>
            </w:r>
          </w:p>
        </w:tc>
      </w:tr>
      <w:tr w:rsidR="001E14C9" w:rsidRPr="00A44929" w:rsidTr="00330782">
        <w:trPr>
          <w:trHeight w:val="258"/>
        </w:trPr>
        <w:tc>
          <w:tcPr>
            <w:tcW w:w="1951" w:type="dxa"/>
            <w:gridSpan w:val="2"/>
            <w:shd w:val="clear" w:color="auto" w:fill="auto"/>
            <w:vAlign w:val="center"/>
          </w:tcPr>
          <w:p w:rsidR="001E14C9" w:rsidRPr="009B26D3" w:rsidRDefault="001E14C9" w:rsidP="00DC4D99">
            <w:pPr>
              <w:spacing w:after="0"/>
              <w:rPr>
                <w:i/>
                <w:color w:val="548DD4"/>
                <w:sz w:val="16"/>
                <w:szCs w:val="16"/>
                <w:lang w:val="en-GB"/>
              </w:rPr>
            </w:pPr>
            <w:r>
              <w:rPr>
                <w:i/>
                <w:color w:val="548DD4"/>
                <w:sz w:val="16"/>
                <w:szCs w:val="16"/>
                <w:lang w:val="en-GB"/>
              </w:rPr>
              <w:t>NGEO-WEBC-PFC-02</w:t>
            </w:r>
            <w:r w:rsidR="00BB4740">
              <w:rPr>
                <w:i/>
                <w:color w:val="548DD4"/>
                <w:sz w:val="16"/>
                <w:szCs w:val="16"/>
                <w:lang w:val="en-GB"/>
              </w:rPr>
              <w:t>6</w:t>
            </w:r>
            <w:r>
              <w:rPr>
                <w:i/>
                <w:color w:val="548DD4"/>
                <w:sz w:val="16"/>
                <w:szCs w:val="16"/>
                <w:lang w:val="en-GB"/>
              </w:rPr>
              <w:t>0</w:t>
            </w:r>
          </w:p>
        </w:tc>
        <w:tc>
          <w:tcPr>
            <w:tcW w:w="6662" w:type="dxa"/>
            <w:gridSpan w:val="3"/>
            <w:shd w:val="clear" w:color="auto" w:fill="auto"/>
            <w:vAlign w:val="center"/>
          </w:tcPr>
          <w:p w:rsidR="001E14C9" w:rsidRPr="009B26D3" w:rsidRDefault="00BB4740">
            <w:pPr>
              <w:spacing w:after="0"/>
              <w:rPr>
                <w:color w:val="548DD4"/>
                <w:lang w:val="en-GB"/>
              </w:rPr>
            </w:pPr>
            <w:r>
              <w:rPr>
                <w:color w:val="548DD4"/>
                <w:lang w:val="en-GB"/>
              </w:rPr>
              <w:t>The user can select the inquiry type</w:t>
            </w:r>
          </w:p>
        </w:tc>
      </w:tr>
      <w:tr w:rsidR="001E14C9" w:rsidRPr="00A44929" w:rsidTr="00330782">
        <w:trPr>
          <w:trHeight w:val="258"/>
        </w:trPr>
        <w:tc>
          <w:tcPr>
            <w:tcW w:w="1951" w:type="dxa"/>
            <w:gridSpan w:val="2"/>
            <w:shd w:val="clear" w:color="auto" w:fill="auto"/>
            <w:vAlign w:val="center"/>
          </w:tcPr>
          <w:p w:rsidR="001E14C9" w:rsidRDefault="00BB4740" w:rsidP="00DC4D99">
            <w:pPr>
              <w:spacing w:after="0"/>
              <w:rPr>
                <w:i/>
                <w:color w:val="548DD4"/>
                <w:sz w:val="16"/>
                <w:szCs w:val="16"/>
                <w:lang w:val="en-GB"/>
              </w:rPr>
            </w:pPr>
            <w:r>
              <w:rPr>
                <w:i/>
                <w:color w:val="548DD4"/>
                <w:sz w:val="16"/>
                <w:szCs w:val="16"/>
                <w:lang w:val="en-GB"/>
              </w:rPr>
              <w:t>NGEO-WEBC-PFC-026</w:t>
            </w:r>
            <w:r w:rsidR="001E14C9">
              <w:rPr>
                <w:i/>
                <w:color w:val="548DD4"/>
                <w:sz w:val="16"/>
                <w:szCs w:val="16"/>
                <w:lang w:val="en-GB"/>
              </w:rPr>
              <w:t>1</w:t>
            </w:r>
          </w:p>
        </w:tc>
        <w:tc>
          <w:tcPr>
            <w:tcW w:w="6662" w:type="dxa"/>
            <w:gridSpan w:val="3"/>
            <w:shd w:val="clear" w:color="auto" w:fill="auto"/>
            <w:vAlign w:val="center"/>
          </w:tcPr>
          <w:p w:rsidR="001E14C9" w:rsidRDefault="00BB4740">
            <w:pPr>
              <w:spacing w:after="0"/>
              <w:rPr>
                <w:color w:val="548DD4"/>
                <w:lang w:val="en-GB"/>
              </w:rPr>
            </w:pPr>
            <w:r>
              <w:rPr>
                <w:color w:val="548DD4"/>
                <w:lang w:val="en-GB"/>
              </w:rPr>
              <w:t>The user can enter the inquiry message</w:t>
            </w:r>
          </w:p>
        </w:tc>
      </w:tr>
      <w:tr w:rsidR="001E14C9" w:rsidRPr="00A44929" w:rsidTr="00330782">
        <w:trPr>
          <w:trHeight w:val="258"/>
        </w:trPr>
        <w:tc>
          <w:tcPr>
            <w:tcW w:w="1951" w:type="dxa"/>
            <w:gridSpan w:val="2"/>
            <w:shd w:val="clear" w:color="auto" w:fill="auto"/>
            <w:vAlign w:val="center"/>
          </w:tcPr>
          <w:p w:rsidR="001E14C9" w:rsidRDefault="00BB4740" w:rsidP="00DC4D99">
            <w:pPr>
              <w:spacing w:after="0"/>
              <w:rPr>
                <w:i/>
                <w:color w:val="548DD4"/>
                <w:sz w:val="16"/>
                <w:szCs w:val="16"/>
                <w:lang w:val="en-GB"/>
              </w:rPr>
            </w:pPr>
            <w:r>
              <w:rPr>
                <w:i/>
                <w:color w:val="548DD4"/>
                <w:sz w:val="16"/>
                <w:szCs w:val="16"/>
                <w:lang w:val="en-GB"/>
              </w:rPr>
              <w:t>NGEO-WEBC-PFC-0262</w:t>
            </w:r>
          </w:p>
        </w:tc>
        <w:tc>
          <w:tcPr>
            <w:tcW w:w="6662" w:type="dxa"/>
            <w:gridSpan w:val="3"/>
            <w:shd w:val="clear" w:color="auto" w:fill="auto"/>
            <w:vAlign w:val="center"/>
          </w:tcPr>
          <w:p w:rsidR="001E14C9" w:rsidRDefault="00BB4740">
            <w:pPr>
              <w:spacing w:after="0"/>
              <w:rPr>
                <w:color w:val="548DD4"/>
                <w:lang w:val="en-GB"/>
              </w:rPr>
            </w:pPr>
            <w:r>
              <w:rPr>
                <w:color w:val="548DD4"/>
                <w:lang w:val="en-GB"/>
              </w:rPr>
              <w:t>The user can submit the inquiry.</w:t>
            </w:r>
          </w:p>
        </w:tc>
      </w:tr>
    </w:tbl>
    <w:p w:rsidR="00467798" w:rsidRPr="000202B0" w:rsidRDefault="00467798" w:rsidP="00330782">
      <w:pPr>
        <w:pStyle w:val="Titre3"/>
      </w:pPr>
      <w:bookmarkStart w:id="279" w:name="_Toc421282847"/>
      <w:r>
        <w:t>NGEO-WEBC-VTC-0270</w:t>
      </w:r>
      <w:r w:rsidRPr="000202B0">
        <w:t>:</w:t>
      </w:r>
      <w:r>
        <w:t xml:space="preserve"> Shopcart Management</w:t>
      </w:r>
      <w:bookmarkEnd w:id="27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467798" w:rsidRPr="008C4ACA" w:rsidTr="00330782">
        <w:tc>
          <w:tcPr>
            <w:tcW w:w="8613" w:type="dxa"/>
            <w:gridSpan w:val="5"/>
            <w:shd w:val="clear" w:color="auto" w:fill="548DD4" w:themeFill="text2" w:themeFillTint="99"/>
          </w:tcPr>
          <w:p w:rsidR="00467798" w:rsidRPr="0056181B" w:rsidRDefault="00467798" w:rsidP="00DF4D9E">
            <w:pPr>
              <w:spacing w:after="0"/>
              <w:jc w:val="center"/>
              <w:rPr>
                <w:b/>
                <w:i/>
                <w:color w:val="FFFFFF"/>
                <w:szCs w:val="18"/>
                <w:lang w:val="en-US"/>
              </w:rPr>
            </w:pPr>
            <w:r>
              <w:rPr>
                <w:b/>
                <w:i/>
                <w:color w:val="FFFFFF"/>
                <w:szCs w:val="18"/>
                <w:lang w:val="en-US"/>
              </w:rPr>
              <w:t>NGEO VALIDATION TEST  CASE</w:t>
            </w:r>
          </w:p>
        </w:tc>
      </w:tr>
      <w:tr w:rsidR="00467798" w:rsidRPr="008C4ACA" w:rsidTr="00330782">
        <w:tc>
          <w:tcPr>
            <w:tcW w:w="1607" w:type="dxa"/>
            <w:shd w:val="clear" w:color="auto" w:fill="548DD4" w:themeFill="text2" w:themeFillTint="99"/>
          </w:tcPr>
          <w:p w:rsidR="00467798" w:rsidRPr="00544FC8" w:rsidRDefault="00467798" w:rsidP="00DF4D9E">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467798" w:rsidRPr="00544FC8" w:rsidRDefault="00467798" w:rsidP="00DF4D9E">
            <w:pPr>
              <w:spacing w:after="0"/>
              <w:rPr>
                <w:i/>
                <w:color w:val="548DD4"/>
                <w:sz w:val="16"/>
                <w:szCs w:val="16"/>
              </w:rPr>
            </w:pPr>
            <w:r>
              <w:rPr>
                <w:i/>
                <w:color w:val="548DD4"/>
                <w:sz w:val="16"/>
                <w:szCs w:val="16"/>
              </w:rPr>
              <w:t>NGEO-WEBC-VTC-0270</w:t>
            </w:r>
          </w:p>
        </w:tc>
        <w:tc>
          <w:tcPr>
            <w:tcW w:w="1134" w:type="dxa"/>
            <w:shd w:val="clear" w:color="auto" w:fill="548DD4" w:themeFill="text2" w:themeFillTint="99"/>
          </w:tcPr>
          <w:p w:rsidR="00467798" w:rsidRPr="00544FC8" w:rsidRDefault="00467798" w:rsidP="00DF4D9E">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467798" w:rsidRPr="00643EB9" w:rsidRDefault="00467798" w:rsidP="00DF4D9E">
            <w:pPr>
              <w:spacing w:after="0"/>
              <w:rPr>
                <w:i/>
                <w:color w:val="548DD4"/>
                <w:sz w:val="16"/>
                <w:szCs w:val="16"/>
                <w:u w:val="single"/>
                <w:lang w:val="en-US"/>
              </w:rPr>
            </w:pPr>
            <w:r>
              <w:rPr>
                <w:i/>
                <w:color w:val="548DD4"/>
                <w:sz w:val="16"/>
                <w:szCs w:val="16"/>
                <w:lang w:val="en-US"/>
              </w:rPr>
              <w:t>Shopcart Management</w:t>
            </w:r>
          </w:p>
        </w:tc>
      </w:tr>
      <w:tr w:rsidR="00467798" w:rsidRPr="00B17EAC" w:rsidTr="00330782">
        <w:trPr>
          <w:trHeight w:val="388"/>
        </w:trPr>
        <w:tc>
          <w:tcPr>
            <w:tcW w:w="8613" w:type="dxa"/>
            <w:gridSpan w:val="5"/>
            <w:shd w:val="clear" w:color="auto" w:fill="A6A6A6"/>
          </w:tcPr>
          <w:p w:rsidR="00467798" w:rsidRPr="00544FC8" w:rsidRDefault="00467798" w:rsidP="00DF4D9E">
            <w:pPr>
              <w:spacing w:after="0"/>
              <w:rPr>
                <w:b/>
                <w:sz w:val="14"/>
                <w:szCs w:val="14"/>
              </w:rPr>
            </w:pPr>
            <w:r>
              <w:rPr>
                <w:b/>
                <w:sz w:val="14"/>
                <w:szCs w:val="14"/>
              </w:rPr>
              <w:t>Description and Objective</w:t>
            </w:r>
          </w:p>
        </w:tc>
      </w:tr>
      <w:tr w:rsidR="00467798" w:rsidRPr="008C4ACA" w:rsidTr="00330782">
        <w:trPr>
          <w:trHeight w:val="113"/>
        </w:trPr>
        <w:tc>
          <w:tcPr>
            <w:tcW w:w="8613" w:type="dxa"/>
            <w:gridSpan w:val="5"/>
            <w:shd w:val="clear" w:color="auto" w:fill="auto"/>
          </w:tcPr>
          <w:p w:rsidR="00467798" w:rsidRPr="0056181B" w:rsidRDefault="00467798" w:rsidP="00467798">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w:t>
            </w:r>
            <w:r w:rsidR="00411C32">
              <w:rPr>
                <w:i/>
                <w:color w:val="548DD4"/>
                <w:sz w:val="16"/>
                <w:szCs w:val="16"/>
                <w:lang w:val="en-US"/>
              </w:rPr>
              <w:t xml:space="preserve"> users’ shopcarts management</w:t>
            </w:r>
            <w:r w:rsidR="00970276">
              <w:rPr>
                <w:i/>
                <w:color w:val="548DD4"/>
                <w:sz w:val="16"/>
                <w:szCs w:val="16"/>
                <w:lang w:val="en-US"/>
              </w:rPr>
              <w:t xml:space="preserve"> in My Account</w:t>
            </w:r>
            <w:r>
              <w:rPr>
                <w:i/>
                <w:color w:val="548DD4"/>
                <w:sz w:val="16"/>
                <w:szCs w:val="16"/>
                <w:lang w:val="en-US"/>
              </w:rPr>
              <w:t>.</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Inputs Specification</w:t>
            </w:r>
          </w:p>
        </w:tc>
      </w:tr>
      <w:tr w:rsidR="00467798" w:rsidRPr="008C4ACA" w:rsidTr="00330782">
        <w:tc>
          <w:tcPr>
            <w:tcW w:w="8613" w:type="dxa"/>
            <w:gridSpan w:val="5"/>
            <w:shd w:val="clear" w:color="auto" w:fill="auto"/>
          </w:tcPr>
          <w:p w:rsidR="00467798" w:rsidRPr="004A7054" w:rsidRDefault="00467798" w:rsidP="00DF4D9E">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lastRenderedPageBreak/>
              <w:t>Outputs Specification</w:t>
            </w:r>
          </w:p>
        </w:tc>
      </w:tr>
      <w:tr w:rsidR="00467798" w:rsidRPr="00B17EAC" w:rsidTr="00330782">
        <w:tc>
          <w:tcPr>
            <w:tcW w:w="8613" w:type="dxa"/>
            <w:gridSpan w:val="5"/>
            <w:shd w:val="clear" w:color="auto" w:fill="auto"/>
          </w:tcPr>
          <w:p w:rsidR="00467798" w:rsidRPr="00544FC8" w:rsidRDefault="00467798" w:rsidP="00DF4D9E">
            <w:pPr>
              <w:spacing w:after="0"/>
            </w:pPr>
            <w:r>
              <w:t>None</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Pr>
                <w:b/>
                <w:sz w:val="14"/>
                <w:szCs w:val="14"/>
              </w:rPr>
              <w:t>Environmental needs</w:t>
            </w:r>
          </w:p>
        </w:tc>
      </w:tr>
      <w:tr w:rsidR="00467798" w:rsidRPr="00B17EAC" w:rsidTr="00330782">
        <w:tc>
          <w:tcPr>
            <w:tcW w:w="8613" w:type="dxa"/>
            <w:gridSpan w:val="5"/>
            <w:shd w:val="clear" w:color="auto" w:fill="auto"/>
          </w:tcPr>
          <w:p w:rsidR="00467798" w:rsidRPr="009D7AA1" w:rsidRDefault="00467798" w:rsidP="00DF4D9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Constraints</w:t>
            </w:r>
          </w:p>
        </w:tc>
      </w:tr>
      <w:tr w:rsidR="00467798" w:rsidRPr="00B17EAC" w:rsidTr="00330782">
        <w:tc>
          <w:tcPr>
            <w:tcW w:w="8613" w:type="dxa"/>
            <w:gridSpan w:val="5"/>
            <w:shd w:val="clear" w:color="auto" w:fill="auto"/>
          </w:tcPr>
          <w:p w:rsidR="00467798" w:rsidRPr="00544FC8" w:rsidRDefault="00467798" w:rsidP="00DF4D9E">
            <w:pPr>
              <w:spacing w:after="0"/>
            </w:pP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Dependencies</w:t>
            </w:r>
          </w:p>
        </w:tc>
      </w:tr>
      <w:tr w:rsidR="00467798" w:rsidRPr="004E5884" w:rsidTr="00330782">
        <w:tc>
          <w:tcPr>
            <w:tcW w:w="8613" w:type="dxa"/>
            <w:gridSpan w:val="5"/>
            <w:shd w:val="clear" w:color="auto" w:fill="auto"/>
          </w:tcPr>
          <w:p w:rsidR="00467798" w:rsidRPr="00EF5642" w:rsidRDefault="00467798" w:rsidP="00DF4D9E">
            <w:pPr>
              <w:spacing w:after="0"/>
              <w:rPr>
                <w:i/>
                <w:color w:val="548DD4"/>
                <w:sz w:val="18"/>
                <w:szCs w:val="18"/>
              </w:rPr>
            </w:pPr>
            <w:r>
              <w:rPr>
                <w:i/>
                <w:color w:val="548DD4"/>
                <w:sz w:val="18"/>
                <w:szCs w:val="18"/>
              </w:rPr>
              <w:t>NGEO-WEBC-VTC-001</w:t>
            </w:r>
            <w:r w:rsidRPr="00801651">
              <w:rPr>
                <w:i/>
                <w:color w:val="548DD4"/>
                <w:sz w:val="18"/>
                <w:szCs w:val="18"/>
              </w:rPr>
              <w:t>0</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Pr>
                <w:b/>
                <w:sz w:val="14"/>
                <w:szCs w:val="14"/>
              </w:rPr>
              <w:t>Pass/Fail Criteria</w:t>
            </w:r>
          </w:p>
        </w:tc>
      </w:tr>
      <w:tr w:rsidR="00467798" w:rsidRPr="00A44929" w:rsidTr="00330782">
        <w:trPr>
          <w:trHeight w:val="258"/>
        </w:trPr>
        <w:tc>
          <w:tcPr>
            <w:tcW w:w="1951" w:type="dxa"/>
            <w:gridSpan w:val="2"/>
            <w:shd w:val="clear" w:color="auto" w:fill="auto"/>
            <w:vAlign w:val="center"/>
          </w:tcPr>
          <w:p w:rsidR="00467798" w:rsidRPr="009B26D3" w:rsidRDefault="00467798" w:rsidP="00DC4D99">
            <w:pPr>
              <w:spacing w:after="0"/>
              <w:rPr>
                <w:i/>
                <w:color w:val="548DD4"/>
                <w:sz w:val="16"/>
                <w:szCs w:val="16"/>
                <w:lang w:val="en-GB"/>
              </w:rPr>
            </w:pPr>
            <w:r>
              <w:rPr>
                <w:i/>
                <w:color w:val="548DD4"/>
                <w:sz w:val="16"/>
                <w:szCs w:val="16"/>
                <w:lang w:val="en-GB"/>
              </w:rPr>
              <w:t>NGEO-WEBC-PFC-0270</w:t>
            </w:r>
          </w:p>
        </w:tc>
        <w:tc>
          <w:tcPr>
            <w:tcW w:w="6662" w:type="dxa"/>
            <w:gridSpan w:val="3"/>
            <w:shd w:val="clear" w:color="auto" w:fill="auto"/>
            <w:vAlign w:val="center"/>
          </w:tcPr>
          <w:p w:rsidR="00467798" w:rsidRPr="009B26D3" w:rsidRDefault="00467798">
            <w:pPr>
              <w:spacing w:after="0"/>
              <w:rPr>
                <w:color w:val="548DD4"/>
                <w:lang w:val="en-GB"/>
              </w:rPr>
            </w:pPr>
            <w:r>
              <w:rPr>
                <w:color w:val="548DD4"/>
                <w:lang w:val="en-GB"/>
              </w:rPr>
              <w:t>The user can visualize the available user’s shopcarts</w:t>
            </w:r>
          </w:p>
        </w:tc>
      </w:tr>
      <w:tr w:rsidR="00467798" w:rsidRPr="00A44929" w:rsidTr="00330782">
        <w:trPr>
          <w:trHeight w:val="258"/>
        </w:trPr>
        <w:tc>
          <w:tcPr>
            <w:tcW w:w="1951" w:type="dxa"/>
            <w:gridSpan w:val="2"/>
            <w:shd w:val="clear" w:color="auto" w:fill="auto"/>
            <w:vAlign w:val="center"/>
          </w:tcPr>
          <w:p w:rsidR="00467798" w:rsidRDefault="006C40D3" w:rsidP="00DC4D99">
            <w:pPr>
              <w:spacing w:after="0"/>
              <w:rPr>
                <w:i/>
                <w:color w:val="548DD4"/>
                <w:sz w:val="16"/>
                <w:szCs w:val="16"/>
                <w:lang w:val="en-GB"/>
              </w:rPr>
            </w:pPr>
            <w:r>
              <w:rPr>
                <w:i/>
                <w:color w:val="548DD4"/>
                <w:sz w:val="16"/>
                <w:szCs w:val="16"/>
                <w:lang w:val="en-GB"/>
              </w:rPr>
              <w:t>NGEO-WEBC-PFC-027</w:t>
            </w:r>
            <w:r w:rsidR="00467798">
              <w:rPr>
                <w:i/>
                <w:color w:val="548DD4"/>
                <w:sz w:val="16"/>
                <w:szCs w:val="16"/>
                <w:lang w:val="en-GB"/>
              </w:rPr>
              <w:t>1</w:t>
            </w:r>
          </w:p>
        </w:tc>
        <w:tc>
          <w:tcPr>
            <w:tcW w:w="6662" w:type="dxa"/>
            <w:gridSpan w:val="3"/>
            <w:shd w:val="clear" w:color="auto" w:fill="auto"/>
            <w:vAlign w:val="center"/>
          </w:tcPr>
          <w:p w:rsidR="00467798" w:rsidRDefault="00467798">
            <w:pPr>
              <w:spacing w:after="0"/>
              <w:rPr>
                <w:color w:val="548DD4"/>
                <w:lang w:val="en-GB"/>
              </w:rPr>
            </w:pPr>
            <w:r>
              <w:rPr>
                <w:color w:val="548DD4"/>
                <w:lang w:val="en-GB"/>
              </w:rPr>
              <w:t xml:space="preserve">The user can </w:t>
            </w:r>
            <w:r w:rsidR="006C40D3">
              <w:rPr>
                <w:color w:val="548DD4"/>
                <w:lang w:val="en-GB"/>
              </w:rPr>
              <w:t>create a new shopcart</w:t>
            </w:r>
          </w:p>
        </w:tc>
      </w:tr>
      <w:tr w:rsidR="006C40D3" w:rsidTr="00330782">
        <w:trPr>
          <w:trHeight w:val="258"/>
        </w:trPr>
        <w:tc>
          <w:tcPr>
            <w:tcW w:w="1951" w:type="dxa"/>
            <w:gridSpan w:val="2"/>
            <w:shd w:val="clear" w:color="auto" w:fill="auto"/>
            <w:vAlign w:val="center"/>
          </w:tcPr>
          <w:p w:rsidR="006C40D3" w:rsidRDefault="006C40D3" w:rsidP="00DC4D99">
            <w:pPr>
              <w:spacing w:after="0"/>
              <w:rPr>
                <w:i/>
                <w:color w:val="548DD4"/>
                <w:sz w:val="16"/>
                <w:szCs w:val="16"/>
                <w:lang w:val="en-GB"/>
              </w:rPr>
            </w:pPr>
            <w:r>
              <w:rPr>
                <w:i/>
                <w:color w:val="548DD4"/>
                <w:sz w:val="16"/>
                <w:szCs w:val="16"/>
                <w:lang w:val="en-GB"/>
              </w:rPr>
              <w:t>NGEO-WEBC-PFC-0274</w:t>
            </w:r>
          </w:p>
        </w:tc>
        <w:tc>
          <w:tcPr>
            <w:tcW w:w="6662" w:type="dxa"/>
            <w:gridSpan w:val="3"/>
            <w:shd w:val="clear" w:color="auto" w:fill="auto"/>
            <w:vAlign w:val="center"/>
          </w:tcPr>
          <w:p w:rsidR="006C40D3" w:rsidRDefault="006C40D3">
            <w:pPr>
              <w:spacing w:after="0"/>
              <w:rPr>
                <w:color w:val="548DD4"/>
                <w:lang w:val="en-GB"/>
              </w:rPr>
            </w:pPr>
            <w:r>
              <w:rPr>
                <w:color w:val="548DD4"/>
                <w:lang w:val="en-GB"/>
              </w:rPr>
              <w:t>The user can</w:t>
            </w:r>
            <w:r w:rsidR="001947AF">
              <w:rPr>
                <w:color w:val="548DD4"/>
                <w:lang w:val="en-GB"/>
              </w:rPr>
              <w:t xml:space="preserve"> share</w:t>
            </w:r>
            <w:r>
              <w:rPr>
                <w:color w:val="548DD4"/>
                <w:lang w:val="en-GB"/>
              </w:rPr>
              <w:t xml:space="preserve"> a shopcart</w:t>
            </w:r>
          </w:p>
        </w:tc>
      </w:tr>
      <w:tr w:rsidR="006C40D3" w:rsidTr="00330782">
        <w:trPr>
          <w:trHeight w:val="258"/>
        </w:trPr>
        <w:tc>
          <w:tcPr>
            <w:tcW w:w="1951" w:type="dxa"/>
            <w:gridSpan w:val="2"/>
            <w:shd w:val="clear" w:color="auto" w:fill="auto"/>
            <w:vAlign w:val="center"/>
          </w:tcPr>
          <w:p w:rsidR="006C40D3" w:rsidRDefault="006C40D3" w:rsidP="00DC4D99">
            <w:pPr>
              <w:spacing w:after="0"/>
              <w:rPr>
                <w:i/>
                <w:color w:val="548DD4"/>
                <w:sz w:val="16"/>
                <w:szCs w:val="16"/>
                <w:lang w:val="en-GB"/>
              </w:rPr>
            </w:pPr>
            <w:r>
              <w:rPr>
                <w:i/>
                <w:color w:val="548DD4"/>
                <w:sz w:val="16"/>
                <w:szCs w:val="16"/>
                <w:lang w:val="en-GB"/>
              </w:rPr>
              <w:t>NGEO-WEBC-PFC-0275</w:t>
            </w:r>
          </w:p>
        </w:tc>
        <w:tc>
          <w:tcPr>
            <w:tcW w:w="6662" w:type="dxa"/>
            <w:gridSpan w:val="3"/>
            <w:shd w:val="clear" w:color="auto" w:fill="auto"/>
            <w:vAlign w:val="center"/>
          </w:tcPr>
          <w:p w:rsidR="006C40D3" w:rsidRDefault="006C40D3">
            <w:pPr>
              <w:spacing w:after="0"/>
              <w:rPr>
                <w:color w:val="548DD4"/>
                <w:lang w:val="en-GB"/>
              </w:rPr>
            </w:pPr>
            <w:r>
              <w:rPr>
                <w:color w:val="548DD4"/>
                <w:lang w:val="en-GB"/>
              </w:rPr>
              <w:t>The user can</w:t>
            </w:r>
            <w:r w:rsidR="001947AF">
              <w:rPr>
                <w:color w:val="548DD4"/>
                <w:lang w:val="en-GB"/>
              </w:rPr>
              <w:t xml:space="preserve"> export</w:t>
            </w:r>
            <w:r>
              <w:rPr>
                <w:color w:val="548DD4"/>
                <w:lang w:val="en-GB"/>
              </w:rPr>
              <w:t xml:space="preserve"> a shopcart</w:t>
            </w:r>
          </w:p>
        </w:tc>
      </w:tr>
      <w:tr w:rsidR="006C40D3" w:rsidRPr="009B26D3" w:rsidTr="00330782">
        <w:trPr>
          <w:trHeight w:val="258"/>
        </w:trPr>
        <w:tc>
          <w:tcPr>
            <w:tcW w:w="1951" w:type="dxa"/>
            <w:gridSpan w:val="2"/>
            <w:shd w:val="clear" w:color="auto" w:fill="auto"/>
            <w:vAlign w:val="center"/>
          </w:tcPr>
          <w:p w:rsidR="006C40D3" w:rsidRPr="009B26D3" w:rsidRDefault="006C40D3" w:rsidP="00DC4D99">
            <w:pPr>
              <w:spacing w:after="0"/>
              <w:rPr>
                <w:i/>
                <w:color w:val="548DD4"/>
                <w:sz w:val="16"/>
                <w:szCs w:val="16"/>
                <w:lang w:val="en-GB"/>
              </w:rPr>
            </w:pPr>
            <w:r>
              <w:rPr>
                <w:i/>
                <w:color w:val="548DD4"/>
                <w:sz w:val="16"/>
                <w:szCs w:val="16"/>
                <w:lang w:val="en-GB"/>
              </w:rPr>
              <w:t>NGEO-WEBC-PFC-0276</w:t>
            </w:r>
          </w:p>
        </w:tc>
        <w:tc>
          <w:tcPr>
            <w:tcW w:w="6662" w:type="dxa"/>
            <w:gridSpan w:val="3"/>
            <w:shd w:val="clear" w:color="auto" w:fill="auto"/>
            <w:vAlign w:val="center"/>
          </w:tcPr>
          <w:p w:rsidR="006C40D3" w:rsidRPr="009B26D3" w:rsidRDefault="008753B3">
            <w:pPr>
              <w:spacing w:after="0"/>
              <w:rPr>
                <w:color w:val="548DD4"/>
                <w:lang w:val="en-GB"/>
              </w:rPr>
            </w:pPr>
            <w:r>
              <w:rPr>
                <w:color w:val="548DD4"/>
                <w:lang w:val="en-GB"/>
              </w:rPr>
              <w:t>The user can rename a shopcart</w:t>
            </w:r>
          </w:p>
        </w:tc>
      </w:tr>
      <w:tr w:rsidR="008753B3" w:rsidTr="00330782">
        <w:trPr>
          <w:trHeight w:val="258"/>
        </w:trPr>
        <w:tc>
          <w:tcPr>
            <w:tcW w:w="1951" w:type="dxa"/>
            <w:gridSpan w:val="2"/>
            <w:shd w:val="clear" w:color="auto" w:fill="auto"/>
            <w:vAlign w:val="center"/>
          </w:tcPr>
          <w:p w:rsidR="008753B3" w:rsidRDefault="008753B3" w:rsidP="00DC4D99">
            <w:pPr>
              <w:spacing w:after="0"/>
              <w:rPr>
                <w:i/>
                <w:color w:val="548DD4"/>
                <w:sz w:val="16"/>
                <w:szCs w:val="16"/>
                <w:lang w:val="en-GB"/>
              </w:rPr>
            </w:pPr>
            <w:r>
              <w:rPr>
                <w:i/>
                <w:color w:val="548DD4"/>
                <w:sz w:val="16"/>
                <w:szCs w:val="16"/>
                <w:lang w:val="en-GB"/>
              </w:rPr>
              <w:t>NGEO-WEBC-PFC-0277</w:t>
            </w:r>
          </w:p>
        </w:tc>
        <w:tc>
          <w:tcPr>
            <w:tcW w:w="6662" w:type="dxa"/>
            <w:gridSpan w:val="3"/>
            <w:shd w:val="clear" w:color="auto" w:fill="auto"/>
            <w:vAlign w:val="center"/>
          </w:tcPr>
          <w:p w:rsidR="008753B3" w:rsidRDefault="008753B3">
            <w:pPr>
              <w:spacing w:after="0"/>
              <w:rPr>
                <w:color w:val="548DD4"/>
                <w:lang w:val="en-GB"/>
              </w:rPr>
            </w:pPr>
            <w:r>
              <w:rPr>
                <w:color w:val="548DD4"/>
                <w:lang w:val="en-GB"/>
              </w:rPr>
              <w:t>The user can duplicate a shopcart</w:t>
            </w:r>
          </w:p>
        </w:tc>
      </w:tr>
      <w:tr w:rsidR="008753B3" w:rsidTr="00330782">
        <w:trPr>
          <w:trHeight w:val="258"/>
        </w:trPr>
        <w:tc>
          <w:tcPr>
            <w:tcW w:w="1951" w:type="dxa"/>
            <w:gridSpan w:val="2"/>
            <w:shd w:val="clear" w:color="auto" w:fill="auto"/>
            <w:vAlign w:val="center"/>
          </w:tcPr>
          <w:p w:rsidR="008753B3" w:rsidRDefault="008753B3" w:rsidP="00DC4D99">
            <w:pPr>
              <w:spacing w:after="0"/>
              <w:rPr>
                <w:i/>
                <w:color w:val="548DD4"/>
                <w:sz w:val="16"/>
                <w:szCs w:val="16"/>
                <w:lang w:val="en-GB"/>
              </w:rPr>
            </w:pPr>
            <w:r>
              <w:rPr>
                <w:i/>
                <w:color w:val="548DD4"/>
                <w:sz w:val="16"/>
                <w:szCs w:val="16"/>
                <w:lang w:val="en-GB"/>
              </w:rPr>
              <w:t>NGEO-WEBC-PFC-02</w:t>
            </w:r>
            <w:r w:rsidR="00784E57">
              <w:rPr>
                <w:i/>
                <w:color w:val="548DD4"/>
                <w:sz w:val="16"/>
                <w:szCs w:val="16"/>
                <w:lang w:val="en-GB"/>
              </w:rPr>
              <w:t>78</w:t>
            </w:r>
          </w:p>
        </w:tc>
        <w:tc>
          <w:tcPr>
            <w:tcW w:w="6662" w:type="dxa"/>
            <w:gridSpan w:val="3"/>
            <w:shd w:val="clear" w:color="auto" w:fill="auto"/>
            <w:vAlign w:val="center"/>
          </w:tcPr>
          <w:p w:rsidR="008753B3" w:rsidRDefault="008753B3">
            <w:pPr>
              <w:spacing w:after="0"/>
              <w:rPr>
                <w:color w:val="548DD4"/>
                <w:lang w:val="en-GB"/>
              </w:rPr>
            </w:pPr>
            <w:r>
              <w:rPr>
                <w:color w:val="548DD4"/>
                <w:lang w:val="en-GB"/>
              </w:rPr>
              <w:t>The user can delete a shopcart</w:t>
            </w:r>
          </w:p>
        </w:tc>
      </w:tr>
      <w:tr w:rsidR="00784E57" w:rsidTr="00330782">
        <w:trPr>
          <w:trHeight w:val="258"/>
        </w:trPr>
        <w:tc>
          <w:tcPr>
            <w:tcW w:w="1951" w:type="dxa"/>
            <w:gridSpan w:val="2"/>
            <w:shd w:val="clear" w:color="auto" w:fill="auto"/>
            <w:vAlign w:val="center"/>
          </w:tcPr>
          <w:p w:rsidR="00784E57" w:rsidRDefault="00784E57" w:rsidP="00DC4D99">
            <w:pPr>
              <w:spacing w:after="0"/>
              <w:rPr>
                <w:i/>
                <w:color w:val="548DD4"/>
                <w:sz w:val="16"/>
                <w:szCs w:val="16"/>
                <w:lang w:val="en-GB"/>
              </w:rPr>
            </w:pPr>
            <w:r>
              <w:rPr>
                <w:i/>
                <w:color w:val="548DD4"/>
                <w:sz w:val="16"/>
                <w:szCs w:val="16"/>
                <w:lang w:val="en-GB"/>
              </w:rPr>
              <w:t>NGEO-WEBC-PFC-0279</w:t>
            </w:r>
          </w:p>
        </w:tc>
        <w:tc>
          <w:tcPr>
            <w:tcW w:w="6662" w:type="dxa"/>
            <w:gridSpan w:val="3"/>
            <w:shd w:val="clear" w:color="auto" w:fill="auto"/>
            <w:vAlign w:val="center"/>
          </w:tcPr>
          <w:p w:rsidR="00784E57" w:rsidRDefault="00784E57">
            <w:pPr>
              <w:spacing w:after="0"/>
              <w:rPr>
                <w:color w:val="548DD4"/>
                <w:lang w:val="en-GB"/>
              </w:rPr>
            </w:pPr>
            <w:r>
              <w:rPr>
                <w:color w:val="548DD4"/>
                <w:lang w:val="en-GB"/>
              </w:rPr>
              <w:t>The user can select the current shopcart</w:t>
            </w:r>
          </w:p>
        </w:tc>
      </w:tr>
      <w:tr w:rsidR="00116F66" w:rsidTr="00330782">
        <w:trPr>
          <w:trHeight w:val="258"/>
        </w:trPr>
        <w:tc>
          <w:tcPr>
            <w:tcW w:w="1951" w:type="dxa"/>
            <w:gridSpan w:val="2"/>
            <w:shd w:val="clear" w:color="auto" w:fill="auto"/>
            <w:vAlign w:val="center"/>
          </w:tcPr>
          <w:p w:rsidR="00116F66" w:rsidRDefault="00116F66" w:rsidP="00DC4D99">
            <w:pPr>
              <w:spacing w:after="0"/>
              <w:rPr>
                <w:i/>
                <w:color w:val="548DD4"/>
                <w:sz w:val="16"/>
                <w:szCs w:val="16"/>
                <w:lang w:val="en-GB"/>
              </w:rPr>
            </w:pPr>
            <w:r>
              <w:rPr>
                <w:i/>
                <w:color w:val="548DD4"/>
                <w:sz w:val="16"/>
                <w:szCs w:val="16"/>
                <w:lang w:val="en-GB"/>
              </w:rPr>
              <w:t>NGEO-WEBC-PFC-0272</w:t>
            </w:r>
          </w:p>
        </w:tc>
        <w:tc>
          <w:tcPr>
            <w:tcW w:w="6662" w:type="dxa"/>
            <w:gridSpan w:val="3"/>
            <w:shd w:val="clear" w:color="auto" w:fill="auto"/>
            <w:vAlign w:val="center"/>
          </w:tcPr>
          <w:p w:rsidR="00116F66" w:rsidRDefault="00116F66">
            <w:pPr>
              <w:spacing w:after="0"/>
              <w:rPr>
                <w:color w:val="548DD4"/>
                <w:lang w:val="en-GB"/>
              </w:rPr>
            </w:pPr>
            <w:r>
              <w:rPr>
                <w:color w:val="548DD4"/>
                <w:lang w:val="en-GB"/>
              </w:rPr>
              <w:t>100 shopcarts are managed</w:t>
            </w:r>
          </w:p>
        </w:tc>
      </w:tr>
    </w:tbl>
    <w:p w:rsidR="009B53AF" w:rsidRPr="000202B0" w:rsidRDefault="009B53AF" w:rsidP="00330782">
      <w:pPr>
        <w:pStyle w:val="Titre3"/>
      </w:pPr>
      <w:bookmarkStart w:id="280" w:name="_Toc421282848"/>
      <w:r>
        <w:t>NGEO-WEBC-VTC-0280</w:t>
      </w:r>
      <w:r w:rsidRPr="000202B0">
        <w:t>:</w:t>
      </w:r>
      <w:r>
        <w:t xml:space="preserve"> Shopcart as Data Access Service</w:t>
      </w:r>
      <w:bookmarkEnd w:id="28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9B53AF" w:rsidRPr="008C4ACA" w:rsidTr="00330782">
        <w:tc>
          <w:tcPr>
            <w:tcW w:w="8613" w:type="dxa"/>
            <w:gridSpan w:val="5"/>
            <w:shd w:val="clear" w:color="auto" w:fill="548DD4" w:themeFill="text2" w:themeFillTint="99"/>
          </w:tcPr>
          <w:p w:rsidR="009B53AF" w:rsidRPr="0056181B" w:rsidRDefault="009B53AF" w:rsidP="00DF4D9E">
            <w:pPr>
              <w:spacing w:after="0"/>
              <w:jc w:val="center"/>
              <w:rPr>
                <w:b/>
                <w:i/>
                <w:color w:val="FFFFFF"/>
                <w:szCs w:val="18"/>
                <w:lang w:val="en-US"/>
              </w:rPr>
            </w:pPr>
            <w:r>
              <w:rPr>
                <w:b/>
                <w:i/>
                <w:color w:val="FFFFFF"/>
                <w:szCs w:val="18"/>
                <w:lang w:val="en-US"/>
              </w:rPr>
              <w:t>NGEO VALIDATION TEST  CASE</w:t>
            </w:r>
          </w:p>
        </w:tc>
      </w:tr>
      <w:tr w:rsidR="009B53AF" w:rsidRPr="008C4ACA" w:rsidTr="00330782">
        <w:tc>
          <w:tcPr>
            <w:tcW w:w="1607" w:type="dxa"/>
            <w:shd w:val="clear" w:color="auto" w:fill="548DD4" w:themeFill="text2" w:themeFillTint="99"/>
          </w:tcPr>
          <w:p w:rsidR="009B53AF" w:rsidRPr="00544FC8" w:rsidRDefault="009B53AF" w:rsidP="00DF4D9E">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9B53AF" w:rsidRPr="00544FC8" w:rsidRDefault="009B53AF" w:rsidP="00DF4D9E">
            <w:pPr>
              <w:spacing w:after="0"/>
              <w:rPr>
                <w:i/>
                <w:color w:val="548DD4"/>
                <w:sz w:val="16"/>
                <w:szCs w:val="16"/>
              </w:rPr>
            </w:pPr>
            <w:r>
              <w:rPr>
                <w:i/>
                <w:color w:val="548DD4"/>
                <w:sz w:val="16"/>
                <w:szCs w:val="16"/>
              </w:rPr>
              <w:t>NGEO-WEBC-VTC-02</w:t>
            </w:r>
            <w:r w:rsidR="003352C5">
              <w:rPr>
                <w:i/>
                <w:color w:val="548DD4"/>
                <w:sz w:val="16"/>
                <w:szCs w:val="16"/>
              </w:rPr>
              <w:t>8</w:t>
            </w:r>
            <w:r>
              <w:rPr>
                <w:i/>
                <w:color w:val="548DD4"/>
                <w:sz w:val="16"/>
                <w:szCs w:val="16"/>
              </w:rPr>
              <w:t>0</w:t>
            </w:r>
          </w:p>
        </w:tc>
        <w:tc>
          <w:tcPr>
            <w:tcW w:w="1134" w:type="dxa"/>
            <w:shd w:val="clear" w:color="auto" w:fill="548DD4" w:themeFill="text2" w:themeFillTint="99"/>
          </w:tcPr>
          <w:p w:rsidR="009B53AF" w:rsidRPr="00544FC8" w:rsidRDefault="009B53AF" w:rsidP="00DF4D9E">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9B53AF" w:rsidRPr="00643EB9" w:rsidRDefault="009B53AF" w:rsidP="003352C5">
            <w:pPr>
              <w:spacing w:after="0"/>
              <w:rPr>
                <w:i/>
                <w:color w:val="548DD4"/>
                <w:sz w:val="16"/>
                <w:szCs w:val="16"/>
                <w:u w:val="single"/>
                <w:lang w:val="en-US"/>
              </w:rPr>
            </w:pPr>
            <w:r>
              <w:rPr>
                <w:i/>
                <w:color w:val="548DD4"/>
                <w:sz w:val="16"/>
                <w:szCs w:val="16"/>
                <w:lang w:val="en-US"/>
              </w:rPr>
              <w:t xml:space="preserve">Shopcart </w:t>
            </w:r>
            <w:r w:rsidR="003352C5">
              <w:rPr>
                <w:i/>
                <w:color w:val="548DD4"/>
                <w:sz w:val="16"/>
                <w:szCs w:val="16"/>
                <w:lang w:val="en-US"/>
              </w:rPr>
              <w:t>as Data Access Service</w:t>
            </w:r>
          </w:p>
        </w:tc>
      </w:tr>
      <w:tr w:rsidR="009B53AF" w:rsidRPr="00B17EAC" w:rsidTr="00330782">
        <w:trPr>
          <w:trHeight w:val="388"/>
        </w:trPr>
        <w:tc>
          <w:tcPr>
            <w:tcW w:w="8613" w:type="dxa"/>
            <w:gridSpan w:val="5"/>
            <w:shd w:val="clear" w:color="auto" w:fill="A6A6A6"/>
          </w:tcPr>
          <w:p w:rsidR="009B53AF" w:rsidRPr="00544FC8" w:rsidRDefault="009B53AF" w:rsidP="00DF4D9E">
            <w:pPr>
              <w:spacing w:after="0"/>
              <w:rPr>
                <w:b/>
                <w:sz w:val="14"/>
                <w:szCs w:val="14"/>
              </w:rPr>
            </w:pPr>
            <w:r>
              <w:rPr>
                <w:b/>
                <w:sz w:val="14"/>
                <w:szCs w:val="14"/>
              </w:rPr>
              <w:t>Description and Objective</w:t>
            </w:r>
          </w:p>
        </w:tc>
      </w:tr>
      <w:tr w:rsidR="009B53AF" w:rsidRPr="008C4ACA" w:rsidTr="00330782">
        <w:trPr>
          <w:trHeight w:val="113"/>
        </w:trPr>
        <w:tc>
          <w:tcPr>
            <w:tcW w:w="8613" w:type="dxa"/>
            <w:gridSpan w:val="5"/>
            <w:shd w:val="clear" w:color="auto" w:fill="auto"/>
          </w:tcPr>
          <w:p w:rsidR="009B53AF" w:rsidRPr="0056181B" w:rsidRDefault="009B53AF" w:rsidP="00784E5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w:t>
            </w:r>
            <w:r w:rsidR="00784E57">
              <w:rPr>
                <w:i/>
                <w:color w:val="548DD4"/>
                <w:sz w:val="16"/>
                <w:szCs w:val="16"/>
                <w:lang w:val="en-US"/>
              </w:rPr>
              <w:t>shopcart in the data access services area.</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Inputs Specification</w:t>
            </w:r>
          </w:p>
        </w:tc>
      </w:tr>
      <w:tr w:rsidR="009B53AF" w:rsidRPr="008C4ACA" w:rsidTr="00330782">
        <w:tc>
          <w:tcPr>
            <w:tcW w:w="8613" w:type="dxa"/>
            <w:gridSpan w:val="5"/>
            <w:shd w:val="clear" w:color="auto" w:fill="auto"/>
          </w:tcPr>
          <w:p w:rsidR="009B53AF" w:rsidRPr="004A7054" w:rsidRDefault="009B53AF" w:rsidP="00DF4D9E">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Outputs Specification</w:t>
            </w:r>
          </w:p>
        </w:tc>
      </w:tr>
      <w:tr w:rsidR="009B53AF" w:rsidRPr="00B17EAC" w:rsidTr="00330782">
        <w:tc>
          <w:tcPr>
            <w:tcW w:w="8613" w:type="dxa"/>
            <w:gridSpan w:val="5"/>
            <w:shd w:val="clear" w:color="auto" w:fill="auto"/>
          </w:tcPr>
          <w:p w:rsidR="009B53AF" w:rsidRPr="00544FC8" w:rsidRDefault="009B53AF" w:rsidP="00DF4D9E">
            <w:pPr>
              <w:spacing w:after="0"/>
            </w:pPr>
            <w:r>
              <w:t>None</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Pr>
                <w:b/>
                <w:sz w:val="14"/>
                <w:szCs w:val="14"/>
              </w:rPr>
              <w:t>Environmental needs</w:t>
            </w:r>
          </w:p>
        </w:tc>
      </w:tr>
      <w:tr w:rsidR="009B53AF" w:rsidRPr="00B17EAC" w:rsidTr="00330782">
        <w:tc>
          <w:tcPr>
            <w:tcW w:w="8613" w:type="dxa"/>
            <w:gridSpan w:val="5"/>
            <w:shd w:val="clear" w:color="auto" w:fill="auto"/>
          </w:tcPr>
          <w:p w:rsidR="009B53AF" w:rsidRPr="009D7AA1" w:rsidRDefault="009B53AF" w:rsidP="00DF4D9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Constraints</w:t>
            </w:r>
          </w:p>
        </w:tc>
      </w:tr>
      <w:tr w:rsidR="009B53AF" w:rsidRPr="00B17EAC" w:rsidTr="00330782">
        <w:tc>
          <w:tcPr>
            <w:tcW w:w="8613" w:type="dxa"/>
            <w:gridSpan w:val="5"/>
            <w:shd w:val="clear" w:color="auto" w:fill="auto"/>
          </w:tcPr>
          <w:p w:rsidR="009B53AF" w:rsidRPr="00544FC8" w:rsidRDefault="009B53AF" w:rsidP="00DF4D9E">
            <w:pPr>
              <w:spacing w:after="0"/>
            </w:pP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Dependencies</w:t>
            </w:r>
          </w:p>
        </w:tc>
      </w:tr>
      <w:tr w:rsidR="009B53AF" w:rsidRPr="004E5884" w:rsidTr="00330782">
        <w:tc>
          <w:tcPr>
            <w:tcW w:w="8613" w:type="dxa"/>
            <w:gridSpan w:val="5"/>
            <w:shd w:val="clear" w:color="auto" w:fill="auto"/>
          </w:tcPr>
          <w:p w:rsidR="009B53AF" w:rsidRPr="00EF5642" w:rsidRDefault="009B53AF" w:rsidP="00DF4D9E">
            <w:pPr>
              <w:spacing w:after="0"/>
              <w:rPr>
                <w:i/>
                <w:color w:val="548DD4"/>
                <w:sz w:val="18"/>
                <w:szCs w:val="18"/>
              </w:rPr>
            </w:pPr>
            <w:r>
              <w:rPr>
                <w:i/>
                <w:color w:val="548DD4"/>
                <w:sz w:val="18"/>
                <w:szCs w:val="18"/>
              </w:rPr>
              <w:t>NGEO-WEBC-VTC-001</w:t>
            </w:r>
            <w:r w:rsidRPr="00801651">
              <w:rPr>
                <w:i/>
                <w:color w:val="548DD4"/>
                <w:sz w:val="18"/>
                <w:szCs w:val="18"/>
              </w:rPr>
              <w:t>0</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Pr>
                <w:b/>
                <w:sz w:val="14"/>
                <w:szCs w:val="14"/>
              </w:rPr>
              <w:t>Pass/Fail Criteria</w:t>
            </w:r>
          </w:p>
        </w:tc>
      </w:tr>
      <w:tr w:rsidR="009B53AF" w:rsidRPr="00684484" w:rsidTr="00330782">
        <w:trPr>
          <w:trHeight w:val="258"/>
        </w:trPr>
        <w:tc>
          <w:tcPr>
            <w:tcW w:w="1809" w:type="dxa"/>
            <w:gridSpan w:val="2"/>
            <w:shd w:val="clear" w:color="auto" w:fill="auto"/>
            <w:vAlign w:val="center"/>
          </w:tcPr>
          <w:p w:rsidR="009B53AF" w:rsidRPr="009B26D3"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Pr>
                <w:i/>
                <w:color w:val="548DD4"/>
                <w:sz w:val="16"/>
                <w:szCs w:val="16"/>
                <w:lang w:val="en-GB"/>
              </w:rPr>
              <w:t>0</w:t>
            </w:r>
          </w:p>
        </w:tc>
        <w:tc>
          <w:tcPr>
            <w:tcW w:w="6804" w:type="dxa"/>
            <w:gridSpan w:val="3"/>
            <w:shd w:val="clear" w:color="auto" w:fill="auto"/>
            <w:vAlign w:val="center"/>
          </w:tcPr>
          <w:p w:rsidR="004D18B8" w:rsidRPr="009B26D3" w:rsidRDefault="004D18B8">
            <w:pPr>
              <w:spacing w:after="0"/>
              <w:rPr>
                <w:color w:val="548DD4"/>
                <w:lang w:val="en-GB"/>
              </w:rPr>
            </w:pPr>
            <w:r>
              <w:rPr>
                <w:color w:val="548DD4"/>
                <w:lang w:val="en-GB"/>
              </w:rPr>
              <w:t>The user can add new items to the current shopcart from search results.</w:t>
            </w:r>
          </w:p>
        </w:tc>
      </w:tr>
      <w:tr w:rsidR="009B53AF" w:rsidRPr="00A44929" w:rsidTr="00330782">
        <w:trPr>
          <w:trHeight w:val="258"/>
        </w:trPr>
        <w:tc>
          <w:tcPr>
            <w:tcW w:w="1809" w:type="dxa"/>
            <w:gridSpan w:val="2"/>
            <w:shd w:val="clear" w:color="auto" w:fill="auto"/>
            <w:vAlign w:val="center"/>
          </w:tcPr>
          <w:p w:rsidR="009B53AF"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2</w:t>
            </w:r>
          </w:p>
        </w:tc>
        <w:tc>
          <w:tcPr>
            <w:tcW w:w="6804" w:type="dxa"/>
            <w:gridSpan w:val="3"/>
            <w:shd w:val="clear" w:color="auto" w:fill="auto"/>
            <w:vAlign w:val="center"/>
          </w:tcPr>
          <w:p w:rsidR="009B53AF" w:rsidRDefault="004D18B8">
            <w:pPr>
              <w:spacing w:after="0"/>
              <w:rPr>
                <w:color w:val="548DD4"/>
                <w:lang w:val="en-GB"/>
              </w:rPr>
            </w:pPr>
            <w:r>
              <w:rPr>
                <w:color w:val="548DD4"/>
                <w:lang w:val="en-GB"/>
              </w:rPr>
              <w:t>The user can visualize the current shopcart content.</w:t>
            </w:r>
          </w:p>
        </w:tc>
      </w:tr>
      <w:tr w:rsidR="009B53AF" w:rsidRPr="00A44929" w:rsidTr="00330782">
        <w:trPr>
          <w:trHeight w:val="258"/>
        </w:trPr>
        <w:tc>
          <w:tcPr>
            <w:tcW w:w="1809" w:type="dxa"/>
            <w:gridSpan w:val="2"/>
            <w:shd w:val="clear" w:color="auto" w:fill="auto"/>
            <w:vAlign w:val="center"/>
          </w:tcPr>
          <w:p w:rsidR="009B53AF"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3</w:t>
            </w:r>
          </w:p>
        </w:tc>
        <w:tc>
          <w:tcPr>
            <w:tcW w:w="6804" w:type="dxa"/>
            <w:gridSpan w:val="3"/>
            <w:shd w:val="clear" w:color="auto" w:fill="auto"/>
            <w:vAlign w:val="center"/>
          </w:tcPr>
          <w:p w:rsidR="009B53AF" w:rsidRDefault="00144B69">
            <w:pPr>
              <w:spacing w:after="0"/>
              <w:rPr>
                <w:color w:val="548DD4"/>
                <w:lang w:val="en-GB"/>
              </w:rPr>
            </w:pPr>
            <w:r>
              <w:rPr>
                <w:color w:val="548DD4"/>
                <w:lang w:val="en-GB"/>
              </w:rPr>
              <w:t>The user can delete items from the current shopcart.</w:t>
            </w:r>
          </w:p>
        </w:tc>
      </w:tr>
      <w:tr w:rsidR="009B53AF" w:rsidRPr="009B26D3" w:rsidTr="00330782">
        <w:trPr>
          <w:trHeight w:val="258"/>
        </w:trPr>
        <w:tc>
          <w:tcPr>
            <w:tcW w:w="1809" w:type="dxa"/>
            <w:gridSpan w:val="2"/>
            <w:shd w:val="clear" w:color="auto" w:fill="auto"/>
            <w:vAlign w:val="center"/>
          </w:tcPr>
          <w:p w:rsidR="009B53AF" w:rsidRPr="009B26D3"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4</w:t>
            </w:r>
          </w:p>
        </w:tc>
        <w:tc>
          <w:tcPr>
            <w:tcW w:w="6804" w:type="dxa"/>
            <w:gridSpan w:val="3"/>
            <w:shd w:val="clear" w:color="auto" w:fill="auto"/>
            <w:vAlign w:val="center"/>
          </w:tcPr>
          <w:p w:rsidR="009B53AF" w:rsidRPr="009B26D3" w:rsidRDefault="009B53AF">
            <w:pPr>
              <w:spacing w:after="0"/>
              <w:rPr>
                <w:color w:val="548DD4"/>
                <w:lang w:val="en-GB"/>
              </w:rPr>
            </w:pPr>
            <w:r>
              <w:rPr>
                <w:color w:val="548DD4"/>
                <w:lang w:val="en-GB"/>
              </w:rPr>
              <w:t xml:space="preserve">The user </w:t>
            </w:r>
            <w:r w:rsidR="00144B69">
              <w:rPr>
                <w:color w:val="548DD4"/>
                <w:lang w:val="en-GB"/>
              </w:rPr>
              <w:t>can display the footprints of the current shopcart on the map as a layer.</w:t>
            </w:r>
          </w:p>
        </w:tc>
      </w:tr>
      <w:tr w:rsidR="009B53AF" w:rsidTr="00330782">
        <w:trPr>
          <w:trHeight w:val="258"/>
        </w:trPr>
        <w:tc>
          <w:tcPr>
            <w:tcW w:w="1809" w:type="dxa"/>
            <w:gridSpan w:val="2"/>
            <w:shd w:val="clear" w:color="auto" w:fill="auto"/>
            <w:vAlign w:val="center"/>
          </w:tcPr>
          <w:p w:rsidR="009B53AF"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5</w:t>
            </w:r>
          </w:p>
        </w:tc>
        <w:tc>
          <w:tcPr>
            <w:tcW w:w="6804" w:type="dxa"/>
            <w:gridSpan w:val="3"/>
            <w:shd w:val="clear" w:color="auto" w:fill="auto"/>
            <w:vAlign w:val="center"/>
          </w:tcPr>
          <w:p w:rsidR="009B53AF" w:rsidRDefault="009B53AF">
            <w:pPr>
              <w:spacing w:after="0"/>
              <w:rPr>
                <w:color w:val="548DD4"/>
                <w:lang w:val="en-GB"/>
              </w:rPr>
            </w:pPr>
            <w:r>
              <w:rPr>
                <w:color w:val="548DD4"/>
                <w:lang w:val="en-GB"/>
              </w:rPr>
              <w:t>The user can export a shopcart</w:t>
            </w:r>
          </w:p>
        </w:tc>
      </w:tr>
      <w:tr w:rsidR="00FB7E1F" w:rsidTr="00330782">
        <w:trPr>
          <w:trHeight w:val="258"/>
        </w:trPr>
        <w:tc>
          <w:tcPr>
            <w:tcW w:w="1809" w:type="dxa"/>
            <w:gridSpan w:val="2"/>
            <w:shd w:val="clear" w:color="auto" w:fill="auto"/>
            <w:vAlign w:val="center"/>
          </w:tcPr>
          <w:p w:rsidR="00FB7E1F" w:rsidRDefault="00FB7E1F" w:rsidP="00DC4D99">
            <w:pPr>
              <w:spacing w:after="0"/>
              <w:rPr>
                <w:i/>
                <w:color w:val="548DD4"/>
                <w:sz w:val="16"/>
                <w:szCs w:val="16"/>
                <w:lang w:val="en-GB"/>
              </w:rPr>
            </w:pPr>
            <w:r>
              <w:rPr>
                <w:i/>
                <w:color w:val="548DD4"/>
                <w:sz w:val="16"/>
                <w:szCs w:val="16"/>
                <w:lang w:val="en-GB"/>
              </w:rPr>
              <w:t>NGEO-WEBC-PFC-0286</w:t>
            </w:r>
          </w:p>
        </w:tc>
        <w:tc>
          <w:tcPr>
            <w:tcW w:w="6804" w:type="dxa"/>
            <w:gridSpan w:val="3"/>
            <w:shd w:val="clear" w:color="auto" w:fill="auto"/>
            <w:vAlign w:val="center"/>
          </w:tcPr>
          <w:p w:rsidR="00FB7E1F" w:rsidRDefault="00FB7E1F">
            <w:pPr>
              <w:spacing w:after="0"/>
              <w:rPr>
                <w:color w:val="548DD4"/>
                <w:lang w:val="en-GB"/>
              </w:rPr>
            </w:pPr>
            <w:r>
              <w:rPr>
                <w:color w:val="548DD4"/>
                <w:lang w:val="en-GB"/>
              </w:rPr>
              <w:t>Planned produ</w:t>
            </w:r>
            <w:r w:rsidR="00661771">
              <w:rPr>
                <w:color w:val="548DD4"/>
                <w:lang w:val="en-GB"/>
              </w:rPr>
              <w:t>c</w:t>
            </w:r>
            <w:r>
              <w:rPr>
                <w:color w:val="548DD4"/>
                <w:lang w:val="en-GB"/>
              </w:rPr>
              <w:t>ts cannot be added to a shopcart</w:t>
            </w:r>
          </w:p>
        </w:tc>
      </w:tr>
    </w:tbl>
    <w:p w:rsidR="00705ED1" w:rsidRPr="000202B0" w:rsidRDefault="00705ED1" w:rsidP="00330782">
      <w:pPr>
        <w:pStyle w:val="Titre3"/>
      </w:pPr>
      <w:bookmarkStart w:id="281" w:name="_Toc421282849"/>
      <w:r>
        <w:t>NGEO-WEBC-VTC-0290</w:t>
      </w:r>
      <w:r w:rsidRPr="000202B0">
        <w:t>:</w:t>
      </w:r>
      <w:r>
        <w:t xml:space="preserve"> Dataset Authorization</w:t>
      </w:r>
      <w:bookmarkEnd w:id="28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705ED1" w:rsidRPr="008C4ACA" w:rsidTr="00330782">
        <w:tc>
          <w:tcPr>
            <w:tcW w:w="8613" w:type="dxa"/>
            <w:gridSpan w:val="5"/>
            <w:shd w:val="clear" w:color="auto" w:fill="548DD4" w:themeFill="text2" w:themeFillTint="99"/>
          </w:tcPr>
          <w:p w:rsidR="00705ED1" w:rsidRPr="0056181B" w:rsidRDefault="00705ED1" w:rsidP="002B4D29">
            <w:pPr>
              <w:spacing w:after="0"/>
              <w:jc w:val="center"/>
              <w:rPr>
                <w:b/>
                <w:i/>
                <w:color w:val="FFFFFF"/>
                <w:szCs w:val="18"/>
                <w:lang w:val="en-US"/>
              </w:rPr>
            </w:pPr>
            <w:r>
              <w:rPr>
                <w:b/>
                <w:i/>
                <w:color w:val="FFFFFF"/>
                <w:szCs w:val="18"/>
                <w:lang w:val="en-US"/>
              </w:rPr>
              <w:t>NGEO VALIDATION TEST  CASE</w:t>
            </w:r>
          </w:p>
        </w:tc>
      </w:tr>
      <w:tr w:rsidR="00705ED1" w:rsidRPr="008C4ACA" w:rsidTr="00330782">
        <w:tc>
          <w:tcPr>
            <w:tcW w:w="1607" w:type="dxa"/>
            <w:shd w:val="clear" w:color="auto" w:fill="548DD4" w:themeFill="text2" w:themeFillTint="99"/>
          </w:tcPr>
          <w:p w:rsidR="00705ED1" w:rsidRPr="00544FC8" w:rsidRDefault="00705ED1" w:rsidP="002B4D2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705ED1" w:rsidRPr="00544FC8" w:rsidRDefault="00705ED1" w:rsidP="00705ED1">
            <w:pPr>
              <w:spacing w:after="0"/>
              <w:rPr>
                <w:i/>
                <w:color w:val="548DD4"/>
                <w:sz w:val="16"/>
                <w:szCs w:val="16"/>
              </w:rPr>
            </w:pPr>
            <w:r>
              <w:rPr>
                <w:i/>
                <w:color w:val="548DD4"/>
                <w:sz w:val="16"/>
                <w:szCs w:val="16"/>
              </w:rPr>
              <w:t>NGEO-WEBC-VTC-0290</w:t>
            </w:r>
          </w:p>
        </w:tc>
        <w:tc>
          <w:tcPr>
            <w:tcW w:w="1134" w:type="dxa"/>
            <w:shd w:val="clear" w:color="auto" w:fill="548DD4" w:themeFill="text2" w:themeFillTint="99"/>
          </w:tcPr>
          <w:p w:rsidR="00705ED1" w:rsidRPr="00544FC8" w:rsidRDefault="00705ED1" w:rsidP="002B4D2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05ED1" w:rsidRPr="00643EB9" w:rsidRDefault="00705ED1" w:rsidP="002B4D29">
            <w:pPr>
              <w:spacing w:after="0"/>
              <w:rPr>
                <w:i/>
                <w:color w:val="548DD4"/>
                <w:sz w:val="16"/>
                <w:szCs w:val="16"/>
                <w:u w:val="single"/>
                <w:lang w:val="en-US"/>
              </w:rPr>
            </w:pPr>
            <w:r>
              <w:rPr>
                <w:i/>
                <w:color w:val="548DD4"/>
                <w:sz w:val="16"/>
                <w:szCs w:val="16"/>
                <w:lang w:val="en-US"/>
              </w:rPr>
              <w:t>Dataset Authorization</w:t>
            </w:r>
          </w:p>
        </w:tc>
      </w:tr>
      <w:tr w:rsidR="00705ED1" w:rsidRPr="00B17EAC" w:rsidTr="00330782">
        <w:trPr>
          <w:trHeight w:val="388"/>
        </w:trPr>
        <w:tc>
          <w:tcPr>
            <w:tcW w:w="8613" w:type="dxa"/>
            <w:gridSpan w:val="5"/>
            <w:shd w:val="clear" w:color="auto" w:fill="A6A6A6"/>
          </w:tcPr>
          <w:p w:rsidR="00705ED1" w:rsidRPr="00544FC8" w:rsidRDefault="00705ED1" w:rsidP="002B4D29">
            <w:pPr>
              <w:spacing w:after="0"/>
              <w:rPr>
                <w:b/>
                <w:sz w:val="14"/>
                <w:szCs w:val="14"/>
              </w:rPr>
            </w:pPr>
            <w:r>
              <w:rPr>
                <w:b/>
                <w:sz w:val="14"/>
                <w:szCs w:val="14"/>
              </w:rPr>
              <w:lastRenderedPageBreak/>
              <w:t>Description and Objective</w:t>
            </w:r>
          </w:p>
        </w:tc>
      </w:tr>
      <w:tr w:rsidR="00705ED1" w:rsidRPr="008C4ACA" w:rsidTr="00330782">
        <w:trPr>
          <w:trHeight w:val="113"/>
        </w:trPr>
        <w:tc>
          <w:tcPr>
            <w:tcW w:w="8613" w:type="dxa"/>
            <w:gridSpan w:val="5"/>
            <w:shd w:val="clear" w:color="auto" w:fill="auto"/>
          </w:tcPr>
          <w:p w:rsidR="00705ED1" w:rsidRPr="0056181B" w:rsidRDefault="00A7627B" w:rsidP="00705ED1">
            <w:pPr>
              <w:spacing w:after="0"/>
              <w:rPr>
                <w:i/>
                <w:color w:val="548DD4"/>
                <w:sz w:val="16"/>
                <w:szCs w:val="16"/>
                <w:lang w:val="en-US"/>
              </w:rPr>
            </w:pPr>
            <w:r>
              <w:rPr>
                <w:i/>
                <w:color w:val="548DD4"/>
                <w:sz w:val="16"/>
                <w:szCs w:val="16"/>
                <w:lang w:val="en-US"/>
              </w:rPr>
              <w:t>The design of this test deals with the management of authorization on datasets.</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sidRPr="005D1206">
              <w:rPr>
                <w:b/>
                <w:sz w:val="14"/>
                <w:szCs w:val="14"/>
              </w:rPr>
              <w:t>Inputs Specification</w:t>
            </w:r>
          </w:p>
        </w:tc>
      </w:tr>
      <w:tr w:rsidR="00705ED1" w:rsidRPr="008C4ACA" w:rsidTr="00330782">
        <w:tc>
          <w:tcPr>
            <w:tcW w:w="8613" w:type="dxa"/>
            <w:gridSpan w:val="5"/>
            <w:shd w:val="clear" w:color="auto" w:fill="auto"/>
          </w:tcPr>
          <w:p w:rsidR="00705ED1" w:rsidRPr="004A7054" w:rsidRDefault="00705ED1" w:rsidP="002B4D29">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sidRPr="005D1206">
              <w:rPr>
                <w:b/>
                <w:sz w:val="14"/>
                <w:szCs w:val="14"/>
              </w:rPr>
              <w:t>Outputs Specification</w:t>
            </w:r>
          </w:p>
        </w:tc>
      </w:tr>
      <w:tr w:rsidR="00705ED1" w:rsidRPr="00B17EAC" w:rsidTr="00330782">
        <w:tc>
          <w:tcPr>
            <w:tcW w:w="8613" w:type="dxa"/>
            <w:gridSpan w:val="5"/>
            <w:shd w:val="clear" w:color="auto" w:fill="auto"/>
          </w:tcPr>
          <w:p w:rsidR="00705ED1" w:rsidRPr="00544FC8" w:rsidRDefault="00705ED1" w:rsidP="002B4D29">
            <w:pPr>
              <w:spacing w:after="0"/>
            </w:pPr>
            <w:r>
              <w:t>None</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Pr>
                <w:b/>
                <w:sz w:val="14"/>
                <w:szCs w:val="14"/>
              </w:rPr>
              <w:t>Environmental needs</w:t>
            </w:r>
          </w:p>
        </w:tc>
      </w:tr>
      <w:tr w:rsidR="00705ED1" w:rsidRPr="00B17EAC" w:rsidTr="00330782">
        <w:tc>
          <w:tcPr>
            <w:tcW w:w="8613" w:type="dxa"/>
            <w:gridSpan w:val="5"/>
            <w:shd w:val="clear" w:color="auto" w:fill="auto"/>
          </w:tcPr>
          <w:p w:rsidR="00705ED1" w:rsidRPr="009D7AA1" w:rsidRDefault="00705ED1" w:rsidP="002B4D29">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sidRPr="005D1206">
              <w:rPr>
                <w:b/>
                <w:sz w:val="14"/>
                <w:szCs w:val="14"/>
              </w:rPr>
              <w:t>Constraints</w:t>
            </w:r>
          </w:p>
        </w:tc>
      </w:tr>
      <w:tr w:rsidR="00705ED1" w:rsidRPr="00B17EAC" w:rsidTr="00330782">
        <w:tc>
          <w:tcPr>
            <w:tcW w:w="8613" w:type="dxa"/>
            <w:gridSpan w:val="5"/>
            <w:shd w:val="clear" w:color="auto" w:fill="auto"/>
          </w:tcPr>
          <w:p w:rsidR="00705ED1" w:rsidRPr="00544FC8" w:rsidRDefault="00705ED1" w:rsidP="002B4D29">
            <w:pPr>
              <w:spacing w:after="0"/>
            </w:pP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sidRPr="005D1206">
              <w:rPr>
                <w:b/>
                <w:sz w:val="14"/>
                <w:szCs w:val="14"/>
              </w:rPr>
              <w:t>Dependencies</w:t>
            </w:r>
          </w:p>
        </w:tc>
      </w:tr>
      <w:tr w:rsidR="00705ED1" w:rsidRPr="004E5884" w:rsidTr="00330782">
        <w:tc>
          <w:tcPr>
            <w:tcW w:w="8613" w:type="dxa"/>
            <w:gridSpan w:val="5"/>
            <w:shd w:val="clear" w:color="auto" w:fill="auto"/>
          </w:tcPr>
          <w:p w:rsidR="00705ED1" w:rsidRPr="00EF5642" w:rsidRDefault="00705ED1" w:rsidP="00705ED1">
            <w:pPr>
              <w:spacing w:after="0"/>
              <w:rPr>
                <w:i/>
                <w:color w:val="548DD4"/>
                <w:sz w:val="18"/>
                <w:szCs w:val="18"/>
              </w:rPr>
            </w:pPr>
            <w:r>
              <w:rPr>
                <w:i/>
                <w:color w:val="548DD4"/>
                <w:sz w:val="18"/>
                <w:szCs w:val="18"/>
              </w:rPr>
              <w:t>NGEO-WEBC-VTC-003</w:t>
            </w:r>
            <w:r w:rsidRPr="00801651">
              <w:rPr>
                <w:i/>
                <w:color w:val="548DD4"/>
                <w:sz w:val="18"/>
                <w:szCs w:val="18"/>
              </w:rPr>
              <w:t>0</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Pr>
                <w:b/>
                <w:sz w:val="14"/>
                <w:szCs w:val="14"/>
              </w:rPr>
              <w:t>Pass/Fail Criteria</w:t>
            </w:r>
          </w:p>
        </w:tc>
      </w:tr>
      <w:tr w:rsidR="0048517A" w:rsidRPr="00684484" w:rsidTr="00330782">
        <w:trPr>
          <w:trHeight w:val="258"/>
        </w:trPr>
        <w:tc>
          <w:tcPr>
            <w:tcW w:w="1809" w:type="dxa"/>
            <w:gridSpan w:val="2"/>
            <w:shd w:val="clear" w:color="auto" w:fill="auto"/>
            <w:vAlign w:val="center"/>
          </w:tcPr>
          <w:p w:rsidR="0048517A" w:rsidRPr="009B26D3" w:rsidRDefault="0048517A" w:rsidP="00DC4D99">
            <w:pPr>
              <w:spacing w:after="0"/>
              <w:rPr>
                <w:i/>
                <w:color w:val="548DD4"/>
                <w:sz w:val="16"/>
                <w:szCs w:val="16"/>
                <w:lang w:val="en-GB"/>
              </w:rPr>
            </w:pPr>
            <w:r>
              <w:rPr>
                <w:i/>
                <w:color w:val="548DD4"/>
                <w:sz w:val="16"/>
                <w:szCs w:val="16"/>
                <w:lang w:val="en-GB"/>
              </w:rPr>
              <w:t>NGEO-WEBC-PFC-0290</w:t>
            </w:r>
          </w:p>
        </w:tc>
        <w:tc>
          <w:tcPr>
            <w:tcW w:w="6804" w:type="dxa"/>
            <w:gridSpan w:val="3"/>
            <w:shd w:val="clear" w:color="auto" w:fill="auto"/>
            <w:vAlign w:val="center"/>
          </w:tcPr>
          <w:p w:rsidR="0048517A" w:rsidRPr="009B26D3" w:rsidRDefault="0048517A">
            <w:pPr>
              <w:spacing w:after="0"/>
              <w:rPr>
                <w:color w:val="548DD4"/>
                <w:lang w:val="en-GB"/>
              </w:rPr>
            </w:pPr>
            <w:r>
              <w:rPr>
                <w:color w:val="548DD4"/>
                <w:lang w:val="en-GB"/>
              </w:rPr>
              <w:t>Display only dataset with search authorization</w:t>
            </w:r>
          </w:p>
        </w:tc>
      </w:tr>
      <w:tr w:rsidR="0048517A" w:rsidRPr="00684484" w:rsidTr="00330782">
        <w:trPr>
          <w:trHeight w:val="258"/>
        </w:trPr>
        <w:tc>
          <w:tcPr>
            <w:tcW w:w="1809" w:type="dxa"/>
            <w:gridSpan w:val="2"/>
            <w:shd w:val="clear" w:color="auto" w:fill="auto"/>
            <w:vAlign w:val="center"/>
          </w:tcPr>
          <w:p w:rsidR="0048517A" w:rsidRDefault="0048517A" w:rsidP="00DC4D99">
            <w:pPr>
              <w:spacing w:after="0"/>
              <w:rPr>
                <w:i/>
                <w:color w:val="548DD4"/>
                <w:sz w:val="16"/>
                <w:szCs w:val="16"/>
                <w:lang w:val="en-GB"/>
              </w:rPr>
            </w:pPr>
            <w:r>
              <w:rPr>
                <w:i/>
                <w:color w:val="548DD4"/>
                <w:sz w:val="16"/>
                <w:szCs w:val="16"/>
                <w:lang w:val="en-GB"/>
              </w:rPr>
              <w:t>NGEO-WEBC-PFC-0291</w:t>
            </w:r>
          </w:p>
        </w:tc>
        <w:tc>
          <w:tcPr>
            <w:tcW w:w="6804" w:type="dxa"/>
            <w:gridSpan w:val="3"/>
            <w:shd w:val="clear" w:color="auto" w:fill="auto"/>
            <w:vAlign w:val="center"/>
          </w:tcPr>
          <w:p w:rsidR="0048517A" w:rsidRDefault="0048517A">
            <w:pPr>
              <w:spacing w:after="0"/>
              <w:rPr>
                <w:color w:val="548DD4"/>
                <w:lang w:val="en-GB"/>
              </w:rPr>
            </w:pPr>
            <w:r>
              <w:rPr>
                <w:color w:val="548DD4"/>
                <w:lang w:val="en-GB"/>
              </w:rPr>
              <w:t>Message information when no browse authorization</w:t>
            </w:r>
          </w:p>
        </w:tc>
      </w:tr>
      <w:tr w:rsidR="0048517A" w:rsidRPr="00A44929" w:rsidTr="00330782">
        <w:trPr>
          <w:trHeight w:val="258"/>
        </w:trPr>
        <w:tc>
          <w:tcPr>
            <w:tcW w:w="1809" w:type="dxa"/>
            <w:gridSpan w:val="2"/>
            <w:shd w:val="clear" w:color="auto" w:fill="auto"/>
            <w:vAlign w:val="center"/>
          </w:tcPr>
          <w:p w:rsidR="0048517A" w:rsidRDefault="0048517A" w:rsidP="00DC4D99">
            <w:pPr>
              <w:spacing w:after="0"/>
              <w:rPr>
                <w:i/>
                <w:color w:val="548DD4"/>
                <w:sz w:val="16"/>
                <w:szCs w:val="16"/>
                <w:lang w:val="en-GB"/>
              </w:rPr>
            </w:pPr>
            <w:r>
              <w:rPr>
                <w:i/>
                <w:color w:val="548DD4"/>
                <w:sz w:val="16"/>
                <w:szCs w:val="16"/>
                <w:lang w:val="en-GB"/>
              </w:rPr>
              <w:t>NGEO-WEBC-PFC-0292</w:t>
            </w:r>
          </w:p>
        </w:tc>
        <w:tc>
          <w:tcPr>
            <w:tcW w:w="6804" w:type="dxa"/>
            <w:gridSpan w:val="3"/>
            <w:shd w:val="clear" w:color="auto" w:fill="auto"/>
            <w:vAlign w:val="center"/>
          </w:tcPr>
          <w:p w:rsidR="0048517A" w:rsidRDefault="0048517A">
            <w:pPr>
              <w:spacing w:after="0"/>
              <w:rPr>
                <w:color w:val="548DD4"/>
                <w:lang w:val="en-GB"/>
              </w:rPr>
            </w:pPr>
            <w:r>
              <w:rPr>
                <w:color w:val="548DD4"/>
                <w:lang w:val="en-GB"/>
              </w:rPr>
              <w:t>Message information when no download authorization on data access request</w:t>
            </w:r>
          </w:p>
        </w:tc>
      </w:tr>
      <w:tr w:rsidR="0048517A" w:rsidRPr="00A44929" w:rsidTr="00330782">
        <w:trPr>
          <w:trHeight w:val="258"/>
        </w:trPr>
        <w:tc>
          <w:tcPr>
            <w:tcW w:w="1809" w:type="dxa"/>
            <w:gridSpan w:val="2"/>
            <w:shd w:val="clear" w:color="auto" w:fill="auto"/>
            <w:vAlign w:val="center"/>
          </w:tcPr>
          <w:p w:rsidR="0048517A" w:rsidRDefault="0048517A" w:rsidP="00DC4D99">
            <w:pPr>
              <w:spacing w:after="0"/>
              <w:rPr>
                <w:i/>
                <w:color w:val="548DD4"/>
                <w:sz w:val="16"/>
                <w:szCs w:val="16"/>
                <w:lang w:val="en-GB"/>
              </w:rPr>
            </w:pPr>
            <w:r>
              <w:rPr>
                <w:i/>
                <w:color w:val="548DD4"/>
                <w:sz w:val="16"/>
                <w:szCs w:val="16"/>
                <w:lang w:val="en-GB"/>
              </w:rPr>
              <w:t>NGEO-WEBC-PFC-0293</w:t>
            </w:r>
          </w:p>
        </w:tc>
        <w:tc>
          <w:tcPr>
            <w:tcW w:w="6804" w:type="dxa"/>
            <w:gridSpan w:val="3"/>
            <w:shd w:val="clear" w:color="auto" w:fill="auto"/>
            <w:vAlign w:val="center"/>
          </w:tcPr>
          <w:p w:rsidR="0048517A" w:rsidRDefault="0048517A">
            <w:pPr>
              <w:spacing w:after="0"/>
              <w:rPr>
                <w:color w:val="548DD4"/>
                <w:lang w:val="en-GB"/>
              </w:rPr>
            </w:pPr>
            <w:r>
              <w:rPr>
                <w:color w:val="548DD4"/>
                <w:lang w:val="en-GB"/>
              </w:rPr>
              <w:t>Message information when no download authorization on direct download</w:t>
            </w:r>
          </w:p>
        </w:tc>
      </w:tr>
      <w:tr w:rsidR="0048517A" w:rsidRPr="009B26D3" w:rsidTr="00330782">
        <w:trPr>
          <w:trHeight w:val="258"/>
        </w:trPr>
        <w:tc>
          <w:tcPr>
            <w:tcW w:w="1809" w:type="dxa"/>
            <w:gridSpan w:val="2"/>
            <w:shd w:val="clear" w:color="auto" w:fill="auto"/>
            <w:vAlign w:val="center"/>
          </w:tcPr>
          <w:p w:rsidR="0048517A" w:rsidRPr="009B26D3" w:rsidRDefault="0048517A" w:rsidP="00DC4D99">
            <w:pPr>
              <w:spacing w:after="0"/>
              <w:rPr>
                <w:i/>
                <w:color w:val="548DD4"/>
                <w:sz w:val="16"/>
                <w:szCs w:val="16"/>
                <w:lang w:val="en-GB"/>
              </w:rPr>
            </w:pPr>
            <w:r>
              <w:rPr>
                <w:i/>
                <w:color w:val="548DD4"/>
                <w:sz w:val="16"/>
                <w:szCs w:val="16"/>
                <w:lang w:val="en-GB"/>
              </w:rPr>
              <w:t>NGEO-WEBC-PFC-0294</w:t>
            </w:r>
          </w:p>
        </w:tc>
        <w:tc>
          <w:tcPr>
            <w:tcW w:w="6804" w:type="dxa"/>
            <w:gridSpan w:val="3"/>
            <w:shd w:val="clear" w:color="auto" w:fill="auto"/>
            <w:vAlign w:val="center"/>
          </w:tcPr>
          <w:p w:rsidR="0048517A" w:rsidRPr="009B26D3" w:rsidRDefault="0048517A">
            <w:pPr>
              <w:spacing w:after="0"/>
              <w:rPr>
                <w:color w:val="548DD4"/>
                <w:lang w:val="en-GB"/>
              </w:rPr>
            </w:pPr>
            <w:r>
              <w:rPr>
                <w:color w:val="548DD4"/>
                <w:lang w:val="en-GB"/>
              </w:rPr>
              <w:t>Message information when no download authorization on standing order</w:t>
            </w:r>
          </w:p>
        </w:tc>
      </w:tr>
      <w:tr w:rsidR="0048517A" w:rsidRPr="009B26D3" w:rsidTr="00330782">
        <w:trPr>
          <w:trHeight w:val="258"/>
        </w:trPr>
        <w:tc>
          <w:tcPr>
            <w:tcW w:w="1809" w:type="dxa"/>
            <w:gridSpan w:val="2"/>
            <w:shd w:val="clear" w:color="auto" w:fill="auto"/>
            <w:vAlign w:val="center"/>
          </w:tcPr>
          <w:p w:rsidR="0048517A" w:rsidRDefault="0048517A" w:rsidP="00DC4D99">
            <w:pPr>
              <w:spacing w:after="0"/>
              <w:rPr>
                <w:i/>
                <w:color w:val="548DD4"/>
                <w:sz w:val="16"/>
                <w:szCs w:val="16"/>
                <w:lang w:val="en-GB"/>
              </w:rPr>
            </w:pPr>
            <w:r>
              <w:rPr>
                <w:i/>
                <w:color w:val="548DD4"/>
                <w:sz w:val="16"/>
                <w:szCs w:val="16"/>
                <w:lang w:val="en-GB"/>
              </w:rPr>
              <w:t>NGEO-WEBC-PFC-0295</w:t>
            </w:r>
          </w:p>
        </w:tc>
        <w:tc>
          <w:tcPr>
            <w:tcW w:w="6804" w:type="dxa"/>
            <w:gridSpan w:val="3"/>
            <w:shd w:val="clear" w:color="auto" w:fill="auto"/>
            <w:vAlign w:val="center"/>
          </w:tcPr>
          <w:p w:rsidR="0048517A" w:rsidRDefault="0048517A">
            <w:pPr>
              <w:spacing w:after="0"/>
              <w:rPr>
                <w:color w:val="548DD4"/>
                <w:lang w:val="en-GB"/>
              </w:rPr>
            </w:pPr>
            <w:r>
              <w:rPr>
                <w:color w:val="548DD4"/>
                <w:lang w:val="en-GB"/>
              </w:rPr>
              <w:t>Show user permission to search/download/view on datasets</w:t>
            </w:r>
          </w:p>
        </w:tc>
      </w:tr>
    </w:tbl>
    <w:p w:rsidR="00765E8A" w:rsidRPr="000202B0" w:rsidRDefault="00765E8A" w:rsidP="00330782">
      <w:pPr>
        <w:pStyle w:val="Titre3"/>
      </w:pPr>
      <w:bookmarkStart w:id="282" w:name="_Toc421282850"/>
      <w:r>
        <w:t>NGEO-WEBC-VTC-0300</w:t>
      </w:r>
      <w:r w:rsidRPr="000202B0">
        <w:t>:</w:t>
      </w:r>
      <w:r>
        <w:t xml:space="preserve"> Multiple dataset search</w:t>
      </w:r>
      <w:bookmarkEnd w:id="28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765E8A" w:rsidRPr="008C4ACA" w:rsidTr="00330782">
        <w:tc>
          <w:tcPr>
            <w:tcW w:w="8613" w:type="dxa"/>
            <w:gridSpan w:val="5"/>
            <w:shd w:val="clear" w:color="auto" w:fill="548DD4" w:themeFill="text2" w:themeFillTint="99"/>
          </w:tcPr>
          <w:p w:rsidR="00765E8A" w:rsidRPr="0056181B" w:rsidRDefault="00765E8A" w:rsidP="00765E8A">
            <w:pPr>
              <w:spacing w:after="0"/>
              <w:jc w:val="center"/>
              <w:rPr>
                <w:b/>
                <w:i/>
                <w:color w:val="FFFFFF"/>
                <w:szCs w:val="18"/>
                <w:lang w:val="en-US"/>
              </w:rPr>
            </w:pPr>
            <w:r>
              <w:rPr>
                <w:b/>
                <w:i/>
                <w:color w:val="FFFFFF"/>
                <w:szCs w:val="18"/>
                <w:lang w:val="en-US"/>
              </w:rPr>
              <w:t>NGEO VALIDATION TEST  CASE</w:t>
            </w:r>
          </w:p>
        </w:tc>
      </w:tr>
      <w:tr w:rsidR="00765E8A" w:rsidRPr="008C4ACA" w:rsidTr="00330782">
        <w:tc>
          <w:tcPr>
            <w:tcW w:w="1607" w:type="dxa"/>
            <w:shd w:val="clear" w:color="auto" w:fill="548DD4" w:themeFill="text2" w:themeFillTint="99"/>
          </w:tcPr>
          <w:p w:rsidR="00765E8A" w:rsidRPr="00544FC8" w:rsidRDefault="00765E8A" w:rsidP="00765E8A">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765E8A" w:rsidRPr="00544FC8" w:rsidRDefault="00765E8A">
            <w:pPr>
              <w:spacing w:after="0"/>
              <w:rPr>
                <w:i/>
                <w:color w:val="548DD4"/>
                <w:sz w:val="16"/>
                <w:szCs w:val="16"/>
              </w:rPr>
            </w:pPr>
            <w:r>
              <w:rPr>
                <w:i/>
                <w:color w:val="548DD4"/>
                <w:sz w:val="16"/>
                <w:szCs w:val="16"/>
              </w:rPr>
              <w:t>NGEO-WEBC-VTC-0300</w:t>
            </w:r>
          </w:p>
        </w:tc>
        <w:tc>
          <w:tcPr>
            <w:tcW w:w="1134" w:type="dxa"/>
            <w:shd w:val="clear" w:color="auto" w:fill="548DD4" w:themeFill="text2" w:themeFillTint="99"/>
          </w:tcPr>
          <w:p w:rsidR="00765E8A" w:rsidRPr="00544FC8" w:rsidRDefault="00765E8A" w:rsidP="00765E8A">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65E8A" w:rsidRPr="00643EB9" w:rsidRDefault="00765E8A" w:rsidP="00765E8A">
            <w:pPr>
              <w:spacing w:after="0"/>
              <w:rPr>
                <w:i/>
                <w:color w:val="548DD4"/>
                <w:sz w:val="16"/>
                <w:szCs w:val="16"/>
                <w:u w:val="single"/>
                <w:lang w:val="en-US"/>
              </w:rPr>
            </w:pPr>
            <w:r>
              <w:rPr>
                <w:i/>
                <w:color w:val="548DD4"/>
                <w:sz w:val="16"/>
                <w:szCs w:val="16"/>
                <w:lang w:val="en-US"/>
              </w:rPr>
              <w:t>Mutliple Dataset Search</w:t>
            </w:r>
          </w:p>
        </w:tc>
      </w:tr>
      <w:tr w:rsidR="00765E8A" w:rsidRPr="00B17EAC" w:rsidTr="00330782">
        <w:trPr>
          <w:trHeight w:val="388"/>
        </w:trPr>
        <w:tc>
          <w:tcPr>
            <w:tcW w:w="8613" w:type="dxa"/>
            <w:gridSpan w:val="5"/>
            <w:shd w:val="clear" w:color="auto" w:fill="A6A6A6"/>
          </w:tcPr>
          <w:p w:rsidR="00765E8A" w:rsidRPr="00544FC8" w:rsidRDefault="00765E8A" w:rsidP="00765E8A">
            <w:pPr>
              <w:spacing w:after="0"/>
              <w:rPr>
                <w:b/>
                <w:sz w:val="14"/>
                <w:szCs w:val="14"/>
              </w:rPr>
            </w:pPr>
            <w:r>
              <w:rPr>
                <w:b/>
                <w:sz w:val="14"/>
                <w:szCs w:val="14"/>
              </w:rPr>
              <w:t>Description and Objective</w:t>
            </w:r>
          </w:p>
        </w:tc>
      </w:tr>
      <w:tr w:rsidR="00765E8A" w:rsidRPr="008C4ACA" w:rsidTr="00330782">
        <w:trPr>
          <w:trHeight w:val="113"/>
        </w:trPr>
        <w:tc>
          <w:tcPr>
            <w:tcW w:w="8613" w:type="dxa"/>
            <w:gridSpan w:val="5"/>
            <w:shd w:val="clear" w:color="auto" w:fill="auto"/>
          </w:tcPr>
          <w:p w:rsidR="00765E8A" w:rsidRPr="0056181B" w:rsidRDefault="0000396A">
            <w:pPr>
              <w:spacing w:after="0"/>
              <w:rPr>
                <w:i/>
                <w:color w:val="548DD4"/>
                <w:sz w:val="16"/>
                <w:szCs w:val="16"/>
                <w:lang w:val="en-US"/>
              </w:rPr>
            </w:pPr>
            <w:r>
              <w:rPr>
                <w:i/>
                <w:color w:val="548DD4"/>
                <w:sz w:val="16"/>
                <w:szCs w:val="16"/>
                <w:lang w:val="en-US"/>
              </w:rPr>
              <w:t>The user should be able to select multiple dataset for a search</w:t>
            </w:r>
            <w:r w:rsidR="0099027B">
              <w:rPr>
                <w:i/>
                <w:color w:val="548DD4"/>
                <w:sz w:val="16"/>
                <w:szCs w:val="16"/>
                <w:lang w:val="en-US"/>
              </w:rPr>
              <w:t>, and the search criteria parameters are updated to take into account the multiple datasets.</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sidRPr="005D1206">
              <w:rPr>
                <w:b/>
                <w:sz w:val="14"/>
                <w:szCs w:val="14"/>
              </w:rPr>
              <w:t>Inputs Specification</w:t>
            </w:r>
          </w:p>
        </w:tc>
      </w:tr>
      <w:tr w:rsidR="00765E8A" w:rsidRPr="008C4ACA" w:rsidTr="00330782">
        <w:tc>
          <w:tcPr>
            <w:tcW w:w="8613" w:type="dxa"/>
            <w:gridSpan w:val="5"/>
            <w:shd w:val="clear" w:color="auto" w:fill="auto"/>
          </w:tcPr>
          <w:p w:rsidR="00765E8A" w:rsidRPr="004A7054" w:rsidRDefault="00765E8A" w:rsidP="00765E8A">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sidRPr="005D1206">
              <w:rPr>
                <w:b/>
                <w:sz w:val="14"/>
                <w:szCs w:val="14"/>
              </w:rPr>
              <w:t>Outputs Specification</w:t>
            </w:r>
          </w:p>
        </w:tc>
      </w:tr>
      <w:tr w:rsidR="00765E8A" w:rsidRPr="00B17EAC" w:rsidTr="00330782">
        <w:tc>
          <w:tcPr>
            <w:tcW w:w="8613" w:type="dxa"/>
            <w:gridSpan w:val="5"/>
            <w:shd w:val="clear" w:color="auto" w:fill="auto"/>
          </w:tcPr>
          <w:p w:rsidR="00765E8A" w:rsidRPr="00544FC8" w:rsidRDefault="00765E8A" w:rsidP="00765E8A">
            <w:pPr>
              <w:spacing w:after="0"/>
            </w:pPr>
            <w:r>
              <w:t>None</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Pr>
                <w:b/>
                <w:sz w:val="14"/>
                <w:szCs w:val="14"/>
              </w:rPr>
              <w:t>Environmental needs</w:t>
            </w:r>
          </w:p>
        </w:tc>
      </w:tr>
      <w:tr w:rsidR="00765E8A" w:rsidRPr="00B17EAC" w:rsidTr="00330782">
        <w:tc>
          <w:tcPr>
            <w:tcW w:w="8613" w:type="dxa"/>
            <w:gridSpan w:val="5"/>
            <w:shd w:val="clear" w:color="auto" w:fill="auto"/>
          </w:tcPr>
          <w:p w:rsidR="00765E8A" w:rsidRPr="009D7AA1" w:rsidRDefault="00765E8A" w:rsidP="00765E8A">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sidRPr="005D1206">
              <w:rPr>
                <w:b/>
                <w:sz w:val="14"/>
                <w:szCs w:val="14"/>
              </w:rPr>
              <w:t>Constraints</w:t>
            </w:r>
          </w:p>
        </w:tc>
      </w:tr>
      <w:tr w:rsidR="00765E8A" w:rsidRPr="00B17EAC" w:rsidTr="00330782">
        <w:tc>
          <w:tcPr>
            <w:tcW w:w="8613" w:type="dxa"/>
            <w:gridSpan w:val="5"/>
            <w:shd w:val="clear" w:color="auto" w:fill="auto"/>
          </w:tcPr>
          <w:p w:rsidR="00765E8A" w:rsidRPr="00544FC8" w:rsidRDefault="00765E8A" w:rsidP="00765E8A">
            <w:pPr>
              <w:spacing w:after="0"/>
            </w:pP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sidRPr="005D1206">
              <w:rPr>
                <w:b/>
                <w:sz w:val="14"/>
                <w:szCs w:val="14"/>
              </w:rPr>
              <w:t>Dependencies</w:t>
            </w:r>
          </w:p>
        </w:tc>
      </w:tr>
      <w:tr w:rsidR="00765E8A" w:rsidRPr="004E5884" w:rsidTr="00330782">
        <w:tc>
          <w:tcPr>
            <w:tcW w:w="8613" w:type="dxa"/>
            <w:gridSpan w:val="5"/>
            <w:shd w:val="clear" w:color="auto" w:fill="auto"/>
          </w:tcPr>
          <w:p w:rsidR="00765E8A" w:rsidRPr="00EF5642" w:rsidRDefault="00765E8A" w:rsidP="00765E8A">
            <w:pPr>
              <w:spacing w:after="0"/>
              <w:rPr>
                <w:i/>
                <w:color w:val="548DD4"/>
                <w:sz w:val="18"/>
                <w:szCs w:val="18"/>
              </w:rPr>
            </w:pPr>
            <w:r>
              <w:rPr>
                <w:i/>
                <w:color w:val="548DD4"/>
                <w:sz w:val="18"/>
                <w:szCs w:val="18"/>
              </w:rPr>
              <w:t>NGEO-WEBC-VTC-003</w:t>
            </w:r>
            <w:r w:rsidRPr="00801651">
              <w:rPr>
                <w:i/>
                <w:color w:val="548DD4"/>
                <w:sz w:val="18"/>
                <w:szCs w:val="18"/>
              </w:rPr>
              <w:t>0</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Pr>
                <w:b/>
                <w:sz w:val="14"/>
                <w:szCs w:val="14"/>
              </w:rPr>
              <w:t>Pass/Fail Criteria</w:t>
            </w:r>
          </w:p>
        </w:tc>
      </w:tr>
      <w:tr w:rsidR="00765E8A" w:rsidRPr="00684484" w:rsidTr="00330782">
        <w:trPr>
          <w:trHeight w:val="258"/>
        </w:trPr>
        <w:tc>
          <w:tcPr>
            <w:tcW w:w="1809" w:type="dxa"/>
            <w:gridSpan w:val="2"/>
            <w:shd w:val="clear" w:color="auto" w:fill="auto"/>
            <w:vAlign w:val="center"/>
          </w:tcPr>
          <w:p w:rsidR="00765E8A" w:rsidRPr="009B26D3" w:rsidRDefault="0099027B" w:rsidP="00DC4D99">
            <w:pPr>
              <w:spacing w:after="0"/>
              <w:rPr>
                <w:i/>
                <w:color w:val="548DD4"/>
                <w:sz w:val="16"/>
                <w:szCs w:val="16"/>
                <w:lang w:val="en-GB"/>
              </w:rPr>
            </w:pPr>
            <w:r>
              <w:rPr>
                <w:i/>
                <w:color w:val="548DD4"/>
                <w:sz w:val="16"/>
                <w:szCs w:val="16"/>
                <w:lang w:val="en-GB"/>
              </w:rPr>
              <w:t>NGEO-WEBC-PFC-030</w:t>
            </w:r>
            <w:r w:rsidR="00765E8A">
              <w:rPr>
                <w:i/>
                <w:color w:val="548DD4"/>
                <w:sz w:val="16"/>
                <w:szCs w:val="16"/>
                <w:lang w:val="en-GB"/>
              </w:rPr>
              <w:t>0</w:t>
            </w:r>
          </w:p>
        </w:tc>
        <w:tc>
          <w:tcPr>
            <w:tcW w:w="6804" w:type="dxa"/>
            <w:gridSpan w:val="3"/>
            <w:shd w:val="clear" w:color="auto" w:fill="auto"/>
            <w:vAlign w:val="center"/>
          </w:tcPr>
          <w:p w:rsidR="00765E8A" w:rsidRPr="009B26D3" w:rsidRDefault="0099027B">
            <w:pPr>
              <w:spacing w:after="0"/>
              <w:rPr>
                <w:color w:val="548DD4"/>
                <w:lang w:val="en-GB"/>
              </w:rPr>
            </w:pPr>
            <w:r>
              <w:rPr>
                <w:color w:val="548DD4"/>
                <w:lang w:val="en-GB"/>
              </w:rPr>
              <w:t>User can select multiple datasets</w:t>
            </w:r>
          </w:p>
        </w:tc>
      </w:tr>
      <w:tr w:rsidR="00765E8A" w:rsidRPr="00684484" w:rsidTr="00330782">
        <w:trPr>
          <w:trHeight w:val="258"/>
        </w:trPr>
        <w:tc>
          <w:tcPr>
            <w:tcW w:w="1809" w:type="dxa"/>
            <w:gridSpan w:val="2"/>
            <w:shd w:val="clear" w:color="auto" w:fill="auto"/>
            <w:vAlign w:val="center"/>
          </w:tcPr>
          <w:p w:rsidR="00765E8A" w:rsidRDefault="0099027B" w:rsidP="00DC4D99">
            <w:pPr>
              <w:spacing w:after="0"/>
              <w:rPr>
                <w:i/>
                <w:color w:val="548DD4"/>
                <w:sz w:val="16"/>
                <w:szCs w:val="16"/>
                <w:lang w:val="en-GB"/>
              </w:rPr>
            </w:pPr>
            <w:r>
              <w:rPr>
                <w:i/>
                <w:color w:val="548DD4"/>
                <w:sz w:val="16"/>
                <w:szCs w:val="16"/>
                <w:lang w:val="en-GB"/>
              </w:rPr>
              <w:t>NGEO-WEBC-PFC-0305</w:t>
            </w:r>
          </w:p>
        </w:tc>
        <w:tc>
          <w:tcPr>
            <w:tcW w:w="6804" w:type="dxa"/>
            <w:gridSpan w:val="3"/>
            <w:shd w:val="clear" w:color="auto" w:fill="auto"/>
            <w:vAlign w:val="center"/>
          </w:tcPr>
          <w:p w:rsidR="00765E8A" w:rsidRDefault="0099027B">
            <w:pPr>
              <w:spacing w:after="0"/>
              <w:rPr>
                <w:color w:val="548DD4"/>
                <w:lang w:val="en-GB"/>
              </w:rPr>
            </w:pPr>
            <w:r>
              <w:rPr>
                <w:color w:val="548DD4"/>
                <w:lang w:val="en-GB"/>
              </w:rPr>
              <w:t>Advanced and Download options are updated in search</w:t>
            </w:r>
          </w:p>
        </w:tc>
      </w:tr>
      <w:tr w:rsidR="00765E8A" w:rsidRPr="00A44929" w:rsidTr="00330782">
        <w:trPr>
          <w:trHeight w:val="258"/>
        </w:trPr>
        <w:tc>
          <w:tcPr>
            <w:tcW w:w="1809" w:type="dxa"/>
            <w:gridSpan w:val="2"/>
            <w:shd w:val="clear" w:color="auto" w:fill="auto"/>
            <w:vAlign w:val="center"/>
          </w:tcPr>
          <w:p w:rsidR="00765E8A" w:rsidRDefault="00765E8A" w:rsidP="00DC4D99">
            <w:pPr>
              <w:spacing w:after="0"/>
              <w:rPr>
                <w:i/>
                <w:color w:val="548DD4"/>
                <w:sz w:val="16"/>
                <w:szCs w:val="16"/>
                <w:lang w:val="en-GB"/>
              </w:rPr>
            </w:pPr>
            <w:r>
              <w:rPr>
                <w:i/>
                <w:color w:val="548DD4"/>
                <w:sz w:val="16"/>
                <w:szCs w:val="16"/>
                <w:lang w:val="en-GB"/>
              </w:rPr>
              <w:t>NGEO-WEBC-PFC-0</w:t>
            </w:r>
            <w:r w:rsidR="0099027B">
              <w:rPr>
                <w:i/>
                <w:color w:val="548DD4"/>
                <w:sz w:val="16"/>
                <w:szCs w:val="16"/>
                <w:lang w:val="en-GB"/>
              </w:rPr>
              <w:t>307</w:t>
            </w:r>
          </w:p>
        </w:tc>
        <w:tc>
          <w:tcPr>
            <w:tcW w:w="6804" w:type="dxa"/>
            <w:gridSpan w:val="3"/>
            <w:shd w:val="clear" w:color="auto" w:fill="auto"/>
            <w:vAlign w:val="center"/>
          </w:tcPr>
          <w:p w:rsidR="00765E8A" w:rsidRDefault="0099027B">
            <w:pPr>
              <w:spacing w:after="0"/>
              <w:rPr>
                <w:color w:val="548DD4"/>
                <w:lang w:val="en-GB"/>
              </w:rPr>
            </w:pPr>
            <w:r>
              <w:rPr>
                <w:color w:val="548DD4"/>
                <w:lang w:val="en-GB"/>
              </w:rPr>
              <w:t>Multiple search are launched</w:t>
            </w:r>
          </w:p>
        </w:tc>
      </w:tr>
    </w:tbl>
    <w:p w:rsidR="0099027B" w:rsidRPr="000202B0" w:rsidRDefault="0099027B" w:rsidP="00330782">
      <w:pPr>
        <w:pStyle w:val="Titre3"/>
      </w:pPr>
      <w:bookmarkStart w:id="283" w:name="_Toc421282851"/>
      <w:r>
        <w:t>NGEO-WEBC-VTC-0310</w:t>
      </w:r>
      <w:r w:rsidRPr="000202B0">
        <w:t>:</w:t>
      </w:r>
      <w:r>
        <w:t xml:space="preserve"> Interferometry</w:t>
      </w:r>
      <w:bookmarkEnd w:id="28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99027B" w:rsidRPr="008C4ACA" w:rsidTr="00330782">
        <w:tc>
          <w:tcPr>
            <w:tcW w:w="8613" w:type="dxa"/>
            <w:gridSpan w:val="5"/>
            <w:shd w:val="clear" w:color="auto" w:fill="548DD4" w:themeFill="text2" w:themeFillTint="99"/>
          </w:tcPr>
          <w:p w:rsidR="0099027B" w:rsidRPr="0056181B" w:rsidRDefault="0099027B" w:rsidP="00BD0B91">
            <w:pPr>
              <w:spacing w:after="0"/>
              <w:jc w:val="center"/>
              <w:rPr>
                <w:b/>
                <w:i/>
                <w:color w:val="FFFFFF"/>
                <w:szCs w:val="18"/>
                <w:lang w:val="en-US"/>
              </w:rPr>
            </w:pPr>
            <w:r>
              <w:rPr>
                <w:b/>
                <w:i/>
                <w:color w:val="FFFFFF"/>
                <w:szCs w:val="18"/>
                <w:lang w:val="en-US"/>
              </w:rPr>
              <w:t>NGEO VALIDATION TEST  CASE</w:t>
            </w:r>
          </w:p>
        </w:tc>
      </w:tr>
      <w:tr w:rsidR="0099027B" w:rsidRPr="008C4ACA" w:rsidTr="00330782">
        <w:tc>
          <w:tcPr>
            <w:tcW w:w="1607" w:type="dxa"/>
            <w:shd w:val="clear" w:color="auto" w:fill="548DD4" w:themeFill="text2" w:themeFillTint="99"/>
          </w:tcPr>
          <w:p w:rsidR="0099027B" w:rsidRPr="00544FC8" w:rsidRDefault="0099027B" w:rsidP="00BD0B9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99027B" w:rsidRPr="00544FC8" w:rsidRDefault="0099027B">
            <w:pPr>
              <w:spacing w:after="0"/>
              <w:rPr>
                <w:i/>
                <w:color w:val="548DD4"/>
                <w:sz w:val="16"/>
                <w:szCs w:val="16"/>
              </w:rPr>
            </w:pPr>
            <w:r>
              <w:rPr>
                <w:i/>
                <w:color w:val="548DD4"/>
                <w:sz w:val="16"/>
                <w:szCs w:val="16"/>
              </w:rPr>
              <w:t>NGEO-WEBC-VTC-0310</w:t>
            </w:r>
          </w:p>
        </w:tc>
        <w:tc>
          <w:tcPr>
            <w:tcW w:w="1134" w:type="dxa"/>
            <w:shd w:val="clear" w:color="auto" w:fill="548DD4" w:themeFill="text2" w:themeFillTint="99"/>
          </w:tcPr>
          <w:p w:rsidR="0099027B" w:rsidRPr="00544FC8" w:rsidRDefault="0099027B" w:rsidP="00BD0B9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99027B" w:rsidRPr="00643EB9" w:rsidRDefault="0099027B" w:rsidP="00BD0B91">
            <w:pPr>
              <w:spacing w:after="0"/>
              <w:rPr>
                <w:i/>
                <w:color w:val="548DD4"/>
                <w:sz w:val="16"/>
                <w:szCs w:val="16"/>
                <w:u w:val="single"/>
                <w:lang w:val="en-US"/>
              </w:rPr>
            </w:pPr>
            <w:r>
              <w:rPr>
                <w:i/>
                <w:color w:val="548DD4"/>
                <w:sz w:val="16"/>
                <w:szCs w:val="16"/>
                <w:lang w:val="en-US"/>
              </w:rPr>
              <w:t>Interferometry</w:t>
            </w:r>
          </w:p>
        </w:tc>
      </w:tr>
      <w:tr w:rsidR="0099027B" w:rsidRPr="00B17EAC" w:rsidTr="00330782">
        <w:trPr>
          <w:trHeight w:val="388"/>
        </w:trPr>
        <w:tc>
          <w:tcPr>
            <w:tcW w:w="8613" w:type="dxa"/>
            <w:gridSpan w:val="5"/>
            <w:shd w:val="clear" w:color="auto" w:fill="A6A6A6"/>
          </w:tcPr>
          <w:p w:rsidR="0099027B" w:rsidRPr="00544FC8" w:rsidRDefault="0099027B" w:rsidP="00BD0B91">
            <w:pPr>
              <w:spacing w:after="0"/>
              <w:rPr>
                <w:b/>
                <w:sz w:val="14"/>
                <w:szCs w:val="14"/>
              </w:rPr>
            </w:pPr>
            <w:r>
              <w:rPr>
                <w:b/>
                <w:sz w:val="14"/>
                <w:szCs w:val="14"/>
              </w:rPr>
              <w:t>Description and Objective</w:t>
            </w:r>
          </w:p>
        </w:tc>
      </w:tr>
      <w:tr w:rsidR="0099027B" w:rsidRPr="008C4ACA" w:rsidTr="00330782">
        <w:trPr>
          <w:trHeight w:val="113"/>
        </w:trPr>
        <w:tc>
          <w:tcPr>
            <w:tcW w:w="8613" w:type="dxa"/>
            <w:gridSpan w:val="5"/>
            <w:shd w:val="clear" w:color="auto" w:fill="auto"/>
          </w:tcPr>
          <w:p w:rsidR="0099027B" w:rsidRPr="0056181B" w:rsidRDefault="0099027B" w:rsidP="00A92964">
            <w:pPr>
              <w:spacing w:after="0"/>
              <w:rPr>
                <w:i/>
                <w:color w:val="548DD4"/>
                <w:sz w:val="16"/>
                <w:szCs w:val="16"/>
                <w:lang w:val="en-US"/>
              </w:rPr>
            </w:pPr>
            <w:r>
              <w:rPr>
                <w:i/>
                <w:color w:val="548DD4"/>
                <w:sz w:val="16"/>
                <w:szCs w:val="16"/>
                <w:lang w:val="en-US"/>
              </w:rPr>
              <w:lastRenderedPageBreak/>
              <w:t xml:space="preserve">The user should be able to select </w:t>
            </w:r>
            <w:r w:rsidR="00A92964">
              <w:rPr>
                <w:i/>
                <w:color w:val="548DD4"/>
                <w:sz w:val="16"/>
                <w:szCs w:val="16"/>
                <w:lang w:val="en-US"/>
              </w:rPr>
              <w:t xml:space="preserve">two </w:t>
            </w:r>
            <w:r>
              <w:rPr>
                <w:i/>
                <w:color w:val="548DD4"/>
                <w:sz w:val="16"/>
                <w:szCs w:val="16"/>
                <w:lang w:val="en-US"/>
              </w:rPr>
              <w:t>dataset</w:t>
            </w:r>
            <w:r w:rsidR="00A92964">
              <w:rPr>
                <w:i/>
                <w:color w:val="548DD4"/>
                <w:sz w:val="16"/>
                <w:szCs w:val="16"/>
                <w:lang w:val="en-US"/>
              </w:rPr>
              <w:t>s</w:t>
            </w:r>
            <w:r>
              <w:rPr>
                <w:i/>
                <w:color w:val="548DD4"/>
                <w:sz w:val="16"/>
                <w:szCs w:val="16"/>
                <w:lang w:val="en-US"/>
              </w:rPr>
              <w:t xml:space="preserve"> for a</w:t>
            </w:r>
            <w:r w:rsidR="00A92964">
              <w:rPr>
                <w:i/>
                <w:color w:val="548DD4"/>
                <w:sz w:val="16"/>
                <w:szCs w:val="16"/>
                <w:lang w:val="en-US"/>
              </w:rPr>
              <w:t>n</w:t>
            </w:r>
            <w:r>
              <w:rPr>
                <w:i/>
                <w:color w:val="548DD4"/>
                <w:sz w:val="16"/>
                <w:szCs w:val="16"/>
                <w:lang w:val="en-US"/>
              </w:rPr>
              <w:t xml:space="preserve"> </w:t>
            </w:r>
            <w:r w:rsidR="00A92964">
              <w:rPr>
                <w:i/>
                <w:color w:val="548DD4"/>
                <w:sz w:val="16"/>
                <w:szCs w:val="16"/>
                <w:lang w:val="en-US"/>
              </w:rPr>
              <w:t>interferoemtry search.</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sidRPr="005D1206">
              <w:rPr>
                <w:b/>
                <w:sz w:val="14"/>
                <w:szCs w:val="14"/>
              </w:rPr>
              <w:t>Inputs Specification</w:t>
            </w:r>
          </w:p>
        </w:tc>
      </w:tr>
      <w:tr w:rsidR="0099027B" w:rsidRPr="008C4ACA" w:rsidTr="00330782">
        <w:tc>
          <w:tcPr>
            <w:tcW w:w="8613" w:type="dxa"/>
            <w:gridSpan w:val="5"/>
            <w:shd w:val="clear" w:color="auto" w:fill="auto"/>
          </w:tcPr>
          <w:p w:rsidR="0099027B" w:rsidRPr="004A7054" w:rsidRDefault="0099027B" w:rsidP="00BD0B9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sidRPr="005D1206">
              <w:rPr>
                <w:b/>
                <w:sz w:val="14"/>
                <w:szCs w:val="14"/>
              </w:rPr>
              <w:t>Outputs Specification</w:t>
            </w:r>
          </w:p>
        </w:tc>
      </w:tr>
      <w:tr w:rsidR="0099027B" w:rsidRPr="00B17EAC" w:rsidTr="00330782">
        <w:tc>
          <w:tcPr>
            <w:tcW w:w="8613" w:type="dxa"/>
            <w:gridSpan w:val="5"/>
            <w:shd w:val="clear" w:color="auto" w:fill="auto"/>
          </w:tcPr>
          <w:p w:rsidR="0099027B" w:rsidRPr="00544FC8" w:rsidRDefault="0099027B" w:rsidP="00BD0B91">
            <w:pPr>
              <w:spacing w:after="0"/>
            </w:pPr>
            <w:r>
              <w:t>None</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Pr>
                <w:b/>
                <w:sz w:val="14"/>
                <w:szCs w:val="14"/>
              </w:rPr>
              <w:t>Environmental needs</w:t>
            </w:r>
          </w:p>
        </w:tc>
      </w:tr>
      <w:tr w:rsidR="0099027B" w:rsidRPr="00B17EAC" w:rsidTr="00330782">
        <w:tc>
          <w:tcPr>
            <w:tcW w:w="8613" w:type="dxa"/>
            <w:gridSpan w:val="5"/>
            <w:shd w:val="clear" w:color="auto" w:fill="auto"/>
          </w:tcPr>
          <w:p w:rsidR="0099027B" w:rsidRPr="009D7AA1" w:rsidRDefault="0099027B" w:rsidP="00BD0B9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sidRPr="005D1206">
              <w:rPr>
                <w:b/>
                <w:sz w:val="14"/>
                <w:szCs w:val="14"/>
              </w:rPr>
              <w:t>Constraints</w:t>
            </w:r>
          </w:p>
        </w:tc>
      </w:tr>
      <w:tr w:rsidR="0099027B" w:rsidRPr="00B17EAC" w:rsidTr="00330782">
        <w:tc>
          <w:tcPr>
            <w:tcW w:w="8613" w:type="dxa"/>
            <w:gridSpan w:val="5"/>
            <w:shd w:val="clear" w:color="auto" w:fill="auto"/>
          </w:tcPr>
          <w:p w:rsidR="0099027B" w:rsidRPr="00544FC8" w:rsidRDefault="0099027B" w:rsidP="00BD0B91">
            <w:pPr>
              <w:spacing w:after="0"/>
            </w:pP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sidRPr="005D1206">
              <w:rPr>
                <w:b/>
                <w:sz w:val="14"/>
                <w:szCs w:val="14"/>
              </w:rPr>
              <w:t>Dependencies</w:t>
            </w:r>
          </w:p>
        </w:tc>
      </w:tr>
      <w:tr w:rsidR="0099027B" w:rsidRPr="004E5884" w:rsidTr="00330782">
        <w:tc>
          <w:tcPr>
            <w:tcW w:w="8613" w:type="dxa"/>
            <w:gridSpan w:val="5"/>
            <w:shd w:val="clear" w:color="auto" w:fill="auto"/>
            <w:vAlign w:val="center"/>
          </w:tcPr>
          <w:p w:rsidR="0099027B" w:rsidRPr="00EF5642" w:rsidRDefault="0099027B" w:rsidP="00DC4D99">
            <w:pPr>
              <w:spacing w:after="0"/>
              <w:rPr>
                <w:i/>
                <w:color w:val="548DD4"/>
                <w:sz w:val="18"/>
                <w:szCs w:val="18"/>
              </w:rPr>
            </w:pPr>
            <w:r>
              <w:rPr>
                <w:i/>
                <w:color w:val="548DD4"/>
                <w:sz w:val="18"/>
                <w:szCs w:val="18"/>
              </w:rPr>
              <w:t>NGEO-WEBC-VTC-003</w:t>
            </w:r>
            <w:r w:rsidRPr="00801651">
              <w:rPr>
                <w:i/>
                <w:color w:val="548DD4"/>
                <w:sz w:val="18"/>
                <w:szCs w:val="18"/>
              </w:rPr>
              <w:t>0</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Pr>
                <w:b/>
                <w:sz w:val="14"/>
                <w:szCs w:val="14"/>
              </w:rPr>
              <w:t>Pass/Fail Criteria</w:t>
            </w:r>
          </w:p>
        </w:tc>
      </w:tr>
      <w:tr w:rsidR="001A5003" w:rsidRPr="00684484" w:rsidTr="00330782">
        <w:trPr>
          <w:trHeight w:val="258"/>
        </w:trPr>
        <w:tc>
          <w:tcPr>
            <w:tcW w:w="1809" w:type="dxa"/>
            <w:gridSpan w:val="2"/>
            <w:shd w:val="clear" w:color="auto" w:fill="auto"/>
            <w:vAlign w:val="center"/>
          </w:tcPr>
          <w:p w:rsidR="001A5003" w:rsidRDefault="001A5003" w:rsidP="001A5003">
            <w:pPr>
              <w:spacing w:after="0"/>
              <w:rPr>
                <w:i/>
                <w:color w:val="548DD4"/>
                <w:sz w:val="16"/>
                <w:szCs w:val="16"/>
                <w:lang w:val="en-GB"/>
              </w:rPr>
            </w:pPr>
            <w:r>
              <w:rPr>
                <w:i/>
                <w:color w:val="548DD4"/>
                <w:sz w:val="16"/>
                <w:szCs w:val="16"/>
                <w:lang w:val="en-GB"/>
              </w:rPr>
              <w:t>NGEO-WEBC-PFC-0310</w:t>
            </w:r>
          </w:p>
        </w:tc>
        <w:tc>
          <w:tcPr>
            <w:tcW w:w="6804" w:type="dxa"/>
            <w:gridSpan w:val="3"/>
            <w:shd w:val="clear" w:color="auto" w:fill="auto"/>
            <w:vAlign w:val="center"/>
          </w:tcPr>
          <w:p w:rsidR="001A5003" w:rsidRDefault="001A5003">
            <w:pPr>
              <w:spacing w:after="0"/>
              <w:rPr>
                <w:color w:val="548DD4"/>
                <w:lang w:val="en-GB"/>
              </w:rPr>
            </w:pPr>
            <w:r>
              <w:rPr>
                <w:color w:val="548DD4"/>
                <w:lang w:val="en-GB"/>
              </w:rPr>
              <w:t>Selects two datasets for an interferometry search</w:t>
            </w:r>
          </w:p>
        </w:tc>
      </w:tr>
      <w:tr w:rsidR="001A5003" w:rsidRPr="00684484" w:rsidTr="00330782">
        <w:trPr>
          <w:trHeight w:val="258"/>
        </w:trPr>
        <w:tc>
          <w:tcPr>
            <w:tcW w:w="1809" w:type="dxa"/>
            <w:gridSpan w:val="2"/>
            <w:shd w:val="clear" w:color="auto" w:fill="auto"/>
            <w:vAlign w:val="center"/>
          </w:tcPr>
          <w:p w:rsidR="001A5003" w:rsidRPr="009B26D3" w:rsidRDefault="001A5003" w:rsidP="001A5003">
            <w:pPr>
              <w:spacing w:after="0"/>
              <w:rPr>
                <w:i/>
                <w:color w:val="548DD4"/>
                <w:sz w:val="16"/>
                <w:szCs w:val="16"/>
                <w:lang w:val="en-GB"/>
              </w:rPr>
            </w:pPr>
            <w:r>
              <w:rPr>
                <w:i/>
                <w:color w:val="548DD4"/>
                <w:sz w:val="16"/>
                <w:szCs w:val="16"/>
                <w:lang w:val="en-GB"/>
              </w:rPr>
              <w:t>NGEO-WEBC-PFC-0311</w:t>
            </w:r>
          </w:p>
        </w:tc>
        <w:tc>
          <w:tcPr>
            <w:tcW w:w="6804" w:type="dxa"/>
            <w:gridSpan w:val="3"/>
            <w:shd w:val="clear" w:color="auto" w:fill="auto"/>
            <w:vAlign w:val="center"/>
          </w:tcPr>
          <w:p w:rsidR="001A5003" w:rsidRPr="009B26D3" w:rsidRDefault="001A5003">
            <w:pPr>
              <w:spacing w:after="0"/>
              <w:rPr>
                <w:color w:val="548DD4"/>
                <w:lang w:val="en-GB"/>
              </w:rPr>
            </w:pPr>
            <w:r>
              <w:rPr>
                <w:color w:val="548DD4"/>
                <w:lang w:val="en-GB"/>
              </w:rPr>
              <w:t>Set the master dataset</w:t>
            </w:r>
          </w:p>
        </w:tc>
      </w:tr>
      <w:tr w:rsidR="001A5003" w:rsidRPr="00684484" w:rsidTr="00330782">
        <w:trPr>
          <w:trHeight w:val="258"/>
        </w:trPr>
        <w:tc>
          <w:tcPr>
            <w:tcW w:w="1809" w:type="dxa"/>
            <w:gridSpan w:val="2"/>
            <w:shd w:val="clear" w:color="auto" w:fill="auto"/>
            <w:vAlign w:val="center"/>
          </w:tcPr>
          <w:p w:rsidR="001A5003" w:rsidRDefault="001A5003" w:rsidP="00DC4D99">
            <w:pPr>
              <w:spacing w:after="0"/>
              <w:rPr>
                <w:i/>
                <w:color w:val="548DD4"/>
                <w:sz w:val="16"/>
                <w:szCs w:val="16"/>
                <w:lang w:val="en-GB"/>
              </w:rPr>
            </w:pPr>
            <w:r>
              <w:rPr>
                <w:i/>
                <w:color w:val="548DD4"/>
                <w:sz w:val="16"/>
                <w:szCs w:val="16"/>
                <w:lang w:val="en-GB"/>
              </w:rPr>
              <w:t>NGEO-WEBC-PFC-0311</w:t>
            </w:r>
          </w:p>
        </w:tc>
        <w:tc>
          <w:tcPr>
            <w:tcW w:w="6804" w:type="dxa"/>
            <w:gridSpan w:val="3"/>
            <w:shd w:val="clear" w:color="auto" w:fill="auto"/>
            <w:vAlign w:val="center"/>
          </w:tcPr>
          <w:p w:rsidR="001A5003" w:rsidRDefault="001A5003">
            <w:pPr>
              <w:spacing w:after="0"/>
              <w:rPr>
                <w:color w:val="548DD4"/>
                <w:lang w:val="en-GB"/>
              </w:rPr>
            </w:pPr>
            <w:r>
              <w:rPr>
                <w:color w:val="548DD4"/>
                <w:lang w:val="en-GB"/>
              </w:rPr>
              <w:t>Set interferometry parameters</w:t>
            </w:r>
          </w:p>
        </w:tc>
      </w:tr>
      <w:tr w:rsidR="001A5003" w:rsidRPr="00A44929" w:rsidTr="00330782">
        <w:trPr>
          <w:trHeight w:val="258"/>
        </w:trPr>
        <w:tc>
          <w:tcPr>
            <w:tcW w:w="1809" w:type="dxa"/>
            <w:gridSpan w:val="2"/>
            <w:shd w:val="clear" w:color="auto" w:fill="auto"/>
            <w:vAlign w:val="center"/>
          </w:tcPr>
          <w:p w:rsidR="001A5003" w:rsidRDefault="001A5003" w:rsidP="00EA4624">
            <w:pPr>
              <w:spacing w:after="0"/>
              <w:rPr>
                <w:i/>
                <w:color w:val="548DD4"/>
                <w:sz w:val="16"/>
                <w:szCs w:val="16"/>
                <w:lang w:val="en-GB"/>
              </w:rPr>
            </w:pPr>
            <w:r>
              <w:rPr>
                <w:i/>
                <w:color w:val="548DD4"/>
                <w:sz w:val="16"/>
                <w:szCs w:val="16"/>
                <w:lang w:val="en-GB"/>
              </w:rPr>
              <w:t>NGEO-WEBC-PFC-0312</w:t>
            </w:r>
          </w:p>
        </w:tc>
        <w:tc>
          <w:tcPr>
            <w:tcW w:w="6804" w:type="dxa"/>
            <w:gridSpan w:val="3"/>
            <w:shd w:val="clear" w:color="auto" w:fill="auto"/>
            <w:vAlign w:val="center"/>
          </w:tcPr>
          <w:p w:rsidR="001A5003" w:rsidRDefault="001A5003">
            <w:pPr>
              <w:spacing w:after="0"/>
              <w:rPr>
                <w:color w:val="548DD4"/>
                <w:lang w:val="en-GB"/>
              </w:rPr>
            </w:pPr>
            <w:r>
              <w:rPr>
                <w:color w:val="548DD4"/>
                <w:lang w:val="en-GB"/>
              </w:rPr>
              <w:t>Interferometry results are grouped</w:t>
            </w:r>
          </w:p>
        </w:tc>
      </w:tr>
    </w:tbl>
    <w:p w:rsidR="001E2447" w:rsidRPr="000202B0" w:rsidRDefault="001E2447" w:rsidP="001E2447">
      <w:pPr>
        <w:pStyle w:val="Titre3"/>
      </w:pPr>
      <w:bookmarkStart w:id="284" w:name="_Toc421282852"/>
      <w:r>
        <w:t>NGEO-WEBC-VTC-0315</w:t>
      </w:r>
      <w:r w:rsidRPr="000202B0">
        <w:t>:</w:t>
      </w:r>
      <w:r>
        <w:t xml:space="preserve"> Interferometry support</w:t>
      </w:r>
      <w:bookmarkEnd w:id="28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1E2447" w:rsidRPr="008C4ACA" w:rsidTr="00EA4624">
        <w:tc>
          <w:tcPr>
            <w:tcW w:w="8613" w:type="dxa"/>
            <w:gridSpan w:val="5"/>
            <w:shd w:val="clear" w:color="auto" w:fill="548DD4" w:themeFill="text2" w:themeFillTint="99"/>
          </w:tcPr>
          <w:p w:rsidR="001E2447" w:rsidRPr="0056181B" w:rsidRDefault="001E2447" w:rsidP="00EA4624">
            <w:pPr>
              <w:spacing w:after="0"/>
              <w:jc w:val="center"/>
              <w:rPr>
                <w:b/>
                <w:i/>
                <w:color w:val="FFFFFF"/>
                <w:szCs w:val="18"/>
                <w:lang w:val="en-US"/>
              </w:rPr>
            </w:pPr>
            <w:r>
              <w:rPr>
                <w:b/>
                <w:i/>
                <w:color w:val="FFFFFF"/>
                <w:szCs w:val="18"/>
                <w:lang w:val="en-US"/>
              </w:rPr>
              <w:t>NGEO VALIDATION TEST  CASE</w:t>
            </w:r>
          </w:p>
        </w:tc>
      </w:tr>
      <w:tr w:rsidR="001E2447" w:rsidRPr="008C4ACA" w:rsidTr="00EA4624">
        <w:tc>
          <w:tcPr>
            <w:tcW w:w="1607" w:type="dxa"/>
            <w:shd w:val="clear" w:color="auto" w:fill="548DD4" w:themeFill="text2" w:themeFillTint="99"/>
          </w:tcPr>
          <w:p w:rsidR="001E2447" w:rsidRPr="00544FC8" w:rsidRDefault="001E2447" w:rsidP="00EA4624">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E2447" w:rsidRPr="00544FC8" w:rsidRDefault="001E2447" w:rsidP="001E2447">
            <w:pPr>
              <w:spacing w:after="0"/>
              <w:rPr>
                <w:i/>
                <w:color w:val="548DD4"/>
                <w:sz w:val="16"/>
                <w:szCs w:val="16"/>
              </w:rPr>
            </w:pPr>
            <w:r>
              <w:rPr>
                <w:i/>
                <w:color w:val="548DD4"/>
                <w:sz w:val="16"/>
                <w:szCs w:val="16"/>
              </w:rPr>
              <w:t>NGEO-WEBC-VTC-0315</w:t>
            </w:r>
          </w:p>
        </w:tc>
        <w:tc>
          <w:tcPr>
            <w:tcW w:w="1134" w:type="dxa"/>
            <w:shd w:val="clear" w:color="auto" w:fill="548DD4" w:themeFill="text2" w:themeFillTint="99"/>
          </w:tcPr>
          <w:p w:rsidR="001E2447" w:rsidRPr="00544FC8" w:rsidRDefault="001E2447" w:rsidP="00EA4624">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E2447" w:rsidRPr="00643EB9" w:rsidRDefault="001E2447" w:rsidP="00EA4624">
            <w:pPr>
              <w:spacing w:after="0"/>
              <w:rPr>
                <w:i/>
                <w:color w:val="548DD4"/>
                <w:sz w:val="16"/>
                <w:szCs w:val="16"/>
                <w:u w:val="single"/>
                <w:lang w:val="en-US"/>
              </w:rPr>
            </w:pPr>
            <w:r>
              <w:rPr>
                <w:i/>
                <w:color w:val="548DD4"/>
                <w:sz w:val="16"/>
                <w:szCs w:val="16"/>
                <w:lang w:val="en-US"/>
              </w:rPr>
              <w:t>Interferometry support</w:t>
            </w:r>
          </w:p>
        </w:tc>
      </w:tr>
      <w:tr w:rsidR="001E2447" w:rsidRPr="00B17EAC" w:rsidTr="00EA4624">
        <w:trPr>
          <w:trHeight w:val="388"/>
        </w:trPr>
        <w:tc>
          <w:tcPr>
            <w:tcW w:w="8613" w:type="dxa"/>
            <w:gridSpan w:val="5"/>
            <w:shd w:val="clear" w:color="auto" w:fill="A6A6A6"/>
          </w:tcPr>
          <w:p w:rsidR="001E2447" w:rsidRPr="00544FC8" w:rsidRDefault="001E2447" w:rsidP="00EA4624">
            <w:pPr>
              <w:spacing w:after="0"/>
              <w:rPr>
                <w:b/>
                <w:sz w:val="14"/>
                <w:szCs w:val="14"/>
              </w:rPr>
            </w:pPr>
            <w:r>
              <w:rPr>
                <w:b/>
                <w:sz w:val="14"/>
                <w:szCs w:val="14"/>
              </w:rPr>
              <w:t>Description and Objective</w:t>
            </w:r>
          </w:p>
        </w:tc>
      </w:tr>
      <w:tr w:rsidR="001E2447" w:rsidRPr="008C4ACA" w:rsidTr="00EA4624">
        <w:trPr>
          <w:trHeight w:val="113"/>
        </w:trPr>
        <w:tc>
          <w:tcPr>
            <w:tcW w:w="8613" w:type="dxa"/>
            <w:gridSpan w:val="5"/>
            <w:shd w:val="clear" w:color="auto" w:fill="auto"/>
          </w:tcPr>
          <w:p w:rsidR="001E2447" w:rsidRPr="0056181B" w:rsidRDefault="001E2447" w:rsidP="00EA4624">
            <w:pPr>
              <w:spacing w:after="0"/>
              <w:rPr>
                <w:i/>
                <w:color w:val="548DD4"/>
                <w:sz w:val="16"/>
                <w:szCs w:val="16"/>
                <w:lang w:val="en-US"/>
              </w:rPr>
            </w:pPr>
            <w:r>
              <w:rPr>
                <w:i/>
                <w:color w:val="548DD4"/>
                <w:sz w:val="16"/>
                <w:szCs w:val="16"/>
                <w:lang w:val="en-US"/>
              </w:rPr>
              <w:t xml:space="preserve">The user </w:t>
            </w:r>
            <w:r w:rsidR="001A5003">
              <w:rPr>
                <w:i/>
                <w:color w:val="548DD4"/>
                <w:sz w:val="16"/>
                <w:szCs w:val="16"/>
                <w:lang w:val="en-US"/>
              </w:rPr>
              <w:t>can select interfero</w:t>
            </w:r>
            <w:r w:rsidR="00EA4624">
              <w:rPr>
                <w:i/>
                <w:color w:val="548DD4"/>
                <w:sz w:val="16"/>
                <w:szCs w:val="16"/>
                <w:lang w:val="en-US"/>
              </w:rPr>
              <w:t>m</w:t>
            </w:r>
            <w:r w:rsidR="001A5003">
              <w:rPr>
                <w:i/>
                <w:color w:val="548DD4"/>
                <w:sz w:val="16"/>
                <w:szCs w:val="16"/>
                <w:lang w:val="en-US"/>
              </w:rPr>
              <w:t>e</w:t>
            </w:r>
            <w:r w:rsidR="00EA4624">
              <w:rPr>
                <w:i/>
                <w:color w:val="548DD4"/>
                <w:sz w:val="16"/>
                <w:szCs w:val="16"/>
                <w:lang w:val="en-US"/>
              </w:rPr>
              <w:t>try search only if datasets support it.</w:t>
            </w:r>
          </w:p>
        </w:tc>
      </w:tr>
      <w:tr w:rsidR="001E2447" w:rsidRPr="00B17EAC" w:rsidTr="00EA4624">
        <w:tc>
          <w:tcPr>
            <w:tcW w:w="8613" w:type="dxa"/>
            <w:gridSpan w:val="5"/>
            <w:shd w:val="clear" w:color="auto" w:fill="A6A6A6"/>
          </w:tcPr>
          <w:p w:rsidR="001E2447" w:rsidRPr="00544FC8" w:rsidRDefault="001E2447" w:rsidP="00EA4624">
            <w:pPr>
              <w:spacing w:after="0"/>
              <w:rPr>
                <w:sz w:val="14"/>
                <w:szCs w:val="14"/>
              </w:rPr>
            </w:pPr>
            <w:r w:rsidRPr="005D1206">
              <w:rPr>
                <w:b/>
                <w:sz w:val="14"/>
                <w:szCs w:val="14"/>
              </w:rPr>
              <w:t>Inputs Specification</w:t>
            </w:r>
          </w:p>
        </w:tc>
      </w:tr>
      <w:tr w:rsidR="001E2447" w:rsidRPr="008C4ACA" w:rsidTr="00EA4624">
        <w:tc>
          <w:tcPr>
            <w:tcW w:w="8613" w:type="dxa"/>
            <w:gridSpan w:val="5"/>
            <w:shd w:val="clear" w:color="auto" w:fill="auto"/>
          </w:tcPr>
          <w:p w:rsidR="001E2447" w:rsidRPr="004A7054" w:rsidRDefault="001E2447" w:rsidP="00EA4624">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1E2447" w:rsidRPr="00B17EAC" w:rsidTr="00EA4624">
        <w:tc>
          <w:tcPr>
            <w:tcW w:w="8613" w:type="dxa"/>
            <w:gridSpan w:val="5"/>
            <w:shd w:val="clear" w:color="auto" w:fill="A6A6A6"/>
          </w:tcPr>
          <w:p w:rsidR="001E2447" w:rsidRPr="00544FC8" w:rsidRDefault="001E2447" w:rsidP="00EA4624">
            <w:pPr>
              <w:spacing w:after="0"/>
              <w:rPr>
                <w:sz w:val="14"/>
                <w:szCs w:val="14"/>
              </w:rPr>
            </w:pPr>
            <w:r w:rsidRPr="005D1206">
              <w:rPr>
                <w:b/>
                <w:sz w:val="14"/>
                <w:szCs w:val="14"/>
              </w:rPr>
              <w:t>Outputs Specification</w:t>
            </w:r>
          </w:p>
        </w:tc>
      </w:tr>
      <w:tr w:rsidR="001E2447" w:rsidRPr="00B17EAC" w:rsidTr="00EA4624">
        <w:tc>
          <w:tcPr>
            <w:tcW w:w="8613" w:type="dxa"/>
            <w:gridSpan w:val="5"/>
            <w:shd w:val="clear" w:color="auto" w:fill="auto"/>
          </w:tcPr>
          <w:p w:rsidR="001E2447" w:rsidRPr="00544FC8" w:rsidRDefault="001E2447" w:rsidP="00EA4624">
            <w:pPr>
              <w:spacing w:after="0"/>
            </w:pPr>
            <w:r>
              <w:t>None</w:t>
            </w:r>
          </w:p>
        </w:tc>
      </w:tr>
      <w:tr w:rsidR="001E2447" w:rsidRPr="00B17EAC" w:rsidTr="00EA4624">
        <w:tc>
          <w:tcPr>
            <w:tcW w:w="8613" w:type="dxa"/>
            <w:gridSpan w:val="5"/>
            <w:shd w:val="clear" w:color="auto" w:fill="A6A6A6"/>
          </w:tcPr>
          <w:p w:rsidR="001E2447" w:rsidRPr="00544FC8" w:rsidRDefault="001E2447" w:rsidP="00EA4624">
            <w:pPr>
              <w:spacing w:after="0"/>
              <w:rPr>
                <w:sz w:val="14"/>
                <w:szCs w:val="14"/>
              </w:rPr>
            </w:pPr>
            <w:r>
              <w:rPr>
                <w:b/>
                <w:sz w:val="14"/>
                <w:szCs w:val="14"/>
              </w:rPr>
              <w:t>Environmental needs</w:t>
            </w:r>
          </w:p>
        </w:tc>
      </w:tr>
      <w:tr w:rsidR="001E2447" w:rsidRPr="00B17EAC" w:rsidTr="00EA4624">
        <w:tc>
          <w:tcPr>
            <w:tcW w:w="8613" w:type="dxa"/>
            <w:gridSpan w:val="5"/>
            <w:shd w:val="clear" w:color="auto" w:fill="auto"/>
          </w:tcPr>
          <w:p w:rsidR="001E2447" w:rsidRPr="009D7AA1" w:rsidRDefault="001E2447" w:rsidP="00EA4624">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1E2447" w:rsidRPr="00B17EAC" w:rsidTr="00EA4624">
        <w:tc>
          <w:tcPr>
            <w:tcW w:w="8613" w:type="dxa"/>
            <w:gridSpan w:val="5"/>
            <w:shd w:val="clear" w:color="auto" w:fill="A6A6A6"/>
          </w:tcPr>
          <w:p w:rsidR="001E2447" w:rsidRPr="00544FC8" w:rsidRDefault="001E2447" w:rsidP="00EA4624">
            <w:pPr>
              <w:spacing w:after="0"/>
              <w:rPr>
                <w:sz w:val="14"/>
                <w:szCs w:val="14"/>
              </w:rPr>
            </w:pPr>
            <w:r w:rsidRPr="005D1206">
              <w:rPr>
                <w:b/>
                <w:sz w:val="14"/>
                <w:szCs w:val="14"/>
              </w:rPr>
              <w:t>Constraints</w:t>
            </w:r>
          </w:p>
        </w:tc>
      </w:tr>
      <w:tr w:rsidR="001E2447" w:rsidRPr="00B17EAC" w:rsidTr="00EA4624">
        <w:tc>
          <w:tcPr>
            <w:tcW w:w="8613" w:type="dxa"/>
            <w:gridSpan w:val="5"/>
            <w:shd w:val="clear" w:color="auto" w:fill="auto"/>
          </w:tcPr>
          <w:p w:rsidR="001E2447" w:rsidRPr="00544FC8" w:rsidRDefault="001E2447" w:rsidP="00EA4624">
            <w:pPr>
              <w:spacing w:after="0"/>
            </w:pPr>
          </w:p>
        </w:tc>
      </w:tr>
      <w:tr w:rsidR="001E2447" w:rsidRPr="00B17EAC" w:rsidTr="00EA4624">
        <w:tc>
          <w:tcPr>
            <w:tcW w:w="8613" w:type="dxa"/>
            <w:gridSpan w:val="5"/>
            <w:shd w:val="clear" w:color="auto" w:fill="A6A6A6"/>
          </w:tcPr>
          <w:p w:rsidR="001E2447" w:rsidRPr="00544FC8" w:rsidRDefault="001E2447" w:rsidP="00EA4624">
            <w:pPr>
              <w:spacing w:after="0"/>
              <w:rPr>
                <w:sz w:val="14"/>
                <w:szCs w:val="14"/>
              </w:rPr>
            </w:pPr>
            <w:r w:rsidRPr="005D1206">
              <w:rPr>
                <w:b/>
                <w:sz w:val="14"/>
                <w:szCs w:val="14"/>
              </w:rPr>
              <w:t>Dependencies</w:t>
            </w:r>
          </w:p>
        </w:tc>
      </w:tr>
      <w:tr w:rsidR="001E2447" w:rsidRPr="004E5884" w:rsidTr="00EA4624">
        <w:tc>
          <w:tcPr>
            <w:tcW w:w="8613" w:type="dxa"/>
            <w:gridSpan w:val="5"/>
            <w:shd w:val="clear" w:color="auto" w:fill="auto"/>
            <w:vAlign w:val="center"/>
          </w:tcPr>
          <w:p w:rsidR="001E2447" w:rsidRPr="00EF5642" w:rsidRDefault="001E2447" w:rsidP="00EA4624">
            <w:pPr>
              <w:spacing w:after="0"/>
              <w:rPr>
                <w:i/>
                <w:color w:val="548DD4"/>
                <w:sz w:val="18"/>
                <w:szCs w:val="18"/>
              </w:rPr>
            </w:pPr>
            <w:r>
              <w:rPr>
                <w:i/>
                <w:color w:val="548DD4"/>
                <w:sz w:val="18"/>
                <w:szCs w:val="18"/>
              </w:rPr>
              <w:t>NGEO-WEBC-VTC-003</w:t>
            </w:r>
            <w:r w:rsidRPr="00801651">
              <w:rPr>
                <w:i/>
                <w:color w:val="548DD4"/>
                <w:sz w:val="18"/>
                <w:szCs w:val="18"/>
              </w:rPr>
              <w:t>0</w:t>
            </w:r>
          </w:p>
        </w:tc>
      </w:tr>
      <w:tr w:rsidR="001E2447" w:rsidRPr="00B17EAC" w:rsidTr="00EA4624">
        <w:tc>
          <w:tcPr>
            <w:tcW w:w="8613" w:type="dxa"/>
            <w:gridSpan w:val="5"/>
            <w:shd w:val="clear" w:color="auto" w:fill="A6A6A6"/>
          </w:tcPr>
          <w:p w:rsidR="001E2447" w:rsidRPr="00544FC8" w:rsidRDefault="001E2447" w:rsidP="00EA4624">
            <w:pPr>
              <w:spacing w:after="0"/>
              <w:rPr>
                <w:sz w:val="14"/>
                <w:szCs w:val="14"/>
              </w:rPr>
            </w:pPr>
            <w:r>
              <w:rPr>
                <w:b/>
                <w:sz w:val="14"/>
                <w:szCs w:val="14"/>
              </w:rPr>
              <w:t>Pass/Fail Criteria</w:t>
            </w:r>
          </w:p>
        </w:tc>
      </w:tr>
      <w:tr w:rsidR="001E2447" w:rsidRPr="00684484" w:rsidTr="00EA4624">
        <w:trPr>
          <w:trHeight w:val="258"/>
        </w:trPr>
        <w:tc>
          <w:tcPr>
            <w:tcW w:w="1809" w:type="dxa"/>
            <w:gridSpan w:val="2"/>
            <w:shd w:val="clear" w:color="auto" w:fill="auto"/>
            <w:vAlign w:val="center"/>
          </w:tcPr>
          <w:p w:rsidR="001E2447" w:rsidRPr="009B26D3" w:rsidRDefault="001E2447" w:rsidP="00EA4624">
            <w:pPr>
              <w:spacing w:after="0"/>
              <w:rPr>
                <w:i/>
                <w:color w:val="548DD4"/>
                <w:sz w:val="16"/>
                <w:szCs w:val="16"/>
                <w:lang w:val="en-GB"/>
              </w:rPr>
            </w:pPr>
            <w:r>
              <w:rPr>
                <w:i/>
                <w:color w:val="548DD4"/>
                <w:sz w:val="16"/>
                <w:szCs w:val="16"/>
                <w:lang w:val="en-GB"/>
              </w:rPr>
              <w:t>NGEO-WEBC-PFC-031</w:t>
            </w:r>
            <w:r w:rsidR="00EA4624">
              <w:rPr>
                <w:i/>
                <w:color w:val="548DD4"/>
                <w:sz w:val="16"/>
                <w:szCs w:val="16"/>
                <w:lang w:val="en-GB"/>
              </w:rPr>
              <w:t>5</w:t>
            </w:r>
          </w:p>
        </w:tc>
        <w:tc>
          <w:tcPr>
            <w:tcW w:w="6804" w:type="dxa"/>
            <w:gridSpan w:val="3"/>
            <w:shd w:val="clear" w:color="auto" w:fill="auto"/>
            <w:vAlign w:val="center"/>
          </w:tcPr>
          <w:p w:rsidR="001E2447" w:rsidRPr="009B26D3" w:rsidRDefault="001A5003" w:rsidP="00EA4624">
            <w:pPr>
              <w:spacing w:after="0"/>
              <w:rPr>
                <w:color w:val="548DD4"/>
                <w:lang w:val="en-GB"/>
              </w:rPr>
            </w:pPr>
            <w:r>
              <w:rPr>
                <w:color w:val="548DD4"/>
                <w:lang w:val="en-GB"/>
              </w:rPr>
              <w:t>Interferometry search cannot be selected if the two dataset do not support interferometry</w:t>
            </w:r>
          </w:p>
        </w:tc>
      </w:tr>
    </w:tbl>
    <w:p w:rsidR="00D56037" w:rsidRPr="000202B0" w:rsidRDefault="00D56037" w:rsidP="00330782">
      <w:pPr>
        <w:pStyle w:val="Titre3"/>
      </w:pPr>
      <w:bookmarkStart w:id="285" w:name="_Toc421282853"/>
      <w:r>
        <w:t>NGEO-WEBC-VTC-0320</w:t>
      </w:r>
      <w:r w:rsidRPr="000202B0">
        <w:t>:</w:t>
      </w:r>
      <w:r>
        <w:t xml:space="preserve"> Hosted Processing</w:t>
      </w:r>
      <w:bookmarkEnd w:id="28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D56037" w:rsidRPr="008C4ACA" w:rsidTr="00330782">
        <w:tc>
          <w:tcPr>
            <w:tcW w:w="8613" w:type="dxa"/>
            <w:gridSpan w:val="5"/>
            <w:shd w:val="clear" w:color="auto" w:fill="548DD4" w:themeFill="text2" w:themeFillTint="99"/>
          </w:tcPr>
          <w:p w:rsidR="00D56037" w:rsidRPr="0056181B" w:rsidRDefault="00D56037" w:rsidP="00BD0B91">
            <w:pPr>
              <w:spacing w:after="0"/>
              <w:jc w:val="center"/>
              <w:rPr>
                <w:b/>
                <w:i/>
                <w:color w:val="FFFFFF"/>
                <w:szCs w:val="18"/>
                <w:lang w:val="en-US"/>
              </w:rPr>
            </w:pPr>
            <w:r>
              <w:rPr>
                <w:b/>
                <w:i/>
                <w:color w:val="FFFFFF"/>
                <w:szCs w:val="18"/>
                <w:lang w:val="en-US"/>
              </w:rPr>
              <w:t>NGEO VALIDATION TEST  CASE</w:t>
            </w:r>
          </w:p>
        </w:tc>
      </w:tr>
      <w:tr w:rsidR="00D56037" w:rsidRPr="008C4ACA" w:rsidTr="00330782">
        <w:tc>
          <w:tcPr>
            <w:tcW w:w="1607" w:type="dxa"/>
            <w:shd w:val="clear" w:color="auto" w:fill="548DD4" w:themeFill="text2" w:themeFillTint="99"/>
          </w:tcPr>
          <w:p w:rsidR="00D56037" w:rsidRPr="00544FC8" w:rsidRDefault="00D56037" w:rsidP="00BD0B9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D56037" w:rsidRPr="00544FC8" w:rsidRDefault="00D56037" w:rsidP="00BD0B91">
            <w:pPr>
              <w:spacing w:after="0"/>
              <w:rPr>
                <w:i/>
                <w:color w:val="548DD4"/>
                <w:sz w:val="16"/>
                <w:szCs w:val="16"/>
              </w:rPr>
            </w:pPr>
            <w:r>
              <w:rPr>
                <w:i/>
                <w:color w:val="548DD4"/>
                <w:sz w:val="16"/>
                <w:szCs w:val="16"/>
              </w:rPr>
              <w:t>NGEO-WEBC-VTC-0320</w:t>
            </w:r>
          </w:p>
        </w:tc>
        <w:tc>
          <w:tcPr>
            <w:tcW w:w="1134" w:type="dxa"/>
            <w:shd w:val="clear" w:color="auto" w:fill="548DD4" w:themeFill="text2" w:themeFillTint="99"/>
          </w:tcPr>
          <w:p w:rsidR="00D56037" w:rsidRPr="00544FC8" w:rsidRDefault="00D56037" w:rsidP="00BD0B9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D56037" w:rsidRPr="00643EB9" w:rsidRDefault="00D56037" w:rsidP="00BD0B91">
            <w:pPr>
              <w:spacing w:after="0"/>
              <w:rPr>
                <w:i/>
                <w:color w:val="548DD4"/>
                <w:sz w:val="16"/>
                <w:szCs w:val="16"/>
                <w:u w:val="single"/>
                <w:lang w:val="en-US"/>
              </w:rPr>
            </w:pPr>
            <w:r>
              <w:rPr>
                <w:i/>
                <w:color w:val="548DD4"/>
                <w:sz w:val="16"/>
                <w:szCs w:val="16"/>
                <w:lang w:val="en-US"/>
              </w:rPr>
              <w:t>Hosted Processing</w:t>
            </w:r>
          </w:p>
        </w:tc>
      </w:tr>
      <w:tr w:rsidR="00D56037" w:rsidRPr="00B17EAC" w:rsidTr="00330782">
        <w:trPr>
          <w:trHeight w:val="388"/>
        </w:trPr>
        <w:tc>
          <w:tcPr>
            <w:tcW w:w="8613" w:type="dxa"/>
            <w:gridSpan w:val="5"/>
            <w:shd w:val="clear" w:color="auto" w:fill="A6A6A6"/>
          </w:tcPr>
          <w:p w:rsidR="00D56037" w:rsidRPr="00544FC8" w:rsidRDefault="00D56037" w:rsidP="00BD0B91">
            <w:pPr>
              <w:spacing w:after="0"/>
              <w:rPr>
                <w:b/>
                <w:sz w:val="14"/>
                <w:szCs w:val="14"/>
              </w:rPr>
            </w:pPr>
            <w:r>
              <w:rPr>
                <w:b/>
                <w:sz w:val="14"/>
                <w:szCs w:val="14"/>
              </w:rPr>
              <w:t>Description and Objective</w:t>
            </w:r>
          </w:p>
        </w:tc>
      </w:tr>
      <w:tr w:rsidR="00D56037" w:rsidRPr="008C4ACA" w:rsidTr="00330782">
        <w:trPr>
          <w:trHeight w:val="113"/>
        </w:trPr>
        <w:tc>
          <w:tcPr>
            <w:tcW w:w="8613" w:type="dxa"/>
            <w:gridSpan w:val="5"/>
            <w:shd w:val="clear" w:color="auto" w:fill="auto"/>
          </w:tcPr>
          <w:p w:rsidR="00D56037" w:rsidRPr="0056181B" w:rsidRDefault="00D56037" w:rsidP="00BD0B91">
            <w:pPr>
              <w:spacing w:after="0"/>
              <w:rPr>
                <w:i/>
                <w:color w:val="548DD4"/>
                <w:sz w:val="16"/>
                <w:szCs w:val="16"/>
                <w:lang w:val="en-US"/>
              </w:rPr>
            </w:pPr>
            <w:r w:rsidRPr="00330782">
              <w:rPr>
                <w:i/>
                <w:color w:val="548DD4"/>
                <w:sz w:val="16"/>
                <w:szCs w:val="16"/>
                <w:lang w:val="en-US"/>
              </w:rPr>
              <w:t>This test shall insure that</w:t>
            </w:r>
            <w:r>
              <w:rPr>
                <w:i/>
                <w:color w:val="548DD4"/>
                <w:sz w:val="16"/>
                <w:szCs w:val="16"/>
                <w:lang w:val="en-US"/>
              </w:rPr>
              <w:t xml:space="preserve"> u</w:t>
            </w:r>
            <w:r w:rsidRPr="00330782">
              <w:rPr>
                <w:i/>
                <w:color w:val="548DD4"/>
                <w:sz w:val="16"/>
                <w:szCs w:val="16"/>
                <w:lang w:val="en-US"/>
              </w:rPr>
              <w:t>ser can select and configure hosted processing for a data access request</w:t>
            </w:r>
            <w:r>
              <w:rPr>
                <w:i/>
                <w:color w:val="548DD4"/>
                <w:sz w:val="16"/>
                <w:szCs w:val="16"/>
                <w:lang w:val="en-US"/>
              </w:rPr>
              <w:t xml:space="preserve"> and h</w:t>
            </w:r>
            <w:r w:rsidRPr="00330782">
              <w:rPr>
                <w:i/>
                <w:color w:val="548DD4"/>
                <w:sz w:val="16"/>
                <w:szCs w:val="16"/>
                <w:lang w:val="en-US"/>
              </w:rPr>
              <w:t>osted processing is available for standing order and product download</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sidRPr="005D1206">
              <w:rPr>
                <w:b/>
                <w:sz w:val="14"/>
                <w:szCs w:val="14"/>
              </w:rPr>
              <w:t>Inputs Specification</w:t>
            </w:r>
          </w:p>
        </w:tc>
      </w:tr>
      <w:tr w:rsidR="00D56037" w:rsidRPr="008C4ACA" w:rsidTr="00330782">
        <w:tc>
          <w:tcPr>
            <w:tcW w:w="8613" w:type="dxa"/>
            <w:gridSpan w:val="5"/>
            <w:shd w:val="clear" w:color="auto" w:fill="auto"/>
          </w:tcPr>
          <w:p w:rsidR="00D56037" w:rsidRPr="004A7054" w:rsidRDefault="00D56037" w:rsidP="00BD0B9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sidRPr="005D1206">
              <w:rPr>
                <w:b/>
                <w:sz w:val="14"/>
                <w:szCs w:val="14"/>
              </w:rPr>
              <w:t>Outputs Specification</w:t>
            </w:r>
          </w:p>
        </w:tc>
      </w:tr>
      <w:tr w:rsidR="00D56037" w:rsidRPr="00B17EAC" w:rsidTr="00330782">
        <w:tc>
          <w:tcPr>
            <w:tcW w:w="8613" w:type="dxa"/>
            <w:gridSpan w:val="5"/>
            <w:shd w:val="clear" w:color="auto" w:fill="auto"/>
          </w:tcPr>
          <w:p w:rsidR="00D56037" w:rsidRPr="00544FC8" w:rsidRDefault="00D56037" w:rsidP="00BD0B91">
            <w:pPr>
              <w:spacing w:after="0"/>
            </w:pPr>
            <w:r>
              <w:t>None</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Pr>
                <w:b/>
                <w:sz w:val="14"/>
                <w:szCs w:val="14"/>
              </w:rPr>
              <w:t>Environmental needs</w:t>
            </w:r>
          </w:p>
        </w:tc>
      </w:tr>
      <w:tr w:rsidR="00D56037" w:rsidRPr="00B17EAC" w:rsidTr="00330782">
        <w:tc>
          <w:tcPr>
            <w:tcW w:w="8613" w:type="dxa"/>
            <w:gridSpan w:val="5"/>
            <w:shd w:val="clear" w:color="auto" w:fill="auto"/>
          </w:tcPr>
          <w:p w:rsidR="00D56037" w:rsidRPr="009D7AA1" w:rsidRDefault="00D56037" w:rsidP="00BD0B9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sidRPr="005D1206">
              <w:rPr>
                <w:b/>
                <w:sz w:val="14"/>
                <w:szCs w:val="14"/>
              </w:rPr>
              <w:lastRenderedPageBreak/>
              <w:t>Constraints</w:t>
            </w:r>
          </w:p>
        </w:tc>
      </w:tr>
      <w:tr w:rsidR="00D56037" w:rsidRPr="00B17EAC" w:rsidTr="00330782">
        <w:tc>
          <w:tcPr>
            <w:tcW w:w="8613" w:type="dxa"/>
            <w:gridSpan w:val="5"/>
            <w:shd w:val="clear" w:color="auto" w:fill="auto"/>
          </w:tcPr>
          <w:p w:rsidR="00D56037" w:rsidRPr="00544FC8" w:rsidRDefault="00D56037" w:rsidP="00BD0B91">
            <w:pPr>
              <w:spacing w:after="0"/>
            </w:pP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sidRPr="005D1206">
              <w:rPr>
                <w:b/>
                <w:sz w:val="14"/>
                <w:szCs w:val="14"/>
              </w:rPr>
              <w:t>Dependencies</w:t>
            </w:r>
          </w:p>
        </w:tc>
      </w:tr>
      <w:tr w:rsidR="00D56037" w:rsidRPr="004E5884" w:rsidTr="00330782">
        <w:tc>
          <w:tcPr>
            <w:tcW w:w="8613" w:type="dxa"/>
            <w:gridSpan w:val="5"/>
            <w:shd w:val="clear" w:color="auto" w:fill="auto"/>
          </w:tcPr>
          <w:p w:rsidR="00D56037" w:rsidRPr="00EF5642" w:rsidRDefault="00D56037" w:rsidP="00BD0B91">
            <w:pPr>
              <w:spacing w:after="0"/>
              <w:rPr>
                <w:i/>
                <w:color w:val="548DD4"/>
                <w:sz w:val="18"/>
                <w:szCs w:val="18"/>
              </w:rPr>
            </w:pPr>
            <w:r>
              <w:rPr>
                <w:i/>
                <w:color w:val="548DD4"/>
                <w:sz w:val="18"/>
                <w:szCs w:val="18"/>
              </w:rPr>
              <w:t>NGEO-WEBC-VTC-003</w:t>
            </w:r>
            <w:r w:rsidRPr="00801651">
              <w:rPr>
                <w:i/>
                <w:color w:val="548DD4"/>
                <w:sz w:val="18"/>
                <w:szCs w:val="18"/>
              </w:rPr>
              <w:t>0</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Pr>
                <w:b/>
                <w:sz w:val="14"/>
                <w:szCs w:val="14"/>
              </w:rPr>
              <w:t>Pass/Fail Criteria</w:t>
            </w:r>
          </w:p>
        </w:tc>
      </w:tr>
      <w:tr w:rsidR="00D56037" w:rsidRPr="00684484" w:rsidTr="00330782">
        <w:trPr>
          <w:trHeight w:val="258"/>
        </w:trPr>
        <w:tc>
          <w:tcPr>
            <w:tcW w:w="1809" w:type="dxa"/>
            <w:gridSpan w:val="2"/>
            <w:shd w:val="clear" w:color="auto" w:fill="auto"/>
            <w:vAlign w:val="center"/>
          </w:tcPr>
          <w:p w:rsidR="00D56037" w:rsidRPr="009B26D3" w:rsidRDefault="00D56037" w:rsidP="00DC4D99">
            <w:pPr>
              <w:spacing w:after="0"/>
              <w:rPr>
                <w:i/>
                <w:color w:val="548DD4"/>
                <w:sz w:val="16"/>
                <w:szCs w:val="16"/>
                <w:lang w:val="en-GB"/>
              </w:rPr>
            </w:pPr>
            <w:r>
              <w:rPr>
                <w:i/>
                <w:color w:val="548DD4"/>
                <w:sz w:val="16"/>
                <w:szCs w:val="16"/>
                <w:lang w:val="en-GB"/>
              </w:rPr>
              <w:t>NGEO-WEBC-PFC-0320</w:t>
            </w:r>
          </w:p>
        </w:tc>
        <w:tc>
          <w:tcPr>
            <w:tcW w:w="6804" w:type="dxa"/>
            <w:gridSpan w:val="3"/>
            <w:shd w:val="clear" w:color="auto" w:fill="auto"/>
            <w:vAlign w:val="center"/>
          </w:tcPr>
          <w:p w:rsidR="00D56037" w:rsidRPr="009B26D3" w:rsidRDefault="00D56037">
            <w:pPr>
              <w:spacing w:after="0"/>
              <w:rPr>
                <w:color w:val="548DD4"/>
                <w:lang w:val="en-GB"/>
              </w:rPr>
            </w:pPr>
            <w:r>
              <w:rPr>
                <w:color w:val="548DD4"/>
                <w:lang w:val="en-GB"/>
              </w:rPr>
              <w:t xml:space="preserve">Select an hosted processing </w:t>
            </w:r>
            <w:r w:rsidR="00BD0B91">
              <w:rPr>
                <w:color w:val="548DD4"/>
                <w:lang w:val="en-GB"/>
              </w:rPr>
              <w:t xml:space="preserve"> with standing order</w:t>
            </w:r>
          </w:p>
        </w:tc>
      </w:tr>
      <w:tr w:rsidR="00D56037" w:rsidRPr="00684484" w:rsidTr="00330782">
        <w:trPr>
          <w:trHeight w:val="258"/>
        </w:trPr>
        <w:tc>
          <w:tcPr>
            <w:tcW w:w="1809" w:type="dxa"/>
            <w:gridSpan w:val="2"/>
            <w:shd w:val="clear" w:color="auto" w:fill="auto"/>
            <w:vAlign w:val="center"/>
          </w:tcPr>
          <w:p w:rsidR="00D56037" w:rsidRDefault="00D56037" w:rsidP="00DC4D99">
            <w:pPr>
              <w:spacing w:after="0"/>
              <w:rPr>
                <w:i/>
                <w:color w:val="548DD4"/>
                <w:sz w:val="16"/>
                <w:szCs w:val="16"/>
                <w:lang w:val="en-GB"/>
              </w:rPr>
            </w:pPr>
            <w:r>
              <w:rPr>
                <w:i/>
                <w:color w:val="548DD4"/>
                <w:sz w:val="16"/>
                <w:szCs w:val="16"/>
                <w:lang w:val="en-GB"/>
              </w:rPr>
              <w:t>NGEO-WEBC-PFC-0325</w:t>
            </w:r>
          </w:p>
        </w:tc>
        <w:tc>
          <w:tcPr>
            <w:tcW w:w="6804" w:type="dxa"/>
            <w:gridSpan w:val="3"/>
            <w:shd w:val="clear" w:color="auto" w:fill="auto"/>
            <w:vAlign w:val="center"/>
          </w:tcPr>
          <w:p w:rsidR="00D56037" w:rsidRDefault="00D56037">
            <w:pPr>
              <w:spacing w:after="0"/>
              <w:rPr>
                <w:color w:val="548DD4"/>
                <w:lang w:val="en-GB"/>
              </w:rPr>
            </w:pPr>
            <w:r>
              <w:rPr>
                <w:color w:val="548DD4"/>
                <w:lang w:val="en-GB"/>
              </w:rPr>
              <w:t>Configure a selected hosted processing</w:t>
            </w:r>
          </w:p>
        </w:tc>
      </w:tr>
      <w:tr w:rsidR="00D56037" w:rsidRPr="00A44929" w:rsidTr="00330782">
        <w:trPr>
          <w:trHeight w:val="258"/>
        </w:trPr>
        <w:tc>
          <w:tcPr>
            <w:tcW w:w="1809" w:type="dxa"/>
            <w:gridSpan w:val="2"/>
            <w:shd w:val="clear" w:color="auto" w:fill="auto"/>
            <w:vAlign w:val="center"/>
          </w:tcPr>
          <w:p w:rsidR="00D56037" w:rsidRDefault="00D56037" w:rsidP="00DC4D99">
            <w:pPr>
              <w:spacing w:after="0"/>
              <w:rPr>
                <w:i/>
                <w:color w:val="548DD4"/>
                <w:sz w:val="16"/>
                <w:szCs w:val="16"/>
                <w:lang w:val="en-GB"/>
              </w:rPr>
            </w:pPr>
            <w:r>
              <w:rPr>
                <w:i/>
                <w:color w:val="548DD4"/>
                <w:sz w:val="16"/>
                <w:szCs w:val="16"/>
                <w:lang w:val="en-GB"/>
              </w:rPr>
              <w:t>NGEO-WEBC-PFC-0327</w:t>
            </w:r>
          </w:p>
        </w:tc>
        <w:tc>
          <w:tcPr>
            <w:tcW w:w="6804" w:type="dxa"/>
            <w:gridSpan w:val="3"/>
            <w:shd w:val="clear" w:color="auto" w:fill="auto"/>
            <w:vAlign w:val="center"/>
          </w:tcPr>
          <w:p w:rsidR="00D56037" w:rsidRDefault="00D56037" w:rsidP="00DC4D99">
            <w:pPr>
              <w:spacing w:after="0"/>
              <w:rPr>
                <w:color w:val="548DD4"/>
                <w:lang w:val="en-GB"/>
              </w:rPr>
            </w:pPr>
            <w:r>
              <w:rPr>
                <w:color w:val="548DD4"/>
                <w:lang w:val="en-GB"/>
              </w:rPr>
              <w:t xml:space="preserve">Hosted processing </w:t>
            </w:r>
            <w:r w:rsidR="00BD0B91">
              <w:rPr>
                <w:color w:val="548DD4"/>
                <w:lang w:val="en-GB"/>
              </w:rPr>
              <w:t>to download product</w:t>
            </w:r>
          </w:p>
        </w:tc>
      </w:tr>
    </w:tbl>
    <w:p w:rsidR="00C23188" w:rsidRPr="000202B0" w:rsidRDefault="00C23188" w:rsidP="00C23188">
      <w:pPr>
        <w:pStyle w:val="Titre3"/>
      </w:pPr>
      <w:bookmarkStart w:id="286" w:name="_Toc421282854"/>
      <w:r>
        <w:t>NGEO-WEBC-VTC-0330</w:t>
      </w:r>
      <w:r w:rsidRPr="000202B0">
        <w:t>:</w:t>
      </w:r>
      <w:r>
        <w:t xml:space="preserve"> Gantt chart</w:t>
      </w:r>
      <w:bookmarkEnd w:id="28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C23188" w:rsidRPr="008C4ACA" w:rsidTr="00147133">
        <w:tc>
          <w:tcPr>
            <w:tcW w:w="8613" w:type="dxa"/>
            <w:gridSpan w:val="5"/>
            <w:shd w:val="clear" w:color="auto" w:fill="548DD4" w:themeFill="text2" w:themeFillTint="99"/>
          </w:tcPr>
          <w:p w:rsidR="00C23188" w:rsidRPr="0056181B" w:rsidRDefault="00C23188" w:rsidP="00147133">
            <w:pPr>
              <w:spacing w:after="0"/>
              <w:jc w:val="center"/>
              <w:rPr>
                <w:b/>
                <w:i/>
                <w:color w:val="FFFFFF"/>
                <w:szCs w:val="18"/>
                <w:lang w:val="en-US"/>
              </w:rPr>
            </w:pPr>
            <w:r>
              <w:rPr>
                <w:b/>
                <w:i/>
                <w:color w:val="FFFFFF"/>
                <w:szCs w:val="18"/>
                <w:lang w:val="en-US"/>
              </w:rPr>
              <w:t>NGEO VALIDATION TEST  CASE</w:t>
            </w:r>
          </w:p>
        </w:tc>
      </w:tr>
      <w:tr w:rsidR="00C23188" w:rsidRPr="008C4ACA" w:rsidTr="00147133">
        <w:tc>
          <w:tcPr>
            <w:tcW w:w="1607" w:type="dxa"/>
            <w:shd w:val="clear" w:color="auto" w:fill="548DD4" w:themeFill="text2" w:themeFillTint="99"/>
          </w:tcPr>
          <w:p w:rsidR="00C23188" w:rsidRPr="00544FC8" w:rsidRDefault="00C23188" w:rsidP="0014713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C23188" w:rsidRPr="00544FC8" w:rsidRDefault="00C23188" w:rsidP="00C23188">
            <w:pPr>
              <w:spacing w:after="0"/>
              <w:rPr>
                <w:i/>
                <w:color w:val="548DD4"/>
                <w:sz w:val="16"/>
                <w:szCs w:val="16"/>
              </w:rPr>
            </w:pPr>
            <w:r>
              <w:rPr>
                <w:i/>
                <w:color w:val="548DD4"/>
                <w:sz w:val="16"/>
                <w:szCs w:val="16"/>
              </w:rPr>
              <w:t>NGEO-WEBC-VTC-0330</w:t>
            </w:r>
          </w:p>
        </w:tc>
        <w:tc>
          <w:tcPr>
            <w:tcW w:w="1134" w:type="dxa"/>
            <w:shd w:val="clear" w:color="auto" w:fill="548DD4" w:themeFill="text2" w:themeFillTint="99"/>
          </w:tcPr>
          <w:p w:rsidR="00C23188" w:rsidRPr="00544FC8" w:rsidRDefault="00C23188" w:rsidP="0014713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C23188" w:rsidRPr="00643EB9" w:rsidRDefault="00C23188" w:rsidP="00147133">
            <w:pPr>
              <w:spacing w:after="0"/>
              <w:rPr>
                <w:i/>
                <w:color w:val="548DD4"/>
                <w:sz w:val="16"/>
                <w:szCs w:val="16"/>
                <w:u w:val="single"/>
                <w:lang w:val="en-US"/>
              </w:rPr>
            </w:pPr>
            <w:r>
              <w:rPr>
                <w:i/>
                <w:color w:val="548DD4"/>
                <w:sz w:val="16"/>
                <w:szCs w:val="16"/>
                <w:lang w:val="en-US"/>
              </w:rPr>
              <w:t>Hosted Processing</w:t>
            </w:r>
          </w:p>
        </w:tc>
      </w:tr>
      <w:tr w:rsidR="00C23188" w:rsidRPr="00B17EAC" w:rsidTr="00147133">
        <w:trPr>
          <w:trHeight w:val="388"/>
        </w:trPr>
        <w:tc>
          <w:tcPr>
            <w:tcW w:w="8613" w:type="dxa"/>
            <w:gridSpan w:val="5"/>
            <w:shd w:val="clear" w:color="auto" w:fill="A6A6A6"/>
          </w:tcPr>
          <w:p w:rsidR="00C23188" w:rsidRPr="00544FC8" w:rsidRDefault="00C23188" w:rsidP="00147133">
            <w:pPr>
              <w:spacing w:after="0"/>
              <w:rPr>
                <w:b/>
                <w:sz w:val="14"/>
                <w:szCs w:val="14"/>
              </w:rPr>
            </w:pPr>
            <w:r>
              <w:rPr>
                <w:b/>
                <w:sz w:val="14"/>
                <w:szCs w:val="14"/>
              </w:rPr>
              <w:t>Description and Objective</w:t>
            </w:r>
          </w:p>
        </w:tc>
      </w:tr>
      <w:tr w:rsidR="00C23188" w:rsidRPr="008C4ACA" w:rsidTr="00147133">
        <w:trPr>
          <w:trHeight w:val="113"/>
        </w:trPr>
        <w:tc>
          <w:tcPr>
            <w:tcW w:w="8613" w:type="dxa"/>
            <w:gridSpan w:val="5"/>
            <w:shd w:val="clear" w:color="auto" w:fill="auto"/>
          </w:tcPr>
          <w:p w:rsidR="00C23188" w:rsidRPr="0056181B" w:rsidRDefault="00C23188" w:rsidP="00C23188">
            <w:pPr>
              <w:spacing w:after="0"/>
              <w:rPr>
                <w:i/>
                <w:color w:val="548DD4"/>
                <w:sz w:val="16"/>
                <w:szCs w:val="16"/>
                <w:lang w:val="en-US"/>
              </w:rPr>
            </w:pPr>
            <w:r w:rsidRPr="00330782">
              <w:rPr>
                <w:i/>
                <w:color w:val="548DD4"/>
                <w:sz w:val="16"/>
                <w:szCs w:val="16"/>
                <w:lang w:val="en-US"/>
              </w:rPr>
              <w:t>This test shall insure that</w:t>
            </w:r>
            <w:r>
              <w:rPr>
                <w:i/>
                <w:color w:val="548DD4"/>
                <w:sz w:val="16"/>
                <w:szCs w:val="16"/>
                <w:lang w:val="en-US"/>
              </w:rPr>
              <w:t xml:space="preserve"> u</w:t>
            </w:r>
            <w:r w:rsidRPr="00330782">
              <w:rPr>
                <w:i/>
                <w:color w:val="548DD4"/>
                <w:sz w:val="16"/>
                <w:szCs w:val="16"/>
                <w:lang w:val="en-US"/>
              </w:rPr>
              <w:t xml:space="preserve">ser </w:t>
            </w:r>
            <w:r>
              <w:rPr>
                <w:i/>
                <w:color w:val="548DD4"/>
                <w:sz w:val="16"/>
                <w:szCs w:val="16"/>
                <w:lang w:val="en-US"/>
              </w:rPr>
              <w:t>can display results in a gantt chart, zoomable on the time axis.</w:t>
            </w:r>
          </w:p>
        </w:tc>
      </w:tr>
      <w:tr w:rsidR="00C23188" w:rsidRPr="00B17EAC" w:rsidTr="00147133">
        <w:tc>
          <w:tcPr>
            <w:tcW w:w="8613" w:type="dxa"/>
            <w:gridSpan w:val="5"/>
            <w:shd w:val="clear" w:color="auto" w:fill="A6A6A6"/>
          </w:tcPr>
          <w:p w:rsidR="00C23188" w:rsidRPr="00544FC8" w:rsidRDefault="00C23188" w:rsidP="00147133">
            <w:pPr>
              <w:spacing w:after="0"/>
              <w:rPr>
                <w:sz w:val="14"/>
                <w:szCs w:val="14"/>
              </w:rPr>
            </w:pPr>
            <w:r w:rsidRPr="005D1206">
              <w:rPr>
                <w:b/>
                <w:sz w:val="14"/>
                <w:szCs w:val="14"/>
              </w:rPr>
              <w:t>Inputs Specification</w:t>
            </w:r>
          </w:p>
        </w:tc>
      </w:tr>
      <w:tr w:rsidR="00C23188" w:rsidRPr="008C4ACA" w:rsidTr="00147133">
        <w:tc>
          <w:tcPr>
            <w:tcW w:w="8613" w:type="dxa"/>
            <w:gridSpan w:val="5"/>
            <w:shd w:val="clear" w:color="auto" w:fill="auto"/>
          </w:tcPr>
          <w:p w:rsidR="00C23188" w:rsidRPr="004A7054" w:rsidRDefault="00C23188" w:rsidP="00147133">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C23188" w:rsidRPr="00B17EAC" w:rsidTr="00147133">
        <w:tc>
          <w:tcPr>
            <w:tcW w:w="8613" w:type="dxa"/>
            <w:gridSpan w:val="5"/>
            <w:shd w:val="clear" w:color="auto" w:fill="A6A6A6"/>
          </w:tcPr>
          <w:p w:rsidR="00C23188" w:rsidRPr="00544FC8" w:rsidRDefault="00C23188" w:rsidP="00147133">
            <w:pPr>
              <w:spacing w:after="0"/>
              <w:rPr>
                <w:sz w:val="14"/>
                <w:szCs w:val="14"/>
              </w:rPr>
            </w:pPr>
            <w:r w:rsidRPr="005D1206">
              <w:rPr>
                <w:b/>
                <w:sz w:val="14"/>
                <w:szCs w:val="14"/>
              </w:rPr>
              <w:t>Outputs Specification</w:t>
            </w:r>
          </w:p>
        </w:tc>
      </w:tr>
      <w:tr w:rsidR="00C23188" w:rsidRPr="00B17EAC" w:rsidTr="00147133">
        <w:tc>
          <w:tcPr>
            <w:tcW w:w="8613" w:type="dxa"/>
            <w:gridSpan w:val="5"/>
            <w:shd w:val="clear" w:color="auto" w:fill="auto"/>
          </w:tcPr>
          <w:p w:rsidR="00C23188" w:rsidRPr="00544FC8" w:rsidRDefault="00C23188" w:rsidP="00147133">
            <w:pPr>
              <w:spacing w:after="0"/>
            </w:pPr>
            <w:r>
              <w:t>None</w:t>
            </w:r>
          </w:p>
        </w:tc>
      </w:tr>
      <w:tr w:rsidR="00C23188" w:rsidRPr="00B17EAC" w:rsidTr="00147133">
        <w:tc>
          <w:tcPr>
            <w:tcW w:w="8613" w:type="dxa"/>
            <w:gridSpan w:val="5"/>
            <w:shd w:val="clear" w:color="auto" w:fill="A6A6A6"/>
          </w:tcPr>
          <w:p w:rsidR="00C23188" w:rsidRPr="00544FC8" w:rsidRDefault="00C23188" w:rsidP="00147133">
            <w:pPr>
              <w:spacing w:after="0"/>
              <w:rPr>
                <w:sz w:val="14"/>
                <w:szCs w:val="14"/>
              </w:rPr>
            </w:pPr>
            <w:r>
              <w:rPr>
                <w:b/>
                <w:sz w:val="14"/>
                <w:szCs w:val="14"/>
              </w:rPr>
              <w:t>Environmental needs</w:t>
            </w:r>
          </w:p>
        </w:tc>
      </w:tr>
      <w:tr w:rsidR="00C23188" w:rsidRPr="00B17EAC" w:rsidTr="00147133">
        <w:tc>
          <w:tcPr>
            <w:tcW w:w="8613" w:type="dxa"/>
            <w:gridSpan w:val="5"/>
            <w:shd w:val="clear" w:color="auto" w:fill="auto"/>
          </w:tcPr>
          <w:p w:rsidR="00C23188" w:rsidRPr="009D7AA1" w:rsidRDefault="00C23188" w:rsidP="00147133">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C23188" w:rsidRPr="00B17EAC" w:rsidTr="00147133">
        <w:tc>
          <w:tcPr>
            <w:tcW w:w="8613" w:type="dxa"/>
            <w:gridSpan w:val="5"/>
            <w:shd w:val="clear" w:color="auto" w:fill="A6A6A6"/>
          </w:tcPr>
          <w:p w:rsidR="00C23188" w:rsidRPr="00544FC8" w:rsidRDefault="00C23188" w:rsidP="00147133">
            <w:pPr>
              <w:spacing w:after="0"/>
              <w:rPr>
                <w:sz w:val="14"/>
                <w:szCs w:val="14"/>
              </w:rPr>
            </w:pPr>
            <w:r w:rsidRPr="005D1206">
              <w:rPr>
                <w:b/>
                <w:sz w:val="14"/>
                <w:szCs w:val="14"/>
              </w:rPr>
              <w:t>Constraints</w:t>
            </w:r>
          </w:p>
        </w:tc>
      </w:tr>
      <w:tr w:rsidR="00C23188" w:rsidRPr="00B17EAC" w:rsidTr="00147133">
        <w:tc>
          <w:tcPr>
            <w:tcW w:w="8613" w:type="dxa"/>
            <w:gridSpan w:val="5"/>
            <w:shd w:val="clear" w:color="auto" w:fill="auto"/>
          </w:tcPr>
          <w:p w:rsidR="00C23188" w:rsidRPr="00544FC8" w:rsidRDefault="00C23188" w:rsidP="00147133">
            <w:pPr>
              <w:spacing w:after="0"/>
            </w:pPr>
          </w:p>
        </w:tc>
      </w:tr>
      <w:tr w:rsidR="00C23188" w:rsidRPr="00B17EAC" w:rsidTr="00147133">
        <w:tc>
          <w:tcPr>
            <w:tcW w:w="8613" w:type="dxa"/>
            <w:gridSpan w:val="5"/>
            <w:shd w:val="clear" w:color="auto" w:fill="A6A6A6"/>
          </w:tcPr>
          <w:p w:rsidR="00C23188" w:rsidRPr="00544FC8" w:rsidRDefault="00C23188" w:rsidP="00147133">
            <w:pPr>
              <w:spacing w:after="0"/>
              <w:rPr>
                <w:sz w:val="14"/>
                <w:szCs w:val="14"/>
              </w:rPr>
            </w:pPr>
            <w:r w:rsidRPr="005D1206">
              <w:rPr>
                <w:b/>
                <w:sz w:val="14"/>
                <w:szCs w:val="14"/>
              </w:rPr>
              <w:t>Dependencies</w:t>
            </w:r>
          </w:p>
        </w:tc>
      </w:tr>
      <w:tr w:rsidR="00C23188" w:rsidRPr="004E5884" w:rsidTr="00147133">
        <w:tc>
          <w:tcPr>
            <w:tcW w:w="8613" w:type="dxa"/>
            <w:gridSpan w:val="5"/>
            <w:shd w:val="clear" w:color="auto" w:fill="auto"/>
          </w:tcPr>
          <w:p w:rsidR="00C23188" w:rsidRPr="00EF5642" w:rsidRDefault="00C23188" w:rsidP="00147133">
            <w:pPr>
              <w:spacing w:after="0"/>
              <w:rPr>
                <w:i/>
                <w:color w:val="548DD4"/>
                <w:sz w:val="18"/>
                <w:szCs w:val="18"/>
              </w:rPr>
            </w:pPr>
            <w:r>
              <w:rPr>
                <w:i/>
                <w:color w:val="548DD4"/>
                <w:sz w:val="18"/>
                <w:szCs w:val="18"/>
              </w:rPr>
              <w:t>NGEO-WEBC-VTC-003</w:t>
            </w:r>
            <w:r w:rsidRPr="00801651">
              <w:rPr>
                <w:i/>
                <w:color w:val="548DD4"/>
                <w:sz w:val="18"/>
                <w:szCs w:val="18"/>
              </w:rPr>
              <w:t>0</w:t>
            </w:r>
          </w:p>
        </w:tc>
      </w:tr>
      <w:tr w:rsidR="00C23188" w:rsidRPr="00B17EAC" w:rsidTr="00147133">
        <w:tc>
          <w:tcPr>
            <w:tcW w:w="8613" w:type="dxa"/>
            <w:gridSpan w:val="5"/>
            <w:shd w:val="clear" w:color="auto" w:fill="A6A6A6"/>
          </w:tcPr>
          <w:p w:rsidR="00C23188" w:rsidRPr="00544FC8" w:rsidRDefault="00C23188" w:rsidP="00147133">
            <w:pPr>
              <w:spacing w:after="0"/>
              <w:rPr>
                <w:sz w:val="14"/>
                <w:szCs w:val="14"/>
              </w:rPr>
            </w:pPr>
            <w:r>
              <w:rPr>
                <w:b/>
                <w:sz w:val="14"/>
                <w:szCs w:val="14"/>
              </w:rPr>
              <w:t>Pass/Fail Criteria</w:t>
            </w:r>
          </w:p>
        </w:tc>
      </w:tr>
      <w:tr w:rsidR="00C23188" w:rsidRPr="00684484" w:rsidTr="00147133">
        <w:trPr>
          <w:trHeight w:val="258"/>
        </w:trPr>
        <w:tc>
          <w:tcPr>
            <w:tcW w:w="1809" w:type="dxa"/>
            <w:gridSpan w:val="2"/>
            <w:shd w:val="clear" w:color="auto" w:fill="auto"/>
            <w:vAlign w:val="center"/>
          </w:tcPr>
          <w:p w:rsidR="00C23188" w:rsidRPr="009B26D3" w:rsidRDefault="00C23188" w:rsidP="00C23188">
            <w:pPr>
              <w:spacing w:after="0"/>
              <w:rPr>
                <w:i/>
                <w:color w:val="548DD4"/>
                <w:sz w:val="16"/>
                <w:szCs w:val="16"/>
                <w:lang w:val="en-GB"/>
              </w:rPr>
            </w:pPr>
            <w:r>
              <w:rPr>
                <w:i/>
                <w:color w:val="548DD4"/>
                <w:sz w:val="16"/>
                <w:szCs w:val="16"/>
                <w:lang w:val="en-GB"/>
              </w:rPr>
              <w:t>NGEO-WEBC-PFC-0330</w:t>
            </w:r>
          </w:p>
        </w:tc>
        <w:tc>
          <w:tcPr>
            <w:tcW w:w="6804" w:type="dxa"/>
            <w:gridSpan w:val="3"/>
            <w:shd w:val="clear" w:color="auto" w:fill="auto"/>
            <w:vAlign w:val="center"/>
          </w:tcPr>
          <w:p w:rsidR="00C23188" w:rsidRPr="009B26D3" w:rsidRDefault="00C23188" w:rsidP="00147133">
            <w:pPr>
              <w:spacing w:after="0"/>
              <w:rPr>
                <w:color w:val="548DD4"/>
                <w:lang w:val="en-GB"/>
              </w:rPr>
            </w:pPr>
            <w:r>
              <w:rPr>
                <w:color w:val="548DD4"/>
                <w:lang w:val="en-GB"/>
              </w:rPr>
              <w:t>Results are displayed in a gantt chart</w:t>
            </w:r>
          </w:p>
        </w:tc>
      </w:tr>
      <w:tr w:rsidR="00C23188" w:rsidRPr="00684484" w:rsidTr="00147133">
        <w:trPr>
          <w:trHeight w:val="258"/>
        </w:trPr>
        <w:tc>
          <w:tcPr>
            <w:tcW w:w="1809" w:type="dxa"/>
            <w:gridSpan w:val="2"/>
            <w:shd w:val="clear" w:color="auto" w:fill="auto"/>
            <w:vAlign w:val="center"/>
          </w:tcPr>
          <w:p w:rsidR="00C23188" w:rsidRDefault="00C23188" w:rsidP="00C23188">
            <w:pPr>
              <w:spacing w:after="0"/>
              <w:rPr>
                <w:i/>
                <w:color w:val="548DD4"/>
                <w:sz w:val="16"/>
                <w:szCs w:val="16"/>
                <w:lang w:val="en-GB"/>
              </w:rPr>
            </w:pPr>
            <w:r>
              <w:rPr>
                <w:i/>
                <w:color w:val="548DD4"/>
                <w:sz w:val="16"/>
                <w:szCs w:val="16"/>
                <w:lang w:val="en-GB"/>
              </w:rPr>
              <w:t>NGEO-WEBC-PFC-0331</w:t>
            </w:r>
          </w:p>
        </w:tc>
        <w:tc>
          <w:tcPr>
            <w:tcW w:w="6804" w:type="dxa"/>
            <w:gridSpan w:val="3"/>
            <w:shd w:val="clear" w:color="auto" w:fill="auto"/>
            <w:vAlign w:val="center"/>
          </w:tcPr>
          <w:p w:rsidR="00C23188" w:rsidRDefault="00C23188" w:rsidP="00147133">
            <w:pPr>
              <w:spacing w:after="0"/>
              <w:rPr>
                <w:color w:val="548DD4"/>
                <w:lang w:val="en-GB"/>
              </w:rPr>
            </w:pPr>
            <w:r>
              <w:rPr>
                <w:color w:val="548DD4"/>
                <w:lang w:val="en-GB"/>
              </w:rPr>
              <w:t>All results are displayable using scroll bar</w:t>
            </w:r>
          </w:p>
        </w:tc>
      </w:tr>
      <w:tr w:rsidR="00C23188" w:rsidRPr="00A44929" w:rsidTr="00147133">
        <w:trPr>
          <w:trHeight w:val="258"/>
        </w:trPr>
        <w:tc>
          <w:tcPr>
            <w:tcW w:w="1809" w:type="dxa"/>
            <w:gridSpan w:val="2"/>
            <w:shd w:val="clear" w:color="auto" w:fill="auto"/>
            <w:vAlign w:val="center"/>
          </w:tcPr>
          <w:p w:rsidR="00C23188" w:rsidRDefault="00C23188" w:rsidP="00C23188">
            <w:pPr>
              <w:spacing w:after="0"/>
              <w:rPr>
                <w:i/>
                <w:color w:val="548DD4"/>
                <w:sz w:val="16"/>
                <w:szCs w:val="16"/>
                <w:lang w:val="en-GB"/>
              </w:rPr>
            </w:pPr>
            <w:r>
              <w:rPr>
                <w:i/>
                <w:color w:val="548DD4"/>
                <w:sz w:val="16"/>
                <w:szCs w:val="16"/>
                <w:lang w:val="en-GB"/>
              </w:rPr>
              <w:t>NGEO-WEBC-PFC-0332</w:t>
            </w:r>
          </w:p>
        </w:tc>
        <w:tc>
          <w:tcPr>
            <w:tcW w:w="6804" w:type="dxa"/>
            <w:gridSpan w:val="3"/>
            <w:shd w:val="clear" w:color="auto" w:fill="auto"/>
            <w:vAlign w:val="center"/>
          </w:tcPr>
          <w:p w:rsidR="00C23188" w:rsidRDefault="00C23188" w:rsidP="00147133">
            <w:pPr>
              <w:spacing w:after="0"/>
              <w:rPr>
                <w:color w:val="548DD4"/>
                <w:lang w:val="en-GB"/>
              </w:rPr>
            </w:pPr>
            <w:r>
              <w:rPr>
                <w:color w:val="548DD4"/>
                <w:lang w:val="en-GB"/>
              </w:rPr>
              <w:t>Gantt chart is zoomable on time axis</w:t>
            </w:r>
          </w:p>
        </w:tc>
      </w:tr>
    </w:tbl>
    <w:p w:rsidR="00E97960" w:rsidRPr="00695824" w:rsidRDefault="00E97960" w:rsidP="00330782">
      <w:pPr>
        <w:pStyle w:val="Titre2"/>
        <w:ind w:left="576"/>
      </w:pPr>
      <w:bookmarkStart w:id="287" w:name="_Toc421282855"/>
      <w:r w:rsidRPr="00695824">
        <w:t>Software Validation Test Procedures</w:t>
      </w:r>
      <w:bookmarkEnd w:id="287"/>
    </w:p>
    <w:p w:rsidR="00E97960" w:rsidRDefault="00E97960" w:rsidP="00330782">
      <w:pPr>
        <w:pStyle w:val="Titre3"/>
      </w:pPr>
      <w:bookmarkStart w:id="288" w:name="_Toc271824771"/>
      <w:bookmarkStart w:id="289" w:name="_Toc421282856"/>
      <w:r w:rsidRPr="007B2F94">
        <w:t>General</w:t>
      </w:r>
      <w:bookmarkEnd w:id="288"/>
      <w:bookmarkEnd w:id="289"/>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Paragraphedeliste"/>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Default="00592E7A" w:rsidP="001C6484">
      <w:pPr>
        <w:pStyle w:val="Paragraphedeliste"/>
        <w:numPr>
          <w:ilvl w:val="0"/>
          <w:numId w:val="11"/>
        </w:numPr>
      </w:pPr>
      <w:r w:rsidRPr="00AF3B73">
        <w:t xml:space="preserve">&lt;Title&gt; Title of the Test </w:t>
      </w:r>
      <w:r>
        <w:t>Procedure</w:t>
      </w:r>
    </w:p>
    <w:p w:rsidR="00661771" w:rsidRPr="00AF3B73" w:rsidRDefault="00661771" w:rsidP="00330782">
      <w:pPr>
        <w:pStyle w:val="NormalStep"/>
      </w:pPr>
    </w:p>
    <w:p w:rsidR="001D075D" w:rsidRDefault="001D075D" w:rsidP="00330782">
      <w:pPr>
        <w:pStyle w:val="Titre3"/>
      </w:pPr>
      <w:bookmarkStart w:id="290" w:name="_Toc421282857"/>
      <w:r>
        <w:t>NGEO-</w:t>
      </w:r>
      <w:r w:rsidR="005E1E95">
        <w:t>WEBC</w:t>
      </w:r>
      <w:r>
        <w:t>-VTP-</w:t>
      </w:r>
      <w:r w:rsidR="00D90FF0">
        <w:t>0010:</w:t>
      </w:r>
      <w:r w:rsidR="00151A02">
        <w:t xml:space="preserve"> Installation of Web Client</w:t>
      </w:r>
      <w:bookmarkEnd w:id="2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330782">
        <w:tc>
          <w:tcPr>
            <w:tcW w:w="8613" w:type="dxa"/>
            <w:gridSpan w:val="7"/>
            <w:tcBorders>
              <w:bottom w:val="single" w:sz="8" w:space="0" w:color="auto"/>
            </w:tcBorders>
            <w:shd w:val="clear" w:color="auto" w:fill="auto"/>
          </w:tcPr>
          <w:p w:rsidR="009430BD" w:rsidRPr="004E5884" w:rsidRDefault="009430BD" w:rsidP="00614913">
            <w:pPr>
              <w:spacing w:after="0"/>
              <w:rPr>
                <w:lang w:val="en-US"/>
              </w:rPr>
            </w:pPr>
            <w:r>
              <w:rPr>
                <w:lang w:val="en-US"/>
              </w:rPr>
              <w:t>None</w:t>
            </w:r>
          </w:p>
        </w:tc>
      </w:tr>
      <w:tr w:rsidR="009430BD" w:rsidRPr="00544FC8" w:rsidTr="00330782">
        <w:tc>
          <w:tcPr>
            <w:tcW w:w="865" w:type="dxa"/>
            <w:tcBorders>
              <w:top w:val="single" w:sz="8" w:space="0" w:color="auto"/>
              <w:left w:val="single" w:sz="8" w:space="0" w:color="auto"/>
              <w:bottom w:val="single" w:sz="6" w:space="0" w:color="auto"/>
            </w:tcBorders>
            <w:shd w:val="clear" w:color="auto" w:fill="A6A6A6"/>
          </w:tcPr>
          <w:p w:rsidR="009430BD" w:rsidRPr="00544FC8" w:rsidRDefault="009430BD" w:rsidP="00DC4D99">
            <w:pPr>
              <w:spacing w:after="0"/>
              <w:jc w:val="center"/>
              <w:rPr>
                <w:b/>
                <w:sz w:val="14"/>
                <w:szCs w:val="14"/>
              </w:rPr>
            </w:pPr>
            <w:r w:rsidRPr="00544FC8">
              <w:rPr>
                <w:b/>
                <w:sz w:val="14"/>
                <w:szCs w:val="14"/>
              </w:rPr>
              <w:lastRenderedPageBreak/>
              <w:t>Step</w:t>
            </w:r>
          </w:p>
        </w:tc>
        <w:tc>
          <w:tcPr>
            <w:tcW w:w="3499" w:type="dxa"/>
            <w:gridSpan w:val="3"/>
            <w:tcBorders>
              <w:top w:val="single" w:sz="8" w:space="0" w:color="auto"/>
              <w:bottom w:val="single" w:sz="6" w:space="0" w:color="auto"/>
            </w:tcBorders>
            <w:shd w:val="clear" w:color="auto" w:fill="A6A6A6"/>
          </w:tcPr>
          <w:p w:rsidR="009430BD" w:rsidRPr="00544FC8" w:rsidRDefault="009430B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9430BD" w:rsidRPr="00544FC8" w:rsidRDefault="009430B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9430BD" w:rsidRPr="00544FC8" w:rsidRDefault="009430BD">
            <w:pPr>
              <w:spacing w:after="0"/>
              <w:jc w:val="center"/>
              <w:rPr>
                <w:b/>
                <w:sz w:val="14"/>
                <w:szCs w:val="14"/>
              </w:rPr>
            </w:pPr>
            <w:r w:rsidRPr="00544FC8">
              <w:rPr>
                <w:b/>
                <w:sz w:val="14"/>
                <w:szCs w:val="14"/>
              </w:rPr>
              <w:t>Pass/Fail Criteria Id</w:t>
            </w:r>
          </w:p>
        </w:tc>
      </w:tr>
      <w:tr w:rsidR="009430BD"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9430BD" w:rsidRPr="003C0A28" w:rsidRDefault="009430BD" w:rsidP="00DC4D99">
            <w:pPr>
              <w:spacing w:after="0"/>
              <w:jc w:val="center"/>
              <w:rPr>
                <w:rFonts w:cstheme="minorHAnsi"/>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9430BD" w:rsidRPr="00057FF1" w:rsidRDefault="009430BD"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tcBorders>
              <w:top w:val="single" w:sz="6" w:space="0" w:color="auto"/>
              <w:bottom w:val="single" w:sz="6" w:space="0" w:color="auto"/>
            </w:tcBorders>
            <w:shd w:val="clear" w:color="auto" w:fill="auto"/>
          </w:tcPr>
          <w:p w:rsidR="009430BD" w:rsidRPr="00057FF1" w:rsidRDefault="009430BD" w:rsidP="00DC4D99">
            <w:pPr>
              <w:spacing w:after="0"/>
              <w:rPr>
                <w:rFonts w:cstheme="minorHAnsi"/>
                <w:lang w:val="en-US"/>
              </w:rPr>
            </w:pPr>
            <w:r w:rsidRPr="003C0A28">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9430BD" w:rsidRPr="003C0A28" w:rsidRDefault="009430BD">
            <w:pPr>
              <w:spacing w:after="0"/>
              <w:jc w:val="center"/>
              <w:rPr>
                <w:rFonts w:cstheme="minorHAnsi"/>
                <w:i/>
                <w:sz w:val="14"/>
                <w:szCs w:val="14"/>
              </w:rPr>
            </w:pPr>
          </w:p>
        </w:tc>
      </w:tr>
      <w:tr w:rsidR="00874C7A"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874C7A" w:rsidRPr="003C0A28" w:rsidRDefault="00874C7A"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8" w:space="0" w:color="auto"/>
            </w:tcBorders>
            <w:shd w:val="clear" w:color="auto" w:fill="auto"/>
          </w:tcPr>
          <w:p w:rsidR="00874C7A" w:rsidRDefault="00874C7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tcBorders>
              <w:top w:val="single" w:sz="6" w:space="0" w:color="auto"/>
              <w:bottom w:val="single" w:sz="8" w:space="0" w:color="auto"/>
            </w:tcBorders>
            <w:shd w:val="clear" w:color="auto" w:fill="auto"/>
          </w:tcPr>
          <w:p w:rsidR="00874C7A" w:rsidRPr="003C0A28" w:rsidRDefault="00874C7A" w:rsidP="00DC4D99">
            <w:pPr>
              <w:spacing w:after="0"/>
              <w:rPr>
                <w:rFonts w:cstheme="minorHAnsi"/>
                <w:lang w:val="en-US"/>
              </w:rPr>
            </w:pPr>
          </w:p>
        </w:tc>
        <w:tc>
          <w:tcPr>
            <w:tcW w:w="1559" w:type="dxa"/>
            <w:tcBorders>
              <w:top w:val="single" w:sz="6" w:space="0" w:color="auto"/>
              <w:bottom w:val="single" w:sz="8" w:space="0" w:color="auto"/>
              <w:right w:val="single" w:sz="8" w:space="0" w:color="auto"/>
            </w:tcBorders>
            <w:shd w:val="clear" w:color="auto" w:fill="auto"/>
            <w:vAlign w:val="center"/>
          </w:tcPr>
          <w:p w:rsidR="00874C7A" w:rsidRPr="00EF1260" w:rsidRDefault="00874C7A">
            <w:pPr>
              <w:spacing w:after="0"/>
              <w:jc w:val="center"/>
              <w:rPr>
                <w:rFonts w:cstheme="minorHAnsi"/>
                <w:i/>
                <w:sz w:val="14"/>
                <w:szCs w:val="14"/>
              </w:rPr>
            </w:pPr>
            <w:r w:rsidRPr="00EF1260">
              <w:rPr>
                <w:rFonts w:cstheme="minorHAnsi"/>
                <w:i/>
                <w:sz w:val="14"/>
                <w:szCs w:val="14"/>
              </w:rPr>
              <w:t>NGEO-WEBC-PFC-0010</w:t>
            </w:r>
          </w:p>
        </w:tc>
      </w:tr>
    </w:tbl>
    <w:p w:rsidR="005760DC" w:rsidRDefault="005760DC" w:rsidP="00330782">
      <w:pPr>
        <w:pStyle w:val="Titre3"/>
      </w:pPr>
      <w:bookmarkStart w:id="291" w:name="_Toc421282858"/>
      <w:r>
        <w:t>NGEO-WEBC-VTP-0015: Home page check</w:t>
      </w:r>
      <w:bookmarkEnd w:id="29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w:t>
            </w:r>
            <w:r w:rsidR="009860B3">
              <w:rPr>
                <w:i/>
                <w:color w:val="548DD4"/>
                <w:sz w:val="16"/>
                <w:szCs w:val="16"/>
              </w:rPr>
              <w:t>5</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A81DE0" w:rsidP="00C87D7A">
            <w:pPr>
              <w:spacing w:after="0"/>
              <w:rPr>
                <w:i/>
                <w:color w:val="548DD4"/>
                <w:sz w:val="16"/>
                <w:szCs w:val="16"/>
                <w:lang w:val="en-US"/>
              </w:rPr>
            </w:pPr>
            <w:r>
              <w:rPr>
                <w:i/>
                <w:color w:val="548DD4"/>
                <w:sz w:val="16"/>
                <w:szCs w:val="16"/>
                <w:lang w:val="en-US"/>
              </w:rPr>
              <w:t>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330782">
        <w:tc>
          <w:tcPr>
            <w:tcW w:w="8613" w:type="dxa"/>
            <w:gridSpan w:val="7"/>
            <w:tcBorders>
              <w:bottom w:val="single" w:sz="8" w:space="0" w:color="auto"/>
            </w:tcBorders>
            <w:shd w:val="clear" w:color="auto" w:fill="auto"/>
          </w:tcPr>
          <w:p w:rsidR="005760DC" w:rsidRPr="004E5884" w:rsidRDefault="005760DC" w:rsidP="00C87D7A">
            <w:pPr>
              <w:spacing w:after="0"/>
              <w:rPr>
                <w:lang w:val="en-US"/>
              </w:rPr>
            </w:pPr>
            <w:r>
              <w:rPr>
                <w:lang w:val="en-US"/>
              </w:rPr>
              <w:t>None</w:t>
            </w:r>
          </w:p>
        </w:tc>
      </w:tr>
      <w:tr w:rsidR="005760DC"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5760DC" w:rsidRPr="00544FC8" w:rsidRDefault="005760DC"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5760DC" w:rsidRPr="00544FC8" w:rsidRDefault="005760D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5760DC" w:rsidRPr="00544FC8" w:rsidRDefault="005760D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5760DC" w:rsidRPr="00544FC8" w:rsidRDefault="005760DC">
            <w:pPr>
              <w:spacing w:after="0"/>
              <w:jc w:val="center"/>
              <w:rPr>
                <w:b/>
                <w:sz w:val="14"/>
                <w:szCs w:val="14"/>
              </w:rPr>
            </w:pPr>
            <w:r w:rsidRPr="00544FC8">
              <w:rPr>
                <w:b/>
                <w:sz w:val="14"/>
                <w:szCs w:val="14"/>
              </w:rPr>
              <w:t>Pass/Fail Criteria Id</w:t>
            </w:r>
          </w:p>
        </w:tc>
      </w:tr>
      <w:tr w:rsidR="005F658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F658E" w:rsidRPr="003C0A28" w:rsidRDefault="005F658E" w:rsidP="00DC4D99">
            <w:pPr>
              <w:spacing w:after="0"/>
              <w:jc w:val="center"/>
              <w:rPr>
                <w:rFonts w:cstheme="minorHAnsi"/>
                <w:i/>
                <w:sz w:val="14"/>
                <w:szCs w:val="14"/>
              </w:rPr>
            </w:pPr>
            <w:r>
              <w:rPr>
                <w:rFonts w:cstheme="minorHAnsi"/>
                <w:i/>
                <w:sz w:val="14"/>
                <w:szCs w:val="14"/>
              </w:rPr>
              <w:t>Step-10</w:t>
            </w:r>
          </w:p>
        </w:tc>
        <w:tc>
          <w:tcPr>
            <w:tcW w:w="3499" w:type="dxa"/>
            <w:gridSpan w:val="3"/>
            <w:tcBorders>
              <w:top w:val="single" w:sz="6" w:space="0" w:color="auto"/>
              <w:bottom w:val="single" w:sz="6" w:space="0" w:color="auto"/>
            </w:tcBorders>
            <w:shd w:val="clear" w:color="auto" w:fill="auto"/>
            <w:vAlign w:val="center"/>
          </w:tcPr>
          <w:p w:rsidR="005F658E" w:rsidRDefault="005F658E"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Load the web application in the browser</w:t>
            </w:r>
          </w:p>
        </w:tc>
        <w:tc>
          <w:tcPr>
            <w:tcW w:w="2690" w:type="dxa"/>
            <w:gridSpan w:val="2"/>
            <w:tcBorders>
              <w:top w:val="single" w:sz="6" w:space="0" w:color="auto"/>
              <w:bottom w:val="single" w:sz="6" w:space="0" w:color="auto"/>
            </w:tcBorders>
            <w:shd w:val="clear" w:color="auto" w:fill="auto"/>
            <w:vAlign w:val="center"/>
          </w:tcPr>
          <w:p w:rsidR="005F658E" w:rsidRPr="001E5F9E" w:rsidRDefault="005F658E" w:rsidP="00DC4D99">
            <w:pPr>
              <w:spacing w:after="0"/>
              <w:rPr>
                <w:rFonts w:cstheme="minorHAnsi"/>
                <w:lang w:val="en-GB"/>
              </w:rPr>
            </w:pPr>
            <w:r>
              <w:rPr>
                <w:rFonts w:cstheme="minorHAnsi"/>
                <w:lang w:val="en-GB"/>
              </w:rPr>
              <w:t>Check loading takes less than 3 seconds</w:t>
            </w:r>
            <w:r w:rsidR="004E58FB">
              <w:rPr>
                <w:rFonts w:cstheme="minorHAnsi"/>
                <w:lang w:val="en-GB"/>
              </w:rPr>
              <w:t>. The Home page is displayed</w:t>
            </w:r>
            <w:r w:rsidR="002866A0">
              <w:rPr>
                <w:rFonts w:cstheme="minorHAnsi"/>
                <w:lang w:val="en-GB"/>
              </w:rPr>
              <w:t xml:space="preserve"> with a </w:t>
            </w:r>
            <w:r w:rsidR="00A67A35">
              <w:rPr>
                <w:rFonts w:cstheme="minorHAnsi"/>
                <w:lang w:val="en-GB"/>
              </w:rPr>
              <w:t>brief presentation</w:t>
            </w:r>
            <w:r w:rsidR="002866A0">
              <w:rPr>
                <w:rFonts w:cstheme="minorHAnsi"/>
                <w:lang w:val="en-GB"/>
              </w:rPr>
              <w:t xml:space="preserve"> of ngEO.</w:t>
            </w:r>
          </w:p>
        </w:tc>
        <w:tc>
          <w:tcPr>
            <w:tcW w:w="1559" w:type="dxa"/>
            <w:tcBorders>
              <w:top w:val="single" w:sz="6" w:space="0" w:color="auto"/>
              <w:bottom w:val="single" w:sz="6" w:space="0" w:color="auto"/>
              <w:right w:val="single" w:sz="8" w:space="0" w:color="auto"/>
            </w:tcBorders>
            <w:shd w:val="clear" w:color="auto" w:fill="auto"/>
            <w:vAlign w:val="center"/>
          </w:tcPr>
          <w:p w:rsidR="005F658E" w:rsidRDefault="005F658E">
            <w:pPr>
              <w:spacing w:after="0"/>
              <w:jc w:val="center"/>
              <w:rPr>
                <w:rFonts w:cstheme="minorHAnsi"/>
                <w:i/>
                <w:sz w:val="14"/>
                <w:szCs w:val="14"/>
              </w:rPr>
            </w:pPr>
            <w:r>
              <w:rPr>
                <w:rFonts w:cstheme="minorHAnsi"/>
                <w:i/>
                <w:sz w:val="14"/>
                <w:szCs w:val="14"/>
              </w:rPr>
              <w:t>NGEO-WEBC-PFC-0015</w:t>
            </w:r>
          </w:p>
        </w:tc>
      </w:tr>
      <w:tr w:rsidR="003F199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F199E" w:rsidRDefault="003F199E"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vAlign w:val="center"/>
          </w:tcPr>
          <w:p w:rsidR="003F199E" w:rsidRDefault="003F199E"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‘Data Services Area’ menu entry in the toolbar.</w:t>
            </w:r>
          </w:p>
        </w:tc>
        <w:tc>
          <w:tcPr>
            <w:tcW w:w="2690" w:type="dxa"/>
            <w:gridSpan w:val="2"/>
            <w:tcBorders>
              <w:top w:val="single" w:sz="6" w:space="0" w:color="auto"/>
              <w:bottom w:val="single" w:sz="6" w:space="0" w:color="auto"/>
            </w:tcBorders>
            <w:shd w:val="clear" w:color="auto" w:fill="auto"/>
            <w:vAlign w:val="center"/>
          </w:tcPr>
          <w:p w:rsidR="003F199E" w:rsidRDefault="003F199E" w:rsidP="00DC4D99">
            <w:pPr>
              <w:spacing w:after="0"/>
              <w:rPr>
                <w:rFonts w:cstheme="minorHAnsi"/>
                <w:lang w:val="en-GB"/>
              </w:rPr>
            </w:pPr>
            <w:r>
              <w:rPr>
                <w:rFonts w:cstheme="minorHAnsi"/>
                <w:lang w:val="en-GB"/>
              </w:rPr>
              <w:t>The Data services area is displayed</w:t>
            </w:r>
          </w:p>
        </w:tc>
        <w:tc>
          <w:tcPr>
            <w:tcW w:w="1559" w:type="dxa"/>
            <w:tcBorders>
              <w:top w:val="single" w:sz="6" w:space="0" w:color="auto"/>
              <w:bottom w:val="single" w:sz="6" w:space="0" w:color="auto"/>
              <w:right w:val="single" w:sz="8" w:space="0" w:color="auto"/>
            </w:tcBorders>
            <w:shd w:val="clear" w:color="auto" w:fill="auto"/>
            <w:vAlign w:val="center"/>
          </w:tcPr>
          <w:p w:rsidR="003F199E" w:rsidRPr="00A67A35" w:rsidRDefault="003F199E">
            <w:pPr>
              <w:spacing w:after="0"/>
              <w:jc w:val="center"/>
              <w:rPr>
                <w:rFonts w:cstheme="minorHAnsi"/>
                <w:i/>
                <w:sz w:val="14"/>
                <w:szCs w:val="14"/>
                <w:lang w:val="en-GB"/>
              </w:rPr>
            </w:pPr>
          </w:p>
        </w:tc>
      </w:tr>
      <w:tr w:rsidR="001A4084"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A4084" w:rsidRPr="003C0A28" w:rsidRDefault="001A4084" w:rsidP="00DC4D99">
            <w:pPr>
              <w:spacing w:after="0"/>
              <w:jc w:val="center"/>
              <w:rPr>
                <w:rFonts w:cstheme="minorHAnsi"/>
                <w:i/>
                <w:sz w:val="14"/>
                <w:szCs w:val="14"/>
              </w:rPr>
            </w:pPr>
            <w:r w:rsidRPr="003C0A28">
              <w:rPr>
                <w:rFonts w:cstheme="minorHAnsi"/>
                <w:i/>
                <w:sz w:val="14"/>
                <w:szCs w:val="14"/>
              </w:rPr>
              <w:t>Step-</w:t>
            </w:r>
            <w:r w:rsidR="0085054E">
              <w:rPr>
                <w:rFonts w:cstheme="minorHAnsi"/>
                <w:i/>
                <w:sz w:val="14"/>
                <w:szCs w:val="14"/>
              </w:rPr>
              <w:t>3</w:t>
            </w:r>
            <w:r w:rsidR="0085054E" w:rsidRPr="003C0A28">
              <w:rPr>
                <w:rFonts w:cstheme="minorHAnsi"/>
                <w:i/>
                <w:sz w:val="14"/>
                <w:szCs w:val="14"/>
              </w:rPr>
              <w:t>0</w:t>
            </w:r>
          </w:p>
        </w:tc>
        <w:tc>
          <w:tcPr>
            <w:tcW w:w="3499" w:type="dxa"/>
            <w:gridSpan w:val="3"/>
            <w:tcBorders>
              <w:top w:val="single" w:sz="6" w:space="0" w:color="auto"/>
              <w:bottom w:val="single" w:sz="6" w:space="0" w:color="auto"/>
            </w:tcBorders>
            <w:shd w:val="clear" w:color="auto" w:fill="auto"/>
            <w:vAlign w:val="center"/>
          </w:tcPr>
          <w:p w:rsidR="001A4084" w:rsidRPr="00057FF1" w:rsidRDefault="001A4084"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Click on the </w:t>
            </w:r>
            <w:r w:rsidR="003F199E">
              <w:rPr>
                <w:rFonts w:asciiTheme="minorHAnsi" w:hAnsiTheme="minorHAnsi" w:cstheme="minorHAnsi"/>
                <w:sz w:val="22"/>
                <w:szCs w:val="22"/>
              </w:rPr>
              <w:t>‘</w:t>
            </w:r>
            <w:r>
              <w:rPr>
                <w:rFonts w:asciiTheme="minorHAnsi" w:hAnsiTheme="minorHAnsi" w:cstheme="minorHAnsi"/>
                <w:sz w:val="22"/>
                <w:szCs w:val="22"/>
              </w:rPr>
              <w:t>Datasets</w:t>
            </w:r>
            <w:r w:rsidR="003F199E">
              <w:rPr>
                <w:rFonts w:asciiTheme="minorHAnsi" w:hAnsiTheme="minorHAnsi" w:cstheme="minorHAnsi"/>
                <w:sz w:val="22"/>
                <w:szCs w:val="22"/>
              </w:rPr>
              <w:t>’</w:t>
            </w:r>
            <w:r>
              <w:rPr>
                <w:rFonts w:asciiTheme="minorHAnsi" w:hAnsiTheme="minorHAnsi" w:cstheme="minorHAnsi"/>
                <w:sz w:val="22"/>
                <w:szCs w:val="22"/>
              </w:rPr>
              <w:t xml:space="preserve"> button in the toolbar and select a dataset to activate the search button.</w:t>
            </w:r>
          </w:p>
        </w:tc>
        <w:tc>
          <w:tcPr>
            <w:tcW w:w="2690" w:type="dxa"/>
            <w:gridSpan w:val="2"/>
            <w:tcBorders>
              <w:top w:val="single" w:sz="6" w:space="0" w:color="auto"/>
              <w:bottom w:val="single" w:sz="6" w:space="0" w:color="auto"/>
            </w:tcBorders>
            <w:shd w:val="clear" w:color="auto" w:fill="auto"/>
            <w:vAlign w:val="center"/>
          </w:tcPr>
          <w:p w:rsidR="001A4084" w:rsidRPr="00057FF1" w:rsidRDefault="001A4084" w:rsidP="00DC4D99">
            <w:pPr>
              <w:spacing w:after="0"/>
              <w:rPr>
                <w:rFonts w:cstheme="minorHAnsi"/>
                <w:lang w:val="en-US"/>
              </w:rPr>
            </w:pPr>
            <w:r w:rsidRPr="001E5F9E">
              <w:rPr>
                <w:rFonts w:cstheme="minorHAnsi"/>
                <w:lang w:val="en-GB"/>
              </w:rPr>
              <w:t xml:space="preserve">The datasets widget is opened and the </w:t>
            </w:r>
            <w:r>
              <w:rPr>
                <w:rFonts w:cstheme="minorHAnsi"/>
                <w:lang w:val="en-GB"/>
              </w:rPr>
              <w:t>search button is activated.</w:t>
            </w:r>
          </w:p>
        </w:tc>
        <w:tc>
          <w:tcPr>
            <w:tcW w:w="1559" w:type="dxa"/>
            <w:tcBorders>
              <w:top w:val="single" w:sz="6" w:space="0" w:color="auto"/>
              <w:bottom w:val="single" w:sz="6" w:space="0" w:color="auto"/>
              <w:right w:val="single" w:sz="8" w:space="0" w:color="auto"/>
            </w:tcBorders>
            <w:shd w:val="clear" w:color="auto" w:fill="auto"/>
            <w:vAlign w:val="center"/>
          </w:tcPr>
          <w:p w:rsidR="001A4084" w:rsidRPr="003C0A28" w:rsidRDefault="001A4084">
            <w:pPr>
              <w:spacing w:after="0"/>
              <w:jc w:val="center"/>
              <w:rPr>
                <w:rFonts w:cstheme="minorHAnsi"/>
                <w:i/>
                <w:sz w:val="14"/>
                <w:szCs w:val="14"/>
              </w:rPr>
            </w:pPr>
            <w:r>
              <w:rPr>
                <w:rFonts w:cstheme="minorHAnsi"/>
                <w:i/>
                <w:sz w:val="14"/>
                <w:szCs w:val="14"/>
              </w:rPr>
              <w:t>NGEO-WEBC-PFC-001</w:t>
            </w:r>
            <w:r w:rsidR="004C2E2F">
              <w:rPr>
                <w:rFonts w:cstheme="minorHAnsi"/>
                <w:i/>
                <w:sz w:val="14"/>
                <w:szCs w:val="14"/>
              </w:rPr>
              <w:t>6</w:t>
            </w:r>
          </w:p>
        </w:tc>
      </w:tr>
      <w:tr w:rsidR="001A4084"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A4084" w:rsidRPr="003C0A28" w:rsidRDefault="001A4084" w:rsidP="00DC4D99">
            <w:pPr>
              <w:spacing w:after="0"/>
              <w:jc w:val="center"/>
              <w:rPr>
                <w:rFonts w:cstheme="minorHAnsi"/>
                <w:i/>
                <w:sz w:val="14"/>
                <w:szCs w:val="14"/>
              </w:rPr>
            </w:pPr>
            <w:r>
              <w:rPr>
                <w:rFonts w:cstheme="minorHAnsi"/>
                <w:i/>
                <w:sz w:val="14"/>
                <w:szCs w:val="14"/>
              </w:rPr>
              <w:t>Step-</w:t>
            </w:r>
            <w:r w:rsidR="0085054E">
              <w:rPr>
                <w:rFonts w:cstheme="minorHAnsi"/>
                <w:i/>
                <w:sz w:val="14"/>
                <w:szCs w:val="14"/>
              </w:rPr>
              <w:t>4</w:t>
            </w:r>
            <w:r w:rsidR="005F658E" w:rsidRPr="003C0A28">
              <w:rPr>
                <w:rFonts w:cstheme="minorHAnsi"/>
                <w:i/>
                <w:sz w:val="14"/>
                <w:szCs w:val="14"/>
              </w:rPr>
              <w:t>0</w:t>
            </w:r>
          </w:p>
        </w:tc>
        <w:tc>
          <w:tcPr>
            <w:tcW w:w="3499" w:type="dxa"/>
            <w:gridSpan w:val="3"/>
            <w:tcBorders>
              <w:top w:val="single" w:sz="6" w:space="0" w:color="auto"/>
              <w:bottom w:val="single" w:sz="6" w:space="0" w:color="auto"/>
            </w:tcBorders>
            <w:shd w:val="clear" w:color="auto" w:fill="auto"/>
            <w:vAlign w:val="center"/>
          </w:tcPr>
          <w:p w:rsidR="001A4084" w:rsidRDefault="001A4084"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to open the search widget </w:t>
            </w:r>
          </w:p>
        </w:tc>
        <w:tc>
          <w:tcPr>
            <w:tcW w:w="2690" w:type="dxa"/>
            <w:gridSpan w:val="2"/>
            <w:tcBorders>
              <w:top w:val="single" w:sz="6" w:space="0" w:color="auto"/>
              <w:bottom w:val="single" w:sz="6" w:space="0" w:color="auto"/>
            </w:tcBorders>
            <w:shd w:val="clear" w:color="auto" w:fill="auto"/>
            <w:vAlign w:val="center"/>
          </w:tcPr>
          <w:p w:rsidR="001A4084" w:rsidRPr="003C0A28" w:rsidRDefault="001A4084" w:rsidP="00DC4D99">
            <w:pPr>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tcBorders>
              <w:top w:val="single" w:sz="6" w:space="0" w:color="auto"/>
              <w:bottom w:val="single" w:sz="6" w:space="0" w:color="auto"/>
              <w:right w:val="single" w:sz="8" w:space="0" w:color="auto"/>
            </w:tcBorders>
            <w:shd w:val="clear" w:color="auto" w:fill="auto"/>
            <w:vAlign w:val="center"/>
          </w:tcPr>
          <w:p w:rsidR="001A4084" w:rsidRDefault="001A4084">
            <w:pPr>
              <w:spacing w:after="0"/>
              <w:jc w:val="center"/>
              <w:rPr>
                <w:rFonts w:cstheme="minorHAnsi"/>
                <w:i/>
                <w:sz w:val="14"/>
                <w:szCs w:val="14"/>
              </w:rPr>
            </w:pPr>
            <w:r>
              <w:rPr>
                <w:rFonts w:cstheme="minorHAnsi"/>
                <w:i/>
                <w:sz w:val="14"/>
                <w:szCs w:val="14"/>
              </w:rPr>
              <w:t>NGEO-WEBC-PFC-</w:t>
            </w:r>
            <w:r w:rsidR="004C2E2F">
              <w:rPr>
                <w:rFonts w:cstheme="minorHAnsi"/>
                <w:i/>
                <w:sz w:val="14"/>
                <w:szCs w:val="14"/>
              </w:rPr>
              <w:t>0016</w:t>
            </w:r>
          </w:p>
        </w:tc>
      </w:tr>
      <w:tr w:rsidR="005760D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760DC" w:rsidRPr="003C0A28" w:rsidRDefault="005760DC" w:rsidP="00DC4D99">
            <w:pPr>
              <w:spacing w:after="0"/>
              <w:jc w:val="center"/>
              <w:rPr>
                <w:rFonts w:cstheme="minorHAnsi"/>
                <w:i/>
                <w:sz w:val="14"/>
                <w:szCs w:val="14"/>
              </w:rPr>
            </w:pPr>
            <w:r>
              <w:rPr>
                <w:rFonts w:cstheme="minorHAnsi"/>
                <w:i/>
                <w:sz w:val="14"/>
                <w:szCs w:val="14"/>
              </w:rPr>
              <w:t xml:space="preserve">Step </w:t>
            </w:r>
            <w:r w:rsidR="0085054E">
              <w:rPr>
                <w:rFonts w:cstheme="minorHAnsi"/>
                <w:i/>
                <w:sz w:val="14"/>
                <w:szCs w:val="14"/>
              </w:rPr>
              <w:t>50</w:t>
            </w:r>
          </w:p>
        </w:tc>
        <w:tc>
          <w:tcPr>
            <w:tcW w:w="3499" w:type="dxa"/>
            <w:gridSpan w:val="3"/>
            <w:tcBorders>
              <w:top w:val="single" w:sz="6" w:space="0" w:color="auto"/>
              <w:bottom w:val="single" w:sz="6" w:space="0" w:color="auto"/>
            </w:tcBorders>
            <w:shd w:val="clear" w:color="auto" w:fill="auto"/>
          </w:tcPr>
          <w:p w:rsidR="005760DC" w:rsidRDefault="005760DC"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tcBorders>
              <w:top w:val="single" w:sz="6" w:space="0" w:color="auto"/>
              <w:bottom w:val="single" w:sz="6" w:space="0" w:color="auto"/>
            </w:tcBorders>
            <w:shd w:val="clear" w:color="auto" w:fill="auto"/>
          </w:tcPr>
          <w:p w:rsidR="005760DC" w:rsidRPr="008C18FD" w:rsidRDefault="005760DC" w:rsidP="00DC4D99">
            <w:pPr>
              <w:spacing w:after="0"/>
              <w:rPr>
                <w:rFonts w:cstheme="minorHAnsi"/>
                <w:lang w:val="en-GB"/>
              </w:rPr>
            </w:pPr>
            <w:r>
              <w:rPr>
                <w:rFonts w:cstheme="minorHAnsi"/>
                <w:lang w:val="en-GB"/>
              </w:rPr>
              <w:t>A My Account page should open</w:t>
            </w:r>
          </w:p>
        </w:tc>
        <w:tc>
          <w:tcPr>
            <w:tcW w:w="1559" w:type="dxa"/>
            <w:tcBorders>
              <w:top w:val="single" w:sz="6" w:space="0" w:color="auto"/>
              <w:bottom w:val="single" w:sz="6" w:space="0" w:color="auto"/>
              <w:right w:val="single" w:sz="8" w:space="0" w:color="auto"/>
            </w:tcBorders>
            <w:shd w:val="clear" w:color="auto" w:fill="auto"/>
            <w:vAlign w:val="center"/>
          </w:tcPr>
          <w:p w:rsidR="005760DC" w:rsidRDefault="005760DC">
            <w:pPr>
              <w:spacing w:after="0"/>
              <w:jc w:val="center"/>
              <w:rPr>
                <w:rFonts w:cstheme="minorHAnsi"/>
                <w:i/>
                <w:sz w:val="14"/>
                <w:szCs w:val="14"/>
              </w:rPr>
            </w:pPr>
            <w:r>
              <w:rPr>
                <w:rFonts w:cstheme="minorHAnsi"/>
                <w:i/>
                <w:sz w:val="14"/>
                <w:szCs w:val="14"/>
              </w:rPr>
              <w:t>NGEO-WEBC-PFC-</w:t>
            </w:r>
            <w:r w:rsidR="004C2E2F">
              <w:rPr>
                <w:rFonts w:cstheme="minorHAnsi"/>
                <w:i/>
                <w:sz w:val="14"/>
                <w:szCs w:val="14"/>
              </w:rPr>
              <w:t>0016</w:t>
            </w:r>
          </w:p>
        </w:tc>
      </w:tr>
      <w:tr w:rsidR="00180957" w:rsidRPr="004E5884" w:rsidTr="00330782">
        <w:trPr>
          <w:cantSplit/>
          <w:trHeight w:val="460"/>
        </w:trPr>
        <w:tc>
          <w:tcPr>
            <w:tcW w:w="865" w:type="dxa"/>
            <w:tcBorders>
              <w:top w:val="single" w:sz="6" w:space="0" w:color="auto"/>
              <w:left w:val="single" w:sz="8" w:space="0" w:color="auto"/>
              <w:bottom w:val="single" w:sz="8" w:space="0" w:color="auto"/>
            </w:tcBorders>
            <w:shd w:val="clear" w:color="auto" w:fill="auto"/>
            <w:vAlign w:val="center"/>
          </w:tcPr>
          <w:p w:rsidR="00180957" w:rsidRDefault="00180957" w:rsidP="00DC4D99">
            <w:pPr>
              <w:spacing w:after="0"/>
              <w:jc w:val="center"/>
              <w:rPr>
                <w:rFonts w:cstheme="minorHAnsi"/>
                <w:i/>
                <w:sz w:val="14"/>
                <w:szCs w:val="14"/>
              </w:rPr>
            </w:pPr>
            <w:r>
              <w:rPr>
                <w:rFonts w:cstheme="minorHAnsi"/>
                <w:i/>
                <w:sz w:val="14"/>
                <w:szCs w:val="14"/>
              </w:rPr>
              <w:t>Step-</w:t>
            </w:r>
            <w:r w:rsidR="0085054E">
              <w:rPr>
                <w:rFonts w:cstheme="minorHAnsi"/>
                <w:i/>
                <w:sz w:val="14"/>
                <w:szCs w:val="14"/>
              </w:rPr>
              <w:t>60</w:t>
            </w:r>
          </w:p>
        </w:tc>
        <w:tc>
          <w:tcPr>
            <w:tcW w:w="3499" w:type="dxa"/>
            <w:gridSpan w:val="3"/>
            <w:tcBorders>
              <w:top w:val="single" w:sz="6" w:space="0" w:color="auto"/>
              <w:bottom w:val="single" w:sz="8" w:space="0" w:color="auto"/>
            </w:tcBorders>
            <w:shd w:val="clear" w:color="auto" w:fill="auto"/>
          </w:tcPr>
          <w:p w:rsidR="00180957" w:rsidRDefault="006E1422"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Data Services Area menu and c</w:t>
            </w:r>
            <w:r w:rsidR="00180957">
              <w:rPr>
                <w:rFonts w:asciiTheme="minorHAnsi" w:hAnsiTheme="minorHAnsi" w:cstheme="minorHAnsi"/>
                <w:sz w:val="22"/>
                <w:szCs w:val="22"/>
              </w:rPr>
              <w:t xml:space="preserve">heck the background is a map centred at (0,0) </w:t>
            </w:r>
          </w:p>
        </w:tc>
        <w:tc>
          <w:tcPr>
            <w:tcW w:w="2690" w:type="dxa"/>
            <w:gridSpan w:val="2"/>
            <w:tcBorders>
              <w:top w:val="single" w:sz="6" w:space="0" w:color="auto"/>
              <w:bottom w:val="single" w:sz="8" w:space="0" w:color="auto"/>
            </w:tcBorders>
            <w:shd w:val="clear" w:color="auto" w:fill="auto"/>
          </w:tcPr>
          <w:p w:rsidR="00180957" w:rsidRDefault="00180957" w:rsidP="00DC4D99">
            <w:pPr>
              <w:spacing w:after="0"/>
              <w:rPr>
                <w:rFonts w:cstheme="minorHAnsi"/>
                <w:lang w:val="en-GB"/>
              </w:rPr>
            </w:pPr>
          </w:p>
        </w:tc>
        <w:tc>
          <w:tcPr>
            <w:tcW w:w="1559" w:type="dxa"/>
            <w:tcBorders>
              <w:top w:val="single" w:sz="6" w:space="0" w:color="auto"/>
              <w:bottom w:val="single" w:sz="8" w:space="0" w:color="auto"/>
              <w:right w:val="single" w:sz="8" w:space="0" w:color="auto"/>
            </w:tcBorders>
            <w:shd w:val="clear" w:color="auto" w:fill="auto"/>
            <w:vAlign w:val="center"/>
          </w:tcPr>
          <w:p w:rsidR="00180957" w:rsidRDefault="00180957">
            <w:pPr>
              <w:spacing w:after="0"/>
              <w:jc w:val="center"/>
              <w:rPr>
                <w:rFonts w:cstheme="minorHAnsi"/>
                <w:i/>
                <w:sz w:val="14"/>
                <w:szCs w:val="14"/>
              </w:rPr>
            </w:pPr>
            <w:r>
              <w:rPr>
                <w:rFonts w:cstheme="minorHAnsi"/>
                <w:i/>
                <w:sz w:val="14"/>
                <w:szCs w:val="14"/>
              </w:rPr>
              <w:t>NGEO-WEBC-PFC-001</w:t>
            </w:r>
            <w:r w:rsidR="004C2E2F">
              <w:rPr>
                <w:rFonts w:cstheme="minorHAnsi"/>
                <w:i/>
                <w:sz w:val="14"/>
                <w:szCs w:val="14"/>
              </w:rPr>
              <w:t>7</w:t>
            </w:r>
          </w:p>
        </w:tc>
      </w:tr>
    </w:tbl>
    <w:p w:rsidR="005E7083" w:rsidRDefault="005E7083" w:rsidP="00330782">
      <w:pPr>
        <w:pStyle w:val="Titre3"/>
      </w:pPr>
      <w:bookmarkStart w:id="292" w:name="_Toc374717682"/>
      <w:bookmarkStart w:id="293" w:name="_Toc374718119"/>
      <w:bookmarkStart w:id="294" w:name="_Toc421282859"/>
      <w:bookmarkEnd w:id="292"/>
      <w:bookmarkEnd w:id="293"/>
      <w:r>
        <w:t xml:space="preserve">NGEO-WEBC-VTP-0020: </w:t>
      </w:r>
      <w:r w:rsidR="001C4ACE">
        <w:t>Dataset selection</w:t>
      </w:r>
      <w:bookmarkEnd w:id="29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330782">
        <w:tc>
          <w:tcPr>
            <w:tcW w:w="8613" w:type="dxa"/>
            <w:gridSpan w:val="7"/>
            <w:tcBorders>
              <w:bottom w:val="single" w:sz="8" w:space="0" w:color="auto"/>
            </w:tcBorders>
            <w:shd w:val="clear" w:color="auto" w:fill="auto"/>
          </w:tcPr>
          <w:p w:rsidR="005E7083" w:rsidRPr="004E5884" w:rsidRDefault="005E7083" w:rsidP="005E7083">
            <w:pPr>
              <w:spacing w:after="0"/>
              <w:rPr>
                <w:lang w:val="en-US"/>
              </w:rPr>
            </w:pPr>
            <w:r>
              <w:rPr>
                <w:lang w:val="en-US"/>
              </w:rPr>
              <w:t>None</w:t>
            </w:r>
          </w:p>
        </w:tc>
      </w:tr>
      <w:tr w:rsidR="005E7083"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E7083" w:rsidRPr="00544FC8" w:rsidRDefault="005E7083"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5E7083" w:rsidRPr="00057FF1" w:rsidRDefault="005E7083" w:rsidP="003307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w:t>
            </w:r>
            <w:r w:rsidR="001B189F">
              <w:rPr>
                <w:rFonts w:asciiTheme="minorHAnsi" w:hAnsiTheme="minorHAnsi" w:cstheme="minorHAnsi"/>
                <w:sz w:val="22"/>
                <w:szCs w:val="22"/>
              </w:rPr>
              <w:t xml:space="preserve">left </w:t>
            </w:r>
            <w:r w:rsidR="003C0A28" w:rsidRPr="00057FF1">
              <w:rPr>
                <w:rFonts w:asciiTheme="minorHAnsi" w:hAnsiTheme="minorHAnsi" w:cstheme="minorHAnsi"/>
                <w:sz w:val="22"/>
                <w:szCs w:val="22"/>
              </w:rPr>
              <w:t xml:space="preserve">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5E7083" w:rsidRPr="00057FF1" w:rsidRDefault="005E7083" w:rsidP="00DC4D99">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5E7083" w:rsidRPr="0056181B" w:rsidRDefault="005E7083">
            <w:pPr>
              <w:spacing w:after="0"/>
              <w:jc w:val="center"/>
              <w:rPr>
                <w:i/>
                <w:sz w:val="14"/>
                <w:szCs w:val="14"/>
              </w:rPr>
            </w:pPr>
          </w:p>
        </w:tc>
      </w:tr>
      <w:tr w:rsidR="005E708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E7083" w:rsidRPr="00544FC8" w:rsidRDefault="005E7083" w:rsidP="00DC4D99">
            <w:pPr>
              <w:spacing w:after="0"/>
              <w:jc w:val="center"/>
              <w:rPr>
                <w:i/>
                <w:sz w:val="14"/>
                <w:szCs w:val="14"/>
              </w:rPr>
            </w:pPr>
            <w:r w:rsidRPr="005D1206">
              <w:rPr>
                <w:i/>
                <w:sz w:val="14"/>
                <w:szCs w:val="14"/>
              </w:rPr>
              <w:lastRenderedPageBreak/>
              <w:t>Step-20</w:t>
            </w:r>
          </w:p>
        </w:tc>
        <w:tc>
          <w:tcPr>
            <w:tcW w:w="3499" w:type="dxa"/>
            <w:gridSpan w:val="3"/>
            <w:tcBorders>
              <w:top w:val="single" w:sz="6" w:space="0" w:color="auto"/>
              <w:bottom w:val="single" w:sz="6" w:space="0" w:color="auto"/>
            </w:tcBorders>
            <w:shd w:val="clear" w:color="auto" w:fill="auto"/>
          </w:tcPr>
          <w:p w:rsidR="005E7083" w:rsidRPr="00057FF1" w:rsidRDefault="00B44177"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Tick the</w:t>
            </w:r>
            <w:r w:rsidR="003C0A28" w:rsidRPr="00057FF1">
              <w:rPr>
                <w:rFonts w:asciiTheme="minorHAnsi" w:hAnsiTheme="minorHAnsi" w:cstheme="minorHAnsi"/>
                <w:sz w:val="22"/>
                <w:szCs w:val="22"/>
              </w:rPr>
              <w:t xml:space="preserve"> </w:t>
            </w:r>
            <w:r w:rsidR="009E41BA">
              <w:rPr>
                <w:rFonts w:asciiTheme="minorHAnsi" w:hAnsiTheme="minorHAnsi" w:cstheme="minorHAnsi"/>
                <w:sz w:val="22"/>
                <w:szCs w:val="22"/>
              </w:rPr>
              <w:t xml:space="preserve">ND_OPT_1 </w:t>
            </w:r>
            <w:r w:rsidR="009E41BA" w:rsidRPr="00057FF1">
              <w:rPr>
                <w:rFonts w:asciiTheme="minorHAnsi" w:hAnsiTheme="minorHAnsi" w:cstheme="minorHAnsi"/>
                <w:sz w:val="22"/>
                <w:szCs w:val="22"/>
              </w:rPr>
              <w:t xml:space="preserve"> </w:t>
            </w:r>
            <w:r w:rsidR="009E41BA">
              <w:rPr>
                <w:rFonts w:asciiTheme="minorHAnsi" w:hAnsiTheme="minorHAnsi" w:cstheme="minorHAnsi"/>
                <w:sz w:val="22"/>
                <w:szCs w:val="22"/>
              </w:rPr>
              <w:t>dataset</w:t>
            </w:r>
            <w:r w:rsidR="0076552D">
              <w:rPr>
                <w:rFonts w:asciiTheme="minorHAnsi" w:hAnsiTheme="minorHAnsi" w:cstheme="minorHAnsi"/>
                <w:sz w:val="22"/>
                <w:szCs w:val="22"/>
              </w:rPr>
              <w:t xml:space="preserve"> to select it</w:t>
            </w:r>
          </w:p>
        </w:tc>
        <w:tc>
          <w:tcPr>
            <w:tcW w:w="2690" w:type="dxa"/>
            <w:gridSpan w:val="2"/>
            <w:tcBorders>
              <w:top w:val="single" w:sz="6" w:space="0" w:color="auto"/>
              <w:bottom w:val="single" w:sz="6" w:space="0" w:color="auto"/>
            </w:tcBorders>
            <w:shd w:val="clear" w:color="auto" w:fill="auto"/>
          </w:tcPr>
          <w:p w:rsidR="005E7083" w:rsidRPr="00057FF1" w:rsidRDefault="003C0A28" w:rsidP="00DC4D99">
            <w:pPr>
              <w:spacing w:after="0"/>
              <w:rPr>
                <w:rFonts w:cstheme="minorHAnsi"/>
                <w:lang w:val="en-US"/>
              </w:rPr>
            </w:pPr>
            <w:r w:rsidRPr="003C0A28">
              <w:rPr>
                <w:rFonts w:cstheme="minorHAnsi"/>
                <w:lang w:val="en-US"/>
              </w:rPr>
              <w:t xml:space="preserve">The </w:t>
            </w:r>
            <w:r w:rsidR="009E41BA">
              <w:rPr>
                <w:rFonts w:cstheme="minorHAnsi"/>
                <w:lang w:val="en-US"/>
              </w:rPr>
              <w:t xml:space="preserve">ND_OPT_1 </w:t>
            </w:r>
            <w:r w:rsidRPr="003C0A28">
              <w:rPr>
                <w:rFonts w:cstheme="minorHAnsi"/>
                <w:lang w:val="en-US"/>
              </w:rPr>
              <w:t xml:space="preserve">dataset </w:t>
            </w:r>
            <w:r w:rsidR="00336472">
              <w:rPr>
                <w:rFonts w:cstheme="minorHAnsi"/>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
          <w:p w:rsidR="005E7083" w:rsidRPr="004E5884" w:rsidRDefault="005E7083">
            <w:pPr>
              <w:spacing w:after="0"/>
              <w:jc w:val="center"/>
              <w:rPr>
                <w:sz w:val="14"/>
                <w:szCs w:val="14"/>
                <w:highlight w:val="yellow"/>
                <w:lang w:val="en-US"/>
              </w:rPr>
            </w:pPr>
          </w:p>
        </w:tc>
      </w:tr>
      <w:tr w:rsidR="005E7083" w:rsidRPr="004E5884" w:rsidTr="00D46452">
        <w:trPr>
          <w:cantSplit/>
        </w:trPr>
        <w:tc>
          <w:tcPr>
            <w:tcW w:w="865" w:type="dxa"/>
            <w:tcBorders>
              <w:top w:val="single" w:sz="6" w:space="0" w:color="auto"/>
              <w:left w:val="single" w:sz="8" w:space="0" w:color="auto"/>
              <w:bottom w:val="single" w:sz="6" w:space="0" w:color="auto"/>
            </w:tcBorders>
            <w:shd w:val="clear" w:color="auto" w:fill="auto"/>
            <w:vAlign w:val="center"/>
          </w:tcPr>
          <w:p w:rsidR="005E7083" w:rsidRPr="005D1206" w:rsidRDefault="005E7083" w:rsidP="00DC4D9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E7083" w:rsidRPr="00057FF1" w:rsidRDefault="00671D4D"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tcBorders>
              <w:top w:val="single" w:sz="6" w:space="0" w:color="auto"/>
              <w:bottom w:val="single" w:sz="6" w:space="0" w:color="auto"/>
            </w:tcBorders>
            <w:shd w:val="clear" w:color="auto" w:fill="auto"/>
          </w:tcPr>
          <w:p w:rsidR="005E7083" w:rsidRPr="00102EF3" w:rsidRDefault="00671D4D" w:rsidP="00DC4D99">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5E7083" w:rsidRPr="004E5884" w:rsidRDefault="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r w:rsidR="00B10998" w:rsidRPr="004E5884" w:rsidTr="00B44177">
        <w:trPr>
          <w:cantSplit/>
        </w:trPr>
        <w:tc>
          <w:tcPr>
            <w:tcW w:w="865" w:type="dxa"/>
            <w:tcBorders>
              <w:top w:val="single" w:sz="6" w:space="0" w:color="auto"/>
              <w:left w:val="single" w:sz="8" w:space="0" w:color="auto"/>
              <w:bottom w:val="single" w:sz="6" w:space="0" w:color="auto"/>
            </w:tcBorders>
            <w:shd w:val="clear" w:color="auto" w:fill="auto"/>
            <w:vAlign w:val="center"/>
          </w:tcPr>
          <w:p w:rsidR="00B10998" w:rsidRDefault="00B10998"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B10998" w:rsidRDefault="00B10998"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Use the scroll bar to go to the end of the list</w:t>
            </w:r>
          </w:p>
        </w:tc>
        <w:tc>
          <w:tcPr>
            <w:tcW w:w="2690" w:type="dxa"/>
            <w:gridSpan w:val="2"/>
            <w:tcBorders>
              <w:top w:val="single" w:sz="6" w:space="0" w:color="auto"/>
              <w:bottom w:val="single" w:sz="6" w:space="0" w:color="auto"/>
            </w:tcBorders>
            <w:shd w:val="clear" w:color="auto" w:fill="auto"/>
          </w:tcPr>
          <w:p w:rsidR="00B10998" w:rsidRDefault="00B10998" w:rsidP="00DC4D99">
            <w:pPr>
              <w:spacing w:after="0"/>
              <w:rPr>
                <w:rFonts w:cstheme="minorHAnsi"/>
                <w:lang w:val="en-GB"/>
              </w:rPr>
            </w:pPr>
            <w:r>
              <w:rPr>
                <w:rFonts w:cstheme="minorHAnsi"/>
                <w:lang w:val="en-GB"/>
              </w:rPr>
              <w:t>Count that there is 1000 datasets displayed</w:t>
            </w:r>
          </w:p>
        </w:tc>
        <w:tc>
          <w:tcPr>
            <w:tcW w:w="1559" w:type="dxa"/>
            <w:tcBorders>
              <w:top w:val="single" w:sz="6" w:space="0" w:color="auto"/>
              <w:bottom w:val="single" w:sz="6" w:space="0" w:color="auto"/>
              <w:right w:val="single" w:sz="8" w:space="0" w:color="auto"/>
            </w:tcBorders>
            <w:shd w:val="clear" w:color="auto" w:fill="auto"/>
            <w:vAlign w:val="center"/>
          </w:tcPr>
          <w:p w:rsidR="00B10998" w:rsidRPr="00D46452" w:rsidRDefault="00B10998">
            <w:pPr>
              <w:spacing w:after="0"/>
              <w:jc w:val="center"/>
              <w:rPr>
                <w:i/>
                <w:sz w:val="14"/>
                <w:szCs w:val="14"/>
                <w:lang w:val="en-GB"/>
              </w:rPr>
            </w:pPr>
            <w:r w:rsidRPr="0056181B">
              <w:rPr>
                <w:i/>
                <w:sz w:val="14"/>
                <w:szCs w:val="14"/>
              </w:rPr>
              <w:t>NGEO-</w:t>
            </w:r>
            <w:r>
              <w:rPr>
                <w:i/>
                <w:sz w:val="14"/>
                <w:szCs w:val="14"/>
              </w:rPr>
              <w:t>WEBC-PFC-0021</w:t>
            </w:r>
          </w:p>
        </w:tc>
      </w:tr>
      <w:tr w:rsidR="00B44177"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B44177" w:rsidRDefault="00B44177" w:rsidP="00DC4D99">
            <w:pPr>
              <w:spacing w:after="0"/>
              <w:jc w:val="center"/>
              <w:rPr>
                <w:i/>
                <w:sz w:val="14"/>
                <w:szCs w:val="14"/>
              </w:rPr>
            </w:pPr>
            <w:r>
              <w:rPr>
                <w:i/>
                <w:sz w:val="14"/>
                <w:szCs w:val="14"/>
              </w:rPr>
              <w:t>Step-50</w:t>
            </w:r>
          </w:p>
        </w:tc>
        <w:tc>
          <w:tcPr>
            <w:tcW w:w="3499" w:type="dxa"/>
            <w:gridSpan w:val="3"/>
            <w:tcBorders>
              <w:top w:val="single" w:sz="6" w:space="0" w:color="auto"/>
              <w:bottom w:val="single" w:sz="8" w:space="0" w:color="auto"/>
            </w:tcBorders>
            <w:shd w:val="clear" w:color="auto" w:fill="auto"/>
          </w:tcPr>
          <w:p w:rsidR="00B44177" w:rsidRDefault="00B44177"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Click on ND_OPT_1 </w:t>
            </w:r>
            <w:r w:rsidRPr="00057FF1">
              <w:rPr>
                <w:rFonts w:asciiTheme="minorHAnsi" w:hAnsiTheme="minorHAnsi" w:cstheme="minorHAnsi"/>
                <w:sz w:val="22"/>
                <w:szCs w:val="22"/>
              </w:rPr>
              <w:t xml:space="preserve"> </w:t>
            </w:r>
            <w:r>
              <w:rPr>
                <w:rFonts w:asciiTheme="minorHAnsi" w:hAnsiTheme="minorHAnsi" w:cstheme="minorHAnsi"/>
                <w:sz w:val="22"/>
                <w:szCs w:val="22"/>
              </w:rPr>
              <w:t>dataset (outside the checkbox)</w:t>
            </w:r>
          </w:p>
        </w:tc>
        <w:tc>
          <w:tcPr>
            <w:tcW w:w="2690" w:type="dxa"/>
            <w:gridSpan w:val="2"/>
            <w:tcBorders>
              <w:top w:val="single" w:sz="6" w:space="0" w:color="auto"/>
              <w:bottom w:val="single" w:sz="8" w:space="0" w:color="auto"/>
            </w:tcBorders>
            <w:shd w:val="clear" w:color="auto" w:fill="auto"/>
          </w:tcPr>
          <w:p w:rsidR="00B44177" w:rsidRDefault="00B44177" w:rsidP="00DC4D99">
            <w:pPr>
              <w:spacing w:after="0"/>
              <w:rPr>
                <w:rFonts w:cstheme="minorHAnsi"/>
                <w:lang w:val="en-GB"/>
              </w:rPr>
            </w:pPr>
            <w:r>
              <w:rPr>
                <w:rFonts w:cstheme="minorHAnsi"/>
                <w:lang w:val="en-GB"/>
              </w:rPr>
              <w:t>There will be a popup that will be raised displaying “</w:t>
            </w:r>
            <w:r w:rsidRPr="00B44177">
              <w:rPr>
                <w:rFonts w:cstheme="minorHAnsi"/>
                <w:lang w:val="en-GB"/>
              </w:rPr>
              <w:t>All L1 products for the S1 mission</w:t>
            </w:r>
            <w:r>
              <w:rPr>
                <w:rFonts w:cstheme="minorHAnsi"/>
                <w:lang w:val="en-GB"/>
              </w:rPr>
              <w:t>”</w:t>
            </w:r>
          </w:p>
        </w:tc>
        <w:tc>
          <w:tcPr>
            <w:tcW w:w="1559" w:type="dxa"/>
            <w:tcBorders>
              <w:top w:val="single" w:sz="6" w:space="0" w:color="auto"/>
              <w:bottom w:val="single" w:sz="8" w:space="0" w:color="auto"/>
              <w:right w:val="single" w:sz="8" w:space="0" w:color="auto"/>
            </w:tcBorders>
            <w:shd w:val="clear" w:color="auto" w:fill="auto"/>
            <w:vAlign w:val="center"/>
          </w:tcPr>
          <w:p w:rsidR="00B44177" w:rsidRPr="0056181B" w:rsidRDefault="00B44177">
            <w:pPr>
              <w:spacing w:after="0"/>
              <w:jc w:val="center"/>
              <w:rPr>
                <w:i/>
                <w:sz w:val="14"/>
                <w:szCs w:val="14"/>
              </w:rPr>
            </w:pPr>
            <w:r>
              <w:rPr>
                <w:i/>
                <w:sz w:val="14"/>
                <w:szCs w:val="14"/>
              </w:rPr>
              <w:t>NGEO-WEBC-PFC-0022</w:t>
            </w:r>
          </w:p>
        </w:tc>
      </w:tr>
    </w:tbl>
    <w:p w:rsidR="004F46D0" w:rsidRPr="003E0678" w:rsidRDefault="004F46D0" w:rsidP="00330782">
      <w:pPr>
        <w:pStyle w:val="Titre3"/>
      </w:pPr>
      <w:bookmarkStart w:id="295" w:name="_Toc374718121"/>
      <w:bookmarkStart w:id="296" w:name="_Toc421282860"/>
      <w:bookmarkEnd w:id="295"/>
      <w:r w:rsidRPr="003E0678">
        <w:t xml:space="preserve">NGEO-WEBC-VTP-0030: Simple Search </w:t>
      </w:r>
      <w:r w:rsidR="003E0678" w:rsidRPr="003E0678">
        <w:t>Formulation</w:t>
      </w:r>
      <w:bookmarkEnd w:id="29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330782">
        <w:tc>
          <w:tcPr>
            <w:tcW w:w="8613" w:type="dxa"/>
            <w:gridSpan w:val="7"/>
            <w:tcBorders>
              <w:bottom w:val="single" w:sz="8" w:space="0" w:color="auto"/>
            </w:tcBorders>
            <w:shd w:val="clear" w:color="auto" w:fill="auto"/>
          </w:tcPr>
          <w:p w:rsidR="004F46D0" w:rsidRPr="004E5884" w:rsidRDefault="004F46D0" w:rsidP="004F46D0">
            <w:pPr>
              <w:spacing w:after="0"/>
              <w:rPr>
                <w:lang w:val="en-US"/>
              </w:rPr>
            </w:pPr>
            <w:r>
              <w:rPr>
                <w:lang w:val="en-US"/>
              </w:rPr>
              <w:t>None</w:t>
            </w:r>
          </w:p>
        </w:tc>
      </w:tr>
      <w:tr w:rsidR="004F46D0" w:rsidRPr="00544FC8" w:rsidTr="00330782">
        <w:tc>
          <w:tcPr>
            <w:tcW w:w="865" w:type="dxa"/>
            <w:tcBorders>
              <w:top w:val="single" w:sz="8" w:space="0" w:color="auto"/>
              <w:left w:val="single" w:sz="8" w:space="0" w:color="auto"/>
              <w:bottom w:val="single" w:sz="6" w:space="0" w:color="auto"/>
            </w:tcBorders>
            <w:shd w:val="clear" w:color="auto" w:fill="A6A6A6"/>
          </w:tcPr>
          <w:p w:rsidR="004F46D0" w:rsidRPr="00544FC8" w:rsidRDefault="004F46D0"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4F46D0" w:rsidRPr="00544FC8" w:rsidRDefault="004F46D0">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4F46D0" w:rsidRPr="00544FC8" w:rsidRDefault="004F46D0">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4F46D0" w:rsidRPr="00544FC8" w:rsidRDefault="004F46D0">
            <w:pPr>
              <w:spacing w:after="0"/>
              <w:jc w:val="center"/>
              <w:rPr>
                <w:b/>
                <w:sz w:val="14"/>
                <w:szCs w:val="14"/>
              </w:rPr>
            </w:pPr>
            <w:r w:rsidRPr="00544FC8">
              <w:rPr>
                <w:b/>
                <w:sz w:val="14"/>
                <w:szCs w:val="14"/>
              </w:rPr>
              <w:t>Pass/Fail Criteria Id</w:t>
            </w:r>
          </w:p>
        </w:tc>
      </w:tr>
      <w:tr w:rsidR="00D63A0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D63A0F" w:rsidRPr="00544FC8" w:rsidRDefault="00D63A0F"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D63A0F" w:rsidRPr="00057FF1" w:rsidRDefault="00D63A0F"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D63A0F" w:rsidRPr="00057FF1" w:rsidRDefault="00D63A0F" w:rsidP="00DC4D99">
            <w:pPr>
              <w:spacing w:after="0"/>
              <w:rPr>
                <w:rFonts w:cstheme="minorHAnsi"/>
                <w:lang w:val="en-US"/>
              </w:rPr>
            </w:pPr>
            <w:r w:rsidRPr="003C0A28">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D63A0F" w:rsidRPr="0056181B" w:rsidRDefault="00D63A0F">
            <w:pPr>
              <w:spacing w:after="0"/>
              <w:jc w:val="center"/>
              <w:rPr>
                <w:i/>
                <w:sz w:val="14"/>
                <w:szCs w:val="14"/>
              </w:rPr>
            </w:pPr>
          </w:p>
        </w:tc>
      </w:tr>
      <w:tr w:rsidR="00E24DD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E24DDB" w:rsidRPr="005D1206" w:rsidRDefault="00C51757"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E24DDB" w:rsidRPr="00057FF1" w:rsidRDefault="00D61852"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Move to </w:t>
            </w:r>
            <w:r w:rsidR="00A67A35">
              <w:rPr>
                <w:rFonts w:asciiTheme="minorHAnsi" w:hAnsiTheme="minorHAnsi" w:cstheme="minorHAnsi"/>
                <w:sz w:val="22"/>
                <w:szCs w:val="22"/>
              </w:rPr>
              <w:t>a</w:t>
            </w:r>
            <w:r>
              <w:rPr>
                <w:rFonts w:asciiTheme="minorHAnsi" w:hAnsiTheme="minorHAnsi" w:cstheme="minorHAnsi"/>
                <w:sz w:val="22"/>
                <w:szCs w:val="22"/>
              </w:rPr>
              <w:t xml:space="preserve"> location</w:t>
            </w:r>
            <w:r w:rsidR="008523BD">
              <w:rPr>
                <w:rFonts w:asciiTheme="minorHAnsi" w:hAnsiTheme="minorHAnsi" w:cstheme="minorHAnsi"/>
                <w:sz w:val="22"/>
                <w:szCs w:val="22"/>
              </w:rPr>
              <w:t xml:space="preserve"> enclosing South of England and north of France</w:t>
            </w:r>
            <w:r>
              <w:rPr>
                <w:rFonts w:asciiTheme="minorHAnsi" w:hAnsiTheme="minorHAnsi" w:cstheme="minorHAnsi"/>
                <w:sz w:val="22"/>
                <w:szCs w:val="22"/>
              </w:rPr>
              <w:t xml:space="preserve"> on the map, using zoom and/or mouse move</w:t>
            </w:r>
          </w:p>
        </w:tc>
        <w:tc>
          <w:tcPr>
            <w:tcW w:w="2690" w:type="dxa"/>
            <w:gridSpan w:val="2"/>
            <w:tcBorders>
              <w:top w:val="single" w:sz="6" w:space="0" w:color="auto"/>
              <w:bottom w:val="single" w:sz="6" w:space="0" w:color="auto"/>
            </w:tcBorders>
            <w:shd w:val="clear" w:color="auto" w:fill="auto"/>
          </w:tcPr>
          <w:p w:rsidR="00E24DDB" w:rsidRPr="00D61852" w:rsidRDefault="00D61852" w:rsidP="00DC4D99">
            <w:pPr>
              <w:spacing w:after="0"/>
              <w:rPr>
                <w:rFonts w:cstheme="minorHAnsi"/>
                <w:lang w:val="en-GB"/>
              </w:rPr>
            </w:pPr>
            <w:r>
              <w:rPr>
                <w:rFonts w:cstheme="minorHAnsi"/>
                <w:lang w:val="en-GB"/>
              </w:rPr>
              <w:t>The chosen location is displayed.</w:t>
            </w:r>
          </w:p>
        </w:tc>
        <w:tc>
          <w:tcPr>
            <w:tcW w:w="1559" w:type="dxa"/>
            <w:tcBorders>
              <w:top w:val="single" w:sz="6" w:space="0" w:color="auto"/>
              <w:bottom w:val="single" w:sz="6" w:space="0" w:color="auto"/>
              <w:right w:val="single" w:sz="8" w:space="0" w:color="auto"/>
            </w:tcBorders>
            <w:shd w:val="clear" w:color="auto" w:fill="auto"/>
            <w:vAlign w:val="center"/>
          </w:tcPr>
          <w:p w:rsidR="00E24DDB" w:rsidRPr="0056181B" w:rsidRDefault="00E24DDB">
            <w:pPr>
              <w:spacing w:after="0"/>
              <w:jc w:val="center"/>
              <w:rPr>
                <w:i/>
                <w:sz w:val="14"/>
                <w:szCs w:val="14"/>
              </w:rPr>
            </w:pPr>
          </w:p>
        </w:tc>
      </w:tr>
      <w:tr w:rsidR="00E24DD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E24DDB" w:rsidRPr="005D1206" w:rsidRDefault="00E24DDB"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E24DDB" w:rsidRPr="00E24DDB" w:rsidRDefault="00E24DDB"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On the</w:t>
            </w:r>
            <w:r w:rsidR="001B189F">
              <w:rPr>
                <w:rFonts w:asciiTheme="minorHAnsi" w:hAnsiTheme="minorHAnsi" w:cstheme="minorHAnsi"/>
                <w:sz w:val="22"/>
                <w:szCs w:val="22"/>
              </w:rPr>
              <w:t xml:space="preserve"> left</w:t>
            </w:r>
            <w:r w:rsidRPr="00057FF1">
              <w:rPr>
                <w:rFonts w:asciiTheme="minorHAnsi" w:hAnsiTheme="minorHAnsi" w:cstheme="minorHAnsi"/>
                <w:sz w:val="22"/>
                <w:szCs w:val="22"/>
              </w:rPr>
              <w:t xml:space="preserv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E24DDB" w:rsidRPr="003C0A28" w:rsidRDefault="00E24DDB" w:rsidP="00DC4D99">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E24DDB" w:rsidRPr="0056181B" w:rsidRDefault="00E24DDB">
            <w:pPr>
              <w:spacing w:after="0"/>
              <w:jc w:val="center"/>
              <w:rPr>
                <w:i/>
                <w:sz w:val="14"/>
                <w:szCs w:val="14"/>
              </w:rPr>
            </w:pPr>
          </w:p>
        </w:tc>
      </w:tr>
      <w:tr w:rsidR="00E24DD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E24DDB" w:rsidRDefault="00E24DDB" w:rsidP="00DC4D99">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tcBorders>
              <w:top w:val="single" w:sz="6" w:space="0" w:color="auto"/>
              <w:bottom w:val="single" w:sz="6" w:space="0" w:color="auto"/>
            </w:tcBorders>
            <w:shd w:val="clear" w:color="auto" w:fill="auto"/>
          </w:tcPr>
          <w:p w:rsidR="00E24DDB" w:rsidRPr="00057FF1" w:rsidRDefault="00D61852"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w:t>
            </w:r>
            <w:r>
              <w:rPr>
                <w:rFonts w:asciiTheme="minorHAnsi" w:hAnsiTheme="minorHAnsi" w:cstheme="minorHAnsi"/>
                <w:sz w:val="22"/>
                <w:szCs w:val="22"/>
              </w:rPr>
              <w:t>date</w:t>
            </w:r>
            <w:r w:rsidR="008523BD">
              <w:rPr>
                <w:rFonts w:asciiTheme="minorHAnsi" w:hAnsiTheme="minorHAnsi" w:cstheme="minorHAnsi"/>
                <w:sz w:val="22"/>
                <w:szCs w:val="22"/>
              </w:rPr>
              <w:t xml:space="preserve"> to </w:t>
            </w:r>
            <w:r w:rsidR="009E41BA">
              <w:rPr>
                <w:rFonts w:asciiTheme="minorHAnsi" w:hAnsiTheme="minorHAnsi" w:cstheme="minorHAnsi"/>
                <w:sz w:val="22"/>
                <w:szCs w:val="22"/>
              </w:rPr>
              <w:t>2010-05-01</w:t>
            </w:r>
            <w:r w:rsidR="008523BD">
              <w:rPr>
                <w:rFonts w:asciiTheme="minorHAnsi" w:hAnsiTheme="minorHAnsi" w:cstheme="minorHAnsi"/>
                <w:sz w:val="22"/>
                <w:szCs w:val="22"/>
              </w:rPr>
              <w:t xml:space="preserve"> and end date to </w:t>
            </w:r>
            <w:r w:rsidR="009E41BA">
              <w:rPr>
                <w:rFonts w:asciiTheme="minorHAnsi" w:hAnsiTheme="minorHAnsi" w:cstheme="minorHAnsi"/>
                <w:sz w:val="22"/>
                <w:szCs w:val="22"/>
              </w:rPr>
              <w:t>2011-09-05</w:t>
            </w:r>
            <w:r>
              <w:rPr>
                <w:rFonts w:asciiTheme="minorHAnsi" w:hAnsiTheme="minorHAnsi" w:cstheme="minorHAnsi"/>
                <w:sz w:val="22"/>
                <w:szCs w:val="22"/>
              </w:rPr>
              <w:t xml:space="preserve">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r w:rsidR="00E43DCF">
              <w:rPr>
                <w:rFonts w:asciiTheme="minorHAnsi" w:hAnsiTheme="minorHAnsi" w:cstheme="minorHAnsi"/>
                <w:sz w:val="22"/>
                <w:szCs w:val="22"/>
              </w:rPr>
              <w:t xml:space="preserve">.  </w:t>
            </w:r>
            <w:r w:rsidR="00963F24">
              <w:rPr>
                <w:rFonts w:asciiTheme="minorHAnsi" w:hAnsiTheme="minorHAnsi" w:cstheme="minorHAnsi"/>
                <w:sz w:val="22"/>
                <w:szCs w:val="22"/>
              </w:rPr>
              <w:t>I</w:t>
            </w:r>
            <w:r w:rsidR="00E43DCF">
              <w:rPr>
                <w:rFonts w:asciiTheme="minorHAnsi" w:hAnsiTheme="minorHAnsi" w:cstheme="minorHAnsi"/>
                <w:sz w:val="22"/>
                <w:szCs w:val="22"/>
              </w:rPr>
              <w:t>f the checkbox “Use Time Slider” is checked, uncheck it to enable the use of date widgets.</w:t>
            </w:r>
          </w:p>
        </w:tc>
        <w:tc>
          <w:tcPr>
            <w:tcW w:w="2690" w:type="dxa"/>
            <w:gridSpan w:val="2"/>
            <w:tcBorders>
              <w:top w:val="single" w:sz="6" w:space="0" w:color="auto"/>
              <w:bottom w:val="single" w:sz="6" w:space="0" w:color="auto"/>
            </w:tcBorders>
            <w:shd w:val="clear" w:color="auto" w:fill="auto"/>
          </w:tcPr>
          <w:p w:rsidR="00E24DDB" w:rsidRPr="003C0A28" w:rsidRDefault="00D61852" w:rsidP="00DC4D99">
            <w:pPr>
              <w:spacing w:after="0"/>
              <w:rPr>
                <w:rFonts w:cstheme="minorHAnsi"/>
                <w:lang w:val="en-GB"/>
              </w:rPr>
            </w:pPr>
            <w:r>
              <w:rPr>
                <w:rFonts w:cstheme="minorHAnsi"/>
                <w:lang w:val="en-GB"/>
              </w:rPr>
              <w:t>The chosen dates are displayed.</w:t>
            </w:r>
          </w:p>
        </w:tc>
        <w:tc>
          <w:tcPr>
            <w:tcW w:w="1559" w:type="dxa"/>
            <w:tcBorders>
              <w:top w:val="single" w:sz="6" w:space="0" w:color="auto"/>
              <w:bottom w:val="single" w:sz="6" w:space="0" w:color="auto"/>
              <w:right w:val="single" w:sz="8" w:space="0" w:color="auto"/>
            </w:tcBorders>
            <w:shd w:val="clear" w:color="auto" w:fill="auto"/>
            <w:vAlign w:val="center"/>
          </w:tcPr>
          <w:p w:rsidR="00E24DDB" w:rsidRPr="0056181B" w:rsidRDefault="00910B94">
            <w:pPr>
              <w:spacing w:after="0"/>
              <w:jc w:val="center"/>
              <w:rPr>
                <w:i/>
                <w:sz w:val="14"/>
                <w:szCs w:val="14"/>
              </w:rPr>
            </w:pPr>
            <w:r w:rsidRPr="0056181B">
              <w:rPr>
                <w:i/>
                <w:sz w:val="14"/>
                <w:szCs w:val="14"/>
              </w:rPr>
              <w:t>NGEO-</w:t>
            </w:r>
            <w:r>
              <w:rPr>
                <w:i/>
                <w:sz w:val="14"/>
                <w:szCs w:val="14"/>
              </w:rPr>
              <w:t>WEBC-PFC-0</w:t>
            </w:r>
            <w:ins w:id="297" w:author="Alihoussen Irchad" w:date="2015-06-05T15:42:00Z">
              <w:r w:rsidR="00394F34">
                <w:rPr>
                  <w:i/>
                  <w:sz w:val="14"/>
                  <w:szCs w:val="14"/>
                </w:rPr>
                <w:t>0</w:t>
              </w:r>
            </w:ins>
            <w:r>
              <w:rPr>
                <w:i/>
                <w:sz w:val="14"/>
                <w:szCs w:val="14"/>
              </w:rPr>
              <w:t>30</w:t>
            </w:r>
          </w:p>
        </w:tc>
      </w:tr>
      <w:tr w:rsidR="000B6C30" w:rsidRPr="004E5884" w:rsidTr="00330782">
        <w:trPr>
          <w:ins w:id="298" w:author="Alihoussen Irchad" w:date="2015-06-05T15:44:00Z"/>
        </w:trPr>
        <w:tc>
          <w:tcPr>
            <w:tcW w:w="865" w:type="dxa"/>
            <w:tcBorders>
              <w:top w:val="single" w:sz="6" w:space="0" w:color="auto"/>
              <w:left w:val="single" w:sz="8" w:space="0" w:color="auto"/>
              <w:bottom w:val="single" w:sz="6" w:space="0" w:color="auto"/>
            </w:tcBorders>
            <w:shd w:val="clear" w:color="auto" w:fill="auto"/>
            <w:vAlign w:val="center"/>
          </w:tcPr>
          <w:p w:rsidR="000B6C30" w:rsidRDefault="000B6C30" w:rsidP="00DC4D99">
            <w:pPr>
              <w:spacing w:after="0"/>
              <w:jc w:val="center"/>
              <w:rPr>
                <w:ins w:id="299" w:author="Alihoussen Irchad" w:date="2015-06-05T15:44:00Z"/>
                <w:i/>
                <w:sz w:val="14"/>
                <w:szCs w:val="14"/>
              </w:rPr>
            </w:pPr>
            <w:ins w:id="300" w:author="Alihoussen Irchad" w:date="2015-06-05T15:44:00Z">
              <w:r>
                <w:rPr>
                  <w:i/>
                  <w:sz w:val="14"/>
                  <w:szCs w:val="14"/>
                </w:rPr>
                <w:t>Step-41</w:t>
              </w:r>
            </w:ins>
          </w:p>
        </w:tc>
        <w:tc>
          <w:tcPr>
            <w:tcW w:w="3499" w:type="dxa"/>
            <w:gridSpan w:val="3"/>
            <w:tcBorders>
              <w:top w:val="single" w:sz="6" w:space="0" w:color="auto"/>
              <w:bottom w:val="single" w:sz="6" w:space="0" w:color="auto"/>
            </w:tcBorders>
            <w:shd w:val="clear" w:color="auto" w:fill="auto"/>
          </w:tcPr>
          <w:p w:rsidR="000B6C30" w:rsidRDefault="000B6C30" w:rsidP="00330782">
            <w:pPr>
              <w:pStyle w:val="NormalStep"/>
              <w:spacing w:before="0"/>
              <w:rPr>
                <w:ins w:id="301" w:author="Alihoussen Irchad" w:date="2015-06-05T15:45:00Z"/>
                <w:rFonts w:asciiTheme="minorHAnsi" w:hAnsiTheme="minorHAnsi" w:cstheme="minorHAnsi"/>
                <w:sz w:val="22"/>
                <w:szCs w:val="22"/>
              </w:rPr>
            </w:pPr>
            <w:bookmarkStart w:id="302" w:name="_GoBack"/>
            <w:ins w:id="303" w:author="Alihoussen Irchad" w:date="2015-06-05T15:44:00Z">
              <w:r>
                <w:rPr>
                  <w:rFonts w:asciiTheme="minorHAnsi" w:hAnsiTheme="minorHAnsi" w:cstheme="minorHAnsi"/>
                  <w:sz w:val="22"/>
                  <w:szCs w:val="22"/>
                </w:rPr>
                <w:t>If the checkbox “Use Time Slider” is checked, uncheck it to enable the use of date widgets.</w:t>
              </w:r>
            </w:ins>
          </w:p>
          <w:p w:rsidR="000B6C30" w:rsidRDefault="000B6C30" w:rsidP="00330782">
            <w:pPr>
              <w:pStyle w:val="NormalStep"/>
              <w:spacing w:before="0"/>
              <w:rPr>
                <w:ins w:id="304" w:author="Alihoussen Irchad" w:date="2015-06-05T15:44:00Z"/>
                <w:rFonts w:asciiTheme="minorHAnsi" w:hAnsiTheme="minorHAnsi" w:cstheme="minorHAnsi"/>
                <w:sz w:val="22"/>
                <w:szCs w:val="22"/>
              </w:rPr>
            </w:pPr>
            <w:ins w:id="305" w:author="Alihoussen Irchad" w:date="2015-06-05T15:45:00Z">
              <w:r>
                <w:rPr>
                  <w:rFonts w:asciiTheme="minorHAnsi" w:hAnsiTheme="minorHAnsi" w:cstheme="minorHAnsi"/>
                  <w:sz w:val="22"/>
                  <w:szCs w:val="22"/>
                </w:rPr>
                <w:t>Then select key dates.</w:t>
              </w:r>
            </w:ins>
            <w:bookmarkEnd w:id="302"/>
          </w:p>
        </w:tc>
        <w:tc>
          <w:tcPr>
            <w:tcW w:w="2690" w:type="dxa"/>
            <w:gridSpan w:val="2"/>
            <w:tcBorders>
              <w:top w:val="single" w:sz="6" w:space="0" w:color="auto"/>
              <w:bottom w:val="single" w:sz="6" w:space="0" w:color="auto"/>
            </w:tcBorders>
            <w:shd w:val="clear" w:color="auto" w:fill="auto"/>
          </w:tcPr>
          <w:p w:rsidR="000B6C30" w:rsidRDefault="000B6C30" w:rsidP="000C6907">
            <w:pPr>
              <w:spacing w:after="0"/>
              <w:rPr>
                <w:ins w:id="306" w:author="Alihoussen Irchad" w:date="2015-06-05T15:44:00Z"/>
                <w:rFonts w:cstheme="minorHAnsi"/>
                <w:lang w:val="en-GB"/>
              </w:rPr>
            </w:pPr>
            <w:ins w:id="307" w:author="Alihoussen Irchad" w:date="2015-06-05T15:45:00Z">
              <w:r>
                <w:rPr>
                  <w:rFonts w:cstheme="minorHAnsi"/>
                  <w:lang w:val="en-GB"/>
                </w:rPr>
                <w:t>The chosen</w:t>
              </w:r>
            </w:ins>
            <w:ins w:id="308" w:author="Alihoussen Irchad" w:date="2015-06-05T15:52:00Z">
              <w:r w:rsidR="000C6907">
                <w:rPr>
                  <w:rFonts w:cstheme="minorHAnsi"/>
                  <w:lang w:val="en-GB"/>
                </w:rPr>
                <w:t xml:space="preserve"> key</w:t>
              </w:r>
            </w:ins>
            <w:ins w:id="309" w:author="Alihoussen Irchad" w:date="2015-06-05T15:45:00Z">
              <w:r>
                <w:rPr>
                  <w:rFonts w:cstheme="minorHAnsi"/>
                  <w:lang w:val="en-GB"/>
                </w:rPr>
                <w:t xml:space="preserve"> dates </w:t>
              </w:r>
            </w:ins>
            <w:ins w:id="310" w:author="Alihoussen Irchad" w:date="2015-06-05T15:46:00Z">
              <w:r>
                <w:rPr>
                  <w:rFonts w:cstheme="minorHAnsi"/>
                  <w:lang w:val="en-GB"/>
                </w:rPr>
                <w:t>are displayed</w:t>
              </w:r>
            </w:ins>
            <w:ins w:id="311" w:author="Alihoussen Irchad" w:date="2015-06-05T15:47:00Z">
              <w:r>
                <w:rPr>
                  <w:rFonts w:cstheme="minorHAnsi"/>
                  <w:lang w:val="en-GB"/>
                </w:rPr>
                <w:t xml:space="preserve"> </w:t>
              </w:r>
            </w:ins>
            <w:ins w:id="312" w:author="Alihoussen Irchad" w:date="2015-06-05T15:52:00Z">
              <w:r w:rsidR="000C6907">
                <w:rPr>
                  <w:rFonts w:cstheme="minorHAnsi"/>
                  <w:lang w:val="en-GB"/>
                </w:rPr>
                <w:t>and can be selected</w:t>
              </w:r>
            </w:ins>
            <w:ins w:id="313" w:author="Alihoussen Irchad" w:date="2015-06-05T15:53:00Z">
              <w:r w:rsidR="001C0CF7">
                <w:rPr>
                  <w:rFonts w:cstheme="minorHAnsi"/>
                  <w:lang w:val="en-GB"/>
                </w:rPr>
                <w:t xml:space="preserve">. Notice that key dates outside the start date and </w:t>
              </w:r>
            </w:ins>
            <w:ins w:id="314" w:author="Alihoussen Irchad" w:date="2015-06-05T15:54:00Z">
              <w:r w:rsidR="001C0CF7">
                <w:rPr>
                  <w:rFonts w:cstheme="minorHAnsi"/>
                  <w:lang w:val="en-GB"/>
                </w:rPr>
                <w:t>end</w:t>
              </w:r>
            </w:ins>
            <w:ins w:id="315" w:author="Alihoussen Irchad" w:date="2015-06-05T15:53:00Z">
              <w:r w:rsidR="001C0CF7">
                <w:rPr>
                  <w:rFonts w:cstheme="minorHAnsi"/>
                  <w:lang w:val="en-GB"/>
                </w:rPr>
                <w:t xml:space="preserve"> date</w:t>
              </w:r>
            </w:ins>
            <w:ins w:id="316" w:author="Alihoussen Irchad" w:date="2015-06-05T15:54:00Z">
              <w:r w:rsidR="001C0CF7">
                <w:rPr>
                  <w:rFonts w:cstheme="minorHAnsi"/>
                  <w:lang w:val="en-GB"/>
                </w:rPr>
                <w:t xml:space="preserve"> of the selected dataset are not displayed.</w:t>
              </w:r>
            </w:ins>
            <w:ins w:id="317" w:author="Alihoussen Irchad" w:date="2015-06-05T15:53:00Z">
              <w:r w:rsidR="001C0CF7">
                <w:rPr>
                  <w:rFonts w:cstheme="minorHAnsi"/>
                  <w:lang w:val="en-GB"/>
                </w:rPr>
                <w:t xml:space="preserve"> </w:t>
              </w:r>
            </w:ins>
          </w:p>
        </w:tc>
        <w:tc>
          <w:tcPr>
            <w:tcW w:w="1559" w:type="dxa"/>
            <w:tcBorders>
              <w:top w:val="single" w:sz="6" w:space="0" w:color="auto"/>
              <w:bottom w:val="single" w:sz="6" w:space="0" w:color="auto"/>
              <w:right w:val="single" w:sz="8" w:space="0" w:color="auto"/>
            </w:tcBorders>
            <w:shd w:val="clear" w:color="auto" w:fill="auto"/>
            <w:vAlign w:val="center"/>
          </w:tcPr>
          <w:p w:rsidR="000B6C30" w:rsidRPr="0056181B" w:rsidRDefault="000B6C30">
            <w:pPr>
              <w:spacing w:after="0"/>
              <w:jc w:val="center"/>
              <w:rPr>
                <w:ins w:id="318" w:author="Alihoussen Irchad" w:date="2015-06-05T15:44:00Z"/>
                <w:i/>
                <w:sz w:val="14"/>
                <w:szCs w:val="14"/>
              </w:rPr>
            </w:pPr>
            <w:ins w:id="319" w:author="Alihoussen Irchad" w:date="2015-06-05T15:46:00Z">
              <w:r w:rsidRPr="0056181B">
                <w:rPr>
                  <w:i/>
                  <w:sz w:val="14"/>
                  <w:szCs w:val="14"/>
                </w:rPr>
                <w:t>NGEO-</w:t>
              </w:r>
              <w:r>
                <w:rPr>
                  <w:i/>
                  <w:sz w:val="14"/>
                  <w:szCs w:val="14"/>
                </w:rPr>
                <w:t>WEBC-PFC-0032</w:t>
              </w:r>
            </w:ins>
          </w:p>
        </w:tc>
      </w:tr>
      <w:tr w:rsidR="00E24DD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E24DDB" w:rsidRDefault="00E24DDB" w:rsidP="00DC4D99">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tcBorders>
              <w:top w:val="single" w:sz="6" w:space="0" w:color="auto"/>
              <w:bottom w:val="single" w:sz="6" w:space="0" w:color="auto"/>
            </w:tcBorders>
            <w:shd w:val="clear" w:color="auto" w:fill="auto"/>
          </w:tcPr>
          <w:p w:rsidR="00E24DDB" w:rsidRPr="00057FF1" w:rsidRDefault="00211BA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tcBorders>
              <w:top w:val="single" w:sz="6" w:space="0" w:color="auto"/>
              <w:bottom w:val="single" w:sz="6" w:space="0" w:color="auto"/>
            </w:tcBorders>
            <w:shd w:val="clear" w:color="auto" w:fill="auto"/>
          </w:tcPr>
          <w:p w:rsidR="00E24DDB" w:rsidRPr="003C0A28" w:rsidRDefault="00D61852" w:rsidP="00DC4D99">
            <w:pPr>
              <w:spacing w:after="0"/>
              <w:rPr>
                <w:rFonts w:cstheme="minorHAnsi"/>
                <w:lang w:val="en-GB"/>
              </w:rPr>
            </w:pPr>
            <w:r>
              <w:rPr>
                <w:rFonts w:cstheme="minorHAnsi"/>
                <w:lang w:val="en-GB"/>
              </w:rPr>
              <w:t xml:space="preserve">The </w:t>
            </w:r>
            <w:r w:rsidR="008523BD">
              <w:rPr>
                <w:rFonts w:cstheme="minorHAnsi"/>
                <w:lang w:val="en-GB"/>
              </w:rPr>
              <w:t xml:space="preserve">bounding box </w:t>
            </w:r>
            <w:r>
              <w:rPr>
                <w:rFonts w:cstheme="minorHAnsi"/>
                <w:lang w:val="en-GB"/>
              </w:rPr>
              <w:t>is actually the current map extent</w:t>
            </w:r>
            <w:r w:rsidR="00A67A35">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
          <w:p w:rsidR="00E24DDB" w:rsidRPr="0056181B" w:rsidRDefault="00D10BCE">
            <w:pPr>
              <w:spacing w:after="0"/>
              <w:jc w:val="center"/>
              <w:rPr>
                <w:i/>
                <w:sz w:val="14"/>
                <w:szCs w:val="14"/>
              </w:rPr>
            </w:pPr>
            <w:r w:rsidRPr="0056181B">
              <w:rPr>
                <w:i/>
                <w:sz w:val="14"/>
                <w:szCs w:val="14"/>
              </w:rPr>
              <w:t>NGEO-</w:t>
            </w:r>
            <w:r>
              <w:rPr>
                <w:i/>
                <w:sz w:val="14"/>
                <w:szCs w:val="14"/>
              </w:rPr>
              <w:t>WEBC-PFC-00</w:t>
            </w:r>
            <w:r w:rsidR="00910B94">
              <w:rPr>
                <w:i/>
                <w:sz w:val="14"/>
                <w:szCs w:val="14"/>
              </w:rPr>
              <w:t>35</w:t>
            </w:r>
          </w:p>
        </w:tc>
      </w:tr>
      <w:tr w:rsidR="0077288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7288A" w:rsidRDefault="0077288A"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77288A" w:rsidRDefault="0077288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Unselect the </w:t>
            </w:r>
            <w:r w:rsidR="00D10786">
              <w:rPr>
                <w:rFonts w:asciiTheme="minorHAnsi" w:hAnsiTheme="minorHAnsi" w:cstheme="minorHAnsi"/>
                <w:sz w:val="22"/>
                <w:szCs w:val="22"/>
              </w:rPr>
              <w:t>“</w:t>
            </w:r>
            <w:r>
              <w:rPr>
                <w:rFonts w:asciiTheme="minorHAnsi" w:hAnsiTheme="minorHAnsi" w:cstheme="minorHAnsi"/>
                <w:sz w:val="22"/>
                <w:szCs w:val="22"/>
              </w:rPr>
              <w:t>Use map extent</w:t>
            </w:r>
            <w:r w:rsidR="00D10786">
              <w:rPr>
                <w:rFonts w:asciiTheme="minorHAnsi" w:hAnsiTheme="minorHAnsi" w:cstheme="minorHAnsi"/>
                <w:sz w:val="22"/>
                <w:szCs w:val="22"/>
              </w:rPr>
              <w:t>”</w:t>
            </w:r>
            <w:r>
              <w:rPr>
                <w:rFonts w:asciiTheme="minorHAnsi" w:hAnsiTheme="minorHAnsi" w:cstheme="minorHAnsi"/>
                <w:sz w:val="22"/>
                <w:szCs w:val="22"/>
              </w:rPr>
              <w:t xml:space="preserve"> checkbox</w:t>
            </w:r>
          </w:p>
        </w:tc>
        <w:tc>
          <w:tcPr>
            <w:tcW w:w="2690" w:type="dxa"/>
            <w:gridSpan w:val="2"/>
            <w:tcBorders>
              <w:top w:val="single" w:sz="6" w:space="0" w:color="auto"/>
              <w:bottom w:val="single" w:sz="6" w:space="0" w:color="auto"/>
            </w:tcBorders>
            <w:shd w:val="clear" w:color="auto" w:fill="auto"/>
          </w:tcPr>
          <w:p w:rsidR="0077288A" w:rsidRDefault="0077288A" w:rsidP="00DC4D99">
            <w:pPr>
              <w:spacing w:after="0"/>
              <w:rPr>
                <w:rFonts w:cstheme="minorHAnsi"/>
                <w:lang w:val="en-GB"/>
              </w:rPr>
            </w:pPr>
            <w:r>
              <w:rPr>
                <w:rFonts w:cstheme="minorHAnsi"/>
                <w:lang w:val="en-GB"/>
              </w:rPr>
              <w:t>The input to enter the bounding box is enabled</w:t>
            </w:r>
          </w:p>
        </w:tc>
        <w:tc>
          <w:tcPr>
            <w:tcW w:w="1559" w:type="dxa"/>
            <w:tcBorders>
              <w:top w:val="single" w:sz="6" w:space="0" w:color="auto"/>
              <w:bottom w:val="single" w:sz="6" w:space="0" w:color="auto"/>
              <w:right w:val="single" w:sz="8" w:space="0" w:color="auto"/>
            </w:tcBorders>
            <w:shd w:val="clear" w:color="auto" w:fill="auto"/>
            <w:vAlign w:val="center"/>
          </w:tcPr>
          <w:p w:rsidR="0077288A" w:rsidRPr="00A67A35" w:rsidRDefault="0077288A">
            <w:pPr>
              <w:spacing w:after="0"/>
              <w:jc w:val="center"/>
              <w:rPr>
                <w:i/>
                <w:sz w:val="14"/>
                <w:szCs w:val="14"/>
                <w:lang w:val="en-GB"/>
              </w:rPr>
            </w:pP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lastRenderedPageBreak/>
              <w:t>Step-70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Enter the following coordinates in the input : </w:t>
            </w:r>
          </w:p>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West : -180</w:t>
            </w:r>
          </w:p>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South:-90</w:t>
            </w:r>
          </w:p>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East:180</w:t>
            </w:r>
          </w:p>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North:90</w:t>
            </w:r>
          </w:p>
          <w:p w:rsidR="00A67A35" w:rsidRDefault="00A67A35" w:rsidP="00330782">
            <w:pPr>
              <w:pStyle w:val="NormalStep"/>
              <w:spacing w:before="0"/>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
          <w:p w:rsidR="00A67A35" w:rsidRDefault="00562642">
            <w:pPr>
              <w:spacing w:after="0"/>
              <w:rPr>
                <w:rFonts w:cstheme="minorHAnsi"/>
                <w:lang w:val="en-GB"/>
              </w:rPr>
            </w:pPr>
            <w:r>
              <w:rPr>
                <w:rFonts w:cstheme="minorHAnsi"/>
                <w:lang w:val="en-GB"/>
              </w:rPr>
              <w:t>All inputs are property updated.</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A67A35" w:rsidRDefault="00A67A35">
            <w:pPr>
              <w:spacing w:after="0"/>
              <w:jc w:val="center"/>
              <w:rPr>
                <w:i/>
                <w:sz w:val="14"/>
                <w:szCs w:val="14"/>
                <w:lang w:val="en-GB"/>
              </w:rPr>
            </w:pP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8</w:t>
            </w:r>
            <w:r>
              <w:rPr>
                <w:i/>
                <w:sz w:val="14"/>
                <w:szCs w:val="14"/>
              </w:rPr>
              <w:t>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Enter the following coordinates in the West input: 1000 and press the “Tab” keyboard.</w:t>
            </w:r>
          </w:p>
          <w:p w:rsidR="00A67A35" w:rsidRDefault="00A67A35" w:rsidP="00330782">
            <w:pPr>
              <w:pStyle w:val="NormalStep"/>
              <w:spacing w:before="0"/>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t>The west input is reset to its previous value since 1000 is not a valid longitude</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CA0A10" w:rsidRDefault="00A67A35">
            <w:pPr>
              <w:spacing w:after="0"/>
              <w:jc w:val="center"/>
              <w:rPr>
                <w:i/>
                <w:sz w:val="14"/>
                <w:szCs w:val="14"/>
                <w:lang w:val="en-GB"/>
              </w:rPr>
            </w:pPr>
            <w:r w:rsidRPr="0056181B">
              <w:rPr>
                <w:i/>
                <w:sz w:val="14"/>
                <w:szCs w:val="14"/>
              </w:rPr>
              <w:t>NGEO-</w:t>
            </w:r>
            <w:r>
              <w:rPr>
                <w:i/>
                <w:sz w:val="14"/>
                <w:szCs w:val="14"/>
              </w:rPr>
              <w:t>WEBC-PFC-0031</w:t>
            </w: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90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Enter the following coordinates in the West input: abcf and press the “Tab” keyboard.</w:t>
            </w:r>
          </w:p>
          <w:p w:rsidR="00A67A35" w:rsidRDefault="00A67A35" w:rsidP="00330782">
            <w:pPr>
              <w:pStyle w:val="NormalStep"/>
              <w:spacing w:before="0"/>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t xml:space="preserve">The west input is reset to its previous value since </w:t>
            </w:r>
            <w:r>
              <w:rPr>
                <w:rFonts w:cstheme="minorHAnsi"/>
              </w:rPr>
              <w:t xml:space="preserve">abcf </w:t>
            </w:r>
            <w:r>
              <w:rPr>
                <w:rFonts w:cstheme="minorHAnsi"/>
                <w:lang w:val="en-GB"/>
              </w:rPr>
              <w:t>is not a valid longitude</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56181B" w:rsidRDefault="00A67A35">
            <w:pPr>
              <w:spacing w:after="0"/>
              <w:jc w:val="center"/>
              <w:rPr>
                <w:i/>
                <w:sz w:val="14"/>
                <w:szCs w:val="14"/>
              </w:rPr>
            </w:pPr>
            <w:r w:rsidRPr="0056181B">
              <w:rPr>
                <w:i/>
                <w:sz w:val="14"/>
                <w:szCs w:val="14"/>
              </w:rPr>
              <w:t>NGEO-</w:t>
            </w:r>
            <w:r>
              <w:rPr>
                <w:i/>
                <w:sz w:val="14"/>
                <w:szCs w:val="14"/>
              </w:rPr>
              <w:t>WEBC-PFC-0031</w:t>
            </w: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100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Step-</w:t>
            </w:r>
            <w:r w:rsidR="00116A39">
              <w:rPr>
                <w:rFonts w:asciiTheme="minorHAnsi" w:hAnsiTheme="minorHAnsi" w:cstheme="minorHAnsi"/>
                <w:sz w:val="22"/>
                <w:szCs w:val="22"/>
              </w:rPr>
              <w:t xml:space="preserve">80 </w:t>
            </w:r>
            <w:r>
              <w:rPr>
                <w:rFonts w:asciiTheme="minorHAnsi" w:hAnsiTheme="minorHAnsi" w:cstheme="minorHAnsi"/>
                <w:sz w:val="22"/>
                <w:szCs w:val="22"/>
              </w:rPr>
              <w:t>to Step-</w:t>
            </w:r>
            <w:r w:rsidR="00116A39">
              <w:rPr>
                <w:rFonts w:asciiTheme="minorHAnsi" w:hAnsiTheme="minorHAnsi" w:cstheme="minorHAnsi"/>
                <w:sz w:val="22"/>
                <w:szCs w:val="22"/>
              </w:rPr>
              <w:t>90</w:t>
            </w:r>
            <w:r>
              <w:rPr>
                <w:rFonts w:asciiTheme="minorHAnsi" w:hAnsiTheme="minorHAnsi" w:cstheme="minorHAnsi"/>
                <w:sz w:val="22"/>
                <w:szCs w:val="22"/>
              </w:rPr>
              <w:t xml:space="preserve"> with East input </w:t>
            </w: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t>The same results as for the above steps are found</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56181B" w:rsidRDefault="00A67A35">
            <w:pPr>
              <w:spacing w:after="0"/>
              <w:jc w:val="center"/>
              <w:rPr>
                <w:i/>
                <w:sz w:val="14"/>
                <w:szCs w:val="14"/>
              </w:rPr>
            </w:pPr>
            <w:r w:rsidRPr="0056181B">
              <w:rPr>
                <w:i/>
                <w:sz w:val="14"/>
                <w:szCs w:val="14"/>
              </w:rPr>
              <w:t>NGEO-</w:t>
            </w:r>
            <w:r>
              <w:rPr>
                <w:i/>
                <w:sz w:val="14"/>
                <w:szCs w:val="14"/>
              </w:rPr>
              <w:t>WEBC-PFC-0031</w:t>
            </w: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110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Enter the following coordinates in the South input: abcf and press the “Tab” keyboard.</w:t>
            </w: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t xml:space="preserve">The South input is reset to its previous value since </w:t>
            </w:r>
            <w:r>
              <w:rPr>
                <w:rFonts w:cstheme="minorHAnsi"/>
              </w:rPr>
              <w:t xml:space="preserve">abcf </w:t>
            </w:r>
            <w:r>
              <w:rPr>
                <w:rFonts w:cstheme="minorHAnsi"/>
                <w:lang w:val="en-GB"/>
              </w:rPr>
              <w:t>is not a valid latitude</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56181B" w:rsidRDefault="00116A39">
            <w:pPr>
              <w:spacing w:after="0"/>
              <w:jc w:val="center"/>
              <w:rPr>
                <w:i/>
                <w:sz w:val="14"/>
                <w:szCs w:val="14"/>
              </w:rPr>
            </w:pPr>
            <w:r w:rsidRPr="0056181B">
              <w:rPr>
                <w:i/>
                <w:sz w:val="14"/>
                <w:szCs w:val="14"/>
              </w:rPr>
              <w:t>NGEO-</w:t>
            </w:r>
            <w:r>
              <w:rPr>
                <w:i/>
                <w:sz w:val="14"/>
                <w:szCs w:val="14"/>
              </w:rPr>
              <w:t>WEBC-PFC-0031</w:t>
            </w: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120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Enter the following coordinates in the South input: 93 and press the “Tab” keyboard.</w:t>
            </w: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t xml:space="preserve">The South input is reset to its previous value since </w:t>
            </w:r>
            <w:r>
              <w:rPr>
                <w:rFonts w:cstheme="minorHAnsi"/>
              </w:rPr>
              <w:t xml:space="preserve">93 </w:t>
            </w:r>
            <w:r>
              <w:rPr>
                <w:rFonts w:cstheme="minorHAnsi"/>
                <w:lang w:val="en-GB"/>
              </w:rPr>
              <w:t>is not a valid latitude</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56181B" w:rsidRDefault="00116A39">
            <w:pPr>
              <w:spacing w:after="0"/>
              <w:jc w:val="center"/>
              <w:rPr>
                <w:i/>
                <w:sz w:val="14"/>
                <w:szCs w:val="14"/>
              </w:rPr>
            </w:pPr>
            <w:r w:rsidRPr="0056181B">
              <w:rPr>
                <w:i/>
                <w:sz w:val="14"/>
                <w:szCs w:val="14"/>
              </w:rPr>
              <w:t>NGEO-</w:t>
            </w:r>
            <w:r>
              <w:rPr>
                <w:i/>
                <w:sz w:val="14"/>
                <w:szCs w:val="14"/>
              </w:rPr>
              <w:t>WEBC-PFC-0031</w:t>
            </w:r>
          </w:p>
        </w:tc>
      </w:tr>
      <w:tr w:rsidR="00A67A35"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130</w:t>
            </w:r>
          </w:p>
        </w:tc>
        <w:tc>
          <w:tcPr>
            <w:tcW w:w="3499" w:type="dxa"/>
            <w:gridSpan w:val="3"/>
            <w:tcBorders>
              <w:top w:val="single" w:sz="6" w:space="0" w:color="auto"/>
              <w:bottom w:val="single" w:sz="8"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Step-</w:t>
            </w:r>
            <w:r w:rsidR="00AB2E5A">
              <w:rPr>
                <w:rFonts w:asciiTheme="minorHAnsi" w:hAnsiTheme="minorHAnsi" w:cstheme="minorHAnsi"/>
                <w:sz w:val="22"/>
                <w:szCs w:val="22"/>
              </w:rPr>
              <w:t xml:space="preserve">110 </w:t>
            </w:r>
            <w:r>
              <w:rPr>
                <w:rFonts w:asciiTheme="minorHAnsi" w:hAnsiTheme="minorHAnsi" w:cstheme="minorHAnsi"/>
                <w:sz w:val="22"/>
                <w:szCs w:val="22"/>
              </w:rPr>
              <w:t>to Step-</w:t>
            </w:r>
            <w:r w:rsidR="00AB2E5A">
              <w:rPr>
                <w:rFonts w:asciiTheme="minorHAnsi" w:hAnsiTheme="minorHAnsi" w:cstheme="minorHAnsi"/>
                <w:sz w:val="22"/>
                <w:szCs w:val="22"/>
              </w:rPr>
              <w:t xml:space="preserve">120 </w:t>
            </w:r>
            <w:r>
              <w:rPr>
                <w:rFonts w:asciiTheme="minorHAnsi" w:hAnsiTheme="minorHAnsi" w:cstheme="minorHAnsi"/>
                <w:sz w:val="22"/>
                <w:szCs w:val="22"/>
              </w:rPr>
              <w:t xml:space="preserve">with North input </w:t>
            </w:r>
          </w:p>
        </w:tc>
        <w:tc>
          <w:tcPr>
            <w:tcW w:w="2690" w:type="dxa"/>
            <w:gridSpan w:val="2"/>
            <w:tcBorders>
              <w:top w:val="single" w:sz="6" w:space="0" w:color="auto"/>
              <w:bottom w:val="single" w:sz="8" w:space="0" w:color="auto"/>
            </w:tcBorders>
            <w:shd w:val="clear" w:color="auto" w:fill="auto"/>
          </w:tcPr>
          <w:p w:rsidR="00A67A35" w:rsidRDefault="00A67A35" w:rsidP="00DC4D99">
            <w:pPr>
              <w:spacing w:after="0"/>
              <w:rPr>
                <w:rFonts w:cstheme="minorHAnsi"/>
                <w:lang w:val="en-GB"/>
              </w:rPr>
            </w:pPr>
            <w:r>
              <w:rPr>
                <w:rFonts w:cstheme="minorHAnsi"/>
                <w:lang w:val="en-GB"/>
              </w:rPr>
              <w:t>The same results as for the above steps are found</w:t>
            </w:r>
          </w:p>
        </w:tc>
        <w:tc>
          <w:tcPr>
            <w:tcW w:w="1559" w:type="dxa"/>
            <w:tcBorders>
              <w:top w:val="single" w:sz="6" w:space="0" w:color="auto"/>
              <w:bottom w:val="single" w:sz="8" w:space="0" w:color="auto"/>
              <w:right w:val="single" w:sz="8" w:space="0" w:color="auto"/>
            </w:tcBorders>
            <w:shd w:val="clear" w:color="auto" w:fill="auto"/>
            <w:vAlign w:val="center"/>
          </w:tcPr>
          <w:p w:rsidR="00A67A35" w:rsidRPr="0056181B" w:rsidRDefault="00116A39">
            <w:pPr>
              <w:spacing w:after="0"/>
              <w:jc w:val="center"/>
              <w:rPr>
                <w:i/>
                <w:sz w:val="14"/>
                <w:szCs w:val="14"/>
              </w:rPr>
            </w:pPr>
            <w:r w:rsidRPr="0056181B">
              <w:rPr>
                <w:i/>
                <w:sz w:val="14"/>
                <w:szCs w:val="14"/>
              </w:rPr>
              <w:t>NGEO-</w:t>
            </w:r>
            <w:r>
              <w:rPr>
                <w:i/>
                <w:sz w:val="14"/>
                <w:szCs w:val="14"/>
              </w:rPr>
              <w:t>WEBC-PFC-0031</w:t>
            </w:r>
          </w:p>
        </w:tc>
      </w:tr>
    </w:tbl>
    <w:p w:rsidR="009915BE" w:rsidRPr="003E0678" w:rsidRDefault="009915BE" w:rsidP="00330782">
      <w:pPr>
        <w:pStyle w:val="Titre3"/>
      </w:pPr>
      <w:bookmarkStart w:id="320" w:name="_Toc421282861"/>
      <w:r w:rsidRPr="003E0678">
        <w:t>NGE</w:t>
      </w:r>
      <w:r>
        <w:t>O-WEBC-VTP-004</w:t>
      </w:r>
      <w:r w:rsidRPr="003E0678">
        <w:t xml:space="preserve">0: Search </w:t>
      </w:r>
      <w:r w:rsidR="00E27708">
        <w:t>results in a table</w:t>
      </w:r>
      <w:bookmarkEnd w:id="3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330782">
        <w:tc>
          <w:tcPr>
            <w:tcW w:w="8613" w:type="dxa"/>
            <w:gridSpan w:val="7"/>
            <w:tcBorders>
              <w:bottom w:val="single" w:sz="8" w:space="0" w:color="auto"/>
            </w:tcBorders>
            <w:shd w:val="clear" w:color="auto" w:fill="auto"/>
          </w:tcPr>
          <w:p w:rsidR="009915BE" w:rsidRPr="004E5884" w:rsidRDefault="009915BE" w:rsidP="004B0479">
            <w:pPr>
              <w:spacing w:after="0"/>
              <w:rPr>
                <w:lang w:val="en-US"/>
              </w:rPr>
            </w:pPr>
            <w:r>
              <w:rPr>
                <w:lang w:val="en-US"/>
              </w:rPr>
              <w:t>None</w:t>
            </w:r>
          </w:p>
        </w:tc>
      </w:tr>
      <w:tr w:rsidR="009915BE"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9915BE" w:rsidRPr="00544FC8" w:rsidRDefault="009915BE"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9915BE" w:rsidRPr="00544FC8" w:rsidRDefault="009915BE">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9915BE" w:rsidRPr="00544FC8" w:rsidRDefault="009915BE">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9915BE" w:rsidRPr="00544FC8" w:rsidRDefault="009915BE">
            <w:pPr>
              <w:spacing w:after="0"/>
              <w:jc w:val="center"/>
              <w:rPr>
                <w:b/>
                <w:sz w:val="14"/>
                <w:szCs w:val="14"/>
              </w:rPr>
            </w:pPr>
            <w:r w:rsidRPr="00544FC8">
              <w:rPr>
                <w:b/>
                <w:sz w:val="14"/>
                <w:szCs w:val="14"/>
              </w:rPr>
              <w:t>Pass/Fail Criteria Id</w:t>
            </w:r>
          </w:p>
        </w:tc>
      </w:tr>
      <w:tr w:rsidR="00211BA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11BA3" w:rsidRPr="00544FC8" w:rsidRDefault="00211BA3"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211BA3" w:rsidRPr="00057FF1" w:rsidRDefault="00211BA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w:t>
            </w:r>
            <w:r w:rsidR="009B0F67">
              <w:rPr>
                <w:rFonts w:asciiTheme="minorHAnsi" w:hAnsiTheme="minorHAnsi" w:cstheme="minorHAnsi"/>
                <w:sz w:val="22"/>
                <w:szCs w:val="22"/>
              </w:rPr>
              <w:t xml:space="preserve"> 10 to 70</w:t>
            </w:r>
            <w:r>
              <w:rPr>
                <w:rFonts w:asciiTheme="minorHAnsi" w:hAnsiTheme="minorHAnsi" w:cstheme="minorHAnsi"/>
                <w:sz w:val="22"/>
                <w:szCs w:val="22"/>
              </w:rPr>
              <w:t xml:space="preserve"> from NGEO-WEBC-VTP-0030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211BA3" w:rsidRPr="00057FF1" w:rsidRDefault="00211BA3" w:rsidP="00DC4D9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
          <w:p w:rsidR="00211BA3" w:rsidRPr="0056181B" w:rsidRDefault="00211BA3">
            <w:pPr>
              <w:spacing w:after="0"/>
              <w:jc w:val="center"/>
              <w:rPr>
                <w:i/>
                <w:sz w:val="14"/>
                <w:szCs w:val="14"/>
              </w:rPr>
            </w:pPr>
          </w:p>
        </w:tc>
      </w:tr>
      <w:tr w:rsidR="00211BA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11BA3" w:rsidRPr="005D1206" w:rsidRDefault="00211BA3"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11BA3" w:rsidRPr="00057FF1" w:rsidRDefault="00211BA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Press the </w:t>
            </w:r>
            <w:r w:rsidR="00AF4481">
              <w:rPr>
                <w:rFonts w:asciiTheme="minorHAnsi" w:hAnsiTheme="minorHAnsi" w:cstheme="minorHAnsi"/>
                <w:sz w:val="22"/>
                <w:szCs w:val="22"/>
              </w:rPr>
              <w:t xml:space="preserve">Search </w:t>
            </w:r>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tcPr>
          <w:p w:rsidR="00211BA3" w:rsidRPr="00D61852" w:rsidRDefault="00083091" w:rsidP="00DC4D99">
            <w:pPr>
              <w:spacing w:after="0"/>
              <w:rPr>
                <w:rFonts w:cstheme="minorHAnsi"/>
                <w:lang w:val="en-GB"/>
              </w:rPr>
            </w:pPr>
            <w:r>
              <w:rPr>
                <w:rFonts w:cstheme="minorHAnsi"/>
                <w:lang w:val="en-GB"/>
              </w:rPr>
              <w:t>Footprints appear on the map.</w:t>
            </w:r>
            <w:r w:rsidR="0077288A">
              <w:rPr>
                <w:rFonts w:cstheme="minorHAnsi"/>
                <w:lang w:val="en-GB"/>
              </w:rPr>
              <w:t xml:space="preserve"> A message “</w:t>
            </w:r>
            <w:r w:rsidR="00C43911" w:rsidRPr="00C43911">
              <w:rPr>
                <w:rFonts w:cstheme="minorHAnsi"/>
                <w:lang w:val="en-GB"/>
              </w:rPr>
              <w:t>Showing 1 to 100 of 365 products</w:t>
            </w:r>
            <w:r w:rsidR="0077288A">
              <w:rPr>
                <w:rFonts w:cstheme="minorHAnsi"/>
                <w:lang w:val="en-GB"/>
              </w:rPr>
              <w:t>” appears on the bottom right.</w:t>
            </w:r>
          </w:p>
        </w:tc>
        <w:tc>
          <w:tcPr>
            <w:tcW w:w="1559" w:type="dxa"/>
            <w:tcBorders>
              <w:top w:val="single" w:sz="6" w:space="0" w:color="auto"/>
              <w:bottom w:val="single" w:sz="6" w:space="0" w:color="auto"/>
              <w:right w:val="single" w:sz="8" w:space="0" w:color="auto"/>
            </w:tcBorders>
            <w:shd w:val="clear" w:color="auto" w:fill="auto"/>
            <w:vAlign w:val="center"/>
          </w:tcPr>
          <w:p w:rsidR="00211BA3" w:rsidRPr="00A67A35" w:rsidRDefault="00211BA3">
            <w:pPr>
              <w:spacing w:after="0"/>
              <w:jc w:val="center"/>
              <w:rPr>
                <w:i/>
                <w:sz w:val="14"/>
                <w:szCs w:val="14"/>
                <w:lang w:val="en-GB"/>
              </w:rPr>
            </w:pPr>
          </w:p>
        </w:tc>
      </w:tr>
      <w:tr w:rsidR="00083091"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83091" w:rsidRPr="005D1206" w:rsidRDefault="00083091"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083091" w:rsidRPr="00E24DDB" w:rsidRDefault="00083091"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 xml:space="preserve">On the </w:t>
            </w:r>
            <w:r w:rsidR="002322AF">
              <w:rPr>
                <w:rFonts w:asciiTheme="minorHAnsi" w:hAnsiTheme="minorHAnsi" w:cstheme="minorHAnsi"/>
                <w:sz w:val="22"/>
                <w:szCs w:val="22"/>
              </w:rPr>
              <w:t>status bar</w:t>
            </w:r>
            <w:r w:rsidRPr="00057FF1">
              <w:rPr>
                <w:rFonts w:asciiTheme="minorHAnsi" w:hAnsiTheme="minorHAnsi" w:cstheme="minorHAnsi"/>
                <w:sz w:val="22"/>
                <w:szCs w:val="22"/>
              </w:rPr>
              <w:t xml:space="preserve">, click on the </w:t>
            </w:r>
            <w:r>
              <w:rPr>
                <w:rFonts w:asciiTheme="minorHAnsi" w:hAnsiTheme="minorHAnsi" w:cstheme="minorHAnsi"/>
                <w:sz w:val="22"/>
                <w:szCs w:val="22"/>
              </w:rPr>
              <w:t>“Table”</w:t>
            </w:r>
            <w:r w:rsidRPr="00057FF1">
              <w:rPr>
                <w:rFonts w:asciiTheme="minorHAnsi" w:hAnsiTheme="minorHAnsi" w:cstheme="minorHAnsi"/>
                <w:sz w:val="22"/>
                <w:szCs w:val="22"/>
              </w:rPr>
              <w:t xml:space="preserve"> button</w:t>
            </w:r>
          </w:p>
        </w:tc>
        <w:tc>
          <w:tcPr>
            <w:tcW w:w="2690" w:type="dxa"/>
            <w:gridSpan w:val="2"/>
            <w:tcBorders>
              <w:top w:val="single" w:sz="6" w:space="0" w:color="auto"/>
              <w:bottom w:val="single" w:sz="6" w:space="0" w:color="auto"/>
            </w:tcBorders>
            <w:shd w:val="clear" w:color="auto" w:fill="auto"/>
          </w:tcPr>
          <w:p w:rsidR="00083091" w:rsidRPr="003C0A28" w:rsidRDefault="0077288A" w:rsidP="00DC4D99">
            <w:pPr>
              <w:spacing w:after="0"/>
              <w:rPr>
                <w:rFonts w:cstheme="minorHAnsi"/>
                <w:lang w:val="en-US"/>
              </w:rPr>
            </w:pPr>
            <w:r>
              <w:rPr>
                <w:rFonts w:cstheme="minorHAnsi"/>
                <w:lang w:val="en-GB"/>
              </w:rPr>
              <w:t xml:space="preserve">A </w:t>
            </w:r>
            <w:r w:rsidR="00083091" w:rsidRPr="00586267">
              <w:rPr>
                <w:rFonts w:cstheme="minorHAnsi"/>
                <w:lang w:val="en-GB"/>
              </w:rPr>
              <w:t>widget should open with results presented in a table</w:t>
            </w:r>
            <w:r w:rsidR="00C43911">
              <w:rPr>
                <w:rFonts w:cstheme="minorHAnsi"/>
                <w:lang w:val="en-GB"/>
              </w:rPr>
              <w:t>.</w:t>
            </w:r>
            <w:r w:rsidR="00083091">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083091" w:rsidRPr="0056181B" w:rsidRDefault="00083091">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083091"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83091" w:rsidRDefault="00083091" w:rsidP="00DC4D99">
            <w:pPr>
              <w:spacing w:after="0"/>
              <w:jc w:val="center"/>
              <w:rPr>
                <w:i/>
                <w:sz w:val="14"/>
                <w:szCs w:val="14"/>
              </w:rPr>
            </w:pPr>
            <w:r>
              <w:rPr>
                <w:i/>
                <w:sz w:val="14"/>
                <w:szCs w:val="14"/>
              </w:rPr>
              <w:lastRenderedPageBreak/>
              <w:t>Step-40</w:t>
            </w:r>
          </w:p>
        </w:tc>
        <w:tc>
          <w:tcPr>
            <w:tcW w:w="3499" w:type="dxa"/>
            <w:gridSpan w:val="3"/>
            <w:tcBorders>
              <w:top w:val="single" w:sz="6" w:space="0" w:color="auto"/>
              <w:bottom w:val="single" w:sz="6" w:space="0" w:color="auto"/>
            </w:tcBorders>
            <w:shd w:val="clear" w:color="auto" w:fill="auto"/>
          </w:tcPr>
          <w:p w:rsidR="00083091" w:rsidRDefault="00083091"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Press the ‘next’ button o</w:t>
            </w:r>
            <w:r w:rsidR="00C43911">
              <w:rPr>
                <w:rFonts w:asciiTheme="minorHAnsi" w:hAnsiTheme="minorHAnsi" w:cstheme="minorHAnsi"/>
                <w:sz w:val="22"/>
                <w:szCs w:val="22"/>
              </w:rPr>
              <w:t>n the status bar.</w:t>
            </w:r>
          </w:p>
        </w:tc>
        <w:tc>
          <w:tcPr>
            <w:tcW w:w="2690" w:type="dxa"/>
            <w:gridSpan w:val="2"/>
            <w:tcBorders>
              <w:top w:val="single" w:sz="6" w:space="0" w:color="auto"/>
              <w:bottom w:val="single" w:sz="6" w:space="0" w:color="auto"/>
            </w:tcBorders>
            <w:shd w:val="clear" w:color="auto" w:fill="auto"/>
          </w:tcPr>
          <w:p w:rsidR="0077288A" w:rsidRDefault="00083091" w:rsidP="00DC4D99">
            <w:pPr>
              <w:spacing w:after="0"/>
              <w:rPr>
                <w:rFonts w:cstheme="minorHAnsi"/>
                <w:lang w:val="en-GB"/>
              </w:rPr>
            </w:pPr>
            <w:r>
              <w:rPr>
                <w:rFonts w:cstheme="minorHAnsi"/>
                <w:lang w:val="en-GB"/>
              </w:rPr>
              <w:t>New results should be displayed</w:t>
            </w:r>
            <w:r w:rsidR="00C43911">
              <w:rPr>
                <w:rFonts w:cstheme="minorHAnsi"/>
                <w:lang w:val="en-GB"/>
              </w:rPr>
              <w:t>. The message is updated with the message “</w:t>
            </w:r>
            <w:r w:rsidR="0077288A">
              <w:t xml:space="preserve">Showing </w:t>
            </w:r>
            <w:r w:rsidR="00C43911">
              <w:t>101</w:t>
            </w:r>
            <w:r w:rsidR="0077288A">
              <w:t xml:space="preserve"> to</w:t>
            </w:r>
            <w:r w:rsidR="00C43911">
              <w:t xml:space="preserve"> 20</w:t>
            </w:r>
            <w:r w:rsidR="0077288A">
              <w:t xml:space="preserve">0 of </w:t>
            </w:r>
            <w:r w:rsidR="00C43911">
              <w:t>365</w:t>
            </w:r>
            <w:r w:rsidR="0077288A">
              <w:t xml:space="preserve"> </w:t>
            </w:r>
            <w:r w:rsidR="00C43911">
              <w:t>products</w:t>
            </w:r>
            <w:r w:rsidR="0077288A">
              <w:t>”</w:t>
            </w:r>
          </w:p>
        </w:tc>
        <w:tc>
          <w:tcPr>
            <w:tcW w:w="1559" w:type="dxa"/>
            <w:tcBorders>
              <w:top w:val="single" w:sz="6" w:space="0" w:color="auto"/>
              <w:bottom w:val="single" w:sz="6" w:space="0" w:color="auto"/>
              <w:right w:val="single" w:sz="8" w:space="0" w:color="auto"/>
            </w:tcBorders>
            <w:shd w:val="clear" w:color="auto" w:fill="auto"/>
            <w:vAlign w:val="center"/>
          </w:tcPr>
          <w:p w:rsidR="00083091" w:rsidRPr="0056181B" w:rsidRDefault="00083091">
            <w:pPr>
              <w:spacing w:after="0"/>
              <w:jc w:val="center"/>
              <w:rPr>
                <w:i/>
                <w:sz w:val="14"/>
                <w:szCs w:val="14"/>
              </w:rPr>
            </w:pPr>
            <w:r w:rsidRPr="0056181B">
              <w:rPr>
                <w:i/>
                <w:sz w:val="14"/>
                <w:szCs w:val="14"/>
              </w:rPr>
              <w:t>NGEO-</w:t>
            </w:r>
            <w:r>
              <w:rPr>
                <w:i/>
                <w:sz w:val="14"/>
                <w:szCs w:val="14"/>
              </w:rPr>
              <w:t>WEBC-PFC-0041</w:t>
            </w:r>
          </w:p>
        </w:tc>
      </w:tr>
      <w:tr w:rsidR="0056264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62642" w:rsidRDefault="00562642"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562642" w:rsidRDefault="00562642" w:rsidP="00330782">
            <w:pPr>
              <w:pStyle w:val="NormalStep"/>
              <w:spacing w:before="0"/>
              <w:rPr>
                <w:rFonts w:asciiTheme="minorHAnsi" w:hAnsiTheme="minorHAnsi" w:cstheme="minorHAnsi"/>
                <w:sz w:val="22"/>
                <w:szCs w:val="22"/>
              </w:rPr>
            </w:pPr>
            <w:r w:rsidRPr="003F342A">
              <w:rPr>
                <w:rFonts w:asciiTheme="minorHAnsi" w:hAnsiTheme="minorHAnsi" w:cstheme="minorHAnsi"/>
                <w:sz w:val="22"/>
                <w:szCs w:val="22"/>
              </w:rPr>
              <w:t xml:space="preserve">Click on “Mission”  </w:t>
            </w:r>
            <w:r>
              <w:rPr>
                <w:rFonts w:asciiTheme="minorHAnsi" w:hAnsiTheme="minorHAnsi" w:cstheme="minorHAnsi"/>
                <w:sz w:val="22"/>
                <w:szCs w:val="22"/>
              </w:rPr>
              <w:t>in the header table</w:t>
            </w:r>
          </w:p>
        </w:tc>
        <w:tc>
          <w:tcPr>
            <w:tcW w:w="2690" w:type="dxa"/>
            <w:gridSpan w:val="2"/>
            <w:tcBorders>
              <w:top w:val="single" w:sz="6" w:space="0" w:color="auto"/>
              <w:bottom w:val="single" w:sz="6" w:space="0" w:color="auto"/>
            </w:tcBorders>
            <w:shd w:val="clear" w:color="auto" w:fill="auto"/>
          </w:tcPr>
          <w:p w:rsidR="00562642" w:rsidRDefault="00562642" w:rsidP="00DC4D99">
            <w:pPr>
              <w:spacing w:after="0"/>
              <w:rPr>
                <w:rFonts w:cstheme="minorHAnsi"/>
                <w:lang w:val="en-GB"/>
              </w:rPr>
            </w:pPr>
            <w:r>
              <w:rPr>
                <w:rFonts w:cstheme="minorHAnsi"/>
                <w:lang w:val="en-GB"/>
              </w:rPr>
              <w:t>The results rows are sorted in an ascending order according to the Mission column value. A down arrow appears.</w:t>
            </w:r>
          </w:p>
        </w:tc>
        <w:tc>
          <w:tcPr>
            <w:tcW w:w="1559" w:type="dxa"/>
            <w:tcBorders>
              <w:top w:val="single" w:sz="6" w:space="0" w:color="auto"/>
              <w:bottom w:val="single" w:sz="6" w:space="0" w:color="auto"/>
              <w:right w:val="single" w:sz="8" w:space="0" w:color="auto"/>
            </w:tcBorders>
            <w:shd w:val="clear" w:color="auto" w:fill="auto"/>
            <w:vAlign w:val="center"/>
          </w:tcPr>
          <w:p w:rsidR="00562642" w:rsidRPr="00A67A35" w:rsidRDefault="00562642">
            <w:pPr>
              <w:spacing w:after="0"/>
              <w:jc w:val="center"/>
              <w:rPr>
                <w:i/>
                <w:sz w:val="14"/>
                <w:szCs w:val="14"/>
                <w:lang w:val="en-GB"/>
              </w:rPr>
            </w:pPr>
            <w:r w:rsidRPr="0056181B">
              <w:rPr>
                <w:i/>
                <w:sz w:val="14"/>
                <w:szCs w:val="14"/>
              </w:rPr>
              <w:t>NGEO-</w:t>
            </w:r>
            <w:r>
              <w:rPr>
                <w:i/>
                <w:sz w:val="14"/>
                <w:szCs w:val="14"/>
              </w:rPr>
              <w:t>WEBC-PFC-0042</w:t>
            </w:r>
          </w:p>
        </w:tc>
      </w:tr>
      <w:tr w:rsidR="00562642"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562642" w:rsidRDefault="00562642" w:rsidP="00DC4D99">
            <w:pPr>
              <w:spacing w:after="0"/>
              <w:jc w:val="center"/>
              <w:rPr>
                <w:i/>
                <w:sz w:val="14"/>
                <w:szCs w:val="14"/>
              </w:rPr>
            </w:pPr>
            <w:r>
              <w:rPr>
                <w:i/>
                <w:sz w:val="14"/>
                <w:szCs w:val="14"/>
              </w:rPr>
              <w:t>Step-60</w:t>
            </w:r>
          </w:p>
        </w:tc>
        <w:tc>
          <w:tcPr>
            <w:tcW w:w="3499" w:type="dxa"/>
            <w:gridSpan w:val="3"/>
            <w:tcBorders>
              <w:top w:val="single" w:sz="6" w:space="0" w:color="auto"/>
              <w:bottom w:val="single" w:sz="8" w:space="0" w:color="auto"/>
            </w:tcBorders>
            <w:shd w:val="clear" w:color="auto" w:fill="auto"/>
          </w:tcPr>
          <w:p w:rsidR="00562642" w:rsidRDefault="00562642" w:rsidP="00330782">
            <w:pPr>
              <w:pStyle w:val="NormalStep"/>
              <w:spacing w:before="0"/>
              <w:rPr>
                <w:rFonts w:asciiTheme="minorHAnsi" w:hAnsiTheme="minorHAnsi" w:cstheme="minorHAnsi"/>
                <w:sz w:val="22"/>
                <w:szCs w:val="22"/>
              </w:rPr>
            </w:pPr>
            <w:r w:rsidRPr="003F342A">
              <w:rPr>
                <w:rFonts w:asciiTheme="minorHAnsi" w:hAnsiTheme="minorHAnsi" w:cstheme="minorHAnsi"/>
                <w:sz w:val="22"/>
                <w:szCs w:val="22"/>
              </w:rPr>
              <w:t xml:space="preserve">Click again on “Mission”  </w:t>
            </w:r>
            <w:r>
              <w:rPr>
                <w:rFonts w:asciiTheme="minorHAnsi" w:hAnsiTheme="minorHAnsi" w:cstheme="minorHAnsi"/>
                <w:sz w:val="22"/>
                <w:szCs w:val="22"/>
              </w:rPr>
              <w:t>in the header table</w:t>
            </w:r>
          </w:p>
        </w:tc>
        <w:tc>
          <w:tcPr>
            <w:tcW w:w="2690" w:type="dxa"/>
            <w:gridSpan w:val="2"/>
            <w:tcBorders>
              <w:top w:val="single" w:sz="6" w:space="0" w:color="auto"/>
              <w:bottom w:val="single" w:sz="8" w:space="0" w:color="auto"/>
            </w:tcBorders>
            <w:shd w:val="clear" w:color="auto" w:fill="auto"/>
          </w:tcPr>
          <w:p w:rsidR="00562642" w:rsidRDefault="00562642" w:rsidP="00DC4D99">
            <w:pPr>
              <w:spacing w:after="0"/>
              <w:rPr>
                <w:rFonts w:cstheme="minorHAnsi"/>
                <w:lang w:val="en-GB"/>
              </w:rPr>
            </w:pPr>
            <w:r>
              <w:rPr>
                <w:rFonts w:cstheme="minorHAnsi"/>
                <w:lang w:val="en-GB"/>
              </w:rPr>
              <w:t>The results rows are sorted in a descending order according to the Mission column value. A up arrow appears</w:t>
            </w:r>
          </w:p>
        </w:tc>
        <w:tc>
          <w:tcPr>
            <w:tcW w:w="1559" w:type="dxa"/>
            <w:tcBorders>
              <w:top w:val="single" w:sz="6" w:space="0" w:color="auto"/>
              <w:bottom w:val="single" w:sz="8" w:space="0" w:color="auto"/>
              <w:right w:val="single" w:sz="8" w:space="0" w:color="auto"/>
            </w:tcBorders>
            <w:shd w:val="clear" w:color="auto" w:fill="auto"/>
            <w:vAlign w:val="center"/>
          </w:tcPr>
          <w:p w:rsidR="00562642" w:rsidRPr="0056181B" w:rsidRDefault="00562642">
            <w:pPr>
              <w:spacing w:after="0"/>
              <w:jc w:val="center"/>
              <w:rPr>
                <w:i/>
                <w:sz w:val="14"/>
                <w:szCs w:val="14"/>
              </w:rPr>
            </w:pPr>
            <w:r w:rsidRPr="0056181B">
              <w:rPr>
                <w:i/>
                <w:sz w:val="14"/>
                <w:szCs w:val="14"/>
              </w:rPr>
              <w:t>NGEO-</w:t>
            </w:r>
            <w:r>
              <w:rPr>
                <w:i/>
                <w:sz w:val="14"/>
                <w:szCs w:val="14"/>
              </w:rPr>
              <w:t>WEBC-PFC-0043</w:t>
            </w:r>
          </w:p>
        </w:tc>
      </w:tr>
    </w:tbl>
    <w:p w:rsidR="00C6451C" w:rsidRPr="003E0678" w:rsidRDefault="00C6451C" w:rsidP="00330782">
      <w:pPr>
        <w:pStyle w:val="Titre3"/>
      </w:pPr>
      <w:bookmarkStart w:id="321" w:name="_Toc421282862"/>
      <w:r w:rsidRPr="003E0678">
        <w:t>NGE</w:t>
      </w:r>
      <w:r>
        <w:t>O-WEBC-VTP-004</w:t>
      </w:r>
      <w:r w:rsidR="00D8456A">
        <w:t>5</w:t>
      </w:r>
      <w:r w:rsidRPr="003E0678">
        <w:t xml:space="preserve">: Search </w:t>
      </w:r>
      <w:r>
        <w:t xml:space="preserve">results </w:t>
      </w:r>
      <w:r w:rsidR="00442152">
        <w:t>Table</w:t>
      </w:r>
      <w:r w:rsidR="00CE7397">
        <w:t xml:space="preserve"> </w:t>
      </w:r>
      <w:r w:rsidR="00442152">
        <w:t>Columns</w:t>
      </w:r>
      <w:r w:rsidR="00CE7397">
        <w:t xml:space="preserve"> </w:t>
      </w:r>
      <w:r w:rsidR="00C05502">
        <w:t>are</w:t>
      </w:r>
      <w:r w:rsidR="00CE7397">
        <w:t xml:space="preserve"> </w:t>
      </w:r>
      <w:r w:rsidR="00C05502">
        <w:t>Configurable</w:t>
      </w:r>
      <w:bookmarkEnd w:id="3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C6451C" w:rsidRPr="004E5884" w:rsidTr="000A4DC2">
        <w:tc>
          <w:tcPr>
            <w:tcW w:w="8613" w:type="dxa"/>
            <w:gridSpan w:val="7"/>
            <w:tcBorders>
              <w:top w:val="single" w:sz="2" w:space="0" w:color="auto"/>
              <w:bottom w:val="single" w:sz="6" w:space="0" w:color="auto"/>
            </w:tcBorders>
            <w:shd w:val="clear" w:color="auto" w:fill="548DD4" w:themeFill="text2" w:themeFillTint="99"/>
          </w:tcPr>
          <w:p w:rsidR="00C6451C" w:rsidRPr="004E5884" w:rsidRDefault="00C6451C" w:rsidP="000A4DC2">
            <w:pPr>
              <w:spacing w:after="0"/>
              <w:jc w:val="center"/>
              <w:rPr>
                <w:b/>
                <w:i/>
                <w:color w:val="FFFFFF"/>
                <w:szCs w:val="18"/>
                <w:lang w:val="en-US"/>
              </w:rPr>
            </w:pPr>
            <w:r>
              <w:rPr>
                <w:b/>
                <w:i/>
                <w:color w:val="FFFFFF"/>
                <w:szCs w:val="18"/>
                <w:lang w:val="en-US"/>
              </w:rPr>
              <w:t>NGEO VALIDATION TEST  PROCEDURE</w:t>
            </w:r>
          </w:p>
        </w:tc>
      </w:tr>
      <w:tr w:rsidR="00C6451C" w:rsidRPr="00CE7397" w:rsidTr="000A4DC2">
        <w:tc>
          <w:tcPr>
            <w:tcW w:w="1607"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C6451C" w:rsidRPr="00544FC8" w:rsidRDefault="00A933F4" w:rsidP="000A4DC2">
            <w:pPr>
              <w:spacing w:after="0"/>
              <w:rPr>
                <w:i/>
                <w:color w:val="548DD4"/>
                <w:sz w:val="16"/>
                <w:szCs w:val="16"/>
              </w:rPr>
            </w:pPr>
            <w:r>
              <w:rPr>
                <w:i/>
                <w:color w:val="548DD4"/>
                <w:sz w:val="16"/>
                <w:szCs w:val="16"/>
              </w:rPr>
              <w:t>NGEO-WEBC-VTP-004</w:t>
            </w:r>
            <w:r w:rsidR="00D8456A">
              <w:rPr>
                <w:i/>
                <w:color w:val="548DD4"/>
                <w:sz w:val="16"/>
                <w:szCs w:val="16"/>
              </w:rPr>
              <w:t>5</w:t>
            </w:r>
          </w:p>
        </w:tc>
        <w:tc>
          <w:tcPr>
            <w:tcW w:w="1134"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C6451C" w:rsidRPr="004E5884" w:rsidRDefault="00A933F4" w:rsidP="00A933F4">
            <w:pPr>
              <w:spacing w:after="0"/>
              <w:rPr>
                <w:i/>
                <w:color w:val="548DD4"/>
                <w:sz w:val="16"/>
                <w:szCs w:val="16"/>
                <w:lang w:val="en-US"/>
              </w:rPr>
            </w:pPr>
            <w:r>
              <w:rPr>
                <w:i/>
                <w:color w:val="548DD4"/>
                <w:sz w:val="16"/>
                <w:szCs w:val="16"/>
                <w:lang w:val="en-US"/>
              </w:rPr>
              <w:t>The Search Results t</w:t>
            </w:r>
            <w:r w:rsidR="00C6451C">
              <w:rPr>
                <w:i/>
                <w:color w:val="548DD4"/>
                <w:sz w:val="16"/>
                <w:szCs w:val="16"/>
                <w:lang w:val="en-US"/>
              </w:rPr>
              <w:t>able</w:t>
            </w:r>
            <w:r w:rsidR="00911AB0">
              <w:rPr>
                <w:i/>
                <w:color w:val="548DD4"/>
                <w:sz w:val="16"/>
                <w:szCs w:val="16"/>
                <w:lang w:val="en-US"/>
              </w:rPr>
              <w:t xml:space="preserve"> </w:t>
            </w:r>
            <w:r>
              <w:rPr>
                <w:i/>
                <w:color w:val="548DD4"/>
                <w:sz w:val="16"/>
                <w:szCs w:val="16"/>
                <w:lang w:val="en-US"/>
              </w:rPr>
              <w:t>columns are configurable</w:t>
            </w:r>
          </w:p>
        </w:tc>
      </w:tr>
      <w:tr w:rsidR="00C6451C" w:rsidRPr="00B17EAC" w:rsidTr="000A4DC2">
        <w:tc>
          <w:tcPr>
            <w:tcW w:w="8613" w:type="dxa"/>
            <w:gridSpan w:val="7"/>
            <w:shd w:val="clear" w:color="auto" w:fill="A6A6A6"/>
          </w:tcPr>
          <w:p w:rsidR="00C6451C" w:rsidRPr="00544FC8" w:rsidRDefault="00C6451C" w:rsidP="000A4DC2">
            <w:pPr>
              <w:spacing w:after="0"/>
              <w:rPr>
                <w:sz w:val="14"/>
                <w:szCs w:val="14"/>
              </w:rPr>
            </w:pPr>
          </w:p>
        </w:tc>
      </w:tr>
      <w:tr w:rsidR="00C6451C" w:rsidRPr="004E5884" w:rsidTr="000A4DC2">
        <w:tc>
          <w:tcPr>
            <w:tcW w:w="8613" w:type="dxa"/>
            <w:gridSpan w:val="7"/>
            <w:shd w:val="clear" w:color="auto" w:fill="auto"/>
          </w:tcPr>
          <w:p w:rsidR="00C6451C" w:rsidRPr="005E7083" w:rsidRDefault="00C6451C" w:rsidP="000A4DC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in a Table.</w:t>
            </w:r>
          </w:p>
        </w:tc>
      </w:tr>
      <w:tr w:rsidR="00C6451C" w:rsidRPr="00B17EAC" w:rsidTr="000A4DC2">
        <w:tc>
          <w:tcPr>
            <w:tcW w:w="8613" w:type="dxa"/>
            <w:gridSpan w:val="7"/>
            <w:shd w:val="clear" w:color="auto" w:fill="A6A6A6"/>
          </w:tcPr>
          <w:p w:rsidR="00C6451C" w:rsidRPr="00544FC8" w:rsidRDefault="00C6451C" w:rsidP="000A4DC2">
            <w:pPr>
              <w:spacing w:after="0"/>
              <w:rPr>
                <w:sz w:val="14"/>
                <w:szCs w:val="14"/>
              </w:rPr>
            </w:pPr>
            <w:r>
              <w:rPr>
                <w:b/>
                <w:sz w:val="14"/>
                <w:szCs w:val="14"/>
              </w:rPr>
              <w:t>Script</w:t>
            </w:r>
          </w:p>
        </w:tc>
      </w:tr>
      <w:tr w:rsidR="00C6451C" w:rsidRPr="004E5884" w:rsidTr="00330782">
        <w:tc>
          <w:tcPr>
            <w:tcW w:w="8613" w:type="dxa"/>
            <w:gridSpan w:val="7"/>
            <w:tcBorders>
              <w:bottom w:val="single" w:sz="8" w:space="0" w:color="auto"/>
            </w:tcBorders>
            <w:shd w:val="clear" w:color="auto" w:fill="auto"/>
          </w:tcPr>
          <w:p w:rsidR="00C6451C" w:rsidRPr="004E5884" w:rsidRDefault="00C6451C" w:rsidP="000A4DC2">
            <w:pPr>
              <w:spacing w:after="0"/>
              <w:rPr>
                <w:lang w:val="en-US"/>
              </w:rPr>
            </w:pPr>
            <w:r>
              <w:rPr>
                <w:lang w:val="en-US"/>
              </w:rPr>
              <w:t>None</w:t>
            </w:r>
          </w:p>
        </w:tc>
      </w:tr>
      <w:tr w:rsidR="00C6451C" w:rsidRPr="00544FC8" w:rsidTr="00330782">
        <w:tc>
          <w:tcPr>
            <w:tcW w:w="865" w:type="dxa"/>
            <w:tcBorders>
              <w:top w:val="single" w:sz="8" w:space="0" w:color="auto"/>
              <w:left w:val="single" w:sz="8" w:space="0" w:color="auto"/>
              <w:bottom w:val="single" w:sz="6" w:space="0" w:color="auto"/>
            </w:tcBorders>
            <w:shd w:val="clear" w:color="auto" w:fill="A6A6A6"/>
          </w:tcPr>
          <w:p w:rsidR="00C6451C" w:rsidRPr="00544FC8" w:rsidRDefault="00C6451C"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C6451C" w:rsidRPr="00544FC8" w:rsidRDefault="00C6451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C6451C" w:rsidRPr="00544FC8" w:rsidRDefault="00C6451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C6451C" w:rsidRPr="00544FC8" w:rsidRDefault="00C6451C">
            <w:pPr>
              <w:spacing w:after="0"/>
              <w:jc w:val="center"/>
              <w:rPr>
                <w:b/>
                <w:sz w:val="14"/>
                <w:szCs w:val="14"/>
              </w:rPr>
            </w:pPr>
            <w:r w:rsidRPr="00544FC8">
              <w:rPr>
                <w:b/>
                <w:sz w:val="14"/>
                <w:szCs w:val="14"/>
              </w:rPr>
              <w:t>Pass/Fail Criteria Id</w:t>
            </w:r>
          </w:p>
        </w:tc>
      </w:tr>
      <w:tr w:rsidR="008C28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C2821" w:rsidRPr="00544FC8" w:rsidRDefault="008C2821" w:rsidP="00DC4D99">
            <w:pPr>
              <w:spacing w:after="0"/>
              <w:jc w:val="center"/>
              <w:rPr>
                <w:i/>
                <w:sz w:val="14"/>
                <w:szCs w:val="14"/>
              </w:rPr>
            </w:pPr>
            <w:r>
              <w:rPr>
                <w:i/>
                <w:sz w:val="14"/>
                <w:szCs w:val="14"/>
              </w:rPr>
              <w:t>Step-1</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0A4DC2" w:rsidRPr="00A67A35" w:rsidRDefault="000A4DC2">
            <w:pPr>
              <w:autoSpaceDE w:val="0"/>
              <w:autoSpaceDN w:val="0"/>
              <w:adjustRightInd w:val="0"/>
              <w:spacing w:after="0" w:line="240" w:lineRule="auto"/>
              <w:rPr>
                <w:rFonts w:ascii="Consolas" w:hAnsi="Consolas" w:cs="Consolas"/>
                <w:sz w:val="20"/>
                <w:szCs w:val="20"/>
                <w:lang w:val="en-US"/>
              </w:rPr>
            </w:pPr>
            <w:r>
              <w:rPr>
                <w:rFonts w:cstheme="minorHAnsi"/>
              </w:rPr>
              <w:t>On the server</w:t>
            </w:r>
            <w:r w:rsidR="003F3DD3">
              <w:rPr>
                <w:rFonts w:cstheme="minorHAnsi"/>
              </w:rPr>
              <w:t xml:space="preserve"> side,</w:t>
            </w:r>
            <w:r>
              <w:rPr>
                <w:rFonts w:cstheme="minorHAnsi"/>
              </w:rPr>
              <w:t xml:space="preserve"> the service </w:t>
            </w:r>
            <w:r w:rsidRPr="00A67A35">
              <w:rPr>
                <w:rFonts w:ascii="Consolas" w:eastAsia="Times New Roman" w:hAnsi="Consolas" w:cs="Consolas"/>
                <w:bCs/>
                <w:spacing w:val="-8"/>
                <w:sz w:val="20"/>
                <w:szCs w:val="20"/>
                <w:lang w:val="en-US"/>
              </w:rPr>
              <w:t xml:space="preserve">webClientConfigurationData </w:t>
            </w:r>
            <w:r>
              <w:rPr>
                <w:rFonts w:cstheme="minorHAnsi"/>
              </w:rPr>
              <w:t xml:space="preserve">does send the client json configuration. In this json </w:t>
            </w:r>
            <w:r w:rsidR="003F3DD3">
              <w:rPr>
                <w:rFonts w:cstheme="minorHAnsi"/>
              </w:rPr>
              <w:t>remove from</w:t>
            </w:r>
            <w:r>
              <w:rPr>
                <w:rFonts w:cstheme="minorHAnsi"/>
              </w:rPr>
              <w:t xml:space="preserve"> </w:t>
            </w:r>
            <w:r w:rsidR="003F3DD3">
              <w:rPr>
                <w:rFonts w:cstheme="minorHAnsi"/>
              </w:rPr>
              <w:t xml:space="preserve"> the </w:t>
            </w:r>
            <w:r>
              <w:rPr>
                <w:rFonts w:cstheme="minorHAnsi"/>
              </w:rPr>
              <w:t xml:space="preserve"> </w:t>
            </w:r>
            <w:r w:rsidRPr="00A67A35">
              <w:rPr>
                <w:rFonts w:ascii="Consolas" w:hAnsi="Consolas" w:cs="Consolas"/>
                <w:sz w:val="20"/>
                <w:szCs w:val="20"/>
                <w:lang w:val="en-US"/>
              </w:rPr>
              <w:t>resultsTable.</w:t>
            </w:r>
          </w:p>
          <w:p w:rsidR="008C2821" w:rsidRDefault="000A4DC2" w:rsidP="00330782">
            <w:pPr>
              <w:pStyle w:val="NormalStep"/>
              <w:spacing w:before="0"/>
              <w:rPr>
                <w:rFonts w:asciiTheme="minorHAnsi" w:hAnsiTheme="minorHAnsi" w:cstheme="minorHAnsi"/>
                <w:sz w:val="22"/>
                <w:szCs w:val="22"/>
              </w:rPr>
            </w:pPr>
            <w:r w:rsidRPr="00A67A35">
              <w:rPr>
                <w:rFonts w:ascii="Consolas" w:hAnsi="Consolas" w:cs="Consolas"/>
                <w:sz w:val="20"/>
                <w:szCs w:val="20"/>
                <w:lang w:val="en-US"/>
              </w:rPr>
              <w:t xml:space="preserve">columnsDef </w:t>
            </w:r>
            <w:r w:rsidR="003F3DD3">
              <w:rPr>
                <w:rFonts w:asciiTheme="minorHAnsi" w:eastAsiaTheme="minorHAnsi" w:hAnsiTheme="minorHAnsi" w:cstheme="minorHAnsi"/>
                <w:bCs w:val="0"/>
                <w:spacing w:val="0"/>
                <w:sz w:val="22"/>
                <w:szCs w:val="22"/>
                <w:lang w:val="es-ES"/>
              </w:rPr>
              <w:t xml:space="preserve">table, the following </w:t>
            </w:r>
            <w:r w:rsidRPr="00A67A35">
              <w:rPr>
                <w:rFonts w:ascii="Consolas" w:hAnsi="Consolas" w:cs="Consolas"/>
                <w:sz w:val="20"/>
                <w:szCs w:val="20"/>
                <w:lang w:val="en-US"/>
              </w:rPr>
              <w:t xml:space="preserve"> </w:t>
            </w:r>
            <w:r w:rsidR="003F3DD3">
              <w:rPr>
                <w:rFonts w:ascii="Consolas" w:hAnsi="Consolas" w:cs="Consolas"/>
                <w:sz w:val="20"/>
                <w:szCs w:val="20"/>
                <w:lang w:val="en-US"/>
              </w:rPr>
              <w:t>block:</w:t>
            </w:r>
          </w:p>
          <w:p w:rsidR="008C2821" w:rsidRPr="00A67A35" w:rsidRDefault="008C2821" w:rsidP="00330782">
            <w:pPr>
              <w:pStyle w:val="NormalStep"/>
              <w:spacing w:before="0"/>
              <w:rPr>
                <w:rFonts w:asciiTheme="minorHAnsi" w:hAnsiTheme="minorHAnsi" w:cstheme="minorHAnsi"/>
                <w:sz w:val="22"/>
                <w:szCs w:val="22"/>
                <w:lang w:val="en-US"/>
              </w:rPr>
            </w:pPr>
            <w:r w:rsidRPr="00A67A35">
              <w:rPr>
                <w:rFonts w:ascii="Consolas" w:hAnsi="Consolas" w:cs="Consolas"/>
                <w:sz w:val="20"/>
                <w:szCs w:val="20"/>
                <w:lang w:val="en-US"/>
              </w:rPr>
              <w:t>{</w:t>
            </w:r>
            <w:r w:rsidR="00963F24">
              <w:rPr>
                <w:rFonts w:ascii="Consolas" w:hAnsi="Consolas" w:cs="Consolas"/>
                <w:sz w:val="20"/>
                <w:szCs w:val="20"/>
                <w:lang w:val="en-US"/>
              </w:rPr>
              <w:t>“</w:t>
            </w:r>
            <w:r w:rsidRPr="00A67A35">
              <w:rPr>
                <w:rFonts w:ascii="Consolas" w:hAnsi="Consolas" w:cs="Consolas"/>
                <w:sz w:val="20"/>
                <w:szCs w:val="20"/>
                <w:lang w:val="en-US"/>
              </w:rPr>
              <w:t>sTitle</w:t>
            </w:r>
            <w:r w:rsidR="00963F24">
              <w:rPr>
                <w:rFonts w:ascii="Consolas" w:hAnsi="Consolas" w:cs="Consolas"/>
                <w:sz w:val="20"/>
                <w:szCs w:val="20"/>
                <w:lang w:val="en-US"/>
              </w:rPr>
              <w:t>”</w:t>
            </w:r>
            <w:r w:rsidRPr="00A67A35">
              <w:rPr>
                <w:rFonts w:ascii="Consolas" w:hAnsi="Consolas" w:cs="Consolas"/>
                <w:sz w:val="20"/>
                <w:szCs w:val="20"/>
                <w:lang w:val="en-US"/>
              </w:rPr>
              <w:t xml:space="preserve"> : </w:t>
            </w:r>
            <w:r w:rsidR="00963F24">
              <w:rPr>
                <w:rFonts w:ascii="Consolas" w:hAnsi="Consolas" w:cs="Consolas"/>
                <w:sz w:val="20"/>
                <w:szCs w:val="20"/>
                <w:lang w:val="en-US"/>
              </w:rPr>
              <w:t>“</w:t>
            </w:r>
            <w:r w:rsidRPr="00A67A35">
              <w:rPr>
                <w:rFonts w:ascii="Consolas" w:hAnsi="Consolas" w:cs="Consolas"/>
                <w:sz w:val="20"/>
                <w:szCs w:val="20"/>
                <w:lang w:val="en-US"/>
              </w:rPr>
              <w:t>Status</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sz w:val="20"/>
                <w:szCs w:val="20"/>
                <w:lang w:val="en-US"/>
              </w:rPr>
              <w:t>sContentPadding</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color w:val="000000"/>
                <w:sz w:val="20"/>
                <w:szCs w:val="20"/>
                <w:u w:val="single"/>
                <w:lang w:val="en-US"/>
              </w:rPr>
              <w:t>mmm</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sz w:val="20"/>
                <w:szCs w:val="20"/>
                <w:lang w:val="en-US"/>
              </w:rPr>
              <w:t>mData</w:t>
            </w:r>
            <w:r w:rsidR="00963F24">
              <w:rPr>
                <w:rFonts w:ascii="Consolas" w:hAnsi="Consolas" w:cs="Consolas"/>
                <w:sz w:val="20"/>
                <w:szCs w:val="20"/>
                <w:lang w:val="en-US"/>
              </w:rPr>
              <w:t>”</w:t>
            </w:r>
            <w:r w:rsidRPr="00A67A35">
              <w:rPr>
                <w:rFonts w:ascii="Consolas" w:hAnsi="Consolas" w:cs="Consolas"/>
                <w:sz w:val="20"/>
                <w:szCs w:val="20"/>
                <w:lang w:val="en-US"/>
              </w:rPr>
              <w:t xml:space="preserve"> : </w:t>
            </w:r>
            <w:r w:rsidR="00963F24">
              <w:rPr>
                <w:rFonts w:ascii="Consolas" w:hAnsi="Consolas" w:cs="Consolas"/>
                <w:sz w:val="20"/>
                <w:szCs w:val="20"/>
                <w:lang w:val="en-US"/>
              </w:rPr>
              <w:t>“</w:t>
            </w:r>
            <w:r w:rsidRPr="00A67A35">
              <w:rPr>
                <w:rFonts w:ascii="Consolas" w:hAnsi="Consolas" w:cs="Consolas"/>
                <w:sz w:val="20"/>
                <w:szCs w:val="20"/>
                <w:lang w:val="en-US"/>
              </w:rPr>
              <w:t>properties.EarthObservation.EarthObservationMetaData.eop_status</w:t>
            </w:r>
            <w:r w:rsidR="00963F24">
              <w:rPr>
                <w:rFonts w:ascii="Consolas" w:hAnsi="Consolas" w:cs="Consolas"/>
                <w:sz w:val="20"/>
                <w:szCs w:val="20"/>
                <w:lang w:val="en-US"/>
              </w:rPr>
              <w:t>”</w:t>
            </w:r>
            <w:r w:rsidR="003F3DD3">
              <w:rPr>
                <w:rFonts w:ascii="Consolas" w:hAnsi="Consolas" w:cs="Consolas"/>
                <w:sz w:val="20"/>
                <w:szCs w:val="20"/>
                <w:lang w:val="en-US"/>
              </w:rPr>
              <w:t>}</w:t>
            </w:r>
          </w:p>
        </w:tc>
        <w:tc>
          <w:tcPr>
            <w:tcW w:w="2690" w:type="dxa"/>
            <w:gridSpan w:val="2"/>
            <w:tcBorders>
              <w:top w:val="single" w:sz="6" w:space="0" w:color="auto"/>
              <w:bottom w:val="single" w:sz="6" w:space="0" w:color="auto"/>
            </w:tcBorders>
            <w:shd w:val="clear" w:color="auto" w:fill="auto"/>
          </w:tcPr>
          <w:p w:rsidR="008C2821" w:rsidRPr="00057FF1" w:rsidRDefault="003F3DD3" w:rsidP="00DC4D99">
            <w:pPr>
              <w:spacing w:after="0"/>
              <w:rPr>
                <w:rFonts w:cstheme="minorHAnsi"/>
                <w:lang w:val="en-US"/>
              </w:rPr>
            </w:pPr>
            <w:r>
              <w:rPr>
                <w:rFonts w:cstheme="minorHAnsi"/>
                <w:lang w:val="en-US"/>
              </w:rPr>
              <w:t>The client configuration sent from the server is updated.</w:t>
            </w:r>
          </w:p>
        </w:tc>
        <w:tc>
          <w:tcPr>
            <w:tcW w:w="1559" w:type="dxa"/>
            <w:tcBorders>
              <w:top w:val="single" w:sz="6" w:space="0" w:color="auto"/>
              <w:bottom w:val="single" w:sz="6" w:space="0" w:color="auto"/>
              <w:right w:val="single" w:sz="8" w:space="0" w:color="auto"/>
            </w:tcBorders>
            <w:shd w:val="clear" w:color="auto" w:fill="auto"/>
            <w:vAlign w:val="center"/>
          </w:tcPr>
          <w:p w:rsidR="008C2821" w:rsidRPr="0056181B" w:rsidRDefault="008C2821">
            <w:pPr>
              <w:spacing w:after="0"/>
              <w:jc w:val="center"/>
              <w:rPr>
                <w:i/>
                <w:sz w:val="14"/>
                <w:szCs w:val="14"/>
              </w:rPr>
            </w:pPr>
          </w:p>
        </w:tc>
      </w:tr>
      <w:tr w:rsidR="008C28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C2821" w:rsidRPr="00544FC8" w:rsidRDefault="008C2821"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C2821" w:rsidRPr="00057FF1" w:rsidRDefault="008C2821"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Restart the server and refresh the web client page.</w:t>
            </w:r>
          </w:p>
        </w:tc>
        <w:tc>
          <w:tcPr>
            <w:tcW w:w="2690" w:type="dxa"/>
            <w:gridSpan w:val="2"/>
            <w:tcBorders>
              <w:top w:val="single" w:sz="6" w:space="0" w:color="auto"/>
              <w:bottom w:val="single" w:sz="6" w:space="0" w:color="auto"/>
            </w:tcBorders>
            <w:shd w:val="clear" w:color="auto" w:fill="auto"/>
          </w:tcPr>
          <w:p w:rsidR="008C2821" w:rsidRPr="00A67A35" w:rsidRDefault="008C2821" w:rsidP="00DC4D99">
            <w:pPr>
              <w:spacing w:after="0"/>
              <w:rPr>
                <w:rFonts w:cstheme="minorHAnsi"/>
                <w:lang w:val="en-GB"/>
              </w:rPr>
            </w:pPr>
            <w:r>
              <w:rPr>
                <w:rFonts w:cstheme="minorHAnsi"/>
                <w:lang w:val="en-GB"/>
              </w:rPr>
              <w:t>The web client page is refreshed.</w:t>
            </w:r>
          </w:p>
        </w:tc>
        <w:tc>
          <w:tcPr>
            <w:tcW w:w="1559" w:type="dxa"/>
            <w:tcBorders>
              <w:top w:val="single" w:sz="6" w:space="0" w:color="auto"/>
              <w:bottom w:val="single" w:sz="6" w:space="0" w:color="auto"/>
              <w:right w:val="single" w:sz="8" w:space="0" w:color="auto"/>
            </w:tcBorders>
            <w:shd w:val="clear" w:color="auto" w:fill="auto"/>
            <w:vAlign w:val="center"/>
          </w:tcPr>
          <w:p w:rsidR="008C2821" w:rsidRPr="0056181B" w:rsidRDefault="008C2821">
            <w:pPr>
              <w:spacing w:after="0"/>
              <w:jc w:val="center"/>
              <w:rPr>
                <w:i/>
                <w:sz w:val="14"/>
                <w:szCs w:val="14"/>
              </w:rPr>
            </w:pP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Pr="005D1206" w:rsidRDefault="008C2821" w:rsidP="00DC4D99">
            <w:pPr>
              <w:spacing w:after="0"/>
              <w:jc w:val="center"/>
              <w:rPr>
                <w:i/>
                <w:sz w:val="14"/>
                <w:szCs w:val="14"/>
              </w:rPr>
            </w:pPr>
            <w:r>
              <w:rPr>
                <w:i/>
                <w:sz w:val="14"/>
                <w:szCs w:val="14"/>
              </w:rPr>
              <w:t>Step-3</w:t>
            </w:r>
            <w:r w:rsidR="00C6451C" w:rsidRPr="005D1206">
              <w:rPr>
                <w:i/>
                <w:sz w:val="14"/>
                <w:szCs w:val="14"/>
              </w:rPr>
              <w:t>0</w:t>
            </w:r>
          </w:p>
        </w:tc>
        <w:tc>
          <w:tcPr>
            <w:tcW w:w="3499" w:type="dxa"/>
            <w:gridSpan w:val="3"/>
            <w:tcBorders>
              <w:top w:val="single" w:sz="6" w:space="0" w:color="auto"/>
              <w:bottom w:val="single" w:sz="6" w:space="0" w:color="auto"/>
            </w:tcBorders>
            <w:shd w:val="clear" w:color="auto" w:fill="auto"/>
          </w:tcPr>
          <w:p w:rsidR="00C6451C" w:rsidRDefault="00C6451C"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C6451C" w:rsidRPr="003C0A28" w:rsidRDefault="00C6451C" w:rsidP="00DC4D9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
          <w:p w:rsidR="00C6451C" w:rsidRPr="0056181B" w:rsidRDefault="00C6451C">
            <w:pPr>
              <w:spacing w:after="0"/>
              <w:jc w:val="center"/>
              <w:rPr>
                <w:i/>
                <w:sz w:val="14"/>
                <w:szCs w:val="14"/>
              </w:rPr>
            </w:pP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Pr="005D1206" w:rsidRDefault="008C2821" w:rsidP="00DC4D99">
            <w:pPr>
              <w:spacing w:after="0"/>
              <w:jc w:val="center"/>
              <w:rPr>
                <w:i/>
                <w:sz w:val="14"/>
                <w:szCs w:val="14"/>
              </w:rPr>
            </w:pPr>
            <w:r>
              <w:rPr>
                <w:i/>
                <w:sz w:val="14"/>
                <w:szCs w:val="14"/>
              </w:rPr>
              <w:t>Step-4</w:t>
            </w:r>
            <w:r w:rsidR="00C6451C" w:rsidRPr="005D1206">
              <w:rPr>
                <w:i/>
                <w:sz w:val="14"/>
                <w:szCs w:val="14"/>
              </w:rPr>
              <w:t>0</w:t>
            </w:r>
          </w:p>
        </w:tc>
        <w:tc>
          <w:tcPr>
            <w:tcW w:w="3499" w:type="dxa"/>
            <w:gridSpan w:val="3"/>
            <w:tcBorders>
              <w:top w:val="single" w:sz="6" w:space="0" w:color="auto"/>
              <w:bottom w:val="single" w:sz="6" w:space="0" w:color="auto"/>
            </w:tcBorders>
            <w:shd w:val="clear" w:color="auto" w:fill="auto"/>
          </w:tcPr>
          <w:p w:rsidR="00C6451C" w:rsidRPr="00057FF1" w:rsidRDefault="00C6451C"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Press the Apply button</w:t>
            </w:r>
          </w:p>
        </w:tc>
        <w:tc>
          <w:tcPr>
            <w:tcW w:w="2690" w:type="dxa"/>
            <w:gridSpan w:val="2"/>
            <w:tcBorders>
              <w:top w:val="single" w:sz="6" w:space="0" w:color="auto"/>
              <w:bottom w:val="single" w:sz="6" w:space="0" w:color="auto"/>
            </w:tcBorders>
            <w:shd w:val="clear" w:color="auto" w:fill="auto"/>
          </w:tcPr>
          <w:p w:rsidR="00C6451C" w:rsidRPr="00D61852" w:rsidRDefault="00C6451C" w:rsidP="00DC4D99">
            <w:pPr>
              <w:spacing w:after="0"/>
              <w:rPr>
                <w:rFonts w:cstheme="minorHAnsi"/>
                <w:lang w:val="en-GB"/>
              </w:rPr>
            </w:pPr>
            <w:r>
              <w:rPr>
                <w:rFonts w:cstheme="minorHAnsi"/>
                <w:lang w:val="en-GB"/>
              </w:rPr>
              <w:t>Footprints appear on the map. A message “</w:t>
            </w:r>
            <w:r w:rsidRPr="00C43911">
              <w:rPr>
                <w:rFonts w:cstheme="minorHAnsi"/>
                <w:lang w:val="en-GB"/>
              </w:rPr>
              <w:t>Showing 1 to 100 of 365 products</w:t>
            </w:r>
            <w:r>
              <w:rPr>
                <w:rFonts w:cstheme="minorHAnsi"/>
                <w:lang w:val="en-GB"/>
              </w:rPr>
              <w:t xml:space="preserve">” appears on the bottom </w:t>
            </w:r>
            <w:r>
              <w:rPr>
                <w:rFonts w:cstheme="minorHAnsi"/>
                <w:lang w:val="en-GB"/>
              </w:rPr>
              <w:lastRenderedPageBreak/>
              <w:t>right.</w:t>
            </w:r>
          </w:p>
        </w:tc>
        <w:tc>
          <w:tcPr>
            <w:tcW w:w="1559" w:type="dxa"/>
            <w:tcBorders>
              <w:top w:val="single" w:sz="6" w:space="0" w:color="auto"/>
              <w:bottom w:val="single" w:sz="6" w:space="0" w:color="auto"/>
              <w:right w:val="single" w:sz="8" w:space="0" w:color="auto"/>
            </w:tcBorders>
            <w:shd w:val="clear" w:color="auto" w:fill="auto"/>
            <w:vAlign w:val="center"/>
          </w:tcPr>
          <w:p w:rsidR="00C6451C" w:rsidRPr="00F66605" w:rsidRDefault="00C6451C">
            <w:pPr>
              <w:spacing w:after="0"/>
              <w:jc w:val="center"/>
              <w:rPr>
                <w:i/>
                <w:sz w:val="14"/>
                <w:szCs w:val="14"/>
                <w:lang w:val="en-GB"/>
              </w:rPr>
            </w:pP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Pr="005D1206" w:rsidRDefault="008C2821" w:rsidP="00DC4D99">
            <w:pPr>
              <w:spacing w:after="0"/>
              <w:jc w:val="center"/>
              <w:rPr>
                <w:i/>
                <w:sz w:val="14"/>
                <w:szCs w:val="14"/>
              </w:rPr>
            </w:pPr>
            <w:r>
              <w:rPr>
                <w:i/>
                <w:sz w:val="14"/>
                <w:szCs w:val="14"/>
              </w:rPr>
              <w:lastRenderedPageBreak/>
              <w:t>Step-5</w:t>
            </w:r>
            <w:r w:rsidR="00C6451C">
              <w:rPr>
                <w:i/>
                <w:sz w:val="14"/>
                <w:szCs w:val="14"/>
              </w:rPr>
              <w:t>0</w:t>
            </w:r>
          </w:p>
        </w:tc>
        <w:tc>
          <w:tcPr>
            <w:tcW w:w="3499" w:type="dxa"/>
            <w:gridSpan w:val="3"/>
            <w:tcBorders>
              <w:top w:val="single" w:sz="6" w:space="0" w:color="auto"/>
              <w:bottom w:val="single" w:sz="6" w:space="0" w:color="auto"/>
            </w:tcBorders>
            <w:shd w:val="clear" w:color="auto" w:fill="auto"/>
          </w:tcPr>
          <w:p w:rsidR="00C6451C" w:rsidRPr="00E24DDB" w:rsidRDefault="00C6451C"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C6451C" w:rsidRPr="003C0A28" w:rsidRDefault="00C6451C" w:rsidP="00DC4D99">
            <w:pPr>
              <w:spacing w:after="0"/>
              <w:rPr>
                <w:rFonts w:cstheme="minorHAnsi"/>
                <w:lang w:val="en-US"/>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C6451C" w:rsidRPr="0056181B" w:rsidRDefault="00C6451C">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Default="008C2821" w:rsidP="00DC4D99">
            <w:pPr>
              <w:spacing w:after="0"/>
              <w:jc w:val="center"/>
              <w:rPr>
                <w:i/>
                <w:sz w:val="14"/>
                <w:szCs w:val="14"/>
              </w:rPr>
            </w:pPr>
            <w:r>
              <w:rPr>
                <w:i/>
                <w:sz w:val="14"/>
                <w:szCs w:val="14"/>
              </w:rPr>
              <w:t>Step-6</w:t>
            </w:r>
            <w:r w:rsidR="00C6451C">
              <w:rPr>
                <w:i/>
                <w:sz w:val="14"/>
                <w:szCs w:val="14"/>
              </w:rPr>
              <w:t>0</w:t>
            </w:r>
          </w:p>
        </w:tc>
        <w:tc>
          <w:tcPr>
            <w:tcW w:w="3499" w:type="dxa"/>
            <w:gridSpan w:val="3"/>
            <w:tcBorders>
              <w:top w:val="single" w:sz="6" w:space="0" w:color="auto"/>
              <w:bottom w:val="single" w:sz="6" w:space="0" w:color="auto"/>
            </w:tcBorders>
            <w:shd w:val="clear" w:color="auto" w:fill="auto"/>
          </w:tcPr>
          <w:p w:rsidR="00C6451C" w:rsidRDefault="003F3DD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Check that the “status” column is no more a in the results table. </w:t>
            </w:r>
          </w:p>
        </w:tc>
        <w:tc>
          <w:tcPr>
            <w:tcW w:w="2690" w:type="dxa"/>
            <w:gridSpan w:val="2"/>
            <w:tcBorders>
              <w:top w:val="single" w:sz="6" w:space="0" w:color="auto"/>
              <w:bottom w:val="single" w:sz="6" w:space="0" w:color="auto"/>
            </w:tcBorders>
            <w:shd w:val="clear" w:color="auto" w:fill="auto"/>
          </w:tcPr>
          <w:p w:rsidR="00C6451C" w:rsidRDefault="003F3DD3" w:rsidP="00DC4D99">
            <w:pPr>
              <w:spacing w:after="0"/>
              <w:rPr>
                <w:rFonts w:cstheme="minorHAnsi"/>
                <w:lang w:val="en-GB"/>
              </w:rPr>
            </w:pPr>
            <w:r>
              <w:rPr>
                <w:rFonts w:cstheme="minorHAnsi"/>
                <w:lang w:val="en-GB"/>
              </w:rPr>
              <w:t>The “status” column has been removed from the table</w:t>
            </w:r>
          </w:p>
        </w:tc>
        <w:tc>
          <w:tcPr>
            <w:tcW w:w="1559" w:type="dxa"/>
            <w:tcBorders>
              <w:top w:val="single" w:sz="6" w:space="0" w:color="auto"/>
              <w:bottom w:val="single" w:sz="6" w:space="0" w:color="auto"/>
              <w:right w:val="single" w:sz="8" w:space="0" w:color="auto"/>
            </w:tcBorders>
            <w:shd w:val="clear" w:color="auto" w:fill="auto"/>
            <w:vAlign w:val="center"/>
          </w:tcPr>
          <w:p w:rsidR="00C6451C" w:rsidRPr="0056181B" w:rsidRDefault="00C6451C">
            <w:pPr>
              <w:spacing w:after="0"/>
              <w:jc w:val="center"/>
              <w:rPr>
                <w:i/>
                <w:sz w:val="14"/>
                <w:szCs w:val="14"/>
              </w:rPr>
            </w:pPr>
            <w:r w:rsidRPr="0056181B">
              <w:rPr>
                <w:i/>
                <w:sz w:val="14"/>
                <w:szCs w:val="14"/>
              </w:rPr>
              <w:t>NGEO-</w:t>
            </w:r>
            <w:r>
              <w:rPr>
                <w:i/>
                <w:sz w:val="14"/>
                <w:szCs w:val="14"/>
              </w:rPr>
              <w:t>WEBC-PFC-004</w:t>
            </w:r>
            <w:r w:rsidR="00D8456A">
              <w:rPr>
                <w:i/>
                <w:sz w:val="14"/>
                <w:szCs w:val="14"/>
              </w:rPr>
              <w:t>5</w:t>
            </w: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Default="008C2821" w:rsidP="00DC4D99">
            <w:pPr>
              <w:spacing w:after="0"/>
              <w:jc w:val="center"/>
              <w:rPr>
                <w:i/>
                <w:sz w:val="14"/>
                <w:szCs w:val="14"/>
              </w:rPr>
            </w:pPr>
            <w:r>
              <w:rPr>
                <w:i/>
                <w:sz w:val="14"/>
                <w:szCs w:val="14"/>
              </w:rPr>
              <w:t>Step-7</w:t>
            </w:r>
            <w:r w:rsidR="00C6451C">
              <w:rPr>
                <w:i/>
                <w:sz w:val="14"/>
                <w:szCs w:val="14"/>
              </w:rPr>
              <w:t>0</w:t>
            </w:r>
          </w:p>
        </w:tc>
        <w:tc>
          <w:tcPr>
            <w:tcW w:w="3499" w:type="dxa"/>
            <w:gridSpan w:val="3"/>
            <w:tcBorders>
              <w:top w:val="single" w:sz="6" w:space="0" w:color="auto"/>
              <w:bottom w:val="single" w:sz="6" w:space="0" w:color="auto"/>
            </w:tcBorders>
            <w:shd w:val="clear" w:color="auto" w:fill="auto"/>
          </w:tcPr>
          <w:p w:rsidR="0083708C" w:rsidRPr="00F66605" w:rsidRDefault="0083708C">
            <w:pPr>
              <w:autoSpaceDE w:val="0"/>
              <w:autoSpaceDN w:val="0"/>
              <w:adjustRightInd w:val="0"/>
              <w:spacing w:after="0" w:line="240" w:lineRule="auto"/>
              <w:rPr>
                <w:rFonts w:ascii="Consolas" w:hAnsi="Consolas" w:cs="Consolas"/>
                <w:sz w:val="20"/>
                <w:szCs w:val="20"/>
                <w:lang w:val="en-US"/>
              </w:rPr>
            </w:pPr>
            <w:r>
              <w:rPr>
                <w:rFonts w:cstheme="minorHAnsi"/>
              </w:rPr>
              <w:t xml:space="preserve">Do </w:t>
            </w:r>
            <w:r>
              <w:rPr>
                <w:i/>
                <w:sz w:val="14"/>
                <w:szCs w:val="14"/>
              </w:rPr>
              <w:t>Step-</w:t>
            </w:r>
            <w:r w:rsidRPr="00A67A35">
              <w:rPr>
                <w:i/>
                <w:sz w:val="14"/>
                <w:szCs w:val="14"/>
              </w:rPr>
              <w:t>1</w:t>
            </w:r>
            <w:r w:rsidRPr="005D1206">
              <w:rPr>
                <w:i/>
                <w:sz w:val="14"/>
                <w:szCs w:val="14"/>
              </w:rPr>
              <w:t>0</w:t>
            </w:r>
            <w:r>
              <w:rPr>
                <w:i/>
              </w:rPr>
              <w:t xml:space="preserve"> </w:t>
            </w:r>
            <w:r w:rsidRPr="00A67A35">
              <w:rPr>
                <w:rFonts w:eastAsia="Times New Roman" w:cstheme="minorHAnsi"/>
                <w:bCs/>
                <w:spacing w:val="-8"/>
                <w:lang w:val="en-GB"/>
              </w:rPr>
              <w:t>but this time by adding the following block to the</w:t>
            </w:r>
            <w:r>
              <w:rPr>
                <w:i/>
              </w:rPr>
              <w:t xml:space="preserve"> </w:t>
            </w:r>
            <w:r w:rsidRPr="00F66605">
              <w:rPr>
                <w:rFonts w:ascii="Consolas" w:hAnsi="Consolas" w:cs="Consolas"/>
                <w:sz w:val="20"/>
                <w:szCs w:val="20"/>
                <w:lang w:val="en-US"/>
              </w:rPr>
              <w:t>resultsTable.</w:t>
            </w:r>
          </w:p>
          <w:p w:rsidR="0083708C" w:rsidRDefault="0083708C" w:rsidP="00330782">
            <w:pPr>
              <w:pStyle w:val="NormalStep"/>
              <w:spacing w:before="0"/>
              <w:rPr>
                <w:rFonts w:asciiTheme="minorHAnsi" w:eastAsiaTheme="minorHAnsi" w:hAnsiTheme="minorHAnsi" w:cstheme="minorHAnsi"/>
                <w:bCs w:val="0"/>
                <w:spacing w:val="0"/>
                <w:sz w:val="22"/>
                <w:szCs w:val="22"/>
                <w:lang w:val="es-ES"/>
              </w:rPr>
            </w:pPr>
            <w:r w:rsidRPr="00F66605">
              <w:rPr>
                <w:rFonts w:ascii="Consolas" w:hAnsi="Consolas" w:cs="Consolas"/>
                <w:sz w:val="20"/>
                <w:szCs w:val="20"/>
                <w:lang w:val="en-US"/>
              </w:rPr>
              <w:t xml:space="preserve">columnsDef </w:t>
            </w:r>
            <w:r>
              <w:rPr>
                <w:rFonts w:asciiTheme="minorHAnsi" w:eastAsiaTheme="minorHAnsi" w:hAnsiTheme="minorHAnsi" w:cstheme="minorHAnsi"/>
                <w:bCs w:val="0"/>
                <w:spacing w:val="0"/>
                <w:sz w:val="22"/>
                <w:szCs w:val="22"/>
                <w:lang w:val="es-ES"/>
              </w:rPr>
              <w:t xml:space="preserve">table: </w:t>
            </w:r>
          </w:p>
          <w:p w:rsidR="00C6451C" w:rsidRDefault="0083708C" w:rsidP="00330782">
            <w:pPr>
              <w:pStyle w:val="NormalStep"/>
              <w:spacing w:before="0"/>
              <w:rPr>
                <w:rFonts w:asciiTheme="minorHAnsi" w:hAnsiTheme="minorHAnsi" w:cstheme="minorHAnsi"/>
                <w:sz w:val="22"/>
                <w:szCs w:val="22"/>
              </w:rPr>
            </w:pPr>
            <w:r>
              <w:rPr>
                <w:i/>
              </w:rPr>
              <w:t xml:space="preserve"> </w:t>
            </w:r>
            <w:r w:rsidR="00BA40D6">
              <w:rPr>
                <w:rFonts w:ascii="Consolas" w:hAnsi="Consolas" w:cs="Consolas"/>
                <w:sz w:val="20"/>
                <w:szCs w:val="20"/>
                <w:lang w:val="en-US"/>
              </w:rPr>
              <w:t>{</w:t>
            </w:r>
            <w:r w:rsidR="00963F24">
              <w:rPr>
                <w:rFonts w:ascii="Consolas" w:hAnsi="Consolas" w:cs="Consolas"/>
                <w:sz w:val="20"/>
                <w:szCs w:val="20"/>
                <w:lang w:val="en-US"/>
              </w:rPr>
              <w:t>“</w:t>
            </w:r>
            <w:r w:rsidR="00BA40D6">
              <w:rPr>
                <w:rFonts w:ascii="Consolas" w:hAnsi="Consolas" w:cs="Consolas"/>
                <w:sz w:val="20"/>
                <w:szCs w:val="20"/>
                <w:lang w:val="en-US"/>
              </w:rPr>
              <w:t>sTitle</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00BA40D6">
              <w:rPr>
                <w:rFonts w:ascii="Consolas" w:hAnsi="Consolas" w:cs="Consolas"/>
                <w:sz w:val="20"/>
                <w:szCs w:val="20"/>
                <w:lang w:val="en-US"/>
              </w:rPr>
              <w:t>QualityReportURL</w:t>
            </w:r>
            <w:r w:rsidR="00963F24">
              <w:rPr>
                <w:rFonts w:ascii="Consolas" w:hAnsi="Consolas" w:cs="Consolas"/>
                <w:sz w:val="20"/>
                <w:szCs w:val="20"/>
                <w:lang w:val="en-US"/>
              </w:rPr>
              <w:t>”</w:t>
            </w:r>
            <w:proofErr w:type="gramStart"/>
            <w:r w:rsidRPr="00F66605">
              <w:rPr>
                <w:rFonts w:ascii="Consolas" w:hAnsi="Consolas" w:cs="Consolas"/>
                <w:sz w:val="20"/>
                <w:szCs w:val="20"/>
                <w:lang w:val="en-US"/>
              </w:rPr>
              <w:t xml:space="preserve">,  </w:t>
            </w:r>
            <w:r w:rsidR="00963F24">
              <w:rPr>
                <w:rFonts w:ascii="Consolas" w:hAnsi="Consolas" w:cs="Consolas"/>
                <w:sz w:val="20"/>
                <w:szCs w:val="20"/>
                <w:lang w:val="en-US"/>
              </w:rPr>
              <w:t>“</w:t>
            </w:r>
            <w:proofErr w:type="gramEnd"/>
            <w:r w:rsidRPr="00F66605">
              <w:rPr>
                <w:rFonts w:ascii="Consolas" w:hAnsi="Consolas" w:cs="Consolas"/>
                <w:sz w:val="20"/>
                <w:szCs w:val="20"/>
                <w:lang w:val="en-US"/>
              </w:rPr>
              <w:t>sContentPadding</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color w:val="000000"/>
                <w:sz w:val="20"/>
                <w:szCs w:val="20"/>
                <w:u w:val="single"/>
                <w:lang w:val="en-US"/>
              </w:rPr>
              <w:t>mmm</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sz w:val="20"/>
                <w:szCs w:val="20"/>
                <w:lang w:val="en-US"/>
              </w:rPr>
              <w:t>mData</w:t>
            </w:r>
            <w:r w:rsidR="00963F24">
              <w:rPr>
                <w:rFonts w:ascii="Consolas" w:hAnsi="Consolas" w:cs="Consolas"/>
                <w:sz w:val="20"/>
                <w:szCs w:val="20"/>
                <w:lang w:val="en-US"/>
              </w:rPr>
              <w:t>”</w:t>
            </w:r>
            <w:r w:rsidRPr="00F66605">
              <w:rPr>
                <w:rFonts w:ascii="Consolas" w:hAnsi="Consolas" w:cs="Consolas"/>
                <w:sz w:val="20"/>
                <w:szCs w:val="20"/>
                <w:lang w:val="en-US"/>
              </w:rPr>
              <w:t xml:space="preserve"> : </w:t>
            </w:r>
            <w:r w:rsidR="00963F24">
              <w:rPr>
                <w:rFonts w:ascii="Consolas" w:hAnsi="Consolas" w:cs="Consolas"/>
                <w:sz w:val="20"/>
                <w:szCs w:val="20"/>
                <w:lang w:val="en-US"/>
              </w:rPr>
              <w:t>“</w:t>
            </w:r>
            <w:r w:rsidRPr="00F66605">
              <w:rPr>
                <w:rFonts w:ascii="Consolas" w:hAnsi="Consolas" w:cs="Consolas"/>
                <w:sz w:val="20"/>
                <w:szCs w:val="20"/>
                <w:lang w:val="en-US"/>
              </w:rPr>
              <w:t>properties.EarthObservation.EarthObservationMetaData.</w:t>
            </w:r>
            <w:r w:rsidR="00BA40D6" w:rsidRPr="00A67A35">
              <w:rPr>
                <w:rFonts w:ascii="Consolas" w:hAnsi="Consolas" w:cs="Consolas"/>
                <w:sz w:val="20"/>
                <w:szCs w:val="20"/>
                <w:highlight w:val="blue"/>
                <w:lang w:val="en-US"/>
              </w:rPr>
              <w:t xml:space="preserve"> </w:t>
            </w:r>
            <w:r w:rsidR="00BA40D6" w:rsidRPr="00A67A35">
              <w:rPr>
                <w:rFonts w:ascii="Consolas" w:hAnsi="Consolas" w:cs="Consolas"/>
                <w:sz w:val="20"/>
                <w:szCs w:val="20"/>
                <w:lang w:val="en-US"/>
              </w:rPr>
              <w:t>eop_imageQualityReportURL</w:t>
            </w:r>
            <w:r w:rsidR="00963F24">
              <w:rPr>
                <w:rFonts w:ascii="Consolas" w:hAnsi="Consolas" w:cs="Consolas"/>
                <w:sz w:val="20"/>
                <w:szCs w:val="20"/>
                <w:lang w:val="en-US"/>
              </w:rPr>
              <w:t>”</w:t>
            </w:r>
            <w:r w:rsidRPr="00BA40D6">
              <w:rPr>
                <w:rFonts w:ascii="Consolas" w:hAnsi="Consolas" w:cs="Consolas"/>
                <w:sz w:val="20"/>
                <w:szCs w:val="20"/>
                <w:lang w:val="en-US"/>
              </w:rPr>
              <w:t>}</w:t>
            </w:r>
          </w:p>
        </w:tc>
        <w:tc>
          <w:tcPr>
            <w:tcW w:w="2690" w:type="dxa"/>
            <w:gridSpan w:val="2"/>
            <w:tcBorders>
              <w:top w:val="single" w:sz="6" w:space="0" w:color="auto"/>
              <w:bottom w:val="single" w:sz="6" w:space="0" w:color="auto"/>
            </w:tcBorders>
            <w:shd w:val="clear" w:color="auto" w:fill="auto"/>
          </w:tcPr>
          <w:p w:rsidR="00C6451C" w:rsidRDefault="00C6451C"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C6451C" w:rsidRPr="0056181B" w:rsidRDefault="008C2821">
            <w:pPr>
              <w:spacing w:after="0"/>
              <w:jc w:val="center"/>
              <w:rPr>
                <w:i/>
                <w:sz w:val="14"/>
                <w:szCs w:val="14"/>
              </w:rPr>
            </w:pPr>
            <w:r w:rsidRPr="0056181B">
              <w:rPr>
                <w:i/>
                <w:sz w:val="14"/>
                <w:szCs w:val="14"/>
              </w:rPr>
              <w:t>NGEO-</w:t>
            </w:r>
            <w:r w:rsidR="00D8456A">
              <w:rPr>
                <w:i/>
                <w:sz w:val="14"/>
                <w:szCs w:val="14"/>
              </w:rPr>
              <w:t>WEBC-PFC-00</w:t>
            </w:r>
            <w:r w:rsidR="00D401B6">
              <w:rPr>
                <w:i/>
                <w:sz w:val="14"/>
                <w:szCs w:val="14"/>
              </w:rPr>
              <w:t>45</w:t>
            </w:r>
          </w:p>
        </w:tc>
      </w:tr>
      <w:tr w:rsidR="0083708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3708C" w:rsidRDefault="0083708C" w:rsidP="00DC4D99">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
          <w:p w:rsidR="0083708C" w:rsidRDefault="0083708C">
            <w:pPr>
              <w:autoSpaceDE w:val="0"/>
              <w:autoSpaceDN w:val="0"/>
              <w:adjustRightInd w:val="0"/>
              <w:spacing w:after="0" w:line="240" w:lineRule="auto"/>
              <w:rPr>
                <w:rFonts w:cstheme="minorHAnsi"/>
              </w:rPr>
            </w:pPr>
            <w:r>
              <w:rPr>
                <w:rFonts w:cstheme="minorHAnsi"/>
              </w:rPr>
              <w:t>Perfom the steps from step-20 to step-50</w:t>
            </w:r>
          </w:p>
        </w:tc>
        <w:tc>
          <w:tcPr>
            <w:tcW w:w="2690" w:type="dxa"/>
            <w:gridSpan w:val="2"/>
            <w:tcBorders>
              <w:top w:val="single" w:sz="6" w:space="0" w:color="auto"/>
              <w:bottom w:val="single" w:sz="6" w:space="0" w:color="auto"/>
            </w:tcBorders>
            <w:shd w:val="clear" w:color="auto" w:fill="auto"/>
          </w:tcPr>
          <w:p w:rsidR="0083708C" w:rsidRPr="00A67A35" w:rsidRDefault="0083708C">
            <w:pPr>
              <w:spacing w:after="0"/>
              <w:rPr>
                <w:rFonts w:cstheme="minorHAnsi"/>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
          <w:p w:rsidR="0083708C" w:rsidRPr="0056181B" w:rsidRDefault="0083708C">
            <w:pPr>
              <w:spacing w:after="0"/>
              <w:jc w:val="center"/>
              <w:rPr>
                <w:i/>
                <w:sz w:val="14"/>
                <w:szCs w:val="14"/>
              </w:rPr>
            </w:pPr>
          </w:p>
        </w:tc>
      </w:tr>
      <w:tr w:rsidR="0083708C"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83708C" w:rsidRDefault="0083708C" w:rsidP="00DC4D99">
            <w:pPr>
              <w:spacing w:after="0"/>
              <w:jc w:val="center"/>
              <w:rPr>
                <w:i/>
                <w:sz w:val="14"/>
                <w:szCs w:val="14"/>
              </w:rPr>
            </w:pPr>
            <w:r>
              <w:rPr>
                <w:i/>
                <w:sz w:val="14"/>
                <w:szCs w:val="14"/>
              </w:rPr>
              <w:t>Step-90</w:t>
            </w:r>
          </w:p>
        </w:tc>
        <w:tc>
          <w:tcPr>
            <w:tcW w:w="3499" w:type="dxa"/>
            <w:gridSpan w:val="3"/>
            <w:tcBorders>
              <w:top w:val="single" w:sz="6" w:space="0" w:color="auto"/>
              <w:bottom w:val="single" w:sz="8" w:space="0" w:color="auto"/>
            </w:tcBorders>
            <w:shd w:val="clear" w:color="auto" w:fill="auto"/>
          </w:tcPr>
          <w:p w:rsidR="0083708C" w:rsidRDefault="0083708C">
            <w:pPr>
              <w:autoSpaceDE w:val="0"/>
              <w:autoSpaceDN w:val="0"/>
              <w:adjustRightInd w:val="0"/>
              <w:spacing w:after="0" w:line="240" w:lineRule="auto"/>
              <w:rPr>
                <w:rFonts w:cstheme="minorHAnsi"/>
              </w:rPr>
            </w:pPr>
            <w:r>
              <w:rPr>
                <w:rFonts w:cstheme="minorHAnsi"/>
              </w:rPr>
              <w:t>Check that the “</w:t>
            </w:r>
            <w:r w:rsidR="00BA40D6">
              <w:rPr>
                <w:rFonts w:ascii="Consolas" w:hAnsi="Consolas" w:cs="Consolas"/>
                <w:sz w:val="20"/>
                <w:szCs w:val="20"/>
                <w:lang w:val="en-US"/>
              </w:rPr>
              <w:t>QualityReportURL</w:t>
            </w:r>
            <w:r>
              <w:rPr>
                <w:rFonts w:cstheme="minorHAnsi"/>
              </w:rPr>
              <w:t xml:space="preserve">” column is </w:t>
            </w:r>
            <w:r w:rsidR="00540A2B">
              <w:rPr>
                <w:rFonts w:cstheme="minorHAnsi"/>
              </w:rPr>
              <w:t>among the columns of the results table.</w:t>
            </w:r>
            <w:r>
              <w:rPr>
                <w:rFonts w:cstheme="minorHAnsi"/>
              </w:rPr>
              <w:t xml:space="preserve"> </w:t>
            </w:r>
          </w:p>
        </w:tc>
        <w:tc>
          <w:tcPr>
            <w:tcW w:w="2690" w:type="dxa"/>
            <w:gridSpan w:val="2"/>
            <w:tcBorders>
              <w:top w:val="single" w:sz="6" w:space="0" w:color="auto"/>
              <w:bottom w:val="single" w:sz="8" w:space="0" w:color="auto"/>
            </w:tcBorders>
            <w:shd w:val="clear" w:color="auto" w:fill="auto"/>
          </w:tcPr>
          <w:p w:rsidR="0083708C" w:rsidRDefault="0083708C">
            <w:pPr>
              <w:spacing w:after="0"/>
              <w:rPr>
                <w:rFonts w:cstheme="minorHAnsi"/>
                <w:lang w:val="en-GB"/>
              </w:rPr>
            </w:pPr>
            <w:r>
              <w:rPr>
                <w:rFonts w:cstheme="minorHAnsi"/>
                <w:lang w:val="en-GB"/>
              </w:rPr>
              <w:t>The “</w:t>
            </w:r>
            <w:r w:rsidR="00BA40D6">
              <w:rPr>
                <w:rFonts w:ascii="Consolas" w:hAnsi="Consolas" w:cs="Consolas"/>
                <w:sz w:val="20"/>
                <w:szCs w:val="20"/>
                <w:lang w:val="en-US"/>
              </w:rPr>
              <w:t>QualityReportURL</w:t>
            </w:r>
            <w:r>
              <w:rPr>
                <w:rFonts w:cstheme="minorHAnsi"/>
                <w:lang w:val="en-GB"/>
              </w:rPr>
              <w:t xml:space="preserve">” column </w:t>
            </w:r>
            <w:r w:rsidR="00496EA5">
              <w:rPr>
                <w:rFonts w:cstheme="minorHAnsi"/>
                <w:lang w:val="en-GB"/>
              </w:rPr>
              <w:t xml:space="preserve">is displayed as a column of </w:t>
            </w:r>
            <w:r>
              <w:rPr>
                <w:rFonts w:cstheme="minorHAnsi"/>
                <w:lang w:val="en-GB"/>
              </w:rPr>
              <w:t>the table</w:t>
            </w:r>
          </w:p>
        </w:tc>
        <w:tc>
          <w:tcPr>
            <w:tcW w:w="1559" w:type="dxa"/>
            <w:tcBorders>
              <w:top w:val="single" w:sz="6" w:space="0" w:color="auto"/>
              <w:bottom w:val="single" w:sz="8" w:space="0" w:color="auto"/>
              <w:right w:val="single" w:sz="8" w:space="0" w:color="auto"/>
            </w:tcBorders>
            <w:shd w:val="clear" w:color="auto" w:fill="auto"/>
            <w:vAlign w:val="center"/>
          </w:tcPr>
          <w:p w:rsidR="0083708C" w:rsidRPr="0056181B" w:rsidRDefault="0083708C">
            <w:pPr>
              <w:spacing w:after="0"/>
              <w:jc w:val="center"/>
              <w:rPr>
                <w:i/>
                <w:sz w:val="14"/>
                <w:szCs w:val="14"/>
              </w:rPr>
            </w:pPr>
            <w:r w:rsidRPr="0056181B">
              <w:rPr>
                <w:i/>
                <w:sz w:val="14"/>
                <w:szCs w:val="14"/>
              </w:rPr>
              <w:t>NGEO-</w:t>
            </w:r>
            <w:r>
              <w:rPr>
                <w:i/>
                <w:sz w:val="14"/>
                <w:szCs w:val="14"/>
              </w:rPr>
              <w:t>WEBC-PFC-004</w:t>
            </w:r>
            <w:r w:rsidR="00B21213">
              <w:rPr>
                <w:i/>
                <w:sz w:val="14"/>
                <w:szCs w:val="14"/>
              </w:rPr>
              <w:t>5</w:t>
            </w:r>
          </w:p>
        </w:tc>
      </w:tr>
    </w:tbl>
    <w:p w:rsidR="00DE5D37" w:rsidRPr="008C2821" w:rsidRDefault="00DE5D37" w:rsidP="00330782">
      <w:pPr>
        <w:pStyle w:val="Titre3"/>
      </w:pPr>
      <w:bookmarkStart w:id="322" w:name="_Toc421282863"/>
      <w:r w:rsidRPr="00C6451C">
        <w:t>NGE</w:t>
      </w:r>
      <w:r w:rsidRPr="008C2821">
        <w:t xml:space="preserve">O-WEBC-VTP-0050: Search </w:t>
      </w:r>
      <w:r w:rsidR="001C4ACE" w:rsidRPr="008C2821">
        <w:t xml:space="preserve">results </w:t>
      </w:r>
      <w:r w:rsidR="00CE7397">
        <w:t>O</w:t>
      </w:r>
      <w:r w:rsidR="00CE7397" w:rsidRPr="008C2821">
        <w:t xml:space="preserve">n </w:t>
      </w:r>
      <w:r w:rsidRPr="008C2821">
        <w:t>the map</w:t>
      </w:r>
      <w:bookmarkEnd w:id="3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330782">
        <w:tc>
          <w:tcPr>
            <w:tcW w:w="8613" w:type="dxa"/>
            <w:gridSpan w:val="7"/>
            <w:tcBorders>
              <w:bottom w:val="single" w:sz="8" w:space="0" w:color="auto"/>
            </w:tcBorders>
            <w:shd w:val="clear" w:color="auto" w:fill="auto"/>
          </w:tcPr>
          <w:p w:rsidR="00DE5D37" w:rsidRPr="004E5884" w:rsidRDefault="00DE5D37" w:rsidP="00614913">
            <w:pPr>
              <w:spacing w:after="0"/>
              <w:rPr>
                <w:lang w:val="en-US"/>
              </w:rPr>
            </w:pPr>
            <w:r>
              <w:rPr>
                <w:lang w:val="en-US"/>
              </w:rPr>
              <w:t>None</w:t>
            </w:r>
          </w:p>
        </w:tc>
      </w:tr>
      <w:tr w:rsidR="00DE5D37" w:rsidRPr="00544FC8" w:rsidTr="00330782">
        <w:tc>
          <w:tcPr>
            <w:tcW w:w="865" w:type="dxa"/>
            <w:tcBorders>
              <w:top w:val="single" w:sz="8" w:space="0" w:color="auto"/>
              <w:left w:val="single" w:sz="8" w:space="0" w:color="auto"/>
              <w:bottom w:val="single" w:sz="6" w:space="0" w:color="auto"/>
            </w:tcBorders>
            <w:shd w:val="clear" w:color="auto" w:fill="A6A6A6"/>
          </w:tcPr>
          <w:p w:rsidR="00DE5D37" w:rsidRPr="00544FC8" w:rsidRDefault="00DE5D37"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E5D37" w:rsidRPr="00544FC8" w:rsidRDefault="00DE5D37">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E5D37" w:rsidRPr="00544FC8" w:rsidRDefault="00DE5D37">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E5D37" w:rsidRPr="00544FC8" w:rsidRDefault="00DE5D37">
            <w:pPr>
              <w:spacing w:after="0"/>
              <w:jc w:val="center"/>
              <w:rPr>
                <w:b/>
                <w:sz w:val="14"/>
                <w:szCs w:val="14"/>
              </w:rPr>
            </w:pPr>
            <w:r w:rsidRPr="0097073E">
              <w:rPr>
                <w:b/>
                <w:sz w:val="14"/>
                <w:szCs w:val="14"/>
              </w:rPr>
              <w:t>Pass</w:t>
            </w:r>
            <w:r w:rsidRPr="00544FC8">
              <w:rPr>
                <w:b/>
                <w:sz w:val="14"/>
                <w:szCs w:val="14"/>
              </w:rPr>
              <w:t>/Fail Criteria Id</w:t>
            </w:r>
          </w:p>
        </w:tc>
      </w:tr>
      <w:tr w:rsidR="00211BA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11BA3" w:rsidRPr="00544FC8" w:rsidRDefault="00211BA3"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211BA3" w:rsidRPr="00057FF1" w:rsidRDefault="009B0F67"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Repeat Steps 10 to 70 </w:t>
            </w:r>
            <w:r w:rsidR="00211BA3">
              <w:rPr>
                <w:rFonts w:asciiTheme="minorHAnsi" w:hAnsiTheme="minorHAnsi" w:cstheme="minorHAnsi"/>
                <w:sz w:val="22"/>
                <w:szCs w:val="22"/>
              </w:rPr>
              <w:t>from NGEO-WEBC-VTP-0030</w:t>
            </w:r>
            <w:r w:rsidR="00211BA3"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211BA3" w:rsidRPr="00057FF1" w:rsidRDefault="00211BA3" w:rsidP="00DC4D9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
          <w:p w:rsidR="00211BA3" w:rsidRPr="0056181B" w:rsidRDefault="00211BA3">
            <w:pPr>
              <w:spacing w:after="0"/>
              <w:jc w:val="center"/>
              <w:rPr>
                <w:i/>
                <w:sz w:val="14"/>
                <w:szCs w:val="14"/>
              </w:rPr>
            </w:pPr>
          </w:p>
        </w:tc>
      </w:tr>
      <w:tr w:rsidR="00211BA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11BA3" w:rsidRPr="005D1206" w:rsidRDefault="00211BA3"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11BA3" w:rsidRPr="00057FF1" w:rsidRDefault="00211BA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Press the </w:t>
            </w:r>
            <w:r w:rsidR="00527F5E">
              <w:rPr>
                <w:rFonts w:asciiTheme="minorHAnsi" w:hAnsiTheme="minorHAnsi" w:cstheme="minorHAnsi"/>
                <w:sz w:val="22"/>
                <w:szCs w:val="22"/>
              </w:rPr>
              <w:t xml:space="preserve">Search </w:t>
            </w:r>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tcPr>
          <w:p w:rsidR="00211BA3" w:rsidRPr="00D61852" w:rsidRDefault="00AD08B0" w:rsidP="00DC4D99">
            <w:pPr>
              <w:spacing w:after="0"/>
              <w:rPr>
                <w:rFonts w:cstheme="minorHAnsi"/>
                <w:lang w:val="en-GB"/>
              </w:rPr>
            </w:pPr>
            <w:r>
              <w:rPr>
                <w:rFonts w:cstheme="minorHAnsi"/>
                <w:lang w:val="en-GB"/>
              </w:rPr>
              <w:t>Footprints appear on the map.</w:t>
            </w:r>
          </w:p>
        </w:tc>
        <w:tc>
          <w:tcPr>
            <w:tcW w:w="1559" w:type="dxa"/>
            <w:tcBorders>
              <w:top w:val="single" w:sz="6" w:space="0" w:color="auto"/>
              <w:bottom w:val="single" w:sz="6" w:space="0" w:color="auto"/>
              <w:right w:val="single" w:sz="8" w:space="0" w:color="auto"/>
            </w:tcBorders>
            <w:shd w:val="clear" w:color="auto" w:fill="auto"/>
            <w:vAlign w:val="center"/>
          </w:tcPr>
          <w:p w:rsidR="00211BA3" w:rsidRPr="0056181B" w:rsidRDefault="00AD08B0">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r w:rsidR="0030106D"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30106D" w:rsidRDefault="0030106D" w:rsidP="00DC4D9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0106D" w:rsidRDefault="002143A8"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Click on the “Layers” button icon </w:t>
            </w:r>
          </w:p>
        </w:tc>
        <w:tc>
          <w:tcPr>
            <w:tcW w:w="2690" w:type="dxa"/>
            <w:gridSpan w:val="2"/>
            <w:tcBorders>
              <w:top w:val="single" w:sz="6" w:space="0" w:color="auto"/>
              <w:bottom w:val="single" w:sz="6" w:space="0" w:color="auto"/>
            </w:tcBorders>
            <w:shd w:val="clear" w:color="auto" w:fill="auto"/>
          </w:tcPr>
          <w:p w:rsidR="0030106D" w:rsidRDefault="002143A8" w:rsidP="00DC4D99">
            <w:pPr>
              <w:spacing w:after="0"/>
              <w:rPr>
                <w:rFonts w:cstheme="minorHAnsi"/>
                <w:lang w:val="en-GB"/>
              </w:rPr>
            </w:pPr>
            <w:r>
              <w:rPr>
                <w:rFonts w:cstheme="minorHAnsi"/>
                <w:lang w:val="en-GB"/>
              </w:rPr>
              <w:t>The list of the layers available is displayed. The “Result Footprints” is displayed as layer</w:t>
            </w:r>
          </w:p>
        </w:tc>
        <w:tc>
          <w:tcPr>
            <w:tcW w:w="1559" w:type="dxa"/>
            <w:tcBorders>
              <w:top w:val="single" w:sz="6" w:space="0" w:color="auto"/>
              <w:bottom w:val="single" w:sz="6" w:space="0" w:color="auto"/>
              <w:right w:val="single" w:sz="8" w:space="0" w:color="auto"/>
            </w:tcBorders>
            <w:shd w:val="clear" w:color="auto" w:fill="auto"/>
            <w:vAlign w:val="center"/>
          </w:tcPr>
          <w:p w:rsidR="0030106D" w:rsidRPr="00A67A35" w:rsidRDefault="0030106D">
            <w:pPr>
              <w:spacing w:after="0"/>
              <w:jc w:val="center"/>
              <w:rPr>
                <w:i/>
                <w:sz w:val="14"/>
                <w:szCs w:val="14"/>
                <w:lang w:val="en-GB"/>
              </w:rPr>
            </w:pPr>
          </w:p>
        </w:tc>
      </w:tr>
      <w:tr w:rsidR="002143A8"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2143A8" w:rsidRDefault="002143A8" w:rsidP="00DC4D99">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2143A8" w:rsidRDefault="002143A8"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Toggle </w:t>
            </w:r>
            <w:r w:rsidRPr="002143A8">
              <w:rPr>
                <w:rFonts w:asciiTheme="minorHAnsi" w:hAnsiTheme="minorHAnsi" w:cstheme="minorHAnsi"/>
                <w:sz w:val="22"/>
                <w:szCs w:val="22"/>
              </w:rPr>
              <w:t xml:space="preserve">the </w:t>
            </w:r>
            <w:r w:rsidRPr="00A67A35">
              <w:rPr>
                <w:rFonts w:asciiTheme="minorHAnsi" w:hAnsiTheme="minorHAnsi" w:cstheme="minorHAnsi"/>
                <w:sz w:val="22"/>
                <w:szCs w:val="22"/>
              </w:rPr>
              <w:t>“Result Footprints”</w:t>
            </w:r>
            <w:r>
              <w:rPr>
                <w:rFonts w:asciiTheme="minorHAnsi" w:hAnsiTheme="minorHAnsi" w:cstheme="minorHAnsi"/>
                <w:sz w:val="22"/>
                <w:szCs w:val="22"/>
              </w:rPr>
              <w:t xml:space="preserve"> checkbox</w:t>
            </w:r>
          </w:p>
        </w:tc>
        <w:tc>
          <w:tcPr>
            <w:tcW w:w="2690" w:type="dxa"/>
            <w:gridSpan w:val="2"/>
            <w:tcBorders>
              <w:top w:val="single" w:sz="6" w:space="0" w:color="auto"/>
              <w:bottom w:val="single" w:sz="8" w:space="0" w:color="auto"/>
            </w:tcBorders>
            <w:shd w:val="clear" w:color="auto" w:fill="auto"/>
          </w:tcPr>
          <w:p w:rsidR="002143A8" w:rsidRDefault="002143A8" w:rsidP="00DC4D99">
            <w:pPr>
              <w:spacing w:after="0"/>
              <w:rPr>
                <w:rFonts w:cstheme="minorHAnsi"/>
                <w:lang w:val="en-GB"/>
              </w:rPr>
            </w:pPr>
            <w:r>
              <w:rPr>
                <w:rFonts w:cstheme="minorHAnsi"/>
                <w:lang w:val="en-GB"/>
              </w:rPr>
              <w:t xml:space="preserve">The footprints are displayed when the “Result Footprints” checkbox is checked and they are removed when the “Result Footprints” checkbox is </w:t>
            </w:r>
            <w:r>
              <w:rPr>
                <w:rFonts w:cstheme="minorHAnsi"/>
                <w:lang w:val="en-GB"/>
              </w:rPr>
              <w:lastRenderedPageBreak/>
              <w:t>unchecked.</w:t>
            </w:r>
          </w:p>
        </w:tc>
        <w:tc>
          <w:tcPr>
            <w:tcW w:w="1559" w:type="dxa"/>
            <w:tcBorders>
              <w:top w:val="single" w:sz="6" w:space="0" w:color="auto"/>
              <w:bottom w:val="single" w:sz="8" w:space="0" w:color="auto"/>
              <w:right w:val="single" w:sz="8" w:space="0" w:color="auto"/>
            </w:tcBorders>
            <w:shd w:val="clear" w:color="auto" w:fill="auto"/>
            <w:vAlign w:val="center"/>
          </w:tcPr>
          <w:p w:rsidR="002143A8" w:rsidRPr="00A67A35" w:rsidRDefault="002143A8">
            <w:pPr>
              <w:spacing w:after="0"/>
              <w:jc w:val="center"/>
              <w:rPr>
                <w:i/>
                <w:sz w:val="14"/>
                <w:szCs w:val="14"/>
                <w:lang w:val="en-GB"/>
              </w:rPr>
            </w:pPr>
            <w:r w:rsidRPr="0056181B">
              <w:rPr>
                <w:i/>
                <w:sz w:val="14"/>
                <w:szCs w:val="14"/>
              </w:rPr>
              <w:lastRenderedPageBreak/>
              <w:t>NGEO-</w:t>
            </w:r>
            <w:r>
              <w:rPr>
                <w:i/>
                <w:sz w:val="14"/>
                <w:szCs w:val="14"/>
              </w:rPr>
              <w:t>WEBC-PFC-0051</w:t>
            </w:r>
          </w:p>
        </w:tc>
      </w:tr>
    </w:tbl>
    <w:p w:rsidR="00541B12" w:rsidRPr="00ED457C" w:rsidRDefault="00541B12" w:rsidP="00330782">
      <w:pPr>
        <w:pStyle w:val="Titre3"/>
      </w:pPr>
      <w:bookmarkStart w:id="323" w:name="_Ref365556779"/>
      <w:bookmarkStart w:id="324" w:name="_Ref365556787"/>
      <w:bookmarkStart w:id="325" w:name="_Toc421282864"/>
      <w:r w:rsidRPr="00ED457C">
        <w:lastRenderedPageBreak/>
        <w:t>NGEO-WEBC-</w:t>
      </w:r>
      <w:r w:rsidR="00FE269F" w:rsidRPr="00ED457C">
        <w:t>VT</w:t>
      </w:r>
      <w:r w:rsidR="00FE269F">
        <w:t>P</w:t>
      </w:r>
      <w:r w:rsidRPr="00ED457C">
        <w:t xml:space="preserve">-0060: </w:t>
      </w:r>
      <w:r w:rsidR="001C4ACE">
        <w:t>Browse visualization</w:t>
      </w:r>
      <w:bookmarkEnd w:id="323"/>
      <w:bookmarkEnd w:id="324"/>
      <w:bookmarkEnd w:id="3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330782">
        <w:tc>
          <w:tcPr>
            <w:tcW w:w="8613" w:type="dxa"/>
            <w:gridSpan w:val="7"/>
            <w:tcBorders>
              <w:bottom w:val="single" w:sz="8" w:space="0" w:color="auto"/>
            </w:tcBorders>
            <w:shd w:val="clear" w:color="auto" w:fill="auto"/>
          </w:tcPr>
          <w:p w:rsidR="00F11A35" w:rsidRPr="004E5884" w:rsidRDefault="00F11A35" w:rsidP="00614913">
            <w:pPr>
              <w:spacing w:after="0"/>
              <w:rPr>
                <w:lang w:val="en-US"/>
              </w:rPr>
            </w:pPr>
            <w:r>
              <w:rPr>
                <w:lang w:val="en-US"/>
              </w:rPr>
              <w:t>None</w:t>
            </w:r>
          </w:p>
        </w:tc>
      </w:tr>
      <w:tr w:rsidR="00F11A35"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F11A35" w:rsidRPr="00544FC8" w:rsidRDefault="00F11A35"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F11A35" w:rsidRPr="00544FC8" w:rsidRDefault="00F11A35">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F11A35" w:rsidRPr="00544FC8" w:rsidRDefault="00F11A35">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F11A35" w:rsidRPr="00544FC8" w:rsidRDefault="00F11A35">
            <w:pPr>
              <w:spacing w:after="0"/>
              <w:jc w:val="center"/>
              <w:rPr>
                <w:b/>
                <w:sz w:val="14"/>
                <w:szCs w:val="14"/>
              </w:rPr>
            </w:pPr>
            <w:r w:rsidRPr="00544FC8">
              <w:rPr>
                <w:b/>
                <w:sz w:val="14"/>
                <w:szCs w:val="14"/>
              </w:rPr>
              <w:t>Pass/Fail Criteria Id</w:t>
            </w: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Pr="00544FC8" w:rsidRDefault="001138BA"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1138BA" w:rsidRPr="00057FF1" w:rsidRDefault="001138BA" w:rsidP="003307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 </w:t>
            </w:r>
          </w:p>
        </w:tc>
        <w:tc>
          <w:tcPr>
            <w:tcW w:w="2690" w:type="dxa"/>
            <w:gridSpan w:val="2"/>
            <w:tcBorders>
              <w:top w:val="single" w:sz="6" w:space="0" w:color="auto"/>
              <w:bottom w:val="single" w:sz="6" w:space="0" w:color="auto"/>
            </w:tcBorders>
            <w:shd w:val="clear" w:color="auto" w:fill="auto"/>
          </w:tcPr>
          <w:p w:rsidR="001138BA" w:rsidRPr="00057FF1" w:rsidRDefault="001138BA" w:rsidP="00DC4D99">
            <w:pPr>
              <w:spacing w:after="0"/>
              <w:rPr>
                <w:rFonts w:cstheme="minorHAnsi"/>
                <w:lang w:val="en-US"/>
              </w:rPr>
            </w:pPr>
            <w:r w:rsidRPr="003C0A28">
              <w:rPr>
                <w:rFonts w:cstheme="minorHAnsi"/>
                <w:lang w:val="en-US"/>
              </w:rPr>
              <w:t xml:space="preserve"> 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p>
        </w:tc>
      </w:tr>
      <w:tr w:rsidR="001138BA"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Pr="00544FC8" w:rsidRDefault="001138BA" w:rsidP="00DC4D99">
            <w:pPr>
              <w:spacing w:after="0"/>
              <w:jc w:val="center"/>
              <w:rPr>
                <w:i/>
                <w:sz w:val="14"/>
                <w:szCs w:val="14"/>
              </w:rPr>
            </w:pPr>
            <w:r w:rsidRPr="005D1206">
              <w:rPr>
                <w:i/>
                <w:sz w:val="14"/>
                <w:szCs w:val="14"/>
              </w:rPr>
              <w:t>Step-20</w:t>
            </w:r>
          </w:p>
        </w:tc>
        <w:tc>
          <w:tcPr>
            <w:tcW w:w="3499" w:type="dxa"/>
            <w:gridSpan w:val="3"/>
            <w:tcBorders>
              <w:top w:val="single" w:sz="6" w:space="0" w:color="auto"/>
              <w:bottom w:val="single" w:sz="6" w:space="0" w:color="auto"/>
            </w:tcBorders>
            <w:shd w:val="clear" w:color="auto" w:fill="auto"/>
          </w:tcPr>
          <w:p w:rsidR="001138BA" w:rsidRPr="00057FF1" w:rsidRDefault="001138BA" w:rsidP="000306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Click on </w:t>
            </w:r>
            <w:r w:rsidR="00030682">
              <w:rPr>
                <w:rFonts w:asciiTheme="minorHAnsi" w:hAnsiTheme="minorHAnsi" w:cstheme="minorHAnsi"/>
                <w:sz w:val="22"/>
                <w:szCs w:val="22"/>
              </w:rPr>
              <w:t>landsat</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 </w:t>
            </w:r>
            <w:r>
              <w:rPr>
                <w:rFonts w:asciiTheme="minorHAnsi" w:hAnsiTheme="minorHAnsi" w:cstheme="minorHAnsi"/>
                <w:sz w:val="22"/>
                <w:szCs w:val="22"/>
              </w:rPr>
              <w:t>dataset</w:t>
            </w:r>
          </w:p>
        </w:tc>
        <w:tc>
          <w:tcPr>
            <w:tcW w:w="2690" w:type="dxa"/>
            <w:gridSpan w:val="2"/>
            <w:tcBorders>
              <w:top w:val="single" w:sz="6" w:space="0" w:color="auto"/>
              <w:bottom w:val="single" w:sz="6" w:space="0" w:color="auto"/>
            </w:tcBorders>
            <w:shd w:val="clear" w:color="auto" w:fill="auto"/>
          </w:tcPr>
          <w:p w:rsidR="001138BA" w:rsidRPr="00057FF1" w:rsidRDefault="001138BA" w:rsidP="00DC4D99">
            <w:pPr>
              <w:spacing w:after="0"/>
              <w:rPr>
                <w:rFonts w:cstheme="minorHAnsi"/>
                <w:lang w:val="en-US"/>
              </w:rPr>
            </w:pPr>
            <w:r w:rsidRPr="003C0A28">
              <w:rPr>
                <w:rFonts w:cstheme="minorHAnsi"/>
                <w:lang w:val="en-US"/>
              </w:rPr>
              <w:t xml:space="preserve">The </w:t>
            </w:r>
            <w:r>
              <w:rPr>
                <w:rFonts w:cstheme="minorHAnsi"/>
                <w:lang w:val="en-US"/>
              </w:rPr>
              <w:t xml:space="preserve">ND_SAR_1 </w:t>
            </w:r>
            <w:r w:rsidRPr="003C0A28">
              <w:rPr>
                <w:rFonts w:cstheme="minorHAnsi"/>
                <w:lang w:val="en-US"/>
              </w:rPr>
              <w:t xml:space="preserve">dataset </w:t>
            </w:r>
            <w:r>
              <w:rPr>
                <w:rFonts w:cstheme="minorHAnsi"/>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4E5884" w:rsidRDefault="001138BA">
            <w:pPr>
              <w:spacing w:after="0"/>
              <w:jc w:val="center"/>
              <w:rPr>
                <w:sz w:val="14"/>
                <w:szCs w:val="14"/>
                <w:highlight w:val="yellow"/>
                <w:lang w:val="en-US"/>
              </w:rPr>
            </w:pP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Pr="005D1206" w:rsidRDefault="001138BA" w:rsidP="00DC4D99">
            <w:pPr>
              <w:spacing w:after="0"/>
              <w:jc w:val="center"/>
              <w:rPr>
                <w:i/>
                <w:sz w:val="14"/>
                <w:szCs w:val="14"/>
              </w:rPr>
            </w:pPr>
            <w:r>
              <w:rPr>
                <w:i/>
                <w:sz w:val="14"/>
                <w:szCs w:val="14"/>
              </w:rPr>
              <w:t>Step-</w:t>
            </w:r>
            <w:r w:rsidR="00075748">
              <w:rPr>
                <w:i/>
                <w:sz w:val="14"/>
                <w:szCs w:val="14"/>
              </w:rPr>
              <w:t>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138BA" w:rsidRPr="00057FF1" w:rsidRDefault="001138BA" w:rsidP="00D81EF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Move to a location enclosing </w:t>
            </w:r>
            <w:r w:rsidR="00D81EF2">
              <w:rPr>
                <w:rFonts w:asciiTheme="minorHAnsi" w:hAnsiTheme="minorHAnsi" w:cstheme="minorHAnsi"/>
                <w:sz w:val="22"/>
                <w:szCs w:val="22"/>
              </w:rPr>
              <w:t>Switzerland</w:t>
            </w:r>
            <w:r>
              <w:rPr>
                <w:rFonts w:asciiTheme="minorHAnsi" w:hAnsiTheme="minorHAnsi" w:cstheme="minorHAnsi"/>
                <w:sz w:val="22"/>
                <w:szCs w:val="22"/>
              </w:rPr>
              <w:t xml:space="preserve"> on the map, using zoom and/or mouse move</w:t>
            </w:r>
          </w:p>
        </w:tc>
        <w:tc>
          <w:tcPr>
            <w:tcW w:w="2690" w:type="dxa"/>
            <w:gridSpan w:val="2"/>
            <w:tcBorders>
              <w:top w:val="single" w:sz="6" w:space="0" w:color="auto"/>
              <w:bottom w:val="single" w:sz="6" w:space="0" w:color="auto"/>
            </w:tcBorders>
            <w:shd w:val="clear" w:color="auto" w:fill="auto"/>
          </w:tcPr>
          <w:p w:rsidR="001138BA" w:rsidRPr="00D61852" w:rsidRDefault="001138BA" w:rsidP="00DC4D99">
            <w:pPr>
              <w:spacing w:after="0"/>
              <w:rPr>
                <w:rFonts w:cstheme="minorHAnsi"/>
                <w:lang w:val="en-GB"/>
              </w:rPr>
            </w:pPr>
            <w:r>
              <w:rPr>
                <w:rFonts w:cstheme="minorHAnsi"/>
                <w:lang w:val="en-GB"/>
              </w:rPr>
              <w:t>The chosen location is displayed.</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Pr="005D1206" w:rsidRDefault="00075748" w:rsidP="00DC4D99">
            <w:pPr>
              <w:spacing w:after="0"/>
              <w:jc w:val="center"/>
              <w:rPr>
                <w:i/>
                <w:sz w:val="14"/>
                <w:szCs w:val="14"/>
              </w:rPr>
            </w:pPr>
            <w:r>
              <w:rPr>
                <w:i/>
                <w:sz w:val="14"/>
                <w:szCs w:val="14"/>
              </w:rPr>
              <w:t>Step-4</w:t>
            </w:r>
            <w:r w:rsidR="001138BA">
              <w:rPr>
                <w:i/>
                <w:sz w:val="14"/>
                <w:szCs w:val="14"/>
              </w:rPr>
              <w:t>0</w:t>
            </w:r>
          </w:p>
        </w:tc>
        <w:tc>
          <w:tcPr>
            <w:tcW w:w="3499" w:type="dxa"/>
            <w:gridSpan w:val="3"/>
            <w:tcBorders>
              <w:top w:val="single" w:sz="6" w:space="0" w:color="auto"/>
              <w:bottom w:val="single" w:sz="6" w:space="0" w:color="auto"/>
            </w:tcBorders>
            <w:shd w:val="clear" w:color="auto" w:fill="auto"/>
          </w:tcPr>
          <w:p w:rsidR="001138BA" w:rsidRPr="00E24DDB" w:rsidRDefault="001138BA"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1138BA" w:rsidRPr="003C0A28" w:rsidRDefault="001138BA" w:rsidP="00DC4D99">
            <w:pPr>
              <w:spacing w:after="0"/>
              <w:rPr>
                <w:rFonts w:cstheme="minorHAnsi"/>
                <w:lang w:val="en-US"/>
              </w:rPr>
            </w:pPr>
            <w:r w:rsidRPr="003C0A28">
              <w:rPr>
                <w:rFonts w:cstheme="minorHAnsi"/>
                <w:lang w:val="en-US"/>
              </w:rPr>
              <w:t>The search widget is opened</w:t>
            </w:r>
            <w:r>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p>
        </w:tc>
      </w:tr>
      <w:tr w:rsidR="00580C78"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80C78" w:rsidRDefault="00580C78" w:rsidP="00DC4D99">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80C78" w:rsidRPr="00057FF1" w:rsidRDefault="00AF60F1" w:rsidP="00D81EF2">
            <w:pPr>
              <w:pStyle w:val="NormalStep"/>
              <w:spacing w:before="0"/>
              <w:rPr>
                <w:rFonts w:asciiTheme="minorHAnsi" w:hAnsiTheme="minorHAnsi" w:cstheme="minorHAnsi"/>
                <w:sz w:val="22"/>
                <w:szCs w:val="22"/>
              </w:rPr>
            </w:pPr>
            <w:r>
              <w:rPr>
                <w:rFonts w:asciiTheme="minorHAnsi" w:hAnsiTheme="minorHAnsi" w:cstheme="minorHAnsi"/>
                <w:sz w:val="22"/>
                <w:szCs w:val="22"/>
              </w:rPr>
              <w:t>In date accordion, uncheck “Use Time Extent” and set the start date to be : 1991-09-30 and the stop date to : 1991-10-2</w:t>
            </w:r>
          </w:p>
        </w:tc>
        <w:tc>
          <w:tcPr>
            <w:tcW w:w="2690" w:type="dxa"/>
            <w:gridSpan w:val="2"/>
            <w:tcBorders>
              <w:top w:val="single" w:sz="6" w:space="0" w:color="auto"/>
              <w:bottom w:val="single" w:sz="6" w:space="0" w:color="auto"/>
            </w:tcBorders>
            <w:shd w:val="clear" w:color="auto" w:fill="auto"/>
          </w:tcPr>
          <w:p w:rsidR="00580C78" w:rsidRPr="003C0A28" w:rsidRDefault="00580C78" w:rsidP="00DC4D99">
            <w:pPr>
              <w:spacing w:after="0"/>
              <w:rPr>
                <w:rFonts w:cstheme="minorHAnsi"/>
                <w:lang w:val="en-US"/>
              </w:rPr>
            </w:pPr>
            <w:r>
              <w:rPr>
                <w:rFonts w:cstheme="minorHAnsi"/>
                <w:lang w:val="en-GB"/>
              </w:rPr>
              <w:t>The dates are set.</w:t>
            </w:r>
          </w:p>
        </w:tc>
        <w:tc>
          <w:tcPr>
            <w:tcW w:w="1559" w:type="dxa"/>
            <w:tcBorders>
              <w:top w:val="single" w:sz="6" w:space="0" w:color="auto"/>
              <w:bottom w:val="single" w:sz="6" w:space="0" w:color="auto"/>
              <w:right w:val="single" w:sz="8" w:space="0" w:color="auto"/>
            </w:tcBorders>
            <w:shd w:val="clear" w:color="auto" w:fill="auto"/>
            <w:vAlign w:val="center"/>
          </w:tcPr>
          <w:p w:rsidR="00580C78" w:rsidRPr="0056181B" w:rsidRDefault="00580C78">
            <w:pPr>
              <w:spacing w:after="0"/>
              <w:jc w:val="center"/>
              <w:rPr>
                <w:i/>
                <w:sz w:val="14"/>
                <w:szCs w:val="14"/>
              </w:rPr>
            </w:pP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Default="00075748">
            <w:pPr>
              <w:spacing w:after="0"/>
              <w:jc w:val="center"/>
              <w:rPr>
                <w:i/>
                <w:sz w:val="14"/>
                <w:szCs w:val="14"/>
              </w:rPr>
            </w:pPr>
            <w:r>
              <w:rPr>
                <w:i/>
                <w:sz w:val="14"/>
                <w:szCs w:val="14"/>
              </w:rPr>
              <w:t>Step-</w:t>
            </w:r>
            <w:r w:rsidR="00580C78">
              <w:rPr>
                <w:i/>
                <w:sz w:val="14"/>
                <w:szCs w:val="14"/>
              </w:rPr>
              <w:t>6</w:t>
            </w:r>
            <w:r w:rsidR="001138BA" w:rsidRPr="005D1206">
              <w:rPr>
                <w:i/>
                <w:sz w:val="14"/>
                <w:szCs w:val="14"/>
              </w:rPr>
              <w:t>0</w:t>
            </w:r>
          </w:p>
        </w:tc>
        <w:tc>
          <w:tcPr>
            <w:tcW w:w="3499" w:type="dxa"/>
            <w:gridSpan w:val="3"/>
            <w:tcBorders>
              <w:top w:val="single" w:sz="6" w:space="0" w:color="auto"/>
              <w:bottom w:val="single" w:sz="6" w:space="0" w:color="auto"/>
            </w:tcBorders>
            <w:shd w:val="clear" w:color="auto" w:fill="auto"/>
            <w:vAlign w:val="center"/>
          </w:tcPr>
          <w:p w:rsidR="001138BA" w:rsidRDefault="001138B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Press the </w:t>
            </w:r>
            <w:r w:rsidR="00D10786">
              <w:rPr>
                <w:rFonts w:asciiTheme="minorHAnsi" w:hAnsiTheme="minorHAnsi" w:cstheme="minorHAnsi"/>
                <w:sz w:val="22"/>
                <w:szCs w:val="22"/>
              </w:rPr>
              <w:t xml:space="preserve">“Search” </w:t>
            </w:r>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vAlign w:val="center"/>
          </w:tcPr>
          <w:p w:rsidR="001138BA" w:rsidRDefault="001138BA" w:rsidP="00DC4D99">
            <w:pPr>
              <w:spacing w:after="0"/>
              <w:rPr>
                <w:rFonts w:cstheme="minorHAnsi"/>
                <w:lang w:val="en-GB"/>
              </w:rPr>
            </w:pPr>
            <w:r>
              <w:rPr>
                <w:rFonts w:cstheme="minorHAnsi"/>
                <w:lang w:val="en-GB"/>
              </w:rPr>
              <w:t>Footprints appear on the map.</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rsidP="00330782">
            <w:pPr>
              <w:spacing w:after="0"/>
              <w:rPr>
                <w:i/>
                <w:sz w:val="14"/>
                <w:szCs w:val="14"/>
              </w:rPr>
            </w:pP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Default="001138BA" w:rsidP="00DC4D99">
            <w:pPr>
              <w:spacing w:after="0"/>
              <w:jc w:val="center"/>
              <w:rPr>
                <w:i/>
                <w:sz w:val="14"/>
                <w:szCs w:val="14"/>
              </w:rPr>
            </w:pPr>
            <w:r>
              <w:rPr>
                <w:i/>
                <w:sz w:val="14"/>
                <w:szCs w:val="14"/>
              </w:rPr>
              <w:t>Step-</w:t>
            </w:r>
            <w:r w:rsidR="00580C78">
              <w:rPr>
                <w:i/>
                <w:sz w:val="14"/>
                <w:szCs w:val="14"/>
              </w:rPr>
              <w:t>7</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138BA" w:rsidRDefault="001138BA" w:rsidP="00330782">
            <w:pPr>
              <w:pStyle w:val="NormalStep"/>
              <w:spacing w:before="0"/>
              <w:rPr>
                <w:rFonts w:asciiTheme="minorHAnsi" w:hAnsiTheme="minorHAnsi" w:cstheme="minorHAnsi"/>
                <w:sz w:val="22"/>
                <w:szCs w:val="22"/>
              </w:rPr>
            </w:pPr>
            <w:r w:rsidRPr="00985F20">
              <w:rPr>
                <w:rFonts w:asciiTheme="minorHAnsi" w:hAnsiTheme="minorHAnsi" w:cstheme="minorHAnsi"/>
                <w:sz w:val="22"/>
                <w:szCs w:val="22"/>
              </w:rPr>
              <w:t xml:space="preserve">Click on a </w:t>
            </w:r>
            <w:r>
              <w:rPr>
                <w:rFonts w:asciiTheme="minorHAnsi" w:hAnsiTheme="minorHAnsi" w:cstheme="minorHAnsi"/>
                <w:sz w:val="22"/>
                <w:szCs w:val="22"/>
              </w:rPr>
              <w:t>footprint in the map.</w:t>
            </w:r>
          </w:p>
        </w:tc>
        <w:tc>
          <w:tcPr>
            <w:tcW w:w="2690" w:type="dxa"/>
            <w:gridSpan w:val="2"/>
            <w:tcBorders>
              <w:top w:val="single" w:sz="6" w:space="0" w:color="auto"/>
              <w:bottom w:val="single" w:sz="6" w:space="0" w:color="auto"/>
            </w:tcBorders>
            <w:shd w:val="clear" w:color="auto" w:fill="auto"/>
          </w:tcPr>
          <w:p w:rsidR="001138BA" w:rsidRPr="00586267" w:rsidRDefault="00945883">
            <w:pPr>
              <w:spacing w:after="0"/>
              <w:rPr>
                <w:rFonts w:cstheme="minorHAnsi"/>
                <w:lang w:val="en-GB"/>
              </w:rPr>
            </w:pPr>
            <w:r>
              <w:rPr>
                <w:rFonts w:cstheme="minorHAnsi"/>
                <w:lang w:val="en-GB"/>
              </w:rPr>
              <w:t>The footprint is highlighted and the map pop-up is spawn-</w:t>
            </w:r>
            <w:r w:rsidR="00CE7397">
              <w:rPr>
                <w:rFonts w:cstheme="minorHAnsi"/>
                <w:lang w:val="en-GB"/>
              </w:rPr>
              <w:t xml:space="preserve">up. </w:t>
            </w:r>
            <w:r>
              <w:rPr>
                <w:rFonts w:cstheme="minorHAnsi"/>
                <w:lang w:val="en-GB"/>
              </w:rPr>
              <w:t xml:space="preserve">The pop-up contains </w:t>
            </w:r>
            <w:r w:rsidR="00D10786">
              <w:rPr>
                <w:rFonts w:cstheme="minorHAnsi"/>
                <w:lang w:val="en-GB"/>
              </w:rPr>
              <w:t xml:space="preserve">four </w:t>
            </w:r>
            <w:r>
              <w:rPr>
                <w:rFonts w:cstheme="minorHAnsi"/>
                <w:lang w:val="en-GB"/>
              </w:rPr>
              <w:t xml:space="preserve">buttons: </w:t>
            </w:r>
            <w:r w:rsidR="00D10786" w:rsidRPr="00D10786">
              <w:rPr>
                <w:rFonts w:cstheme="minorHAnsi"/>
                <w:lang w:val="en-GB"/>
              </w:rPr>
              <w:t>the first one for information, the second one selecting the product, the third one for data access and the fourth one Adding to shopcart</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p>
        </w:tc>
      </w:tr>
      <w:tr w:rsidR="00945883"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45883" w:rsidRDefault="00945883" w:rsidP="00DC4D99">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
          <w:p w:rsidR="00945883" w:rsidRPr="00985F20" w:rsidRDefault="0094588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Inside the map popup, click on the checkbox button</w:t>
            </w:r>
            <w:r w:rsidR="00D10786">
              <w:rPr>
                <w:rFonts w:asciiTheme="minorHAnsi" w:hAnsiTheme="minorHAnsi" w:cstheme="minorHAnsi"/>
                <w:sz w:val="22"/>
                <w:szCs w:val="22"/>
              </w:rPr>
              <w:t xml:space="preserve"> “select product”</w:t>
            </w:r>
            <w:r>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945883" w:rsidRDefault="00945883" w:rsidP="00DC4D99">
            <w:pPr>
              <w:spacing w:after="0"/>
              <w:rPr>
                <w:rFonts w:cstheme="minorHAnsi"/>
                <w:lang w:val="en-GB"/>
              </w:rPr>
            </w:pPr>
            <w:r>
              <w:rPr>
                <w:rFonts w:cstheme="minorHAnsi"/>
                <w:lang w:val="en-GB"/>
              </w:rPr>
              <w:t>The footprint is selected and the browse layer is displayed on the map at the location of the footprint.</w:t>
            </w:r>
          </w:p>
        </w:tc>
        <w:tc>
          <w:tcPr>
            <w:tcW w:w="1559" w:type="dxa"/>
            <w:tcBorders>
              <w:top w:val="single" w:sz="6" w:space="0" w:color="auto"/>
              <w:bottom w:val="single" w:sz="6" w:space="0" w:color="auto"/>
              <w:right w:val="single" w:sz="8" w:space="0" w:color="auto"/>
            </w:tcBorders>
            <w:shd w:val="clear" w:color="auto" w:fill="auto"/>
            <w:vAlign w:val="center"/>
          </w:tcPr>
          <w:p w:rsidR="00945883" w:rsidRPr="0056181B" w:rsidRDefault="00945883">
            <w:pPr>
              <w:spacing w:after="0"/>
              <w:jc w:val="center"/>
              <w:rPr>
                <w:i/>
                <w:sz w:val="14"/>
                <w:szCs w:val="14"/>
              </w:rPr>
            </w:pPr>
            <w:r w:rsidRPr="0056181B">
              <w:rPr>
                <w:i/>
                <w:sz w:val="14"/>
                <w:szCs w:val="14"/>
              </w:rPr>
              <w:t>NGEO-</w:t>
            </w:r>
            <w:r>
              <w:rPr>
                <w:i/>
                <w:sz w:val="14"/>
                <w:szCs w:val="14"/>
              </w:rPr>
              <w:t>WEBC-PFC-006</w:t>
            </w:r>
            <w:r w:rsidRPr="0056181B">
              <w:rPr>
                <w:i/>
                <w:sz w:val="14"/>
                <w:szCs w:val="14"/>
              </w:rPr>
              <w:t>0</w:t>
            </w: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Default="001138BA" w:rsidP="00DC4D99">
            <w:pPr>
              <w:spacing w:after="0"/>
              <w:jc w:val="center"/>
              <w:rPr>
                <w:i/>
                <w:sz w:val="14"/>
                <w:szCs w:val="14"/>
              </w:rPr>
            </w:pPr>
            <w:r>
              <w:rPr>
                <w:i/>
                <w:sz w:val="14"/>
                <w:szCs w:val="14"/>
              </w:rPr>
              <w:lastRenderedPageBreak/>
              <w:t>Step-</w:t>
            </w:r>
            <w:r w:rsidR="006D208C">
              <w:rPr>
                <w:i/>
                <w:sz w:val="14"/>
                <w:szCs w:val="14"/>
              </w:rPr>
              <w:t>9</w:t>
            </w:r>
            <w:r w:rsidR="00075748">
              <w:rPr>
                <w:i/>
                <w:sz w:val="14"/>
                <w:szCs w:val="14"/>
              </w:rPr>
              <w:t>0</w:t>
            </w:r>
          </w:p>
        </w:tc>
        <w:tc>
          <w:tcPr>
            <w:tcW w:w="3499" w:type="dxa"/>
            <w:gridSpan w:val="3"/>
            <w:tcBorders>
              <w:top w:val="single" w:sz="6" w:space="0" w:color="auto"/>
              <w:bottom w:val="single" w:sz="6" w:space="0" w:color="auto"/>
            </w:tcBorders>
            <w:shd w:val="clear" w:color="auto" w:fill="auto"/>
          </w:tcPr>
          <w:p w:rsidR="001138BA" w:rsidRPr="00985F20" w:rsidRDefault="001138B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“Background” to change the map background</w:t>
            </w:r>
            <w:r w:rsidR="00425E75">
              <w:rPr>
                <w:rFonts w:asciiTheme="minorHAnsi" w:hAnsiTheme="minorHAnsi" w:cstheme="minorHAnsi"/>
                <w:sz w:val="22"/>
                <w:szCs w:val="22"/>
              </w:rPr>
              <w:t>, and then choose “OSM (TPZFr)”</w:t>
            </w:r>
          </w:p>
        </w:tc>
        <w:tc>
          <w:tcPr>
            <w:tcW w:w="2690" w:type="dxa"/>
            <w:gridSpan w:val="2"/>
            <w:tcBorders>
              <w:top w:val="single" w:sz="6" w:space="0" w:color="auto"/>
              <w:bottom w:val="single" w:sz="6" w:space="0" w:color="auto"/>
            </w:tcBorders>
            <w:shd w:val="clear" w:color="auto" w:fill="auto"/>
          </w:tcPr>
          <w:p w:rsidR="001138BA" w:rsidRDefault="001138BA" w:rsidP="00DC4D99">
            <w:pPr>
              <w:spacing w:after="0"/>
              <w:rPr>
                <w:rFonts w:cstheme="minorHAnsi"/>
                <w:lang w:val="en-GB"/>
              </w:rPr>
            </w:pPr>
            <w:r>
              <w:rPr>
                <w:rFonts w:cstheme="minorHAnsi"/>
                <w:lang w:val="en-GB"/>
              </w:rPr>
              <w:t>The browse layer should be displayed on the map as above.</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r w:rsidRPr="0056181B">
              <w:rPr>
                <w:i/>
                <w:sz w:val="14"/>
                <w:szCs w:val="14"/>
              </w:rPr>
              <w:t>NGEO-</w:t>
            </w:r>
            <w:r>
              <w:rPr>
                <w:i/>
                <w:sz w:val="14"/>
                <w:szCs w:val="14"/>
              </w:rPr>
              <w:t>WEBC-PFC-006</w:t>
            </w:r>
            <w:r w:rsidR="004D78A3">
              <w:rPr>
                <w:i/>
                <w:sz w:val="14"/>
                <w:szCs w:val="14"/>
              </w:rPr>
              <w:t>1</w:t>
            </w: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Default="001138BA" w:rsidP="00DC4D99">
            <w:pPr>
              <w:spacing w:after="0"/>
              <w:jc w:val="center"/>
              <w:rPr>
                <w:i/>
                <w:sz w:val="14"/>
                <w:szCs w:val="14"/>
              </w:rPr>
            </w:pPr>
            <w:r>
              <w:rPr>
                <w:i/>
                <w:sz w:val="14"/>
                <w:szCs w:val="14"/>
              </w:rPr>
              <w:t>Step-</w:t>
            </w:r>
            <w:r w:rsidR="006D208C">
              <w:rPr>
                <w:i/>
                <w:sz w:val="14"/>
                <w:szCs w:val="14"/>
              </w:rPr>
              <w:t>10</w:t>
            </w:r>
            <w:r w:rsidR="00075748">
              <w:rPr>
                <w:i/>
                <w:sz w:val="14"/>
                <w:szCs w:val="14"/>
              </w:rPr>
              <w:t>0</w:t>
            </w:r>
          </w:p>
        </w:tc>
        <w:tc>
          <w:tcPr>
            <w:tcW w:w="3499" w:type="dxa"/>
            <w:gridSpan w:val="3"/>
            <w:tcBorders>
              <w:top w:val="single" w:sz="6" w:space="0" w:color="auto"/>
              <w:bottom w:val="single" w:sz="6" w:space="0" w:color="auto"/>
            </w:tcBorders>
            <w:shd w:val="clear" w:color="auto" w:fill="auto"/>
          </w:tcPr>
          <w:p w:rsidR="001138BA" w:rsidRDefault="001138B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tcBorders>
              <w:top w:val="single" w:sz="6" w:space="0" w:color="auto"/>
              <w:bottom w:val="single" w:sz="6" w:space="0" w:color="auto"/>
            </w:tcBorders>
            <w:shd w:val="clear" w:color="auto" w:fill="auto"/>
          </w:tcPr>
          <w:p w:rsidR="001138BA" w:rsidRDefault="001138BA" w:rsidP="00DC4D99">
            <w:pPr>
              <w:spacing w:after="0"/>
              <w:rPr>
                <w:rFonts w:cstheme="minorHAnsi"/>
                <w:lang w:val="en-GB"/>
              </w:rPr>
            </w:pPr>
            <w:r>
              <w:rPr>
                <w:rFonts w:cstheme="minorHAnsi"/>
                <w:lang w:val="en-GB"/>
              </w:rPr>
              <w:t>The browse layer shall also be displayed in the new mode at the same location.</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r w:rsidRPr="0056181B">
              <w:rPr>
                <w:i/>
                <w:sz w:val="14"/>
                <w:szCs w:val="14"/>
              </w:rPr>
              <w:t>NGEO-</w:t>
            </w:r>
            <w:r>
              <w:rPr>
                <w:i/>
                <w:sz w:val="14"/>
                <w:szCs w:val="14"/>
              </w:rPr>
              <w:t>WEBC-PFC-006</w:t>
            </w:r>
            <w:r w:rsidR="004D78A3">
              <w:rPr>
                <w:i/>
                <w:sz w:val="14"/>
                <w:szCs w:val="14"/>
              </w:rPr>
              <w:t>2</w:t>
            </w:r>
          </w:p>
        </w:tc>
      </w:tr>
      <w:tr w:rsidR="007470AD"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7470AD" w:rsidRDefault="007470AD" w:rsidP="00DC4D99">
            <w:pPr>
              <w:spacing w:after="0"/>
              <w:jc w:val="center"/>
              <w:rPr>
                <w:i/>
                <w:sz w:val="14"/>
                <w:szCs w:val="14"/>
              </w:rPr>
            </w:pPr>
            <w:r>
              <w:rPr>
                <w:i/>
                <w:sz w:val="14"/>
                <w:szCs w:val="14"/>
              </w:rPr>
              <w:t>Step-</w:t>
            </w:r>
            <w:r w:rsidR="00580C78">
              <w:rPr>
                <w:i/>
                <w:sz w:val="14"/>
                <w:szCs w:val="14"/>
              </w:rPr>
              <w:t>1</w:t>
            </w:r>
            <w:r w:rsidR="006D208C">
              <w:rPr>
                <w:i/>
                <w:sz w:val="14"/>
                <w:szCs w:val="14"/>
              </w:rPr>
              <w:t>1</w:t>
            </w:r>
            <w:r>
              <w:rPr>
                <w:i/>
                <w:sz w:val="14"/>
                <w:szCs w:val="14"/>
              </w:rPr>
              <w:t>0</w:t>
            </w:r>
          </w:p>
        </w:tc>
        <w:tc>
          <w:tcPr>
            <w:tcW w:w="3499" w:type="dxa"/>
            <w:gridSpan w:val="3"/>
            <w:tcBorders>
              <w:top w:val="single" w:sz="6" w:space="0" w:color="auto"/>
              <w:bottom w:val="single" w:sz="8" w:space="0" w:color="auto"/>
            </w:tcBorders>
            <w:shd w:val="clear" w:color="auto" w:fill="auto"/>
          </w:tcPr>
          <w:p w:rsidR="007470AD" w:rsidRDefault="007470AD"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“2D/3D” to switch back to 2D.</w:t>
            </w:r>
          </w:p>
        </w:tc>
        <w:tc>
          <w:tcPr>
            <w:tcW w:w="2690" w:type="dxa"/>
            <w:gridSpan w:val="2"/>
            <w:tcBorders>
              <w:top w:val="single" w:sz="6" w:space="0" w:color="auto"/>
              <w:bottom w:val="single" w:sz="8" w:space="0" w:color="auto"/>
            </w:tcBorders>
            <w:shd w:val="clear" w:color="auto" w:fill="auto"/>
          </w:tcPr>
          <w:p w:rsidR="007470AD" w:rsidRDefault="007470AD" w:rsidP="00DC4D99">
            <w:pPr>
              <w:spacing w:after="0"/>
              <w:rPr>
                <w:rFonts w:cstheme="minorHAnsi"/>
                <w:lang w:val="en-GB"/>
              </w:rPr>
            </w:pPr>
          </w:p>
        </w:tc>
        <w:tc>
          <w:tcPr>
            <w:tcW w:w="1559" w:type="dxa"/>
            <w:tcBorders>
              <w:top w:val="single" w:sz="6" w:space="0" w:color="auto"/>
              <w:bottom w:val="single" w:sz="8" w:space="0" w:color="auto"/>
              <w:right w:val="single" w:sz="8" w:space="0" w:color="auto"/>
            </w:tcBorders>
            <w:shd w:val="clear" w:color="auto" w:fill="auto"/>
            <w:vAlign w:val="center"/>
          </w:tcPr>
          <w:p w:rsidR="007470AD" w:rsidRPr="0056181B" w:rsidRDefault="007470AD">
            <w:pPr>
              <w:spacing w:after="0"/>
              <w:jc w:val="center"/>
              <w:rPr>
                <w:i/>
                <w:sz w:val="14"/>
                <w:szCs w:val="14"/>
              </w:rPr>
            </w:pPr>
          </w:p>
        </w:tc>
      </w:tr>
    </w:tbl>
    <w:p w:rsidR="008165BA" w:rsidRPr="00ED457C" w:rsidRDefault="008165BA" w:rsidP="00330782">
      <w:pPr>
        <w:pStyle w:val="Titre3"/>
      </w:pPr>
      <w:bookmarkStart w:id="326" w:name="_Ref365560546"/>
      <w:bookmarkStart w:id="327" w:name="_Toc421282865"/>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326"/>
      <w:bookmarkEnd w:id="327"/>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330782">
        <w:tc>
          <w:tcPr>
            <w:tcW w:w="8613" w:type="dxa"/>
            <w:gridSpan w:val="7"/>
            <w:tcBorders>
              <w:bottom w:val="single" w:sz="8" w:space="0" w:color="auto"/>
            </w:tcBorders>
            <w:shd w:val="clear" w:color="auto" w:fill="auto"/>
          </w:tcPr>
          <w:p w:rsidR="008165BA" w:rsidRPr="004E5884" w:rsidRDefault="008165BA" w:rsidP="00614913">
            <w:pPr>
              <w:spacing w:after="0"/>
              <w:rPr>
                <w:lang w:val="en-US"/>
              </w:rPr>
            </w:pPr>
            <w:r>
              <w:rPr>
                <w:lang w:val="en-US"/>
              </w:rPr>
              <w:t>None</w:t>
            </w:r>
          </w:p>
        </w:tc>
      </w:tr>
      <w:tr w:rsidR="008165BA" w:rsidRPr="00544FC8" w:rsidTr="00330782">
        <w:tc>
          <w:tcPr>
            <w:tcW w:w="865" w:type="dxa"/>
            <w:tcBorders>
              <w:top w:val="single" w:sz="8" w:space="0" w:color="auto"/>
              <w:left w:val="single" w:sz="8" w:space="0" w:color="auto"/>
              <w:bottom w:val="single" w:sz="6" w:space="0" w:color="auto"/>
            </w:tcBorders>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23" w:history="1">
              <w:r w:rsidR="00963F24" w:rsidRPr="00114C12">
                <w:rPr>
                  <w:rStyle w:val="Lienhypertexte"/>
                  <w:rFonts w:asciiTheme="minorHAnsi" w:hAnsiTheme="minorHAnsi" w:cstheme="minorHAnsi"/>
                  <w:sz w:val="22"/>
                  <w:szCs w:val="22"/>
                </w:rPr>
                <w:t>http://localhost:3000/client</w:t>
              </w:r>
            </w:hyperlink>
          </w:p>
        </w:tc>
        <w:tc>
          <w:tcPr>
            <w:tcW w:w="2690" w:type="dxa"/>
            <w:gridSpan w:val="2"/>
            <w:tcBorders>
              <w:top w:val="single" w:sz="6" w:space="0" w:color="auto"/>
              <w:bottom w:val="single" w:sz="6" w:space="0" w:color="auto"/>
            </w:tcBorders>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8165BA" w:rsidRPr="0056181B" w:rsidRDefault="008165BA" w:rsidP="00614913">
            <w:pPr>
              <w:spacing w:after="0"/>
              <w:jc w:val="center"/>
              <w:rPr>
                <w:i/>
                <w:sz w:val="14"/>
                <w:szCs w:val="14"/>
              </w:rPr>
            </w:pPr>
          </w:p>
        </w:tc>
      </w:tr>
      <w:tr w:rsidR="008165B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tcBorders>
              <w:top w:val="single" w:sz="6" w:space="0" w:color="auto"/>
              <w:bottom w:val="single" w:sz="6" w:space="0" w:color="auto"/>
            </w:tcBorders>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8165BA" w:rsidRPr="0056181B" w:rsidRDefault="008165BA" w:rsidP="00614913">
            <w:pPr>
              <w:spacing w:after="0"/>
              <w:jc w:val="center"/>
              <w:rPr>
                <w:i/>
                <w:sz w:val="14"/>
                <w:szCs w:val="14"/>
              </w:rPr>
            </w:pPr>
          </w:p>
        </w:tc>
      </w:tr>
      <w:tr w:rsidR="008165B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165BA" w:rsidRPr="005D1206" w:rsidRDefault="00A55734" w:rsidP="00614913">
            <w:pPr>
              <w:spacing w:after="0"/>
              <w:jc w:val="center"/>
              <w:rPr>
                <w:i/>
                <w:sz w:val="14"/>
                <w:szCs w:val="14"/>
              </w:rPr>
            </w:pPr>
            <w:r>
              <w:rPr>
                <w:i/>
                <w:sz w:val="14"/>
                <w:szCs w:val="14"/>
              </w:rPr>
              <w:t>Step-</w:t>
            </w:r>
            <w:r w:rsidR="00FF316E">
              <w:rPr>
                <w:i/>
                <w:sz w:val="14"/>
                <w:szCs w:val="14"/>
              </w:rPr>
              <w:t>3</w:t>
            </w:r>
            <w:r w:rsidR="008165BA" w:rsidRPr="005D1206">
              <w:rPr>
                <w:i/>
                <w:sz w:val="14"/>
                <w:szCs w:val="14"/>
              </w:rPr>
              <w:t>0</w:t>
            </w:r>
          </w:p>
        </w:tc>
        <w:tc>
          <w:tcPr>
            <w:tcW w:w="3499" w:type="dxa"/>
            <w:gridSpan w:val="3"/>
            <w:tcBorders>
              <w:top w:val="single" w:sz="6" w:space="0" w:color="auto"/>
              <w:bottom w:val="single" w:sz="6" w:space="0" w:color="auto"/>
            </w:tcBorders>
            <w:shd w:val="clear" w:color="auto" w:fill="auto"/>
          </w:tcPr>
          <w:p w:rsidR="008165BA" w:rsidRPr="00057FF1" w:rsidRDefault="00FF316E" w:rsidP="00584564">
            <w:pPr>
              <w:pStyle w:val="NormalStep"/>
              <w:rPr>
                <w:rFonts w:asciiTheme="minorHAnsi" w:hAnsiTheme="minorHAnsi" w:cstheme="minorHAnsi"/>
                <w:sz w:val="22"/>
                <w:szCs w:val="22"/>
              </w:rPr>
            </w:pPr>
            <w:r>
              <w:rPr>
                <w:rFonts w:asciiTheme="minorHAnsi" w:hAnsiTheme="minorHAnsi" w:cstheme="minorHAnsi"/>
                <w:sz w:val="22"/>
                <w:szCs w:val="22"/>
              </w:rPr>
              <w:t>Click on</w:t>
            </w:r>
            <w:r w:rsidR="00D43626">
              <w:rPr>
                <w:rFonts w:asciiTheme="minorHAnsi" w:hAnsiTheme="minorHAnsi" w:cstheme="minorHAnsi"/>
                <w:sz w:val="22"/>
                <w:szCs w:val="22"/>
              </w:rPr>
              <w:t xml:space="preserve"> </w:t>
            </w:r>
            <w:r w:rsidR="00D0690B">
              <w:rPr>
                <w:rFonts w:asciiTheme="minorHAnsi" w:hAnsiTheme="minorHAnsi" w:cstheme="minorHAnsi"/>
                <w:sz w:val="22"/>
                <w:szCs w:val="22"/>
              </w:rPr>
              <w:t>“</w:t>
            </w:r>
            <w:r w:rsidR="00D43626">
              <w:rPr>
                <w:rFonts w:asciiTheme="minorHAnsi" w:hAnsiTheme="minorHAnsi" w:cstheme="minorHAnsi"/>
                <w:sz w:val="22"/>
                <w:szCs w:val="22"/>
              </w:rPr>
              <w:t>Mission</w:t>
            </w:r>
            <w:r w:rsidR="00D0690B">
              <w:rPr>
                <w:rFonts w:asciiTheme="minorHAnsi" w:hAnsiTheme="minorHAnsi" w:cstheme="minorHAnsi"/>
                <w:sz w:val="22"/>
                <w:szCs w:val="22"/>
              </w:rPr>
              <w:t>”</w:t>
            </w:r>
            <w:r w:rsidR="00D43626">
              <w:rPr>
                <w:rFonts w:asciiTheme="minorHAnsi" w:hAnsiTheme="minorHAnsi" w:cstheme="minorHAnsi"/>
                <w:sz w:val="22"/>
                <w:szCs w:val="22"/>
              </w:rPr>
              <w:t xml:space="preserve"> menu to </w:t>
            </w:r>
            <w:r>
              <w:rPr>
                <w:rFonts w:asciiTheme="minorHAnsi" w:hAnsiTheme="minorHAnsi" w:cstheme="minorHAnsi"/>
                <w:sz w:val="22"/>
                <w:szCs w:val="22"/>
              </w:rPr>
              <w:t>select “S1”.</w:t>
            </w:r>
          </w:p>
        </w:tc>
        <w:tc>
          <w:tcPr>
            <w:tcW w:w="2690" w:type="dxa"/>
            <w:gridSpan w:val="2"/>
            <w:tcBorders>
              <w:top w:val="single" w:sz="6" w:space="0" w:color="auto"/>
              <w:bottom w:val="single" w:sz="6" w:space="0" w:color="auto"/>
            </w:tcBorders>
            <w:shd w:val="clear" w:color="auto" w:fill="auto"/>
          </w:tcPr>
          <w:p w:rsidR="008165BA" w:rsidRPr="00102EF3" w:rsidRDefault="00FF316E" w:rsidP="00614913">
            <w:pPr>
              <w:spacing w:after="0"/>
              <w:rPr>
                <w:rFonts w:cstheme="minorHAnsi"/>
                <w:lang w:val="en-GB"/>
              </w:rPr>
            </w:pPr>
            <w:r>
              <w:rPr>
                <w:rFonts w:cstheme="minorHAnsi"/>
                <w:lang w:val="en-GB"/>
              </w:rPr>
              <w:t>Only ND_SAR_1 and LD_SENTINEL_1 are displayed.</w:t>
            </w:r>
          </w:p>
        </w:tc>
        <w:tc>
          <w:tcPr>
            <w:tcW w:w="1559" w:type="dxa"/>
            <w:tcBorders>
              <w:top w:val="single" w:sz="6" w:space="0" w:color="auto"/>
              <w:bottom w:val="single" w:sz="6" w:space="0" w:color="auto"/>
              <w:right w:val="single" w:sz="8" w:space="0" w:color="auto"/>
            </w:tcBorders>
            <w:shd w:val="clear" w:color="auto" w:fill="auto"/>
            <w:vAlign w:val="center"/>
          </w:tcPr>
          <w:p w:rsidR="008165BA" w:rsidRPr="004E5884" w:rsidRDefault="00D700AB" w:rsidP="00614913">
            <w:pPr>
              <w:spacing w:after="0"/>
              <w:jc w:val="center"/>
              <w:rPr>
                <w:sz w:val="14"/>
                <w:szCs w:val="14"/>
                <w:lang w:val="en-US"/>
              </w:rPr>
            </w:pPr>
            <w:r w:rsidRPr="0056181B">
              <w:rPr>
                <w:i/>
                <w:sz w:val="14"/>
                <w:szCs w:val="14"/>
              </w:rPr>
              <w:t>NGEO-</w:t>
            </w:r>
            <w:r>
              <w:rPr>
                <w:i/>
                <w:sz w:val="14"/>
                <w:szCs w:val="14"/>
              </w:rPr>
              <w:t>WEBC-PFC-007</w:t>
            </w:r>
            <w:r w:rsidRPr="0056181B">
              <w:rPr>
                <w:i/>
                <w:sz w:val="14"/>
                <w:szCs w:val="14"/>
              </w:rPr>
              <w:t>0</w:t>
            </w:r>
          </w:p>
        </w:tc>
      </w:tr>
      <w:tr w:rsidR="00D0690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D0690B" w:rsidRDefault="00D0690B" w:rsidP="00584564">
            <w:pPr>
              <w:spacing w:after="0"/>
              <w:jc w:val="center"/>
              <w:rPr>
                <w:i/>
                <w:sz w:val="14"/>
                <w:szCs w:val="14"/>
              </w:rPr>
            </w:pPr>
            <w:r>
              <w:rPr>
                <w:i/>
                <w:sz w:val="14"/>
                <w:szCs w:val="14"/>
              </w:rPr>
              <w:t>Step-</w:t>
            </w:r>
            <w:r w:rsidR="00FF316E">
              <w:rPr>
                <w:i/>
                <w:sz w:val="14"/>
                <w:szCs w:val="14"/>
              </w:rPr>
              <w:t>4</w:t>
            </w:r>
            <w:r w:rsidR="00FF316E" w:rsidRPr="005D1206">
              <w:rPr>
                <w:i/>
                <w:sz w:val="14"/>
                <w:szCs w:val="14"/>
              </w:rPr>
              <w:t>0</w:t>
            </w:r>
          </w:p>
        </w:tc>
        <w:tc>
          <w:tcPr>
            <w:tcW w:w="3499" w:type="dxa"/>
            <w:gridSpan w:val="3"/>
            <w:tcBorders>
              <w:top w:val="single" w:sz="6" w:space="0" w:color="auto"/>
              <w:bottom w:val="single" w:sz="6" w:space="0" w:color="auto"/>
            </w:tcBorders>
            <w:shd w:val="clear" w:color="auto" w:fill="auto"/>
          </w:tcPr>
          <w:p w:rsidR="00D0690B" w:rsidRDefault="00FF316E">
            <w:pPr>
              <w:pStyle w:val="NormalStep"/>
              <w:rPr>
                <w:rFonts w:asciiTheme="minorHAnsi" w:hAnsiTheme="minorHAnsi" w:cstheme="minorHAnsi"/>
                <w:sz w:val="22"/>
                <w:szCs w:val="22"/>
              </w:rPr>
            </w:pPr>
            <w:r>
              <w:rPr>
                <w:rFonts w:asciiTheme="minorHAnsi" w:hAnsiTheme="minorHAnsi" w:cstheme="minorHAnsi"/>
                <w:sz w:val="22"/>
                <w:szCs w:val="22"/>
              </w:rPr>
              <w:t>Click on “Mission” menu to select “None”. Click on “Sensor” menu to select “OPT”.</w:t>
            </w:r>
          </w:p>
        </w:tc>
        <w:tc>
          <w:tcPr>
            <w:tcW w:w="2690" w:type="dxa"/>
            <w:gridSpan w:val="2"/>
            <w:tcBorders>
              <w:top w:val="single" w:sz="6" w:space="0" w:color="auto"/>
              <w:bottom w:val="single" w:sz="6" w:space="0" w:color="auto"/>
            </w:tcBorders>
            <w:shd w:val="clear" w:color="auto" w:fill="auto"/>
          </w:tcPr>
          <w:p w:rsidR="00FF316E" w:rsidRPr="00FF316E" w:rsidRDefault="00FF316E" w:rsidP="00FF316E">
            <w:pPr>
              <w:spacing w:after="0"/>
              <w:rPr>
                <w:rFonts w:cstheme="minorHAnsi"/>
                <w:lang w:val="en-GB"/>
              </w:rPr>
            </w:pPr>
            <w:r>
              <w:rPr>
                <w:rFonts w:cstheme="minorHAnsi"/>
                <w:lang w:val="en-GB"/>
              </w:rPr>
              <w:t xml:space="preserve">Only </w:t>
            </w:r>
            <w:r w:rsidRPr="00FF316E">
              <w:rPr>
                <w:rFonts w:cstheme="minorHAnsi"/>
                <w:lang w:val="en-GB"/>
              </w:rPr>
              <w:t xml:space="preserve">ND_S2_1 </w:t>
            </w:r>
            <w:r w:rsidRPr="00FF316E">
              <w:rPr>
                <w:rFonts w:cstheme="minorHAnsi"/>
                <w:lang w:val="en-GB"/>
              </w:rPr>
              <w:tab/>
            </w:r>
            <w:r>
              <w:rPr>
                <w:rFonts w:cstheme="minorHAnsi"/>
                <w:lang w:val="en-GB"/>
              </w:rPr>
              <w:t xml:space="preserve">and </w:t>
            </w:r>
          </w:p>
          <w:p w:rsidR="00D0690B" w:rsidRPr="00D0690B" w:rsidRDefault="00FF316E" w:rsidP="00FF316E">
            <w:pPr>
              <w:spacing w:after="0"/>
              <w:rPr>
                <w:rFonts w:cstheme="minorHAnsi"/>
                <w:b/>
                <w:lang w:val="en-GB"/>
              </w:rPr>
            </w:pPr>
            <w:r w:rsidRPr="00FF316E">
              <w:rPr>
                <w:rFonts w:cstheme="minorHAnsi"/>
                <w:lang w:val="en-GB"/>
              </w:rPr>
              <w:t>LD_SENTINEL_1</w:t>
            </w:r>
            <w:r>
              <w:rPr>
                <w:rFonts w:cstheme="minorHAnsi"/>
                <w:lang w:val="en-GB"/>
              </w:rPr>
              <w:t xml:space="preserve"> are displayed.</w:t>
            </w:r>
          </w:p>
        </w:tc>
        <w:tc>
          <w:tcPr>
            <w:tcW w:w="1559" w:type="dxa"/>
            <w:tcBorders>
              <w:top w:val="single" w:sz="6" w:space="0" w:color="auto"/>
              <w:bottom w:val="single" w:sz="6" w:space="0" w:color="auto"/>
              <w:right w:val="single" w:sz="8" w:space="0" w:color="auto"/>
            </w:tcBorders>
            <w:shd w:val="clear" w:color="auto" w:fill="auto"/>
            <w:vAlign w:val="center"/>
          </w:tcPr>
          <w:p w:rsidR="00D0690B" w:rsidRPr="0056181B" w:rsidRDefault="00D700AB" w:rsidP="00614913">
            <w:pPr>
              <w:spacing w:after="0"/>
              <w:jc w:val="center"/>
              <w:rPr>
                <w:i/>
                <w:sz w:val="14"/>
                <w:szCs w:val="14"/>
              </w:rPr>
            </w:pPr>
            <w:r w:rsidRPr="0056181B">
              <w:rPr>
                <w:i/>
                <w:sz w:val="14"/>
                <w:szCs w:val="14"/>
              </w:rPr>
              <w:t>NGEO-</w:t>
            </w:r>
            <w:r>
              <w:rPr>
                <w:i/>
                <w:sz w:val="14"/>
                <w:szCs w:val="14"/>
              </w:rPr>
              <w:t>WEBC-PFC-0071</w:t>
            </w:r>
          </w:p>
        </w:tc>
      </w:tr>
      <w:tr w:rsidR="00D0690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D0690B" w:rsidRDefault="00D0690B" w:rsidP="00584564">
            <w:pPr>
              <w:spacing w:after="0"/>
              <w:jc w:val="center"/>
              <w:rPr>
                <w:i/>
                <w:sz w:val="14"/>
                <w:szCs w:val="14"/>
              </w:rPr>
            </w:pPr>
            <w:r>
              <w:rPr>
                <w:i/>
                <w:sz w:val="14"/>
                <w:szCs w:val="14"/>
              </w:rPr>
              <w:t>Step-</w:t>
            </w:r>
            <w:r w:rsidR="00FF316E">
              <w:rPr>
                <w:i/>
                <w:sz w:val="14"/>
                <w:szCs w:val="14"/>
              </w:rPr>
              <w:t>5</w:t>
            </w:r>
            <w:r w:rsidR="00FF316E" w:rsidRPr="005D1206">
              <w:rPr>
                <w:i/>
                <w:sz w:val="14"/>
                <w:szCs w:val="14"/>
              </w:rPr>
              <w:t>0</w:t>
            </w:r>
          </w:p>
        </w:tc>
        <w:tc>
          <w:tcPr>
            <w:tcW w:w="3499" w:type="dxa"/>
            <w:gridSpan w:val="3"/>
            <w:tcBorders>
              <w:top w:val="single" w:sz="6" w:space="0" w:color="auto"/>
              <w:bottom w:val="single" w:sz="6" w:space="0" w:color="auto"/>
            </w:tcBorders>
            <w:shd w:val="clear" w:color="auto" w:fill="auto"/>
          </w:tcPr>
          <w:p w:rsidR="00D0690B" w:rsidRDefault="00FF316E">
            <w:pPr>
              <w:pStyle w:val="NormalStep"/>
              <w:rPr>
                <w:rFonts w:asciiTheme="minorHAnsi" w:hAnsiTheme="minorHAnsi" w:cstheme="minorHAnsi"/>
                <w:sz w:val="22"/>
                <w:szCs w:val="22"/>
              </w:rPr>
            </w:pPr>
            <w:r>
              <w:rPr>
                <w:rFonts w:asciiTheme="minorHAnsi" w:hAnsiTheme="minorHAnsi" w:cstheme="minorHAnsi"/>
                <w:sz w:val="22"/>
                <w:szCs w:val="22"/>
              </w:rPr>
              <w:t xml:space="preserve">Click on “Sensor” menu to select “None. </w:t>
            </w:r>
            <w:r w:rsidR="00D0690B">
              <w:rPr>
                <w:rFonts w:asciiTheme="minorHAnsi" w:hAnsiTheme="minorHAnsi" w:cstheme="minorHAnsi"/>
                <w:sz w:val="22"/>
                <w:szCs w:val="22"/>
              </w:rPr>
              <w:t>Use the “</w:t>
            </w:r>
            <w:r w:rsidR="008B3C99">
              <w:rPr>
                <w:rFonts w:asciiTheme="minorHAnsi" w:hAnsiTheme="minorHAnsi" w:cstheme="minorHAnsi"/>
                <w:sz w:val="22"/>
                <w:szCs w:val="22"/>
              </w:rPr>
              <w:t>Keyword</w:t>
            </w:r>
            <w:r w:rsidR="00D0690B">
              <w:rPr>
                <w:rFonts w:asciiTheme="minorHAnsi" w:hAnsiTheme="minorHAnsi" w:cstheme="minorHAnsi"/>
                <w:sz w:val="22"/>
                <w:szCs w:val="22"/>
              </w:rPr>
              <w:t xml:space="preserve">” menu to select </w:t>
            </w:r>
            <w:r>
              <w:rPr>
                <w:rFonts w:asciiTheme="minorHAnsi" w:hAnsiTheme="minorHAnsi" w:cstheme="minorHAnsi"/>
                <w:sz w:val="22"/>
                <w:szCs w:val="22"/>
              </w:rPr>
              <w:t>“interferometry”.</w:t>
            </w:r>
          </w:p>
        </w:tc>
        <w:tc>
          <w:tcPr>
            <w:tcW w:w="2690" w:type="dxa"/>
            <w:gridSpan w:val="2"/>
            <w:tcBorders>
              <w:top w:val="single" w:sz="6" w:space="0" w:color="auto"/>
              <w:bottom w:val="single" w:sz="6" w:space="0" w:color="auto"/>
            </w:tcBorders>
            <w:shd w:val="clear" w:color="auto" w:fill="auto"/>
          </w:tcPr>
          <w:p w:rsidR="00D0690B" w:rsidRPr="00D0690B" w:rsidRDefault="00FF316E" w:rsidP="008B3C99">
            <w:pPr>
              <w:spacing w:after="0"/>
              <w:rPr>
                <w:rFonts w:cstheme="minorHAnsi"/>
                <w:b/>
                <w:lang w:val="en-GB"/>
              </w:rPr>
            </w:pPr>
            <w:r>
              <w:rPr>
                <w:rFonts w:cstheme="minorHAnsi"/>
                <w:lang w:val="en-GB"/>
              </w:rPr>
              <w:t xml:space="preserve">Only </w:t>
            </w:r>
            <w:r w:rsidRPr="00FF316E">
              <w:rPr>
                <w:rFonts w:cstheme="minorHAnsi"/>
                <w:lang w:val="en-GB"/>
              </w:rPr>
              <w:t>ND_SAR_1</w:t>
            </w:r>
            <w:r>
              <w:rPr>
                <w:rFonts w:cstheme="minorHAnsi"/>
                <w:lang w:val="en-GB"/>
              </w:rPr>
              <w:t xml:space="preserve"> </w:t>
            </w:r>
            <w:r w:rsidR="00680ACF">
              <w:rPr>
                <w:rFonts w:cstheme="minorHAnsi"/>
                <w:lang w:val="en-GB"/>
              </w:rPr>
              <w:t>i</w:t>
            </w:r>
            <w:r>
              <w:rPr>
                <w:rFonts w:cstheme="minorHAnsi"/>
                <w:lang w:val="en-GB"/>
              </w:rPr>
              <w:t>s displayed.</w:t>
            </w:r>
            <w:r w:rsidR="00680ACF">
              <w:rPr>
                <w:rFonts w:cstheme="minorHAnsi"/>
                <w:lang w:val="en-GB"/>
              </w:rPr>
              <w:t xml:space="preserve"> The population count is 8.</w:t>
            </w:r>
          </w:p>
        </w:tc>
        <w:tc>
          <w:tcPr>
            <w:tcW w:w="1559" w:type="dxa"/>
            <w:tcBorders>
              <w:top w:val="single" w:sz="6" w:space="0" w:color="auto"/>
              <w:bottom w:val="single" w:sz="6" w:space="0" w:color="auto"/>
              <w:right w:val="single" w:sz="8" w:space="0" w:color="auto"/>
            </w:tcBorders>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006D2A8C">
              <w:rPr>
                <w:i/>
                <w:sz w:val="14"/>
                <w:szCs w:val="14"/>
              </w:rPr>
              <w:t>2</w:t>
            </w:r>
          </w:p>
        </w:tc>
      </w:tr>
      <w:tr w:rsidR="00680AC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680ACF" w:rsidRDefault="00680ACF" w:rsidP="00584564">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680ACF" w:rsidRDefault="00680ACF" w:rsidP="00CC7AAA">
            <w:pPr>
              <w:pStyle w:val="NormalStep"/>
              <w:rPr>
                <w:rFonts w:asciiTheme="minorHAnsi" w:hAnsiTheme="minorHAnsi" w:cstheme="minorHAnsi"/>
                <w:sz w:val="22"/>
                <w:szCs w:val="22"/>
              </w:rPr>
            </w:pPr>
            <w:r>
              <w:rPr>
                <w:rFonts w:asciiTheme="minorHAnsi" w:hAnsiTheme="minorHAnsi" w:cstheme="minorHAnsi"/>
                <w:sz w:val="22"/>
                <w:szCs w:val="22"/>
              </w:rPr>
              <w:t xml:space="preserve">Click on “Keyword” menu to select “None. </w:t>
            </w:r>
          </w:p>
        </w:tc>
        <w:tc>
          <w:tcPr>
            <w:tcW w:w="2690" w:type="dxa"/>
            <w:gridSpan w:val="2"/>
            <w:tcBorders>
              <w:top w:val="single" w:sz="6" w:space="0" w:color="auto"/>
              <w:bottom w:val="single" w:sz="6" w:space="0" w:color="auto"/>
            </w:tcBorders>
            <w:shd w:val="clear" w:color="auto" w:fill="auto"/>
          </w:tcPr>
          <w:p w:rsidR="00680ACF" w:rsidRDefault="00680ACF" w:rsidP="00CC7AAA">
            <w:pPr>
              <w:spacing w:after="0"/>
              <w:rPr>
                <w:rFonts w:cstheme="minorHAnsi"/>
                <w:lang w:val="en-GB"/>
              </w:rPr>
            </w:pPr>
            <w:r w:rsidRPr="00FF316E">
              <w:rPr>
                <w:rFonts w:cstheme="minorHAnsi"/>
                <w:lang w:val="en-GB"/>
              </w:rPr>
              <w:t>ND_SAR_1</w:t>
            </w:r>
            <w:r>
              <w:rPr>
                <w:rFonts w:cstheme="minorHAnsi"/>
                <w:lang w:val="en-GB"/>
              </w:rPr>
              <w:t xml:space="preserve"> is displayed. The population count is now 15.</w:t>
            </w:r>
          </w:p>
        </w:tc>
        <w:tc>
          <w:tcPr>
            <w:tcW w:w="1559" w:type="dxa"/>
            <w:tcBorders>
              <w:top w:val="single" w:sz="6" w:space="0" w:color="auto"/>
              <w:bottom w:val="single" w:sz="6" w:space="0" w:color="auto"/>
              <w:right w:val="single" w:sz="8" w:space="0" w:color="auto"/>
            </w:tcBorders>
            <w:shd w:val="clear" w:color="auto" w:fill="auto"/>
            <w:vAlign w:val="center"/>
          </w:tcPr>
          <w:p w:rsidR="00680ACF" w:rsidRPr="0056181B" w:rsidRDefault="00680ACF" w:rsidP="00614913">
            <w:pPr>
              <w:spacing w:after="0"/>
              <w:jc w:val="center"/>
              <w:rPr>
                <w:i/>
                <w:sz w:val="14"/>
                <w:szCs w:val="14"/>
              </w:rPr>
            </w:pPr>
            <w:r w:rsidRPr="0056181B">
              <w:rPr>
                <w:i/>
                <w:sz w:val="14"/>
                <w:szCs w:val="14"/>
              </w:rPr>
              <w:t>NGEO-</w:t>
            </w:r>
            <w:r>
              <w:rPr>
                <w:i/>
                <w:sz w:val="14"/>
                <w:szCs w:val="14"/>
              </w:rPr>
              <w:t>WEBC-PFC-0075</w:t>
            </w:r>
          </w:p>
        </w:tc>
      </w:tr>
      <w:tr w:rsidR="00D700AB"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D700AB" w:rsidRDefault="00D700AB" w:rsidP="00584564">
            <w:pPr>
              <w:spacing w:after="0"/>
              <w:jc w:val="center"/>
              <w:rPr>
                <w:i/>
                <w:sz w:val="14"/>
                <w:szCs w:val="14"/>
              </w:rPr>
            </w:pPr>
            <w:r>
              <w:rPr>
                <w:i/>
                <w:sz w:val="14"/>
                <w:szCs w:val="14"/>
              </w:rPr>
              <w:t>Step-</w:t>
            </w:r>
            <w:r w:rsidR="00680ACF">
              <w:rPr>
                <w:i/>
                <w:sz w:val="14"/>
                <w:szCs w:val="14"/>
              </w:rPr>
              <w:t>7</w:t>
            </w:r>
            <w:r w:rsidR="00FF316E" w:rsidRPr="005D1206">
              <w:rPr>
                <w:i/>
                <w:sz w:val="14"/>
                <w:szCs w:val="14"/>
              </w:rPr>
              <w:t>0</w:t>
            </w:r>
          </w:p>
        </w:tc>
        <w:tc>
          <w:tcPr>
            <w:tcW w:w="3499" w:type="dxa"/>
            <w:gridSpan w:val="3"/>
            <w:tcBorders>
              <w:top w:val="single" w:sz="6" w:space="0" w:color="auto"/>
              <w:bottom w:val="single" w:sz="8" w:space="0" w:color="auto"/>
            </w:tcBorders>
            <w:shd w:val="clear" w:color="auto" w:fill="auto"/>
          </w:tcPr>
          <w:p w:rsidR="00D700AB" w:rsidRDefault="00D700AB" w:rsidP="00CC7AAA">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FF316E">
              <w:rPr>
                <w:rFonts w:asciiTheme="minorHAnsi" w:hAnsiTheme="minorHAnsi" w:cstheme="minorHAnsi"/>
                <w:sz w:val="22"/>
                <w:szCs w:val="22"/>
              </w:rPr>
              <w:t xml:space="preserve">“sen” </w:t>
            </w:r>
            <w:r>
              <w:rPr>
                <w:rFonts w:asciiTheme="minorHAnsi" w:hAnsiTheme="minorHAnsi" w:cstheme="minorHAnsi"/>
                <w:sz w:val="22"/>
                <w:szCs w:val="22"/>
              </w:rPr>
              <w:t>in the search text field</w:t>
            </w:r>
          </w:p>
        </w:tc>
        <w:tc>
          <w:tcPr>
            <w:tcW w:w="2690" w:type="dxa"/>
            <w:gridSpan w:val="2"/>
            <w:tcBorders>
              <w:top w:val="single" w:sz="6" w:space="0" w:color="auto"/>
              <w:bottom w:val="single" w:sz="8" w:space="0" w:color="auto"/>
            </w:tcBorders>
            <w:shd w:val="clear" w:color="auto" w:fill="auto"/>
          </w:tcPr>
          <w:p w:rsidR="00D700AB" w:rsidRDefault="00603E6D" w:rsidP="008B3C99">
            <w:pPr>
              <w:spacing w:after="0"/>
              <w:rPr>
                <w:rFonts w:cstheme="minorHAnsi"/>
                <w:lang w:val="en-GB"/>
              </w:rPr>
            </w:pPr>
            <w:r>
              <w:rPr>
                <w:rFonts w:cstheme="minorHAnsi"/>
                <w:lang w:val="en-GB"/>
              </w:rPr>
              <w:t>6</w:t>
            </w:r>
            <w:r w:rsidR="00FF316E">
              <w:rPr>
                <w:rFonts w:cstheme="minorHAnsi"/>
                <w:lang w:val="en-GB"/>
              </w:rPr>
              <w:t xml:space="preserve"> datasets are displayed, containing SEN in their name. </w:t>
            </w:r>
          </w:p>
        </w:tc>
        <w:tc>
          <w:tcPr>
            <w:tcW w:w="1559" w:type="dxa"/>
            <w:tcBorders>
              <w:top w:val="single" w:sz="6" w:space="0" w:color="auto"/>
              <w:bottom w:val="single" w:sz="8" w:space="0" w:color="auto"/>
              <w:right w:val="single" w:sz="8" w:space="0" w:color="auto"/>
            </w:tcBorders>
            <w:shd w:val="clear" w:color="auto" w:fill="auto"/>
            <w:vAlign w:val="center"/>
          </w:tcPr>
          <w:p w:rsidR="00D700AB" w:rsidRPr="0056181B" w:rsidRDefault="00D700AB" w:rsidP="00614913">
            <w:pPr>
              <w:spacing w:after="0"/>
              <w:jc w:val="center"/>
              <w:rPr>
                <w:i/>
                <w:sz w:val="14"/>
                <w:szCs w:val="14"/>
              </w:rPr>
            </w:pPr>
            <w:r w:rsidRPr="0056181B">
              <w:rPr>
                <w:i/>
                <w:sz w:val="14"/>
                <w:szCs w:val="14"/>
              </w:rPr>
              <w:t>NGEO-</w:t>
            </w:r>
            <w:r>
              <w:rPr>
                <w:i/>
                <w:sz w:val="14"/>
                <w:szCs w:val="14"/>
              </w:rPr>
              <w:t>WEBC-PFC-0073</w:t>
            </w:r>
          </w:p>
        </w:tc>
      </w:tr>
    </w:tbl>
    <w:p w:rsidR="008C4946" w:rsidRPr="00ED457C" w:rsidRDefault="008C4946" w:rsidP="00330782">
      <w:pPr>
        <w:pStyle w:val="Titre3"/>
      </w:pPr>
      <w:bookmarkStart w:id="328" w:name="_Toc421282866"/>
      <w:r w:rsidRPr="00ED457C">
        <w:t>NGEO-WEBC-</w:t>
      </w:r>
      <w:r w:rsidR="00A35EFF" w:rsidRPr="00ED457C">
        <w:t>VT</w:t>
      </w:r>
      <w:r w:rsidR="00A35EFF">
        <w:t>P</w:t>
      </w:r>
      <w:r w:rsidRPr="00ED457C">
        <w:t>-00</w:t>
      </w:r>
      <w:r>
        <w:t>8</w:t>
      </w:r>
      <w:r w:rsidRPr="00ED457C">
        <w:t xml:space="preserve">0: </w:t>
      </w:r>
      <w:r>
        <w:t>Searching with a url</w:t>
      </w:r>
      <w:bookmarkEnd w:id="32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lastRenderedPageBreak/>
              <w:t>Script</w:t>
            </w:r>
          </w:p>
        </w:tc>
      </w:tr>
      <w:tr w:rsidR="008C4946" w:rsidRPr="004E5884" w:rsidTr="00330782">
        <w:tc>
          <w:tcPr>
            <w:tcW w:w="8613" w:type="dxa"/>
            <w:gridSpan w:val="7"/>
            <w:tcBorders>
              <w:bottom w:val="single" w:sz="8" w:space="0" w:color="auto"/>
            </w:tcBorders>
            <w:shd w:val="clear" w:color="auto" w:fill="auto"/>
          </w:tcPr>
          <w:p w:rsidR="008C4946" w:rsidRPr="004E5884" w:rsidRDefault="008C4946" w:rsidP="00614913">
            <w:pPr>
              <w:spacing w:after="0"/>
              <w:rPr>
                <w:lang w:val="en-US"/>
              </w:rPr>
            </w:pPr>
            <w:r>
              <w:rPr>
                <w:lang w:val="en-US"/>
              </w:rPr>
              <w:t>None</w:t>
            </w:r>
          </w:p>
        </w:tc>
      </w:tr>
      <w:tr w:rsidR="008C4946"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A37255" w:rsidRPr="00057FF1" w:rsidRDefault="009B0F67"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Repeat Steps 10 to 70 </w:t>
            </w:r>
            <w:r w:rsidR="00A37255">
              <w:rPr>
                <w:rFonts w:asciiTheme="minorHAnsi" w:hAnsiTheme="minorHAnsi" w:cstheme="minorHAnsi"/>
                <w:sz w:val="22"/>
                <w:szCs w:val="22"/>
              </w:rPr>
              <w:t>from NGEO-WEBC-VTP-0030</w:t>
            </w:r>
            <w:r w:rsidR="00A37255"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
          <w:p w:rsidR="00A37255" w:rsidRPr="0056181B" w:rsidRDefault="00A37255" w:rsidP="00614913">
            <w:pPr>
              <w:spacing w:after="0"/>
              <w:jc w:val="center"/>
              <w:rPr>
                <w:i/>
                <w:sz w:val="14"/>
                <w:szCs w:val="14"/>
              </w:rPr>
            </w:pPr>
          </w:p>
        </w:tc>
      </w:tr>
      <w:tr w:rsidR="001E0A1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
          <w:p w:rsidR="001E0A1E" w:rsidRPr="00057FF1" w:rsidRDefault="001E0A1E" w:rsidP="00CE69DA">
            <w:pPr>
              <w:pStyle w:val="NormalStep"/>
              <w:rPr>
                <w:rFonts w:asciiTheme="minorHAnsi" w:hAnsiTheme="minorHAnsi" w:cstheme="minorHAnsi"/>
                <w:sz w:val="22"/>
                <w:szCs w:val="22"/>
              </w:rPr>
            </w:pPr>
            <w:r>
              <w:rPr>
                <w:rFonts w:asciiTheme="minorHAnsi" w:hAnsiTheme="minorHAnsi" w:cstheme="minorHAnsi"/>
                <w:sz w:val="22"/>
                <w:szCs w:val="22"/>
              </w:rPr>
              <w:t>Click on the “</w:t>
            </w:r>
            <w:r w:rsidR="00EC6687">
              <w:rPr>
                <w:rFonts w:asciiTheme="minorHAnsi" w:hAnsiTheme="minorHAnsi" w:cstheme="minorHAnsi"/>
                <w:sz w:val="22"/>
                <w:szCs w:val="22"/>
              </w:rPr>
              <w:t xml:space="preserve">OpenSearch </w:t>
            </w:r>
            <w:r w:rsidR="00CE69DA">
              <w:rPr>
                <w:rFonts w:asciiTheme="minorHAnsi" w:hAnsiTheme="minorHAnsi" w:cstheme="minorHAnsi"/>
                <w:sz w:val="22"/>
                <w:szCs w:val="22"/>
              </w:rPr>
              <w:t>URL</w:t>
            </w:r>
            <w:r>
              <w:rPr>
                <w:rFonts w:asciiTheme="minorHAnsi" w:hAnsiTheme="minorHAnsi" w:cstheme="minorHAnsi"/>
                <w:sz w:val="22"/>
                <w:szCs w:val="22"/>
              </w:rPr>
              <w:t xml:space="preserve">” </w:t>
            </w:r>
            <w:r w:rsidR="00CE69DA">
              <w:rPr>
                <w:rFonts w:asciiTheme="minorHAnsi" w:hAnsiTheme="minorHAnsi" w:cstheme="minorHAnsi"/>
                <w:sz w:val="22"/>
                <w:szCs w:val="22"/>
              </w:rPr>
              <w:t>collapsible</w:t>
            </w:r>
            <w:r w:rsidR="00EC6687">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1E0A1E" w:rsidRPr="003C0A28" w:rsidRDefault="00EC6687" w:rsidP="002763D3">
            <w:pPr>
              <w:spacing w:after="0"/>
              <w:rPr>
                <w:rFonts w:cstheme="minorHAnsi"/>
                <w:lang w:val="en-GB"/>
              </w:rPr>
            </w:pPr>
            <w:r>
              <w:rPr>
                <w:rFonts w:cstheme="minorHAnsi"/>
                <w:lang w:val="en-GB"/>
              </w:rPr>
              <w:t xml:space="preserve">A text box is </w:t>
            </w:r>
            <w:r w:rsidR="001E0A1E">
              <w:rPr>
                <w:rFonts w:cstheme="minorHAnsi"/>
                <w:lang w:val="en-GB"/>
              </w:rPr>
              <w:t xml:space="preserve">displaying the </w:t>
            </w:r>
            <w:r>
              <w:rPr>
                <w:rFonts w:cstheme="minorHAnsi"/>
                <w:lang w:val="en-GB"/>
              </w:rPr>
              <w:t>OpenS</w:t>
            </w:r>
            <w:r w:rsidR="001E0A1E">
              <w:rPr>
                <w:rFonts w:cstheme="minorHAnsi"/>
                <w:lang w:val="en-GB"/>
              </w:rPr>
              <w:t>earch url</w:t>
            </w:r>
          </w:p>
        </w:tc>
        <w:tc>
          <w:tcPr>
            <w:tcW w:w="1559" w:type="dxa"/>
            <w:tcBorders>
              <w:top w:val="single" w:sz="6" w:space="0" w:color="auto"/>
              <w:bottom w:val="single" w:sz="6" w:space="0" w:color="auto"/>
              <w:right w:val="single" w:sz="8" w:space="0" w:color="auto"/>
            </w:tcBorders>
            <w:shd w:val="clear" w:color="auto" w:fill="auto"/>
            <w:vAlign w:val="center"/>
          </w:tcPr>
          <w:p w:rsidR="001E0A1E" w:rsidRPr="0056181B" w:rsidRDefault="001E0A1E" w:rsidP="00614913">
            <w:pPr>
              <w:spacing w:after="0"/>
              <w:jc w:val="center"/>
              <w:rPr>
                <w:i/>
                <w:sz w:val="14"/>
                <w:szCs w:val="14"/>
              </w:rPr>
            </w:pPr>
          </w:p>
        </w:tc>
      </w:tr>
      <w:tr w:rsidR="001E0A1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1E0A1E" w:rsidRPr="003C0A28" w:rsidRDefault="001E0A1E"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1E0A1E" w:rsidRPr="0056181B" w:rsidRDefault="001E0A1E" w:rsidP="00614913">
            <w:pPr>
              <w:spacing w:after="0"/>
              <w:jc w:val="center"/>
              <w:rPr>
                <w:i/>
                <w:sz w:val="14"/>
                <w:szCs w:val="14"/>
              </w:rPr>
            </w:pPr>
          </w:p>
        </w:tc>
      </w:tr>
      <w:tr w:rsidR="001E0A1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r w:rsidR="00FF316E">
              <w:rPr>
                <w:rFonts w:asciiTheme="minorHAnsi" w:hAnsiTheme="minorHAnsi" w:cstheme="minorHAnsi"/>
                <w:sz w:val="22"/>
                <w:szCs w:val="22"/>
              </w:rPr>
              <w:t xml:space="preserve"> tab.</w:t>
            </w:r>
          </w:p>
        </w:tc>
        <w:tc>
          <w:tcPr>
            <w:tcW w:w="2690" w:type="dxa"/>
            <w:gridSpan w:val="2"/>
            <w:tcBorders>
              <w:top w:val="single" w:sz="6" w:space="0" w:color="auto"/>
              <w:bottom w:val="single" w:sz="6" w:space="0" w:color="auto"/>
            </w:tcBorders>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tcBorders>
              <w:top w:val="single" w:sz="6" w:space="0" w:color="auto"/>
              <w:bottom w:val="single" w:sz="6" w:space="0" w:color="auto"/>
              <w:right w:val="single" w:sz="8" w:space="0" w:color="auto"/>
            </w:tcBorders>
            <w:shd w:val="clear" w:color="auto" w:fill="auto"/>
            <w:vAlign w:val="center"/>
          </w:tcPr>
          <w:p w:rsidR="001E0A1E" w:rsidRPr="0056181B" w:rsidRDefault="001E0A1E" w:rsidP="00614913">
            <w:pPr>
              <w:spacing w:after="0"/>
              <w:jc w:val="center"/>
              <w:rPr>
                <w:i/>
                <w:sz w:val="14"/>
                <w:szCs w:val="14"/>
              </w:rPr>
            </w:pPr>
          </w:p>
        </w:tc>
      </w:tr>
      <w:tr w:rsidR="001E0A1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tcBorders>
              <w:top w:val="single" w:sz="6" w:space="0" w:color="auto"/>
              <w:bottom w:val="single" w:sz="6" w:space="0" w:color="auto"/>
            </w:tcBorders>
            <w:shd w:val="clear" w:color="auto" w:fill="auto"/>
          </w:tcPr>
          <w:p w:rsidR="001E0A1E" w:rsidRPr="003C0A28" w:rsidRDefault="001E0A1E"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r w:rsidR="002763D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763D3" w:rsidRDefault="003C4037">
            <w:pPr>
              <w:spacing w:after="0"/>
              <w:jc w:val="center"/>
              <w:rPr>
                <w:i/>
                <w:sz w:val="14"/>
                <w:szCs w:val="14"/>
              </w:rPr>
            </w:pPr>
            <w:r>
              <w:rPr>
                <w:i/>
                <w:sz w:val="14"/>
                <w:szCs w:val="14"/>
              </w:rPr>
              <w:t>Step-6</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763D3" w:rsidRDefault="002763D3" w:rsidP="001E0A1E">
            <w:pPr>
              <w:pStyle w:val="NormalStep"/>
              <w:rPr>
                <w:rFonts w:asciiTheme="minorHAnsi" w:hAnsiTheme="minorHAnsi" w:cstheme="minorHAnsi"/>
                <w:sz w:val="22"/>
                <w:szCs w:val="22"/>
              </w:rPr>
            </w:pPr>
            <w:r>
              <w:rPr>
                <w:rFonts w:asciiTheme="minorHAnsi" w:hAnsiTheme="minorHAnsi" w:cstheme="minorHAnsi"/>
                <w:sz w:val="22"/>
                <w:szCs w:val="22"/>
              </w:rPr>
              <w:t xml:space="preserve">Repeat steps Step-10 and Step-20 </w:t>
            </w:r>
          </w:p>
        </w:tc>
        <w:tc>
          <w:tcPr>
            <w:tcW w:w="2690" w:type="dxa"/>
            <w:gridSpan w:val="2"/>
            <w:tcBorders>
              <w:top w:val="single" w:sz="6" w:space="0" w:color="auto"/>
              <w:bottom w:val="single" w:sz="6" w:space="0" w:color="auto"/>
            </w:tcBorders>
            <w:shd w:val="clear" w:color="auto" w:fill="auto"/>
          </w:tcPr>
          <w:p w:rsidR="002763D3" w:rsidRPr="003C0A28" w:rsidRDefault="002763D3"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2763D3" w:rsidRPr="0056181B" w:rsidRDefault="002763D3" w:rsidP="00614913">
            <w:pPr>
              <w:spacing w:after="0"/>
              <w:jc w:val="center"/>
              <w:rPr>
                <w:i/>
                <w:sz w:val="14"/>
                <w:szCs w:val="14"/>
              </w:rPr>
            </w:pPr>
          </w:p>
        </w:tc>
      </w:tr>
      <w:tr w:rsidR="003C4037"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C4037" w:rsidRDefault="003C4037">
            <w:pPr>
              <w:spacing w:after="0"/>
              <w:jc w:val="center"/>
              <w:rPr>
                <w:i/>
                <w:sz w:val="14"/>
                <w:szCs w:val="14"/>
              </w:rPr>
            </w:pPr>
            <w:r>
              <w:rPr>
                <w:i/>
                <w:sz w:val="14"/>
                <w:szCs w:val="14"/>
              </w:rPr>
              <w:t>Step-7</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C4037" w:rsidRDefault="003C4037">
            <w:pPr>
              <w:pStyle w:val="NormalStep"/>
              <w:rPr>
                <w:rFonts w:asciiTheme="minorHAnsi" w:hAnsiTheme="minorHAnsi" w:cstheme="minorHAnsi"/>
                <w:sz w:val="22"/>
                <w:szCs w:val="22"/>
              </w:rPr>
            </w:pPr>
            <w:r>
              <w:rPr>
                <w:rFonts w:asciiTheme="minorHAnsi" w:hAnsiTheme="minorHAnsi" w:cstheme="minorHAnsi"/>
                <w:sz w:val="22"/>
                <w:szCs w:val="22"/>
              </w:rPr>
              <w:t>Enter</w:t>
            </w:r>
            <w:r w:rsidRPr="00EE637A">
              <w:rPr>
                <w:rFonts w:asciiTheme="minorHAnsi" w:hAnsiTheme="minorHAnsi" w:cstheme="minorHAnsi"/>
                <w:sz w:val="22"/>
                <w:szCs w:val="22"/>
              </w:rPr>
              <w:t xml:space="preserve"> </w:t>
            </w:r>
            <w:r w:rsidR="00FF316E">
              <w:rPr>
                <w:rFonts w:asciiTheme="minorHAnsi" w:hAnsiTheme="minorHAnsi" w:cstheme="minorHAnsi"/>
                <w:sz w:val="22"/>
                <w:szCs w:val="22"/>
              </w:rPr>
              <w:t>the following</w:t>
            </w:r>
            <w:r w:rsidRPr="00EE637A">
              <w:rPr>
                <w:rFonts w:asciiTheme="minorHAnsi" w:hAnsiTheme="minorHAnsi" w:cstheme="minorHAnsi"/>
                <w:sz w:val="22"/>
                <w:szCs w:val="22"/>
              </w:rPr>
              <w:t xml:space="preserve"> openSearch url</w:t>
            </w:r>
            <w:r w:rsidRPr="00200AD3">
              <w:rPr>
                <w:rFonts w:asciiTheme="minorHAnsi" w:hAnsiTheme="minorHAnsi" w:cstheme="minorHAnsi"/>
                <w:sz w:val="22"/>
                <w:szCs w:val="22"/>
              </w:rPr>
              <w:t xml:space="preserve"> </w:t>
            </w:r>
            <w:r w:rsidR="00FF316E">
              <w:rPr>
                <w:rFonts w:asciiTheme="minorHAnsi" w:hAnsiTheme="minorHAnsi" w:cstheme="minorHAnsi"/>
                <w:sz w:val="22"/>
                <w:szCs w:val="22"/>
              </w:rPr>
              <w:t>:</w:t>
            </w:r>
            <w:r w:rsidR="00FF316E">
              <w:t xml:space="preserve"> </w:t>
            </w:r>
            <w:hyperlink r:id="rId24" w:history="1">
              <w:r w:rsidR="00F54BA1" w:rsidRPr="00F54BA1">
                <w:rPr>
                  <w:rStyle w:val="Lienhypertexte"/>
                  <w:rFonts w:asciiTheme="minorHAnsi" w:hAnsiTheme="minorHAnsi" w:cstheme="minorHAnsi"/>
                  <w:sz w:val="22"/>
                  <w:szCs w:val="22"/>
                </w:rPr>
                <w:t>http://localhost:3000/ngeo/catalogue</w:t>
              </w:r>
              <w:r w:rsidR="00FA7D0A">
                <w:rPr>
                  <w:rStyle w:val="Lienhypertexte"/>
                  <w:rFonts w:asciiTheme="minorHAnsi" w:hAnsiTheme="minorHAnsi" w:cstheme="minorHAnsi"/>
                  <w:sz w:val="22"/>
                  <w:szCs w:val="22"/>
                </w:rPr>
                <w:t>/</w:t>
              </w:r>
              <w:r w:rsidR="00F54BA1" w:rsidRPr="00114C12">
                <w:rPr>
                  <w:rStyle w:val="Lienhypertexte"/>
                  <w:rFonts w:asciiTheme="minorHAnsi" w:hAnsiTheme="minorHAnsi" w:cstheme="minorHAnsi"/>
                  <w:sz w:val="22"/>
                  <w:szCs w:val="22"/>
                </w:rPr>
                <w:t>ND_SAR_1</w:t>
              </w:r>
              <w:r w:rsidR="00FA7D0A">
                <w:rPr>
                  <w:rStyle w:val="Lienhypertexte"/>
                  <w:rFonts w:asciiTheme="minorHAnsi" w:hAnsiTheme="minorHAnsi" w:cstheme="minorHAnsi"/>
                  <w:sz w:val="22"/>
                  <w:szCs w:val="22"/>
                </w:rPr>
                <w:t>/search</w:t>
              </w:r>
              <w:r w:rsidR="00F54BA1" w:rsidRPr="00114C12">
                <w:rPr>
                  <w:rStyle w:val="Lienhypertexte"/>
                  <w:rFonts w:asciiTheme="minorHAnsi" w:hAnsiTheme="minorHAnsi" w:cstheme="minorHAnsi"/>
                  <w:sz w:val="22"/>
                  <w:szCs w:val="22"/>
                </w:rPr>
                <w:t>?start=2010-05-15T00:00:00.000Z&amp;stop=2010-09-17T23:59:59.999Z&amp;bbox=-16.171875,31.9921875,21.4453125,58.359375&amp;format=json</w:t>
              </w:r>
            </w:hyperlink>
            <w:r w:rsidR="00FF316E">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3C4037" w:rsidRDefault="003C4037"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3C4037" w:rsidRPr="0056181B" w:rsidRDefault="003C4037" w:rsidP="00614913">
            <w:pPr>
              <w:spacing w:after="0"/>
              <w:jc w:val="center"/>
              <w:rPr>
                <w:i/>
                <w:sz w:val="14"/>
                <w:szCs w:val="14"/>
              </w:rPr>
            </w:pPr>
          </w:p>
        </w:tc>
      </w:tr>
      <w:tr w:rsidR="003C4037"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3C4037" w:rsidRDefault="003C4037">
            <w:pPr>
              <w:spacing w:after="0"/>
              <w:jc w:val="center"/>
              <w:rPr>
                <w:i/>
                <w:sz w:val="14"/>
                <w:szCs w:val="14"/>
              </w:rPr>
            </w:pPr>
            <w:r>
              <w:rPr>
                <w:i/>
                <w:sz w:val="14"/>
                <w:szCs w:val="14"/>
              </w:rPr>
              <w:t>Step-8</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3C4037" w:rsidRDefault="003C4037" w:rsidP="00C26C77">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00C26C77">
              <w:rPr>
                <w:rFonts w:asciiTheme="minorHAnsi" w:hAnsiTheme="minorHAnsi" w:cstheme="minorHAnsi"/>
                <w:sz w:val="22"/>
                <w:szCs w:val="22"/>
              </w:rPr>
              <w:t>Search</w:t>
            </w:r>
            <w:r w:rsidR="00F53DD5">
              <w:rPr>
                <w:rFonts w:asciiTheme="minorHAnsi" w:hAnsiTheme="minorHAnsi" w:cstheme="minorHAnsi"/>
                <w:sz w:val="22"/>
                <w:szCs w:val="22"/>
              </w:rPr>
              <w:t xml:space="preserve"> </w:t>
            </w:r>
            <w:r>
              <w:rPr>
                <w:rFonts w:asciiTheme="minorHAnsi" w:hAnsiTheme="minorHAnsi" w:cstheme="minorHAnsi"/>
                <w:sz w:val="22"/>
                <w:szCs w:val="22"/>
              </w:rPr>
              <w:t>button</w:t>
            </w:r>
          </w:p>
        </w:tc>
        <w:tc>
          <w:tcPr>
            <w:tcW w:w="2690" w:type="dxa"/>
            <w:gridSpan w:val="2"/>
            <w:tcBorders>
              <w:top w:val="single" w:sz="6" w:space="0" w:color="auto"/>
              <w:bottom w:val="single" w:sz="8" w:space="0" w:color="auto"/>
            </w:tcBorders>
            <w:shd w:val="clear" w:color="auto" w:fill="auto"/>
          </w:tcPr>
          <w:p w:rsidR="003C4037" w:rsidRDefault="003C4037">
            <w:pPr>
              <w:spacing w:after="0"/>
              <w:rPr>
                <w:rFonts w:cstheme="minorHAnsi"/>
                <w:lang w:val="en-GB"/>
              </w:rPr>
            </w:pPr>
            <w:r>
              <w:rPr>
                <w:rFonts w:cstheme="minorHAnsi"/>
                <w:lang w:val="en-GB"/>
              </w:rPr>
              <w:t>The search is launched with the openSearch URL</w:t>
            </w:r>
            <w:r w:rsidR="00D40005">
              <w:rPr>
                <w:rFonts w:cstheme="minorHAnsi"/>
                <w:lang w:val="en-GB"/>
              </w:rPr>
              <w:t xml:space="preserve">. 7 products are returned, located north of </w:t>
            </w:r>
            <w:r w:rsidR="00D10786">
              <w:rPr>
                <w:rFonts w:cstheme="minorHAnsi"/>
                <w:lang w:val="en-GB"/>
              </w:rPr>
              <w:t>France</w:t>
            </w:r>
            <w:r w:rsidR="00D40005">
              <w:rPr>
                <w:rFonts w:cstheme="minorHAnsi"/>
                <w:lang w:val="en-GB"/>
              </w:rPr>
              <w:t>, south of England</w:t>
            </w:r>
            <w:r w:rsidR="00D10786">
              <w:rPr>
                <w:rFonts w:cstheme="minorHAnsi"/>
                <w:lang w:val="en-GB"/>
              </w:rPr>
              <w:t xml:space="preserve"> (and in worldwide)</w:t>
            </w:r>
            <w:r w:rsidR="00D40005">
              <w:rPr>
                <w:rFonts w:cstheme="minorHAnsi"/>
                <w:lang w:val="en-GB"/>
              </w:rPr>
              <w:t>.</w:t>
            </w:r>
          </w:p>
        </w:tc>
        <w:tc>
          <w:tcPr>
            <w:tcW w:w="1559" w:type="dxa"/>
            <w:tcBorders>
              <w:top w:val="single" w:sz="6" w:space="0" w:color="auto"/>
              <w:bottom w:val="single" w:sz="8" w:space="0" w:color="auto"/>
              <w:right w:val="single" w:sz="8" w:space="0" w:color="auto"/>
            </w:tcBorders>
            <w:shd w:val="clear" w:color="auto" w:fill="auto"/>
            <w:vAlign w:val="center"/>
          </w:tcPr>
          <w:p w:rsidR="003C4037" w:rsidRPr="0056181B" w:rsidRDefault="003C4037" w:rsidP="00614913">
            <w:pPr>
              <w:spacing w:after="0"/>
              <w:jc w:val="center"/>
              <w:rPr>
                <w:i/>
                <w:sz w:val="14"/>
                <w:szCs w:val="14"/>
              </w:rPr>
            </w:pPr>
            <w:r w:rsidRPr="0056181B">
              <w:rPr>
                <w:i/>
                <w:sz w:val="14"/>
                <w:szCs w:val="14"/>
              </w:rPr>
              <w:t>NGEO-</w:t>
            </w:r>
            <w:r>
              <w:rPr>
                <w:i/>
                <w:sz w:val="14"/>
                <w:szCs w:val="14"/>
              </w:rPr>
              <w:t>WEBC-PFC-0081</w:t>
            </w:r>
          </w:p>
        </w:tc>
      </w:tr>
    </w:tbl>
    <w:p w:rsidR="0089335E" w:rsidRPr="00ED457C" w:rsidRDefault="0089335E" w:rsidP="00330782">
      <w:pPr>
        <w:pStyle w:val="Titre3"/>
      </w:pPr>
      <w:bookmarkStart w:id="329" w:name="_Toc421282867"/>
      <w:r w:rsidRPr="00ED457C">
        <w:t>NGEO-WEBC-VT</w:t>
      </w:r>
      <w:r>
        <w:t>P</w:t>
      </w:r>
      <w:r w:rsidRPr="00ED457C">
        <w:t>-00</w:t>
      </w:r>
      <w:r>
        <w:t>9</w:t>
      </w:r>
      <w:r w:rsidRPr="00ED457C">
        <w:t xml:space="preserve">0: </w:t>
      </w:r>
      <w:r>
        <w:t>Map background</w:t>
      </w:r>
      <w:bookmarkEnd w:id="32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330782">
        <w:tc>
          <w:tcPr>
            <w:tcW w:w="8613" w:type="dxa"/>
            <w:gridSpan w:val="7"/>
            <w:tcBorders>
              <w:bottom w:val="single" w:sz="8" w:space="0" w:color="auto"/>
            </w:tcBorders>
            <w:shd w:val="clear" w:color="auto" w:fill="auto"/>
          </w:tcPr>
          <w:p w:rsidR="0089335E" w:rsidRPr="004E5884" w:rsidRDefault="0089335E" w:rsidP="00F55D66">
            <w:pPr>
              <w:spacing w:after="0"/>
              <w:rPr>
                <w:lang w:val="en-US"/>
              </w:rPr>
            </w:pPr>
            <w:r>
              <w:rPr>
                <w:lang w:val="en-US"/>
              </w:rPr>
              <w:t>None</w:t>
            </w:r>
          </w:p>
        </w:tc>
      </w:tr>
      <w:tr w:rsidR="0089335E" w:rsidRPr="00544FC8" w:rsidTr="00330782">
        <w:tc>
          <w:tcPr>
            <w:tcW w:w="865" w:type="dxa"/>
            <w:tcBorders>
              <w:top w:val="single" w:sz="8" w:space="0" w:color="auto"/>
              <w:left w:val="single" w:sz="8" w:space="0" w:color="auto"/>
              <w:bottom w:val="single" w:sz="6" w:space="0" w:color="auto"/>
            </w:tcBorders>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25" w:history="1">
              <w:r w:rsidR="00963F24" w:rsidRPr="00114C12">
                <w:rPr>
                  <w:rStyle w:val="Lienhypertexte"/>
                  <w:rFonts w:asciiTheme="minorHAnsi" w:hAnsiTheme="minorHAnsi" w:cstheme="minorHAnsi"/>
                  <w:sz w:val="22"/>
                  <w:szCs w:val="22"/>
                </w:rPr>
                <w:t>http://localhost:3000/client</w:t>
              </w:r>
            </w:hyperlink>
          </w:p>
        </w:tc>
        <w:tc>
          <w:tcPr>
            <w:tcW w:w="2690" w:type="dxa"/>
            <w:gridSpan w:val="2"/>
            <w:tcBorders>
              <w:top w:val="single" w:sz="6" w:space="0" w:color="auto"/>
              <w:bottom w:val="single" w:sz="6" w:space="0" w:color="auto"/>
            </w:tcBorders>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89335E" w:rsidRPr="0056181B" w:rsidRDefault="0089335E" w:rsidP="00F55D66">
            <w:pPr>
              <w:spacing w:after="0"/>
              <w:jc w:val="center"/>
              <w:rPr>
                <w:i/>
                <w:sz w:val="14"/>
                <w:szCs w:val="14"/>
              </w:rPr>
            </w:pP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tcBorders>
              <w:top w:val="single" w:sz="6" w:space="0" w:color="auto"/>
              <w:bottom w:val="single" w:sz="6" w:space="0" w:color="auto"/>
              <w:right w:val="single" w:sz="8" w:space="0" w:color="auto"/>
            </w:tcBorders>
            <w:shd w:val="clear" w:color="auto" w:fill="auto"/>
            <w:vAlign w:val="center"/>
          </w:tcPr>
          <w:p w:rsidR="0089335E" w:rsidRPr="0056181B" w:rsidRDefault="0089335E" w:rsidP="00F55D66">
            <w:pPr>
              <w:spacing w:after="0"/>
              <w:jc w:val="center"/>
              <w:rPr>
                <w:i/>
                <w:sz w:val="14"/>
                <w:szCs w:val="14"/>
              </w:rPr>
            </w:pP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9335E" w:rsidRPr="00057FF1" w:rsidRDefault="0089335E" w:rsidP="00584564">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sidR="00D40005">
              <w:rPr>
                <w:rFonts w:asciiTheme="minorHAnsi" w:hAnsiTheme="minorHAnsi" w:cstheme="minorHAnsi"/>
                <w:sz w:val="22"/>
                <w:szCs w:val="22"/>
              </w:rPr>
              <w:t>“OSM (TPZ-Fr)”</w:t>
            </w:r>
            <w:r w:rsidR="00D40005"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tcBorders>
              <w:top w:val="single" w:sz="6" w:space="0" w:color="auto"/>
              <w:bottom w:val="single" w:sz="6" w:space="0" w:color="auto"/>
              <w:right w:val="single" w:sz="8" w:space="0" w:color="auto"/>
            </w:tcBorders>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9335E" w:rsidRPr="00057FF1" w:rsidRDefault="0089335E">
            <w:pPr>
              <w:pStyle w:val="NormalStep"/>
              <w:rPr>
                <w:rFonts w:asciiTheme="minorHAnsi" w:hAnsiTheme="minorHAnsi" w:cstheme="minorHAnsi"/>
                <w:sz w:val="22"/>
                <w:szCs w:val="22"/>
              </w:rPr>
            </w:pPr>
            <w:r>
              <w:rPr>
                <w:rFonts w:asciiTheme="minorHAnsi" w:hAnsiTheme="minorHAnsi" w:cstheme="minorHAnsi"/>
                <w:sz w:val="22"/>
                <w:szCs w:val="22"/>
              </w:rPr>
              <w:t>Click on “2D/3D” button</w:t>
            </w:r>
          </w:p>
        </w:tc>
        <w:tc>
          <w:tcPr>
            <w:tcW w:w="2690" w:type="dxa"/>
            <w:gridSpan w:val="2"/>
            <w:tcBorders>
              <w:top w:val="single" w:sz="6" w:space="0" w:color="auto"/>
              <w:bottom w:val="single" w:sz="6" w:space="0" w:color="auto"/>
            </w:tcBorders>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right w:val="single" w:sz="8" w:space="0" w:color="auto"/>
            </w:tcBorders>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Default="0089335E" w:rsidP="00F55D66">
            <w:pPr>
              <w:spacing w:after="0"/>
              <w:jc w:val="center"/>
              <w:rPr>
                <w:i/>
                <w:sz w:val="14"/>
                <w:szCs w:val="14"/>
              </w:rPr>
            </w:pPr>
            <w:r>
              <w:rPr>
                <w:i/>
                <w:sz w:val="14"/>
                <w:szCs w:val="14"/>
              </w:rPr>
              <w:lastRenderedPageBreak/>
              <w:t>Step-50</w:t>
            </w:r>
          </w:p>
        </w:tc>
        <w:tc>
          <w:tcPr>
            <w:tcW w:w="3499" w:type="dxa"/>
            <w:gridSpan w:val="3"/>
            <w:tcBorders>
              <w:top w:val="single" w:sz="6" w:space="0" w:color="auto"/>
              <w:bottom w:val="single" w:sz="6" w:space="0" w:color="auto"/>
            </w:tcBorders>
            <w:shd w:val="clear" w:color="auto" w:fill="auto"/>
          </w:tcPr>
          <w:p w:rsidR="0089335E" w:rsidRDefault="0089335E" w:rsidP="00A348C9">
            <w:pPr>
              <w:pStyle w:val="NormalStep"/>
              <w:rPr>
                <w:rFonts w:asciiTheme="minorHAnsi" w:hAnsiTheme="minorHAnsi" w:cstheme="minorHAnsi"/>
                <w:sz w:val="22"/>
                <w:szCs w:val="22"/>
              </w:rPr>
            </w:pPr>
            <w:r>
              <w:rPr>
                <w:rFonts w:asciiTheme="minorHAnsi" w:hAnsiTheme="minorHAnsi" w:cstheme="minorHAnsi"/>
                <w:sz w:val="22"/>
                <w:szCs w:val="22"/>
              </w:rPr>
              <w:t xml:space="preserve">Repeat Step-20 </w:t>
            </w:r>
          </w:p>
        </w:tc>
        <w:tc>
          <w:tcPr>
            <w:tcW w:w="2690" w:type="dxa"/>
            <w:gridSpan w:val="2"/>
            <w:tcBorders>
              <w:top w:val="single" w:sz="6" w:space="0" w:color="auto"/>
              <w:bottom w:val="single" w:sz="6" w:space="0" w:color="auto"/>
            </w:tcBorders>
            <w:shd w:val="clear" w:color="auto" w:fill="auto"/>
          </w:tcPr>
          <w:p w:rsidR="0089335E" w:rsidRDefault="0089335E" w:rsidP="00F55D66">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89335E" w:rsidRPr="004E5884" w:rsidRDefault="0089335E" w:rsidP="00F55D66">
            <w:pPr>
              <w:spacing w:after="0"/>
              <w:jc w:val="center"/>
              <w:rPr>
                <w:sz w:val="14"/>
                <w:szCs w:val="14"/>
                <w:lang w:val="en-US"/>
              </w:rPr>
            </w:pPr>
          </w:p>
        </w:tc>
      </w:tr>
      <w:tr w:rsidR="00A348C9"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A348C9" w:rsidRDefault="00A348C9" w:rsidP="00F55D66">
            <w:pPr>
              <w:spacing w:after="0"/>
              <w:jc w:val="center"/>
              <w:rPr>
                <w:i/>
                <w:sz w:val="14"/>
                <w:szCs w:val="14"/>
              </w:rPr>
            </w:pPr>
            <w:r>
              <w:rPr>
                <w:i/>
                <w:sz w:val="14"/>
                <w:szCs w:val="14"/>
              </w:rPr>
              <w:t>Step-60</w:t>
            </w:r>
          </w:p>
        </w:tc>
        <w:tc>
          <w:tcPr>
            <w:tcW w:w="3499" w:type="dxa"/>
            <w:gridSpan w:val="3"/>
            <w:tcBorders>
              <w:top w:val="single" w:sz="6" w:space="0" w:color="auto"/>
              <w:bottom w:val="single" w:sz="8" w:space="0" w:color="auto"/>
            </w:tcBorders>
            <w:shd w:val="clear" w:color="auto" w:fill="auto"/>
          </w:tcPr>
          <w:p w:rsidR="00A348C9" w:rsidRDefault="00A348C9" w:rsidP="00A348C9">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“BlueMarble (TPZ-Fr)”</w:t>
            </w:r>
          </w:p>
        </w:tc>
        <w:tc>
          <w:tcPr>
            <w:tcW w:w="2690" w:type="dxa"/>
            <w:gridSpan w:val="2"/>
            <w:tcBorders>
              <w:top w:val="single" w:sz="6" w:space="0" w:color="auto"/>
              <w:bottom w:val="single" w:sz="8" w:space="0" w:color="auto"/>
            </w:tcBorders>
            <w:shd w:val="clear" w:color="auto" w:fill="auto"/>
          </w:tcPr>
          <w:p w:rsidR="00A348C9" w:rsidRDefault="00A348C9" w:rsidP="00F55D66">
            <w:pPr>
              <w:spacing w:after="0"/>
              <w:rPr>
                <w:rFonts w:cstheme="minorHAnsi"/>
                <w:lang w:val="en-GB"/>
              </w:rPr>
            </w:pPr>
            <w:r>
              <w:rPr>
                <w:rFonts w:cstheme="minorHAnsi"/>
                <w:lang w:val="en-GB"/>
              </w:rPr>
              <w:t>Background is changed</w:t>
            </w:r>
          </w:p>
        </w:tc>
        <w:tc>
          <w:tcPr>
            <w:tcW w:w="1559" w:type="dxa"/>
            <w:tcBorders>
              <w:top w:val="single" w:sz="6" w:space="0" w:color="auto"/>
              <w:bottom w:val="single" w:sz="8" w:space="0" w:color="auto"/>
              <w:right w:val="single" w:sz="8" w:space="0" w:color="auto"/>
            </w:tcBorders>
            <w:shd w:val="clear" w:color="auto" w:fill="auto"/>
            <w:vAlign w:val="center"/>
          </w:tcPr>
          <w:p w:rsidR="00A348C9" w:rsidRPr="0056181B" w:rsidRDefault="00A348C9" w:rsidP="00F55D66">
            <w:pPr>
              <w:spacing w:after="0"/>
              <w:jc w:val="center"/>
              <w:rPr>
                <w:i/>
                <w:sz w:val="14"/>
                <w:szCs w:val="14"/>
              </w:rPr>
            </w:pPr>
            <w:r w:rsidRPr="0056181B">
              <w:rPr>
                <w:i/>
                <w:sz w:val="14"/>
                <w:szCs w:val="14"/>
              </w:rPr>
              <w:t>NGEO-</w:t>
            </w:r>
            <w:r>
              <w:rPr>
                <w:i/>
                <w:sz w:val="14"/>
                <w:szCs w:val="14"/>
              </w:rPr>
              <w:t>WEBC-PFC-009</w:t>
            </w:r>
            <w:r w:rsidRPr="0056181B">
              <w:rPr>
                <w:i/>
                <w:sz w:val="14"/>
                <w:szCs w:val="14"/>
              </w:rPr>
              <w:t>0</w:t>
            </w:r>
          </w:p>
        </w:tc>
      </w:tr>
    </w:tbl>
    <w:p w:rsidR="002A138C" w:rsidRPr="00ED457C" w:rsidRDefault="002A138C" w:rsidP="00330782">
      <w:pPr>
        <w:pStyle w:val="Titre3"/>
      </w:pPr>
      <w:bookmarkStart w:id="330" w:name="_Ref365560561"/>
      <w:bookmarkStart w:id="331" w:name="_Toc421282868"/>
      <w:r w:rsidRPr="00ED457C">
        <w:t>NGEO-WEBC-VT</w:t>
      </w:r>
      <w:r>
        <w:t>P</w:t>
      </w:r>
      <w:r w:rsidRPr="00ED457C">
        <w:t>-00</w:t>
      </w:r>
      <w:r>
        <w:t>95</w:t>
      </w:r>
      <w:r w:rsidRPr="00ED457C">
        <w:t xml:space="preserve">: </w:t>
      </w:r>
      <w:r>
        <w:t>Map data layers</w:t>
      </w:r>
      <w:bookmarkEnd w:id="330"/>
      <w:bookmarkEnd w:id="331"/>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w:t>
            </w:r>
            <w:r w:rsidR="00E16846">
              <w:rPr>
                <w:i/>
                <w:color w:val="548DD4"/>
                <w:sz w:val="16"/>
                <w:szCs w:val="16"/>
              </w:rPr>
              <w:t>5</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33394F">
            <w:pPr>
              <w:spacing w:after="0"/>
              <w:rPr>
                <w:i/>
                <w:color w:val="548DD4"/>
                <w:sz w:val="16"/>
                <w:szCs w:val="16"/>
                <w:lang w:val="en-US"/>
              </w:rPr>
            </w:pPr>
            <w:r>
              <w:rPr>
                <w:i/>
                <w:color w:val="548DD4"/>
                <w:sz w:val="16"/>
                <w:szCs w:val="16"/>
                <w:lang w:val="en-US"/>
              </w:rPr>
              <w:t xml:space="preserve">Map </w:t>
            </w:r>
            <w:r w:rsidR="0033394F">
              <w:rPr>
                <w:i/>
                <w:color w:val="548DD4"/>
                <w:sz w:val="16"/>
                <w:szCs w:val="16"/>
                <w:lang w:val="en-US"/>
              </w:rPr>
              <w:t>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330782">
        <w:tc>
          <w:tcPr>
            <w:tcW w:w="8613" w:type="dxa"/>
            <w:gridSpan w:val="7"/>
            <w:tcBorders>
              <w:bottom w:val="single" w:sz="8" w:space="0" w:color="auto"/>
            </w:tcBorders>
            <w:shd w:val="clear" w:color="auto" w:fill="auto"/>
          </w:tcPr>
          <w:p w:rsidR="002A138C" w:rsidRPr="004E5884" w:rsidRDefault="002A138C" w:rsidP="00F55D66">
            <w:pPr>
              <w:spacing w:after="0"/>
              <w:rPr>
                <w:lang w:val="en-US"/>
              </w:rPr>
            </w:pPr>
            <w:r>
              <w:rPr>
                <w:lang w:val="en-US"/>
              </w:rPr>
              <w:t>None</w:t>
            </w:r>
          </w:p>
        </w:tc>
      </w:tr>
      <w:tr w:rsidR="002A138C"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D4000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D40005" w:rsidRPr="00544FC8" w:rsidRDefault="00D40005" w:rsidP="00F55D6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D40005" w:rsidRPr="00057FF1" w:rsidRDefault="00D40005" w:rsidP="00584564">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NGEO-WEBC-VTP-0060</w:t>
            </w:r>
            <w:r w:rsidRPr="00057FF1">
              <w:rPr>
                <w:rFonts w:asciiTheme="minorHAnsi" w:hAnsiTheme="minorHAnsi" w:cstheme="minorHAnsi"/>
                <w:sz w:val="22"/>
                <w:szCs w:val="22"/>
              </w:rPr>
              <w:t xml:space="preserve"> </w:t>
            </w:r>
            <w:hyperlink w:history="1"/>
          </w:p>
        </w:tc>
        <w:tc>
          <w:tcPr>
            <w:tcW w:w="2690" w:type="dxa"/>
            <w:gridSpan w:val="2"/>
            <w:tcBorders>
              <w:top w:val="single" w:sz="6" w:space="0" w:color="auto"/>
              <w:bottom w:val="single" w:sz="6" w:space="0" w:color="auto"/>
            </w:tcBorders>
            <w:shd w:val="clear" w:color="auto" w:fill="auto"/>
          </w:tcPr>
          <w:p w:rsidR="00D40005" w:rsidRPr="00057FF1" w:rsidRDefault="00D40005">
            <w:pPr>
              <w:spacing w:after="0"/>
              <w:rPr>
                <w:rFonts w:cstheme="minorHAnsi"/>
                <w:lang w:val="en-US"/>
              </w:rPr>
            </w:pPr>
            <w:r>
              <w:rPr>
                <w:rFonts w:cstheme="minorHAnsi"/>
                <w:lang w:val="en-US"/>
              </w:rPr>
              <w:t>Footprints are displayed</w:t>
            </w:r>
          </w:p>
        </w:tc>
        <w:tc>
          <w:tcPr>
            <w:tcW w:w="1559" w:type="dxa"/>
            <w:tcBorders>
              <w:top w:val="single" w:sz="6" w:space="0" w:color="auto"/>
              <w:bottom w:val="single" w:sz="6" w:space="0" w:color="auto"/>
              <w:right w:val="single" w:sz="8" w:space="0" w:color="auto"/>
            </w:tcBorders>
            <w:shd w:val="clear" w:color="auto" w:fill="auto"/>
            <w:vAlign w:val="center"/>
          </w:tcPr>
          <w:p w:rsidR="00D40005" w:rsidRPr="0056181B" w:rsidRDefault="00D40005" w:rsidP="00F55D66">
            <w:pPr>
              <w:spacing w:after="0"/>
              <w:jc w:val="center"/>
              <w:rPr>
                <w:i/>
                <w:sz w:val="14"/>
                <w:szCs w:val="14"/>
              </w:rPr>
            </w:pPr>
          </w:p>
        </w:tc>
      </w:tr>
      <w:tr w:rsidR="002A138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tcBorders>
              <w:top w:val="single" w:sz="6" w:space="0" w:color="auto"/>
              <w:bottom w:val="single" w:sz="6" w:space="0" w:color="auto"/>
              <w:right w:val="single" w:sz="8" w:space="0" w:color="auto"/>
            </w:tcBorders>
            <w:shd w:val="clear" w:color="auto" w:fill="auto"/>
            <w:vAlign w:val="center"/>
          </w:tcPr>
          <w:p w:rsidR="002A138C" w:rsidRPr="0056181B" w:rsidRDefault="002A138C" w:rsidP="00F55D66">
            <w:pPr>
              <w:spacing w:after="0"/>
              <w:jc w:val="center"/>
              <w:rPr>
                <w:i/>
                <w:sz w:val="14"/>
                <w:szCs w:val="14"/>
              </w:rPr>
            </w:pPr>
          </w:p>
        </w:tc>
      </w:tr>
      <w:tr w:rsidR="002A138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A138C" w:rsidRPr="00057FF1" w:rsidRDefault="002A138C" w:rsidP="00584564">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w:t>
            </w:r>
            <w:r w:rsidR="00D40005">
              <w:rPr>
                <w:rFonts w:asciiTheme="minorHAnsi" w:hAnsiTheme="minorHAnsi" w:cstheme="minorHAnsi"/>
                <w:sz w:val="22"/>
                <w:szCs w:val="22"/>
              </w:rPr>
              <w:t>“UGS RealTime Earthquakes”</w:t>
            </w:r>
            <w:r w:rsidR="00D40005"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tcBorders>
              <w:top w:val="single" w:sz="6" w:space="0" w:color="auto"/>
              <w:bottom w:val="single" w:sz="6" w:space="0" w:color="auto"/>
              <w:right w:val="single" w:sz="8" w:space="0" w:color="auto"/>
            </w:tcBorders>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D83089"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D83089" w:rsidRDefault="00D83089" w:rsidP="00F55D66">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D83089" w:rsidRDefault="00D83089" w:rsidP="00584564">
            <w:pPr>
              <w:pStyle w:val="NormalStep"/>
              <w:rPr>
                <w:rFonts w:asciiTheme="minorHAnsi" w:hAnsiTheme="minorHAnsi" w:cstheme="minorHAnsi"/>
                <w:sz w:val="22"/>
                <w:szCs w:val="22"/>
              </w:rPr>
            </w:pPr>
            <w:r>
              <w:rPr>
                <w:rFonts w:asciiTheme="minorHAnsi" w:hAnsiTheme="minorHAnsi" w:cstheme="minorHAnsi"/>
                <w:sz w:val="22"/>
                <w:szCs w:val="22"/>
              </w:rPr>
              <w:t>Uncheck the “Result Browses” layer</w:t>
            </w:r>
          </w:p>
        </w:tc>
        <w:tc>
          <w:tcPr>
            <w:tcW w:w="2690" w:type="dxa"/>
            <w:gridSpan w:val="2"/>
            <w:tcBorders>
              <w:top w:val="single" w:sz="6" w:space="0" w:color="auto"/>
              <w:bottom w:val="single" w:sz="6" w:space="0" w:color="auto"/>
            </w:tcBorders>
            <w:shd w:val="clear" w:color="auto" w:fill="auto"/>
          </w:tcPr>
          <w:p w:rsidR="00D83089" w:rsidRDefault="00D83089" w:rsidP="002A138C">
            <w:pPr>
              <w:spacing w:after="0"/>
              <w:rPr>
                <w:rFonts w:cstheme="minorHAnsi"/>
                <w:lang w:val="en-US"/>
              </w:rPr>
            </w:pPr>
            <w:r>
              <w:rPr>
                <w:rFonts w:cstheme="minorHAnsi"/>
                <w:lang w:val="en-GB"/>
              </w:rPr>
              <w:t>The projected browse is removed from the map.</w:t>
            </w:r>
          </w:p>
        </w:tc>
        <w:tc>
          <w:tcPr>
            <w:tcW w:w="1559" w:type="dxa"/>
            <w:tcBorders>
              <w:top w:val="single" w:sz="6" w:space="0" w:color="auto"/>
              <w:bottom w:val="single" w:sz="6" w:space="0" w:color="auto"/>
              <w:right w:val="single" w:sz="8" w:space="0" w:color="auto"/>
            </w:tcBorders>
            <w:shd w:val="clear" w:color="auto" w:fill="auto"/>
            <w:vAlign w:val="center"/>
          </w:tcPr>
          <w:p w:rsidR="00D83089" w:rsidRPr="0056181B" w:rsidRDefault="00D83089" w:rsidP="002A138C">
            <w:pPr>
              <w:spacing w:after="0"/>
              <w:jc w:val="center"/>
              <w:rPr>
                <w:i/>
                <w:sz w:val="14"/>
                <w:szCs w:val="14"/>
              </w:rPr>
            </w:pPr>
          </w:p>
        </w:tc>
      </w:tr>
      <w:tr w:rsidR="001A1730"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A1730" w:rsidRDefault="001A1730" w:rsidP="00F55D66">
            <w:pPr>
              <w:spacing w:after="0"/>
              <w:jc w:val="center"/>
              <w:rPr>
                <w:i/>
                <w:sz w:val="14"/>
                <w:szCs w:val="14"/>
              </w:rPr>
            </w:pPr>
            <w:r>
              <w:rPr>
                <w:i/>
                <w:sz w:val="14"/>
                <w:szCs w:val="14"/>
              </w:rPr>
              <w:t>Step-</w:t>
            </w:r>
            <w:r w:rsidR="00D83089">
              <w:rPr>
                <w:i/>
                <w:sz w:val="14"/>
                <w:szCs w:val="14"/>
              </w:rPr>
              <w:t>5</w:t>
            </w:r>
            <w:r>
              <w:rPr>
                <w:i/>
                <w:sz w:val="14"/>
                <w:szCs w:val="14"/>
              </w:rPr>
              <w:t>0</w:t>
            </w:r>
          </w:p>
        </w:tc>
        <w:tc>
          <w:tcPr>
            <w:tcW w:w="3499" w:type="dxa"/>
            <w:gridSpan w:val="3"/>
            <w:tcBorders>
              <w:top w:val="single" w:sz="6" w:space="0" w:color="auto"/>
              <w:bottom w:val="single" w:sz="6" w:space="0" w:color="auto"/>
            </w:tcBorders>
            <w:shd w:val="clear" w:color="auto" w:fill="auto"/>
          </w:tcPr>
          <w:p w:rsidR="001A1730" w:rsidRDefault="001A1730">
            <w:pPr>
              <w:pStyle w:val="NormalStep"/>
              <w:rPr>
                <w:rFonts w:asciiTheme="minorHAnsi" w:hAnsiTheme="minorHAnsi" w:cstheme="minorHAnsi"/>
                <w:sz w:val="22"/>
                <w:szCs w:val="22"/>
              </w:rPr>
            </w:pPr>
            <w:r>
              <w:rPr>
                <w:rFonts w:asciiTheme="minorHAnsi" w:hAnsiTheme="minorHAnsi" w:cstheme="minorHAnsi"/>
                <w:sz w:val="22"/>
                <w:szCs w:val="22"/>
              </w:rPr>
              <w:t>Uncheck the “Result Footprints” layers</w:t>
            </w:r>
          </w:p>
        </w:tc>
        <w:tc>
          <w:tcPr>
            <w:tcW w:w="2690" w:type="dxa"/>
            <w:gridSpan w:val="2"/>
            <w:tcBorders>
              <w:top w:val="single" w:sz="6" w:space="0" w:color="auto"/>
              <w:bottom w:val="single" w:sz="6" w:space="0" w:color="auto"/>
            </w:tcBorders>
            <w:shd w:val="clear" w:color="auto" w:fill="auto"/>
          </w:tcPr>
          <w:p w:rsidR="001A1730" w:rsidRPr="00200AD3" w:rsidRDefault="001A1730" w:rsidP="002A138C">
            <w:pPr>
              <w:spacing w:after="0"/>
              <w:rPr>
                <w:rFonts w:cstheme="minorHAnsi"/>
                <w:lang w:val="en-GB"/>
              </w:rPr>
            </w:pPr>
            <w:r>
              <w:rPr>
                <w:rFonts w:cstheme="minorHAnsi"/>
                <w:lang w:val="en-GB"/>
              </w:rPr>
              <w:t>Footprints are no longer displayed.</w:t>
            </w:r>
          </w:p>
        </w:tc>
        <w:tc>
          <w:tcPr>
            <w:tcW w:w="1559" w:type="dxa"/>
            <w:tcBorders>
              <w:top w:val="single" w:sz="6" w:space="0" w:color="auto"/>
              <w:bottom w:val="single" w:sz="6" w:space="0" w:color="auto"/>
              <w:right w:val="single" w:sz="8" w:space="0" w:color="auto"/>
            </w:tcBorders>
            <w:shd w:val="clear" w:color="auto" w:fill="auto"/>
            <w:vAlign w:val="center"/>
          </w:tcPr>
          <w:p w:rsidR="001A1730" w:rsidRPr="0056181B" w:rsidRDefault="001A1730" w:rsidP="002A138C">
            <w:pPr>
              <w:spacing w:after="0"/>
              <w:jc w:val="center"/>
              <w:rPr>
                <w:i/>
                <w:sz w:val="14"/>
                <w:szCs w:val="14"/>
              </w:rPr>
            </w:pPr>
          </w:p>
        </w:tc>
      </w:tr>
      <w:tr w:rsidR="002A138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A138C" w:rsidRPr="005D1206" w:rsidRDefault="002A138C">
            <w:pPr>
              <w:spacing w:after="0"/>
              <w:jc w:val="center"/>
              <w:rPr>
                <w:i/>
                <w:sz w:val="14"/>
                <w:szCs w:val="14"/>
              </w:rPr>
            </w:pPr>
            <w:r>
              <w:rPr>
                <w:i/>
                <w:sz w:val="14"/>
                <w:szCs w:val="14"/>
              </w:rPr>
              <w:t>Step-</w:t>
            </w:r>
            <w:r w:rsidR="00D83089">
              <w:rPr>
                <w:i/>
                <w:sz w:val="14"/>
                <w:szCs w:val="14"/>
              </w:rPr>
              <w:t>6</w:t>
            </w:r>
            <w:r w:rsidR="001A1730">
              <w:rPr>
                <w:i/>
                <w:sz w:val="14"/>
                <w:szCs w:val="14"/>
              </w:rPr>
              <w:t>0</w:t>
            </w:r>
          </w:p>
        </w:tc>
        <w:tc>
          <w:tcPr>
            <w:tcW w:w="3499" w:type="dxa"/>
            <w:gridSpan w:val="3"/>
            <w:tcBorders>
              <w:top w:val="single" w:sz="6" w:space="0" w:color="auto"/>
              <w:bottom w:val="single" w:sz="6" w:space="0" w:color="auto"/>
            </w:tcBorders>
            <w:shd w:val="clear" w:color="auto" w:fill="auto"/>
          </w:tcPr>
          <w:p w:rsidR="002A138C" w:rsidRPr="00057FF1" w:rsidRDefault="002A138C">
            <w:pPr>
              <w:pStyle w:val="NormalStep"/>
              <w:rPr>
                <w:rFonts w:asciiTheme="minorHAnsi" w:hAnsiTheme="minorHAnsi" w:cstheme="minorHAnsi"/>
                <w:sz w:val="22"/>
                <w:szCs w:val="22"/>
              </w:rPr>
            </w:pPr>
            <w:r>
              <w:rPr>
                <w:rFonts w:asciiTheme="minorHAnsi" w:hAnsiTheme="minorHAnsi" w:cstheme="minorHAnsi"/>
                <w:sz w:val="22"/>
                <w:szCs w:val="22"/>
              </w:rPr>
              <w:t>Click on “2D/3D” button</w:t>
            </w:r>
          </w:p>
        </w:tc>
        <w:tc>
          <w:tcPr>
            <w:tcW w:w="2690" w:type="dxa"/>
            <w:gridSpan w:val="2"/>
            <w:tcBorders>
              <w:top w:val="single" w:sz="6" w:space="0" w:color="auto"/>
              <w:bottom w:val="single" w:sz="6" w:space="0" w:color="auto"/>
            </w:tcBorders>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right w:val="single" w:sz="8" w:space="0" w:color="auto"/>
            </w:tcBorders>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A138C" w:rsidRDefault="002A138C">
            <w:pPr>
              <w:spacing w:after="0"/>
              <w:jc w:val="center"/>
              <w:rPr>
                <w:i/>
                <w:sz w:val="14"/>
                <w:szCs w:val="14"/>
              </w:rPr>
            </w:pPr>
            <w:r>
              <w:rPr>
                <w:i/>
                <w:sz w:val="14"/>
                <w:szCs w:val="14"/>
              </w:rPr>
              <w:t>Step-</w:t>
            </w:r>
            <w:r w:rsidR="00D83089">
              <w:rPr>
                <w:i/>
                <w:sz w:val="14"/>
                <w:szCs w:val="14"/>
              </w:rPr>
              <w:t>7</w:t>
            </w:r>
            <w:r w:rsidR="001A1730">
              <w:rPr>
                <w:i/>
                <w:sz w:val="14"/>
                <w:szCs w:val="14"/>
              </w:rPr>
              <w:t>0</w:t>
            </w:r>
          </w:p>
        </w:tc>
        <w:tc>
          <w:tcPr>
            <w:tcW w:w="3499" w:type="dxa"/>
            <w:gridSpan w:val="3"/>
            <w:tcBorders>
              <w:top w:val="single" w:sz="6" w:space="0" w:color="auto"/>
              <w:bottom w:val="single" w:sz="6" w:space="0" w:color="auto"/>
            </w:tcBorders>
            <w:shd w:val="clear" w:color="auto" w:fill="auto"/>
          </w:tcPr>
          <w:p w:rsidR="002A138C" w:rsidRDefault="002A138C">
            <w:pPr>
              <w:pStyle w:val="NormalStep"/>
              <w:rPr>
                <w:rFonts w:asciiTheme="minorHAnsi" w:hAnsiTheme="minorHAnsi" w:cstheme="minorHAnsi"/>
                <w:sz w:val="22"/>
                <w:szCs w:val="22"/>
              </w:rPr>
            </w:pPr>
            <w:r>
              <w:rPr>
                <w:rFonts w:asciiTheme="minorHAnsi" w:hAnsiTheme="minorHAnsi" w:cstheme="minorHAnsi"/>
                <w:sz w:val="22"/>
                <w:szCs w:val="22"/>
              </w:rPr>
              <w:t>Repeat Step-20 and Step-</w:t>
            </w:r>
            <w:r w:rsidR="000A36BC">
              <w:rPr>
                <w:rFonts w:asciiTheme="minorHAnsi" w:hAnsiTheme="minorHAnsi" w:cstheme="minorHAnsi"/>
                <w:sz w:val="22"/>
                <w:szCs w:val="22"/>
              </w:rPr>
              <w:t xml:space="preserve">30 </w:t>
            </w:r>
            <w:r>
              <w:rPr>
                <w:rFonts w:asciiTheme="minorHAnsi" w:hAnsiTheme="minorHAnsi" w:cstheme="minorHAnsi"/>
                <w:sz w:val="22"/>
                <w:szCs w:val="22"/>
              </w:rPr>
              <w:t>in 3D</w:t>
            </w:r>
          </w:p>
        </w:tc>
        <w:tc>
          <w:tcPr>
            <w:tcW w:w="2690" w:type="dxa"/>
            <w:gridSpan w:val="2"/>
            <w:tcBorders>
              <w:top w:val="single" w:sz="6" w:space="0" w:color="auto"/>
              <w:bottom w:val="single" w:sz="6" w:space="0" w:color="auto"/>
            </w:tcBorders>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tcBorders>
              <w:top w:val="single" w:sz="6" w:space="0" w:color="auto"/>
              <w:bottom w:val="single" w:sz="6" w:space="0" w:color="auto"/>
              <w:right w:val="single" w:sz="8" w:space="0" w:color="auto"/>
            </w:tcBorders>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r w:rsidR="00A40142"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A40142" w:rsidRDefault="00A40142">
            <w:pPr>
              <w:spacing w:after="0"/>
              <w:jc w:val="center"/>
              <w:rPr>
                <w:i/>
                <w:sz w:val="14"/>
                <w:szCs w:val="14"/>
              </w:rPr>
            </w:pPr>
            <w:r>
              <w:rPr>
                <w:i/>
                <w:sz w:val="14"/>
                <w:szCs w:val="14"/>
              </w:rPr>
              <w:t>Step-80</w:t>
            </w:r>
          </w:p>
        </w:tc>
        <w:tc>
          <w:tcPr>
            <w:tcW w:w="3499" w:type="dxa"/>
            <w:gridSpan w:val="3"/>
            <w:tcBorders>
              <w:top w:val="single" w:sz="6" w:space="0" w:color="auto"/>
              <w:bottom w:val="single" w:sz="8" w:space="0" w:color="auto"/>
            </w:tcBorders>
            <w:shd w:val="clear" w:color="auto" w:fill="auto"/>
          </w:tcPr>
          <w:p w:rsidR="00A40142" w:rsidRDefault="00A40142">
            <w:pPr>
              <w:pStyle w:val="NormalStep"/>
              <w:rPr>
                <w:rFonts w:asciiTheme="minorHAnsi" w:hAnsiTheme="minorHAnsi" w:cstheme="minorHAnsi"/>
                <w:sz w:val="22"/>
                <w:szCs w:val="22"/>
              </w:rPr>
            </w:pPr>
            <w:r>
              <w:rPr>
                <w:rFonts w:asciiTheme="minorHAnsi" w:hAnsiTheme="minorHAnsi" w:cstheme="minorHAnsi"/>
                <w:sz w:val="22"/>
                <w:szCs w:val="22"/>
              </w:rPr>
              <w:t>Repeat Step-40 and Step-50 in 3D</w:t>
            </w:r>
          </w:p>
        </w:tc>
        <w:tc>
          <w:tcPr>
            <w:tcW w:w="2690" w:type="dxa"/>
            <w:gridSpan w:val="2"/>
            <w:tcBorders>
              <w:top w:val="single" w:sz="6" w:space="0" w:color="auto"/>
              <w:bottom w:val="single" w:sz="8" w:space="0" w:color="auto"/>
            </w:tcBorders>
            <w:shd w:val="clear" w:color="auto" w:fill="auto"/>
          </w:tcPr>
          <w:p w:rsidR="00A40142" w:rsidRDefault="00A40142" w:rsidP="00F55D66">
            <w:pPr>
              <w:spacing w:after="0"/>
              <w:rPr>
                <w:rFonts w:cstheme="minorHAnsi"/>
                <w:lang w:val="en-US"/>
              </w:rPr>
            </w:pPr>
            <w:r>
              <w:rPr>
                <w:rFonts w:cstheme="minorHAnsi"/>
                <w:lang w:val="en-US"/>
              </w:rPr>
              <w:t>The footprint and the browse layer are displayed</w:t>
            </w:r>
          </w:p>
        </w:tc>
        <w:tc>
          <w:tcPr>
            <w:tcW w:w="1559" w:type="dxa"/>
            <w:tcBorders>
              <w:top w:val="single" w:sz="6" w:space="0" w:color="auto"/>
              <w:bottom w:val="single" w:sz="8" w:space="0" w:color="auto"/>
              <w:right w:val="single" w:sz="8" w:space="0" w:color="auto"/>
            </w:tcBorders>
            <w:shd w:val="clear" w:color="auto" w:fill="auto"/>
            <w:vAlign w:val="center"/>
          </w:tcPr>
          <w:p w:rsidR="00A40142" w:rsidRPr="0056181B" w:rsidRDefault="00A40142" w:rsidP="002A138C">
            <w:pPr>
              <w:spacing w:after="0"/>
              <w:jc w:val="center"/>
              <w:rPr>
                <w:i/>
                <w:sz w:val="14"/>
                <w:szCs w:val="14"/>
              </w:rPr>
            </w:pPr>
            <w:r w:rsidRPr="00FC1053">
              <w:rPr>
                <w:sz w:val="14"/>
                <w:szCs w:val="14"/>
                <w:lang w:val="en-US"/>
              </w:rPr>
              <w:t>NGEO-WEBC-PFC-0095</w:t>
            </w:r>
          </w:p>
        </w:tc>
      </w:tr>
    </w:tbl>
    <w:p w:rsidR="00F55D66" w:rsidRPr="00ED457C" w:rsidRDefault="00F55D66" w:rsidP="00330782">
      <w:pPr>
        <w:pStyle w:val="Titre3"/>
      </w:pPr>
      <w:bookmarkStart w:id="332" w:name="_Toc421282869"/>
      <w:r w:rsidRPr="00ED457C">
        <w:t>NGEO-WEBC-VT</w:t>
      </w:r>
      <w:r>
        <w:t>P</w:t>
      </w:r>
      <w:r w:rsidRPr="00ED457C">
        <w:t>-0</w:t>
      </w:r>
      <w:r>
        <w:t>100</w:t>
      </w:r>
      <w:r w:rsidRPr="00ED457C">
        <w:t xml:space="preserve">: </w:t>
      </w:r>
      <w:r>
        <w:t>Map navigation and selection</w:t>
      </w:r>
      <w:bookmarkEnd w:id="33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330782">
        <w:tc>
          <w:tcPr>
            <w:tcW w:w="8613" w:type="dxa"/>
            <w:gridSpan w:val="7"/>
            <w:tcBorders>
              <w:bottom w:val="single" w:sz="8" w:space="0" w:color="auto"/>
            </w:tcBorders>
            <w:shd w:val="clear" w:color="auto" w:fill="auto"/>
          </w:tcPr>
          <w:p w:rsidR="00F55D66" w:rsidRPr="004E5884" w:rsidRDefault="00F55D66" w:rsidP="00F55D66">
            <w:pPr>
              <w:spacing w:after="0"/>
              <w:rPr>
                <w:lang w:val="en-US"/>
              </w:rPr>
            </w:pPr>
            <w:r>
              <w:rPr>
                <w:lang w:val="en-US"/>
              </w:rPr>
              <w:t>None</w:t>
            </w:r>
          </w:p>
        </w:tc>
      </w:tr>
      <w:tr w:rsidR="00F55D66" w:rsidRPr="00544FC8" w:rsidTr="00330782">
        <w:tc>
          <w:tcPr>
            <w:tcW w:w="865" w:type="dxa"/>
            <w:tcBorders>
              <w:top w:val="single" w:sz="8" w:space="0" w:color="auto"/>
              <w:left w:val="single" w:sz="8" w:space="0" w:color="auto"/>
              <w:bottom w:val="single" w:sz="6" w:space="0" w:color="auto"/>
            </w:tcBorders>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F55D66" w:rsidRPr="00057FF1" w:rsidRDefault="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r w:rsidR="00BF0A03">
              <w:rPr>
                <w:rFonts w:cstheme="minorHAnsi"/>
                <w:lang w:val="en-US"/>
              </w:rPr>
              <w:t xml:space="preserve"> and </w:t>
            </w:r>
            <w:r w:rsidR="0085654A">
              <w:rPr>
                <w:rFonts w:cstheme="minorHAnsi"/>
                <w:lang w:val="en-US"/>
              </w:rPr>
              <w:t xml:space="preserve">results are displayed </w:t>
            </w:r>
            <w:r w:rsidR="0081072C">
              <w:rPr>
                <w:rFonts w:cstheme="minorHAnsi"/>
                <w:lang w:val="en-US"/>
              </w:rPr>
              <w:t>o</w:t>
            </w:r>
            <w:r w:rsidR="0085654A">
              <w:rPr>
                <w:rFonts w:cstheme="minorHAnsi"/>
                <w:lang w:val="en-US"/>
              </w:rPr>
              <w:t>n the map</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56181B" w:rsidRDefault="00F55D66" w:rsidP="00F55D66">
            <w:pPr>
              <w:spacing w:after="0"/>
              <w:jc w:val="center"/>
              <w:rPr>
                <w:i/>
                <w:sz w:val="14"/>
                <w:szCs w:val="14"/>
              </w:rPr>
            </w:pP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F55D66" w:rsidRPr="00E24DDB" w:rsidRDefault="004C2921" w:rsidP="00F55D66">
            <w:pPr>
              <w:pStyle w:val="NormalStep"/>
              <w:rPr>
                <w:rFonts w:asciiTheme="minorHAnsi" w:hAnsiTheme="minorHAnsi" w:cstheme="minorHAnsi"/>
                <w:b/>
                <w:sz w:val="22"/>
                <w:szCs w:val="22"/>
              </w:rPr>
            </w:pPr>
            <w:r>
              <w:rPr>
                <w:rFonts w:asciiTheme="minorHAnsi" w:hAnsiTheme="minorHAnsi" w:cstheme="minorHAnsi"/>
                <w:sz w:val="22"/>
                <w:szCs w:val="22"/>
              </w:rPr>
              <w:t>Double-click on a location in the map to zoom onto it</w:t>
            </w:r>
          </w:p>
        </w:tc>
        <w:tc>
          <w:tcPr>
            <w:tcW w:w="2690" w:type="dxa"/>
            <w:gridSpan w:val="2"/>
            <w:tcBorders>
              <w:top w:val="single" w:sz="6" w:space="0" w:color="auto"/>
              <w:bottom w:val="single" w:sz="6" w:space="0" w:color="auto"/>
            </w:tcBorders>
            <w:shd w:val="clear" w:color="auto" w:fill="auto"/>
          </w:tcPr>
          <w:p w:rsidR="00F55D66" w:rsidRPr="003C0A28" w:rsidRDefault="004C2921" w:rsidP="00F55D66">
            <w:pPr>
              <w:spacing w:after="0"/>
              <w:rPr>
                <w:rFonts w:cstheme="minorHAnsi"/>
                <w:lang w:val="en-US"/>
              </w:rPr>
            </w:pPr>
            <w:r>
              <w:rPr>
                <w:rFonts w:cstheme="minorHAnsi"/>
                <w:lang w:val="en-US"/>
              </w:rPr>
              <w:t>The map is zoomed to clicked location.</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56181B" w:rsidRDefault="004C2921" w:rsidP="00F55D66">
            <w:pPr>
              <w:spacing w:after="0"/>
              <w:jc w:val="center"/>
              <w:rPr>
                <w:i/>
                <w:sz w:val="14"/>
                <w:szCs w:val="14"/>
              </w:rPr>
            </w:pPr>
            <w:r w:rsidRPr="0056181B">
              <w:rPr>
                <w:i/>
                <w:sz w:val="14"/>
                <w:szCs w:val="14"/>
              </w:rPr>
              <w:t>NGEO-</w:t>
            </w:r>
            <w:r>
              <w:rPr>
                <w:i/>
                <w:sz w:val="14"/>
                <w:szCs w:val="14"/>
              </w:rPr>
              <w:t>WEBC-PFC-0100</w:t>
            </w: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Press the mouse left button and drag on the map.</w:t>
            </w:r>
          </w:p>
        </w:tc>
        <w:tc>
          <w:tcPr>
            <w:tcW w:w="2690" w:type="dxa"/>
            <w:gridSpan w:val="2"/>
            <w:tcBorders>
              <w:top w:val="single" w:sz="6" w:space="0" w:color="auto"/>
              <w:bottom w:val="single" w:sz="6" w:space="0" w:color="auto"/>
            </w:tcBorders>
            <w:shd w:val="clear" w:color="auto" w:fill="auto"/>
          </w:tcPr>
          <w:p w:rsidR="00F55D66" w:rsidRPr="00057FF1" w:rsidRDefault="004C2921" w:rsidP="00F55D66">
            <w:pPr>
              <w:spacing w:after="0"/>
              <w:rPr>
                <w:rFonts w:cstheme="minorHAnsi"/>
                <w:lang w:val="en-US"/>
              </w:rPr>
            </w:pPr>
            <w:r>
              <w:rPr>
                <w:rFonts w:cstheme="minorHAnsi"/>
                <w:lang w:val="en-US"/>
              </w:rPr>
              <w:t>The map is moved.</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4E5884" w:rsidRDefault="004C2921" w:rsidP="00F55D66">
            <w:pPr>
              <w:spacing w:after="0"/>
              <w:jc w:val="center"/>
              <w:rPr>
                <w:sz w:val="14"/>
                <w:szCs w:val="14"/>
                <w:highlight w:val="yellow"/>
                <w:lang w:val="en-US"/>
              </w:rPr>
            </w:pPr>
            <w:r w:rsidRPr="0056181B">
              <w:rPr>
                <w:i/>
                <w:sz w:val="14"/>
                <w:szCs w:val="14"/>
              </w:rPr>
              <w:t>NGEO-</w:t>
            </w:r>
            <w:r>
              <w:rPr>
                <w:i/>
                <w:sz w:val="14"/>
                <w:szCs w:val="14"/>
              </w:rPr>
              <w:t>WEBC-PFC-0100</w:t>
            </w: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Pr="005D1206" w:rsidRDefault="00F55D66" w:rsidP="00F55D66">
            <w:pPr>
              <w:spacing w:after="0"/>
              <w:jc w:val="center"/>
              <w:rPr>
                <w:i/>
                <w:sz w:val="14"/>
                <w:szCs w:val="14"/>
              </w:rPr>
            </w:pPr>
            <w:r>
              <w:rPr>
                <w:i/>
                <w:sz w:val="14"/>
                <w:szCs w:val="14"/>
              </w:rPr>
              <w:lastRenderedPageBreak/>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Use the wheel mouse button to zoom</w:t>
            </w:r>
          </w:p>
        </w:tc>
        <w:tc>
          <w:tcPr>
            <w:tcW w:w="2690" w:type="dxa"/>
            <w:gridSpan w:val="2"/>
            <w:tcBorders>
              <w:top w:val="single" w:sz="6" w:space="0" w:color="auto"/>
              <w:bottom w:val="single" w:sz="6" w:space="0" w:color="auto"/>
            </w:tcBorders>
            <w:shd w:val="clear" w:color="auto" w:fill="auto"/>
          </w:tcPr>
          <w:p w:rsidR="00F55D66" w:rsidRPr="00102EF3" w:rsidRDefault="00F55D66">
            <w:pPr>
              <w:spacing w:after="0"/>
              <w:rPr>
                <w:rFonts w:cstheme="minorHAnsi"/>
                <w:lang w:val="en-GB"/>
              </w:rPr>
            </w:pPr>
            <w:r>
              <w:rPr>
                <w:rFonts w:cstheme="minorHAnsi"/>
                <w:lang w:val="en-GB"/>
              </w:rPr>
              <w:t xml:space="preserve">The map is </w:t>
            </w:r>
            <w:r w:rsidR="004C2921">
              <w:rPr>
                <w:rFonts w:cstheme="minorHAnsi"/>
                <w:lang w:val="en-GB"/>
              </w:rPr>
              <w:t>zoomed.</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4E5884" w:rsidRDefault="004C2921">
            <w:pPr>
              <w:spacing w:after="0"/>
              <w:jc w:val="center"/>
              <w:rPr>
                <w:sz w:val="14"/>
                <w:szCs w:val="14"/>
                <w:lang w:val="en-US"/>
              </w:rPr>
            </w:pPr>
            <w:r w:rsidRPr="0056181B">
              <w:rPr>
                <w:i/>
                <w:sz w:val="14"/>
                <w:szCs w:val="14"/>
              </w:rPr>
              <w:t>NGEO-</w:t>
            </w:r>
            <w:r>
              <w:rPr>
                <w:i/>
                <w:sz w:val="14"/>
                <w:szCs w:val="14"/>
              </w:rPr>
              <w:t>WEBC-PFC-0100</w:t>
            </w: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F55D66"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product to select it.</w:t>
            </w:r>
          </w:p>
        </w:tc>
        <w:tc>
          <w:tcPr>
            <w:tcW w:w="2690" w:type="dxa"/>
            <w:gridSpan w:val="2"/>
            <w:tcBorders>
              <w:top w:val="single" w:sz="6" w:space="0" w:color="auto"/>
              <w:bottom w:val="single" w:sz="6" w:space="0" w:color="auto"/>
            </w:tcBorders>
            <w:shd w:val="clear" w:color="auto" w:fill="auto"/>
          </w:tcPr>
          <w:p w:rsidR="00F55D66" w:rsidRDefault="004C2921" w:rsidP="00F55D66">
            <w:pPr>
              <w:spacing w:after="0"/>
              <w:rPr>
                <w:rFonts w:cstheme="minorHAnsi"/>
                <w:lang w:val="en-GB"/>
              </w:rPr>
            </w:pPr>
            <w:r>
              <w:rPr>
                <w:rFonts w:cstheme="minorHAnsi"/>
                <w:lang w:val="en-US"/>
              </w:rPr>
              <w:t>A popup appears, the product color is changed</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4E5884" w:rsidRDefault="00F55D66">
            <w:pPr>
              <w:spacing w:after="0"/>
              <w:jc w:val="center"/>
              <w:rPr>
                <w:sz w:val="14"/>
                <w:szCs w:val="14"/>
                <w:lang w:val="en-US"/>
              </w:rPr>
            </w:pPr>
            <w:r w:rsidRPr="0056181B">
              <w:rPr>
                <w:i/>
                <w:sz w:val="14"/>
                <w:szCs w:val="14"/>
              </w:rPr>
              <w:t>NGEO-</w:t>
            </w:r>
            <w:r>
              <w:rPr>
                <w:i/>
                <w:sz w:val="14"/>
                <w:szCs w:val="14"/>
              </w:rPr>
              <w:t>WEBC-PFC-0</w:t>
            </w:r>
            <w:r w:rsidR="004C2921">
              <w:rPr>
                <w:i/>
                <w:sz w:val="14"/>
                <w:szCs w:val="14"/>
              </w:rPr>
              <w:t>10</w:t>
            </w:r>
            <w:r w:rsidR="005A2A67">
              <w:rPr>
                <w:i/>
                <w:sz w:val="14"/>
                <w:szCs w:val="14"/>
              </w:rPr>
              <w:t>4</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 xml:space="preserve">Click on the checkbox button </w:t>
            </w:r>
            <w:r w:rsidR="000A36BC">
              <w:rPr>
                <w:rFonts w:asciiTheme="minorHAnsi" w:hAnsiTheme="minorHAnsi" w:cstheme="minorHAnsi"/>
                <w:sz w:val="22"/>
                <w:szCs w:val="22"/>
              </w:rPr>
              <w:t xml:space="preserve">“select product” </w:t>
            </w:r>
            <w:r>
              <w:rPr>
                <w:rFonts w:asciiTheme="minorHAnsi" w:hAnsiTheme="minorHAnsi" w:cstheme="minorHAnsi"/>
                <w:sz w:val="22"/>
                <w:szCs w:val="22"/>
              </w:rPr>
              <w:t>inside the map popup</w:t>
            </w:r>
          </w:p>
        </w:tc>
        <w:tc>
          <w:tcPr>
            <w:tcW w:w="2690" w:type="dxa"/>
            <w:gridSpan w:val="2"/>
            <w:tcBorders>
              <w:top w:val="single" w:sz="6" w:space="0" w:color="auto"/>
              <w:bottom w:val="single" w:sz="6" w:space="0" w:color="auto"/>
            </w:tcBorders>
            <w:shd w:val="clear" w:color="auto" w:fill="auto"/>
          </w:tcPr>
          <w:p w:rsidR="005A2A67" w:rsidRDefault="005A2A67" w:rsidP="00F55D66">
            <w:pPr>
              <w:spacing w:after="0"/>
              <w:rPr>
                <w:rFonts w:cstheme="minorHAnsi"/>
                <w:lang w:val="en-US"/>
              </w:rPr>
            </w:pPr>
            <w:r>
              <w:rPr>
                <w:rFonts w:cstheme="minorHAnsi"/>
                <w:lang w:val="en-GB"/>
              </w:rPr>
              <w:t>The highlighted item is selected. The browse should be projected on the map</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pPr>
              <w:spacing w:after="0"/>
              <w:jc w:val="center"/>
              <w:rPr>
                <w:i/>
                <w:sz w:val="14"/>
                <w:szCs w:val="14"/>
              </w:rPr>
            </w:pPr>
            <w:r w:rsidRPr="0056181B">
              <w:rPr>
                <w:i/>
                <w:sz w:val="14"/>
                <w:szCs w:val="14"/>
              </w:rPr>
              <w:t>NGEO-</w:t>
            </w:r>
            <w:r>
              <w:rPr>
                <w:i/>
                <w:sz w:val="14"/>
                <w:szCs w:val="14"/>
              </w:rPr>
              <w:t>WEBC-PFC-0105</w:t>
            </w:r>
          </w:p>
        </w:tc>
      </w:tr>
      <w:tr w:rsidR="004C29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4C2921" w:rsidRDefault="004C2921" w:rsidP="00F55D66">
            <w:pPr>
              <w:spacing w:after="0"/>
              <w:jc w:val="center"/>
              <w:rPr>
                <w:i/>
                <w:sz w:val="14"/>
                <w:szCs w:val="14"/>
              </w:rPr>
            </w:pPr>
            <w:r>
              <w:rPr>
                <w:i/>
                <w:sz w:val="14"/>
                <w:szCs w:val="14"/>
              </w:rPr>
              <w:t>Step-</w:t>
            </w:r>
            <w:r w:rsidR="008E411D">
              <w:rPr>
                <w:i/>
                <w:sz w:val="14"/>
                <w:szCs w:val="14"/>
              </w:rPr>
              <w:t>7</w:t>
            </w:r>
            <w:r>
              <w:rPr>
                <w:i/>
                <w:sz w:val="14"/>
                <w:szCs w:val="14"/>
              </w:rPr>
              <w:t>0</w:t>
            </w:r>
          </w:p>
        </w:tc>
        <w:tc>
          <w:tcPr>
            <w:tcW w:w="3499" w:type="dxa"/>
            <w:gridSpan w:val="3"/>
            <w:tcBorders>
              <w:top w:val="single" w:sz="6" w:space="0" w:color="auto"/>
              <w:bottom w:val="single" w:sz="6"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“stack” of products to select them.</w:t>
            </w:r>
          </w:p>
        </w:tc>
        <w:tc>
          <w:tcPr>
            <w:tcW w:w="2690" w:type="dxa"/>
            <w:gridSpan w:val="2"/>
            <w:tcBorders>
              <w:top w:val="single" w:sz="6" w:space="0" w:color="auto"/>
              <w:bottom w:val="single" w:sz="6" w:space="0" w:color="auto"/>
            </w:tcBorders>
            <w:shd w:val="clear" w:color="auto" w:fill="auto"/>
          </w:tcPr>
          <w:p w:rsidR="004C2921" w:rsidRDefault="004C2921">
            <w:pPr>
              <w:spacing w:after="0"/>
              <w:rPr>
                <w:rFonts w:cstheme="minorHAnsi"/>
                <w:lang w:val="en-US"/>
              </w:rPr>
            </w:pPr>
            <w:r>
              <w:rPr>
                <w:rFonts w:cstheme="minorHAnsi"/>
                <w:lang w:val="en-US"/>
              </w:rPr>
              <w:t>A popup appears, all product colors are changed</w:t>
            </w:r>
          </w:p>
        </w:tc>
        <w:tc>
          <w:tcPr>
            <w:tcW w:w="1559" w:type="dxa"/>
            <w:tcBorders>
              <w:top w:val="single" w:sz="6" w:space="0" w:color="auto"/>
              <w:bottom w:val="single" w:sz="6" w:space="0" w:color="auto"/>
              <w:right w:val="single" w:sz="8" w:space="0" w:color="auto"/>
            </w:tcBorders>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r w:rsidR="005A2A67">
              <w:rPr>
                <w:i/>
                <w:sz w:val="14"/>
                <w:szCs w:val="14"/>
              </w:rPr>
              <w:t>6</w:t>
            </w:r>
          </w:p>
        </w:tc>
      </w:tr>
      <w:tr w:rsidR="004C29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4C2921" w:rsidRDefault="004C2921" w:rsidP="00F55D66">
            <w:pPr>
              <w:spacing w:after="0"/>
              <w:jc w:val="center"/>
              <w:rPr>
                <w:i/>
                <w:sz w:val="14"/>
                <w:szCs w:val="14"/>
              </w:rPr>
            </w:pPr>
            <w:r>
              <w:rPr>
                <w:i/>
                <w:sz w:val="14"/>
                <w:szCs w:val="14"/>
              </w:rPr>
              <w:t>Step-</w:t>
            </w:r>
            <w:r w:rsidR="008E411D">
              <w:rPr>
                <w:i/>
                <w:sz w:val="14"/>
                <w:szCs w:val="14"/>
              </w:rPr>
              <w:t>8</w:t>
            </w:r>
            <w:r>
              <w:rPr>
                <w:i/>
                <w:sz w:val="14"/>
                <w:szCs w:val="14"/>
              </w:rPr>
              <w:t>0</w:t>
            </w:r>
          </w:p>
        </w:tc>
        <w:tc>
          <w:tcPr>
            <w:tcW w:w="3499" w:type="dxa"/>
            <w:gridSpan w:val="3"/>
            <w:tcBorders>
              <w:top w:val="single" w:sz="6" w:space="0" w:color="auto"/>
              <w:bottom w:val="single" w:sz="6"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again to select the top items</w:t>
            </w:r>
          </w:p>
        </w:tc>
        <w:tc>
          <w:tcPr>
            <w:tcW w:w="2690" w:type="dxa"/>
            <w:gridSpan w:val="2"/>
            <w:tcBorders>
              <w:top w:val="single" w:sz="6" w:space="0" w:color="auto"/>
              <w:bottom w:val="single" w:sz="6" w:space="0" w:color="auto"/>
            </w:tcBorders>
            <w:shd w:val="clear" w:color="auto" w:fill="auto"/>
          </w:tcPr>
          <w:p w:rsidR="004C2921" w:rsidRPr="00200AD3" w:rsidRDefault="004C2921" w:rsidP="004C2921">
            <w:pPr>
              <w:spacing w:after="0"/>
              <w:rPr>
                <w:rFonts w:cstheme="minorHAnsi"/>
                <w:lang w:val="en-GB"/>
              </w:rPr>
            </w:pPr>
            <w:r>
              <w:rPr>
                <w:rFonts w:cstheme="minorHAnsi"/>
                <w:lang w:val="en-GB"/>
              </w:rPr>
              <w:t>The popup changes and the product colo</w:t>
            </w:r>
            <w:r w:rsidR="00B16DC7">
              <w:rPr>
                <w:rFonts w:cstheme="minorHAnsi"/>
                <w:lang w:val="en-GB"/>
              </w:rPr>
              <w:t>u</w:t>
            </w:r>
            <w:r>
              <w:rPr>
                <w:rFonts w:cstheme="minorHAnsi"/>
                <w:lang w:val="en-GB"/>
              </w:rPr>
              <w:t>rs are updated.</w:t>
            </w:r>
          </w:p>
        </w:tc>
        <w:tc>
          <w:tcPr>
            <w:tcW w:w="1559" w:type="dxa"/>
            <w:tcBorders>
              <w:top w:val="single" w:sz="6" w:space="0" w:color="auto"/>
              <w:bottom w:val="single" w:sz="6" w:space="0" w:color="auto"/>
              <w:right w:val="single" w:sz="8" w:space="0" w:color="auto"/>
            </w:tcBorders>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r w:rsidR="005A2A67">
              <w:rPr>
                <w:i/>
                <w:sz w:val="14"/>
                <w:szCs w:val="14"/>
              </w:rPr>
              <w:t>6</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Step-90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Repeat step 70, to highlight one by one the items of the group</w:t>
            </w:r>
          </w:p>
        </w:tc>
        <w:tc>
          <w:tcPr>
            <w:tcW w:w="2690" w:type="dxa"/>
            <w:gridSpan w:val="2"/>
            <w:tcBorders>
              <w:top w:val="single" w:sz="6" w:space="0" w:color="auto"/>
              <w:bottom w:val="single" w:sz="6" w:space="0" w:color="auto"/>
            </w:tcBorders>
            <w:shd w:val="clear" w:color="auto" w:fill="auto"/>
          </w:tcPr>
          <w:p w:rsidR="005A2A67" w:rsidRDefault="005A2A67" w:rsidP="004C2921">
            <w:pPr>
              <w:spacing w:after="0"/>
              <w:rPr>
                <w:rFonts w:cstheme="minorHAnsi"/>
                <w:lang w:val="en-GB"/>
              </w:rPr>
            </w:pPr>
            <w:r>
              <w:rPr>
                <w:rFonts w:cstheme="minorHAnsi"/>
                <w:lang w:val="en-GB"/>
              </w:rPr>
              <w:t>The popup changes and the products’ colour are updated.</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Step-100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Repeat step 70</w:t>
            </w:r>
          </w:p>
        </w:tc>
        <w:tc>
          <w:tcPr>
            <w:tcW w:w="2690" w:type="dxa"/>
            <w:gridSpan w:val="2"/>
            <w:tcBorders>
              <w:top w:val="single" w:sz="6" w:space="0" w:color="auto"/>
              <w:bottom w:val="single" w:sz="6" w:space="0" w:color="auto"/>
            </w:tcBorders>
            <w:shd w:val="clear" w:color="auto" w:fill="auto"/>
          </w:tcPr>
          <w:p w:rsidR="005A2A67" w:rsidRDefault="005A2A67" w:rsidP="004C2921">
            <w:pPr>
              <w:spacing w:after="0"/>
              <w:rPr>
                <w:rFonts w:cstheme="minorHAnsi"/>
                <w:lang w:val="en-GB"/>
              </w:rPr>
            </w:pPr>
            <w:r>
              <w:rPr>
                <w:rFonts w:cstheme="minorHAnsi"/>
                <w:lang w:val="en-US"/>
              </w:rPr>
              <w:t>A popup appears, all product colors are changed</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Step-110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on the checkbox button</w:t>
            </w:r>
            <w:r w:rsidR="000A36BC">
              <w:rPr>
                <w:rFonts w:asciiTheme="minorHAnsi" w:hAnsiTheme="minorHAnsi" w:cstheme="minorHAnsi"/>
                <w:sz w:val="22"/>
                <w:szCs w:val="22"/>
              </w:rPr>
              <w:t xml:space="preserve"> “select product”</w:t>
            </w:r>
            <w:r>
              <w:rPr>
                <w:rFonts w:asciiTheme="minorHAnsi" w:hAnsiTheme="minorHAnsi" w:cstheme="minorHAnsi"/>
                <w:sz w:val="22"/>
                <w:szCs w:val="22"/>
              </w:rPr>
              <w:t xml:space="preserve"> inside the map popup</w:t>
            </w:r>
          </w:p>
        </w:tc>
        <w:tc>
          <w:tcPr>
            <w:tcW w:w="2690" w:type="dxa"/>
            <w:gridSpan w:val="2"/>
            <w:tcBorders>
              <w:top w:val="single" w:sz="6" w:space="0" w:color="auto"/>
              <w:bottom w:val="single" w:sz="6" w:space="0" w:color="auto"/>
            </w:tcBorders>
            <w:shd w:val="clear" w:color="auto" w:fill="auto"/>
          </w:tcPr>
          <w:p w:rsidR="005A2A67" w:rsidRDefault="005A2A67" w:rsidP="004C2921">
            <w:pPr>
              <w:spacing w:after="0"/>
              <w:rPr>
                <w:rFonts w:cstheme="minorHAnsi"/>
                <w:lang w:val="en-GB"/>
              </w:rPr>
            </w:pPr>
            <w:r>
              <w:rPr>
                <w:rFonts w:cstheme="minorHAnsi"/>
                <w:lang w:val="en-GB"/>
              </w:rPr>
              <w:t>All the items are selected</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WEBC-PFC-0107</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Step-120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again on the checkbox button</w:t>
            </w:r>
          </w:p>
        </w:tc>
        <w:tc>
          <w:tcPr>
            <w:tcW w:w="2690" w:type="dxa"/>
            <w:gridSpan w:val="2"/>
            <w:tcBorders>
              <w:top w:val="single" w:sz="6" w:space="0" w:color="auto"/>
              <w:bottom w:val="single" w:sz="6" w:space="0" w:color="auto"/>
            </w:tcBorders>
            <w:shd w:val="clear" w:color="auto" w:fill="auto"/>
          </w:tcPr>
          <w:p w:rsidR="005A2A67" w:rsidRDefault="005A2A67" w:rsidP="004C2921">
            <w:pPr>
              <w:spacing w:after="0"/>
              <w:rPr>
                <w:rFonts w:cstheme="minorHAnsi"/>
                <w:lang w:val="en-GB"/>
              </w:rPr>
            </w:pPr>
            <w:r>
              <w:rPr>
                <w:rFonts w:cstheme="minorHAnsi"/>
                <w:lang w:val="en-GB"/>
              </w:rPr>
              <w:t>All the items are highlighted</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4C29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4C2921" w:rsidRDefault="004C2921">
            <w:pPr>
              <w:spacing w:after="0"/>
              <w:jc w:val="center"/>
              <w:rPr>
                <w:i/>
                <w:sz w:val="14"/>
                <w:szCs w:val="14"/>
              </w:rPr>
            </w:pPr>
            <w:r>
              <w:rPr>
                <w:i/>
                <w:sz w:val="14"/>
                <w:szCs w:val="14"/>
              </w:rPr>
              <w:t>Step-</w:t>
            </w:r>
            <w:r w:rsidR="008E411D">
              <w:rPr>
                <w:i/>
                <w:sz w:val="14"/>
                <w:szCs w:val="14"/>
              </w:rPr>
              <w:t>13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tcBorders>
              <w:top w:val="single" w:sz="6" w:space="0" w:color="auto"/>
              <w:bottom w:val="single" w:sz="6" w:space="0" w:color="auto"/>
            </w:tcBorders>
            <w:shd w:val="clear" w:color="auto" w:fill="auto"/>
          </w:tcPr>
          <w:p w:rsidR="004C2921" w:rsidRDefault="004C2921" w:rsidP="004C2921">
            <w:pPr>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right w:val="single" w:sz="8" w:space="0" w:color="auto"/>
            </w:tcBorders>
            <w:shd w:val="clear" w:color="auto" w:fill="auto"/>
            <w:vAlign w:val="center"/>
          </w:tcPr>
          <w:p w:rsidR="004C2921" w:rsidRPr="0056181B" w:rsidRDefault="004C2921" w:rsidP="00F55D66">
            <w:pPr>
              <w:spacing w:after="0"/>
              <w:jc w:val="center"/>
              <w:rPr>
                <w:i/>
                <w:sz w:val="14"/>
                <w:szCs w:val="14"/>
              </w:rPr>
            </w:pPr>
          </w:p>
        </w:tc>
      </w:tr>
      <w:tr w:rsidR="004C29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4C2921" w:rsidRDefault="004C2921" w:rsidP="004C2921">
            <w:pPr>
              <w:spacing w:after="0"/>
              <w:jc w:val="center"/>
              <w:rPr>
                <w:i/>
                <w:sz w:val="14"/>
                <w:szCs w:val="14"/>
              </w:rPr>
            </w:pPr>
            <w:r>
              <w:rPr>
                <w:i/>
                <w:sz w:val="14"/>
                <w:szCs w:val="14"/>
              </w:rPr>
              <w:t>Step-</w:t>
            </w:r>
            <w:r w:rsidR="008E411D">
              <w:rPr>
                <w:i/>
                <w:sz w:val="14"/>
                <w:szCs w:val="14"/>
              </w:rPr>
              <w:t>14</w:t>
            </w:r>
            <w:r>
              <w:rPr>
                <w:i/>
                <w:sz w:val="14"/>
                <w:szCs w:val="14"/>
              </w:rPr>
              <w:t>0</w:t>
            </w:r>
          </w:p>
        </w:tc>
        <w:tc>
          <w:tcPr>
            <w:tcW w:w="3499" w:type="dxa"/>
            <w:gridSpan w:val="3"/>
            <w:tcBorders>
              <w:top w:val="single" w:sz="6" w:space="0" w:color="auto"/>
              <w:bottom w:val="single" w:sz="6"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Step-70 in 3D</w:t>
            </w:r>
          </w:p>
        </w:tc>
        <w:tc>
          <w:tcPr>
            <w:tcW w:w="2690" w:type="dxa"/>
            <w:gridSpan w:val="2"/>
            <w:tcBorders>
              <w:top w:val="single" w:sz="6" w:space="0" w:color="auto"/>
              <w:bottom w:val="single" w:sz="6" w:space="0" w:color="auto"/>
            </w:tcBorders>
            <w:shd w:val="clear" w:color="auto" w:fill="auto"/>
          </w:tcPr>
          <w:p w:rsidR="004C2921" w:rsidRDefault="004C2921" w:rsidP="004C2921">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4C2921" w:rsidRPr="00200AD3" w:rsidRDefault="004C2921">
            <w:pPr>
              <w:spacing w:after="0"/>
              <w:jc w:val="center"/>
              <w:rPr>
                <w:i/>
                <w:sz w:val="14"/>
                <w:szCs w:val="14"/>
                <w:lang w:val="en-GB"/>
              </w:rPr>
            </w:pPr>
          </w:p>
        </w:tc>
      </w:tr>
      <w:tr w:rsidR="004C2921"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4C2921" w:rsidRDefault="004C2921" w:rsidP="004C2921">
            <w:pPr>
              <w:spacing w:after="0"/>
              <w:jc w:val="center"/>
              <w:rPr>
                <w:i/>
                <w:sz w:val="14"/>
                <w:szCs w:val="14"/>
              </w:rPr>
            </w:pPr>
            <w:r>
              <w:rPr>
                <w:i/>
                <w:sz w:val="14"/>
                <w:szCs w:val="14"/>
              </w:rPr>
              <w:t>Step-1</w:t>
            </w:r>
            <w:r w:rsidR="008E411D">
              <w:rPr>
                <w:i/>
                <w:sz w:val="14"/>
                <w:szCs w:val="14"/>
              </w:rPr>
              <w:t>5</w:t>
            </w:r>
            <w:r>
              <w:rPr>
                <w:i/>
                <w:sz w:val="14"/>
                <w:szCs w:val="14"/>
              </w:rPr>
              <w:t>0</w:t>
            </w:r>
          </w:p>
        </w:tc>
        <w:tc>
          <w:tcPr>
            <w:tcW w:w="3499" w:type="dxa"/>
            <w:gridSpan w:val="3"/>
            <w:tcBorders>
              <w:top w:val="single" w:sz="6" w:space="0" w:color="auto"/>
              <w:bottom w:val="single" w:sz="8"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middle mouse button to tilt the view.</w:t>
            </w:r>
          </w:p>
        </w:tc>
        <w:tc>
          <w:tcPr>
            <w:tcW w:w="2690" w:type="dxa"/>
            <w:gridSpan w:val="2"/>
            <w:tcBorders>
              <w:top w:val="single" w:sz="6" w:space="0" w:color="auto"/>
              <w:bottom w:val="single" w:sz="8" w:space="0" w:color="auto"/>
            </w:tcBorders>
            <w:shd w:val="clear" w:color="auto" w:fill="auto"/>
          </w:tcPr>
          <w:p w:rsidR="004C2921" w:rsidRDefault="004C2921" w:rsidP="004C2921">
            <w:pPr>
              <w:spacing w:after="0"/>
              <w:rPr>
                <w:rFonts w:cstheme="minorHAnsi"/>
                <w:lang w:val="en-GB"/>
              </w:rPr>
            </w:pPr>
            <w:r>
              <w:rPr>
                <w:rFonts w:cstheme="minorHAnsi"/>
                <w:lang w:val="en-GB"/>
              </w:rPr>
              <w:t>The view is tilted.</w:t>
            </w:r>
          </w:p>
        </w:tc>
        <w:tc>
          <w:tcPr>
            <w:tcW w:w="1559" w:type="dxa"/>
            <w:tcBorders>
              <w:top w:val="single" w:sz="6" w:space="0" w:color="auto"/>
              <w:bottom w:val="single" w:sz="8" w:space="0" w:color="auto"/>
              <w:right w:val="single" w:sz="8" w:space="0" w:color="auto"/>
            </w:tcBorders>
            <w:shd w:val="clear" w:color="auto" w:fill="auto"/>
            <w:vAlign w:val="center"/>
          </w:tcPr>
          <w:p w:rsidR="004C2921" w:rsidRPr="004C2921" w:rsidRDefault="004C2921" w:rsidP="004C2921">
            <w:pPr>
              <w:spacing w:after="0"/>
              <w:jc w:val="center"/>
              <w:rPr>
                <w:i/>
                <w:sz w:val="14"/>
                <w:szCs w:val="14"/>
                <w:lang w:val="en-GB"/>
              </w:rPr>
            </w:pPr>
            <w:r w:rsidRPr="0056181B">
              <w:rPr>
                <w:i/>
                <w:sz w:val="14"/>
                <w:szCs w:val="14"/>
              </w:rPr>
              <w:t>NGEO-</w:t>
            </w:r>
            <w:r>
              <w:rPr>
                <w:i/>
                <w:sz w:val="14"/>
                <w:szCs w:val="14"/>
              </w:rPr>
              <w:t>WEBC-PFC-0100</w:t>
            </w:r>
          </w:p>
        </w:tc>
      </w:tr>
    </w:tbl>
    <w:p w:rsidR="00A44929" w:rsidRPr="00ED457C" w:rsidRDefault="00A44929" w:rsidP="00330782">
      <w:pPr>
        <w:pStyle w:val="Titre3"/>
      </w:pPr>
      <w:bookmarkStart w:id="333" w:name="_Toc421282870"/>
      <w:r w:rsidRPr="00ED457C">
        <w:t>NGEO-WEBC-VT</w:t>
      </w:r>
      <w:r>
        <w:t>P</w:t>
      </w:r>
      <w:r w:rsidRPr="00ED457C">
        <w:t>-0</w:t>
      </w:r>
      <w:r>
        <w:t>110</w:t>
      </w:r>
      <w:r w:rsidRPr="00ED457C">
        <w:t xml:space="preserve">: </w:t>
      </w:r>
      <w:r w:rsidR="008349CB">
        <w:t>Simple Data Access Request</w:t>
      </w:r>
      <w:bookmarkEnd w:id="333"/>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330782">
        <w:tc>
          <w:tcPr>
            <w:tcW w:w="8613" w:type="dxa"/>
            <w:gridSpan w:val="7"/>
            <w:tcBorders>
              <w:bottom w:val="single" w:sz="8" w:space="0" w:color="auto"/>
            </w:tcBorders>
            <w:shd w:val="clear" w:color="auto" w:fill="auto"/>
          </w:tcPr>
          <w:p w:rsidR="00A44929" w:rsidRPr="004E5884" w:rsidRDefault="00A44929" w:rsidP="00A44929">
            <w:pPr>
              <w:spacing w:after="0"/>
              <w:rPr>
                <w:lang w:val="en-US"/>
              </w:rPr>
            </w:pPr>
            <w:r>
              <w:rPr>
                <w:lang w:val="en-US"/>
              </w:rPr>
              <w:t>None</w:t>
            </w:r>
          </w:p>
        </w:tc>
      </w:tr>
      <w:tr w:rsidR="00A44929"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A44929" w:rsidRPr="00057FF1" w:rsidRDefault="00A44929" w:rsidP="00667C0F">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p>
        </w:tc>
        <w:tc>
          <w:tcPr>
            <w:tcW w:w="2690" w:type="dxa"/>
            <w:gridSpan w:val="2"/>
            <w:tcBorders>
              <w:top w:val="single" w:sz="6" w:space="0" w:color="auto"/>
              <w:bottom w:val="single" w:sz="6" w:space="0" w:color="auto"/>
            </w:tcBorders>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A44929" w:rsidRPr="0056181B" w:rsidRDefault="00A44929" w:rsidP="00A44929">
            <w:pPr>
              <w:spacing w:after="0"/>
              <w:jc w:val="center"/>
              <w:rPr>
                <w:i/>
                <w:sz w:val="14"/>
                <w:szCs w:val="14"/>
              </w:rPr>
            </w:pPr>
          </w:p>
        </w:tc>
      </w:tr>
      <w:tr w:rsidR="00A44929"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 xml:space="preserve">eck the check boxes of the </w:t>
            </w:r>
            <w:r w:rsidR="00C8187C">
              <w:rPr>
                <w:rFonts w:asciiTheme="minorHAnsi" w:hAnsiTheme="minorHAnsi" w:cstheme="minorHAnsi"/>
                <w:sz w:val="22"/>
                <w:szCs w:val="22"/>
              </w:rPr>
              <w:t xml:space="preserve">first </w:t>
            </w:r>
            <w:r w:rsidR="00093C11">
              <w:rPr>
                <w:rFonts w:asciiTheme="minorHAnsi" w:hAnsiTheme="minorHAnsi" w:cstheme="minorHAnsi"/>
                <w:sz w:val="22"/>
                <w:szCs w:val="22"/>
              </w:rPr>
              <w:t>2</w:t>
            </w:r>
            <w:r w:rsidR="00954395">
              <w:rPr>
                <w:rFonts w:asciiTheme="minorHAnsi" w:hAnsiTheme="minorHAnsi" w:cstheme="minorHAnsi"/>
                <w:sz w:val="22"/>
                <w:szCs w:val="22"/>
              </w:rPr>
              <w:t xml:space="preserve"> </w:t>
            </w:r>
            <w:r w:rsidR="000C5A9C">
              <w:rPr>
                <w:rFonts w:asciiTheme="minorHAnsi" w:hAnsiTheme="minorHAnsi" w:cstheme="minorHAnsi"/>
                <w:sz w:val="22"/>
                <w:szCs w:val="22"/>
              </w:rPr>
              <w:t>products for which the data access request is going to be created.</w:t>
            </w:r>
          </w:p>
        </w:tc>
        <w:tc>
          <w:tcPr>
            <w:tcW w:w="2690" w:type="dxa"/>
            <w:gridSpan w:val="2"/>
            <w:tcBorders>
              <w:top w:val="single" w:sz="6" w:space="0" w:color="auto"/>
              <w:bottom w:val="single" w:sz="6" w:space="0" w:color="auto"/>
            </w:tcBorders>
            <w:shd w:val="clear" w:color="auto" w:fill="auto"/>
          </w:tcPr>
          <w:p w:rsidR="00A44929" w:rsidRPr="003C0A28" w:rsidRDefault="000C5A9C">
            <w:pPr>
              <w:spacing w:after="0"/>
              <w:rPr>
                <w:rFonts w:cstheme="minorHAnsi"/>
                <w:lang w:val="en-US"/>
              </w:rPr>
            </w:pPr>
            <w:r>
              <w:rPr>
                <w:rFonts w:cstheme="minorHAnsi"/>
                <w:lang w:val="en-GB"/>
              </w:rPr>
              <w:t>T</w:t>
            </w:r>
            <w:r>
              <w:rPr>
                <w:rFonts w:cstheme="minorHAnsi"/>
              </w:rPr>
              <w:t xml:space="preserve">he products for which the data </w:t>
            </w:r>
            <w:r w:rsidR="009B0F67">
              <w:rPr>
                <w:rFonts w:cstheme="minorHAnsi"/>
              </w:rPr>
              <w:t>a</w:t>
            </w:r>
            <w:r w:rsidR="00963F24">
              <w:rPr>
                <w:rFonts w:cstheme="minorHAnsi"/>
              </w:rPr>
              <w:t>ccess</w:t>
            </w:r>
            <w:r>
              <w:rPr>
                <w:rFonts w:cstheme="minorHAnsi"/>
              </w:rPr>
              <w:t xml:space="preserve"> request is going to be created are checked.</w:t>
            </w:r>
          </w:p>
        </w:tc>
        <w:tc>
          <w:tcPr>
            <w:tcW w:w="1559" w:type="dxa"/>
            <w:tcBorders>
              <w:top w:val="single" w:sz="6" w:space="0" w:color="auto"/>
              <w:bottom w:val="single" w:sz="6" w:space="0" w:color="auto"/>
              <w:right w:val="single" w:sz="8" w:space="0" w:color="auto"/>
            </w:tcBorders>
            <w:shd w:val="clear" w:color="auto" w:fill="auto"/>
            <w:vAlign w:val="center"/>
          </w:tcPr>
          <w:p w:rsidR="00A44929" w:rsidRPr="0056181B" w:rsidRDefault="00A44929" w:rsidP="00A44929">
            <w:pPr>
              <w:spacing w:after="0"/>
              <w:jc w:val="center"/>
              <w:rPr>
                <w:i/>
                <w:sz w:val="14"/>
                <w:szCs w:val="14"/>
              </w:rPr>
            </w:pP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Pr="00544FC8" w:rsidRDefault="00955415" w:rsidP="00A44929">
            <w:pPr>
              <w:spacing w:after="0"/>
              <w:jc w:val="center"/>
              <w:rPr>
                <w:i/>
                <w:sz w:val="14"/>
                <w:szCs w:val="14"/>
              </w:rPr>
            </w:pPr>
            <w:r>
              <w:rPr>
                <w:i/>
                <w:sz w:val="14"/>
                <w:szCs w:val="14"/>
              </w:rPr>
              <w:lastRenderedPageBreak/>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tcBorders>
              <w:top w:val="single" w:sz="6" w:space="0" w:color="auto"/>
              <w:bottom w:val="single" w:sz="6" w:space="0" w:color="auto"/>
            </w:tcBorders>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C8187C">
            <w:pPr>
              <w:spacing w:after="0"/>
              <w:rPr>
                <w:rFonts w:cstheme="minorHAnsi"/>
                <w:lang w:val="en-US"/>
              </w:rPr>
            </w:pPr>
            <w:r>
              <w:rPr>
                <w:rFonts w:cstheme="minorHAnsi"/>
                <w:lang w:val="en-US"/>
              </w:rPr>
              <w:t xml:space="preserve">The </w:t>
            </w:r>
            <w:r w:rsidR="00C8187C">
              <w:rPr>
                <w:rFonts w:cstheme="minorHAnsi"/>
                <w:lang w:val="en-US"/>
              </w:rPr>
              <w:t xml:space="preserve">message “SelectedProducts : </w:t>
            </w:r>
            <w:r w:rsidR="00093C11">
              <w:rPr>
                <w:rFonts w:cstheme="minorHAnsi"/>
                <w:lang w:val="en-US"/>
              </w:rPr>
              <w:t>2</w:t>
            </w:r>
            <w:r w:rsidR="00C8187C">
              <w:rPr>
                <w:rFonts w:cstheme="minorHAnsi"/>
                <w:lang w:val="en-US"/>
              </w:rPr>
              <w:t>”</w:t>
            </w:r>
            <w:r>
              <w:rPr>
                <w:rFonts w:cstheme="minorHAnsi"/>
                <w:lang w:val="en-US"/>
              </w:rPr>
              <w:t xml:space="preserve"> is displayed</w:t>
            </w:r>
          </w:p>
        </w:tc>
        <w:tc>
          <w:tcPr>
            <w:tcW w:w="1559" w:type="dxa"/>
            <w:tcBorders>
              <w:top w:val="single" w:sz="6" w:space="0" w:color="auto"/>
              <w:bottom w:val="single" w:sz="6" w:space="0" w:color="auto"/>
              <w:right w:val="single" w:sz="8" w:space="0" w:color="auto"/>
            </w:tcBorders>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tcBorders>
              <w:top w:val="single" w:sz="6" w:space="0" w:color="auto"/>
              <w:bottom w:val="single" w:sz="6" w:space="0" w:color="auto"/>
            </w:tcBorders>
            <w:shd w:val="clear" w:color="auto" w:fill="auto"/>
          </w:tcPr>
          <w:p w:rsidR="00097E72" w:rsidRPr="008C18FD" w:rsidRDefault="00097E72" w:rsidP="00093C11">
            <w:pPr>
              <w:spacing w:after="0"/>
              <w:rPr>
                <w:rFonts w:cstheme="minorHAnsi"/>
                <w:lang w:val="en-GB"/>
              </w:rPr>
            </w:pPr>
            <w:r>
              <w:rPr>
                <w:rFonts w:cstheme="minorHAnsi"/>
                <w:lang w:val="en-GB"/>
              </w:rPr>
              <w:t xml:space="preserve">The message </w:t>
            </w:r>
            <w:r w:rsidR="0069056D">
              <w:rPr>
                <w:rFonts w:cstheme="minorHAnsi"/>
                <w:lang w:val="en-GB"/>
              </w:rPr>
              <w:t>“All</w:t>
            </w:r>
            <w:r w:rsidR="00093C11">
              <w:rPr>
                <w:rFonts w:cstheme="minorHAnsi"/>
                <w:lang w:val="en-GB"/>
              </w:rPr>
              <w:t xml:space="preserve"> the selected items have been included in the request</w:t>
            </w:r>
            <w:r w:rsidR="00C8187C" w:rsidRPr="00C8187C">
              <w:rPr>
                <w:rFonts w:cstheme="minorHAnsi"/>
                <w:lang w:val="en-GB"/>
              </w:rPr>
              <w:t>.</w:t>
            </w:r>
            <w:r w:rsidR="00C8187C">
              <w:rPr>
                <w:rFonts w:cstheme="minorHAnsi"/>
                <w:lang w:val="en-GB"/>
              </w:rPr>
              <w:t>”</w:t>
            </w:r>
            <w:r w:rsidR="00E30128">
              <w:rPr>
                <w:rFonts w:cstheme="minorHAnsi"/>
                <w:lang w:val="en-GB"/>
              </w:rPr>
              <w:t xml:space="preserve"> </w:t>
            </w:r>
            <w:r w:rsidR="00963F24">
              <w:rPr>
                <w:rFonts w:cstheme="minorHAnsi"/>
                <w:lang w:val="en-GB"/>
              </w:rPr>
              <w:t>I</w:t>
            </w:r>
            <w:r w:rsidR="00C8187C">
              <w:rPr>
                <w:rFonts w:cstheme="minorHAnsi"/>
                <w:lang w:val="en-GB"/>
              </w:rPr>
              <w:t xml:space="preserve">s </w:t>
            </w:r>
            <w:r>
              <w:rPr>
                <w:rFonts w:cstheme="minorHAnsi"/>
                <w:lang w:val="en-GB"/>
              </w:rPr>
              <w:t>displayed.</w:t>
            </w:r>
          </w:p>
        </w:tc>
        <w:tc>
          <w:tcPr>
            <w:tcW w:w="1559" w:type="dxa"/>
            <w:tcBorders>
              <w:top w:val="single" w:sz="6" w:space="0" w:color="auto"/>
              <w:bottom w:val="single" w:sz="6" w:space="0" w:color="auto"/>
              <w:right w:val="single" w:sz="8" w:space="0" w:color="auto"/>
            </w:tcBorders>
            <w:shd w:val="clear" w:color="auto" w:fill="auto"/>
          </w:tcPr>
          <w:p w:rsidR="00097E72" w:rsidRPr="00BC3A7C" w:rsidRDefault="00097E72" w:rsidP="00A44929">
            <w:pPr>
              <w:spacing w:after="0"/>
              <w:jc w:val="center"/>
              <w:rPr>
                <w:rFonts w:cstheme="minorHAnsi"/>
                <w:i/>
                <w:sz w:val="14"/>
                <w:szCs w:val="14"/>
              </w:rPr>
            </w:pP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tcBorders>
              <w:top w:val="single" w:sz="6" w:space="0" w:color="auto"/>
              <w:bottom w:val="single" w:sz="6" w:space="0" w:color="auto"/>
            </w:tcBorders>
            <w:shd w:val="clear" w:color="auto" w:fill="auto"/>
          </w:tcPr>
          <w:p w:rsidR="00955415" w:rsidRPr="00057FF1" w:rsidRDefault="00955415" w:rsidP="0019747A">
            <w:pPr>
              <w:pStyle w:val="NormalStep"/>
              <w:rPr>
                <w:rFonts w:asciiTheme="minorHAnsi" w:hAnsiTheme="minorHAnsi" w:cstheme="minorHAnsi"/>
                <w:sz w:val="22"/>
                <w:szCs w:val="22"/>
              </w:rPr>
            </w:pPr>
            <w:r>
              <w:rPr>
                <w:rFonts w:asciiTheme="minorHAnsi" w:hAnsiTheme="minorHAnsi" w:cstheme="minorHAnsi"/>
                <w:sz w:val="22"/>
                <w:szCs w:val="22"/>
              </w:rPr>
              <w:t xml:space="preserve">Select </w:t>
            </w:r>
            <w:r w:rsidR="0019747A">
              <w:rPr>
                <w:rFonts w:asciiTheme="minorHAnsi" w:hAnsiTheme="minorHAnsi" w:cstheme="minorHAnsi"/>
                <w:sz w:val="22"/>
                <w:szCs w:val="22"/>
              </w:rPr>
              <w:t xml:space="preserve">“TPZ Limited Main DM2” </w:t>
            </w:r>
            <w:proofErr w:type="gramStart"/>
            <w:r>
              <w:rPr>
                <w:rFonts w:asciiTheme="minorHAnsi" w:hAnsiTheme="minorHAnsi" w:cstheme="minorHAnsi"/>
                <w:sz w:val="22"/>
                <w:szCs w:val="22"/>
              </w:rPr>
              <w:t>download</w:t>
            </w:r>
            <w:proofErr w:type="gramEnd"/>
            <w:r>
              <w:rPr>
                <w:rFonts w:asciiTheme="minorHAnsi" w:hAnsiTheme="minorHAnsi" w:cstheme="minorHAnsi"/>
                <w:sz w:val="22"/>
                <w:szCs w:val="22"/>
              </w:rPr>
              <w:t xml:space="preserve"> manager from the list</w:t>
            </w:r>
            <w:r w:rsidR="00AE6658">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tcBorders>
              <w:top w:val="single" w:sz="6" w:space="0" w:color="auto"/>
              <w:bottom w:val="single" w:sz="6" w:space="0" w:color="auto"/>
              <w:right w:val="single" w:sz="8" w:space="0" w:color="auto"/>
            </w:tcBorders>
            <w:shd w:val="clear" w:color="auto" w:fill="auto"/>
          </w:tcPr>
          <w:p w:rsidR="00955415" w:rsidRPr="004E5884" w:rsidRDefault="00955415" w:rsidP="00A44929">
            <w:pPr>
              <w:spacing w:after="0"/>
              <w:jc w:val="center"/>
              <w:rPr>
                <w:sz w:val="14"/>
                <w:szCs w:val="14"/>
                <w:lang w:val="en-US"/>
              </w:rPr>
            </w:pPr>
          </w:p>
        </w:tc>
      </w:tr>
      <w:tr w:rsidR="0019747A"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9747A" w:rsidRDefault="0019747A" w:rsidP="00A4492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19747A" w:rsidRDefault="0019747A" w:rsidP="0019747A">
            <w:pPr>
              <w:pStyle w:val="NormalStep"/>
              <w:rPr>
                <w:rFonts w:asciiTheme="minorHAnsi" w:hAnsiTheme="minorHAnsi" w:cstheme="minorHAnsi"/>
                <w:sz w:val="22"/>
                <w:szCs w:val="22"/>
              </w:rPr>
            </w:pPr>
            <w:r>
              <w:rPr>
                <w:rFonts w:asciiTheme="minorHAnsi" w:hAnsiTheme="minorHAnsi" w:cstheme="minorHAnsi"/>
                <w:sz w:val="22"/>
                <w:szCs w:val="22"/>
              </w:rPr>
              <w:t xml:space="preserve">Enter </w:t>
            </w:r>
            <w:proofErr w:type="gramStart"/>
            <w:r>
              <w:rPr>
                <w:rFonts w:asciiTheme="minorHAnsi" w:hAnsiTheme="minorHAnsi" w:cstheme="minorHAnsi"/>
                <w:sz w:val="22"/>
                <w:szCs w:val="22"/>
              </w:rPr>
              <w:t>a the</w:t>
            </w:r>
            <w:proofErr w:type="gramEnd"/>
            <w:r>
              <w:rPr>
                <w:rFonts w:asciiTheme="minorHAnsi" w:hAnsiTheme="minorHAnsi" w:cstheme="minorHAnsi"/>
                <w:sz w:val="22"/>
                <w:szCs w:val="22"/>
              </w:rPr>
              <w:t xml:space="preserve"> value “/home/test” for download directoy input.</w:t>
            </w:r>
          </w:p>
        </w:tc>
        <w:tc>
          <w:tcPr>
            <w:tcW w:w="2690" w:type="dxa"/>
            <w:gridSpan w:val="2"/>
            <w:tcBorders>
              <w:top w:val="single" w:sz="6" w:space="0" w:color="auto"/>
              <w:bottom w:val="single" w:sz="6" w:space="0" w:color="auto"/>
            </w:tcBorders>
            <w:shd w:val="clear" w:color="auto" w:fill="auto"/>
          </w:tcPr>
          <w:p w:rsidR="0019747A" w:rsidRDefault="0019747A" w:rsidP="00A44929">
            <w:pPr>
              <w:spacing w:after="0"/>
              <w:rPr>
                <w:rFonts w:cstheme="minorHAnsi"/>
                <w:lang w:val="en-GB"/>
              </w:rPr>
            </w:pPr>
            <w:r>
              <w:rPr>
                <w:rFonts w:cstheme="minorHAnsi"/>
                <w:lang w:val="en-GB"/>
              </w:rPr>
              <w:t>The value is set.</w:t>
            </w:r>
          </w:p>
        </w:tc>
        <w:tc>
          <w:tcPr>
            <w:tcW w:w="1559" w:type="dxa"/>
            <w:tcBorders>
              <w:top w:val="single" w:sz="6" w:space="0" w:color="auto"/>
              <w:bottom w:val="single" w:sz="6" w:space="0" w:color="auto"/>
              <w:right w:val="single" w:sz="8" w:space="0" w:color="auto"/>
            </w:tcBorders>
            <w:shd w:val="clear" w:color="auto" w:fill="auto"/>
          </w:tcPr>
          <w:p w:rsidR="0019747A" w:rsidRPr="004E5884" w:rsidRDefault="0019747A" w:rsidP="00A44929">
            <w:pPr>
              <w:spacing w:after="0"/>
              <w:jc w:val="center"/>
              <w:rPr>
                <w:sz w:val="14"/>
                <w:szCs w:val="14"/>
                <w:lang w:val="en-US"/>
              </w:rPr>
            </w:pP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Default="00097E72" w:rsidP="00A44929">
            <w:pPr>
              <w:spacing w:after="0"/>
              <w:jc w:val="center"/>
              <w:rPr>
                <w:i/>
                <w:sz w:val="14"/>
                <w:szCs w:val="14"/>
              </w:rPr>
            </w:pPr>
            <w:r>
              <w:rPr>
                <w:i/>
                <w:sz w:val="14"/>
                <w:szCs w:val="14"/>
              </w:rPr>
              <w:t>Step-</w:t>
            </w:r>
            <w:r w:rsidR="0019747A">
              <w:rPr>
                <w:i/>
                <w:sz w:val="14"/>
                <w:szCs w:val="14"/>
              </w:rPr>
              <w:t>7</w:t>
            </w:r>
            <w:r w:rsidR="00955415">
              <w:rPr>
                <w:i/>
                <w:sz w:val="14"/>
                <w:szCs w:val="14"/>
              </w:rPr>
              <w:t>0</w:t>
            </w:r>
          </w:p>
        </w:tc>
        <w:tc>
          <w:tcPr>
            <w:tcW w:w="3499" w:type="dxa"/>
            <w:gridSpan w:val="3"/>
            <w:tcBorders>
              <w:top w:val="single" w:sz="6" w:space="0" w:color="auto"/>
              <w:bottom w:val="single" w:sz="6" w:space="0" w:color="auto"/>
            </w:tcBorders>
            <w:shd w:val="clear" w:color="auto" w:fill="auto"/>
          </w:tcPr>
          <w:p w:rsidR="00955415" w:rsidRDefault="00955415" w:rsidP="001159F8">
            <w:pPr>
              <w:pStyle w:val="NormalStep"/>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tcBorders>
              <w:top w:val="single" w:sz="6" w:space="0" w:color="auto"/>
              <w:bottom w:val="single" w:sz="6" w:space="0" w:color="auto"/>
            </w:tcBorders>
            <w:shd w:val="clear" w:color="auto" w:fill="auto"/>
          </w:tcPr>
          <w:p w:rsidR="00792F74" w:rsidRDefault="00792F74" w:rsidP="00EF5AD3">
            <w:pPr>
              <w:spacing w:after="0"/>
              <w:rPr>
                <w:rFonts w:cstheme="minorHAnsi"/>
                <w:lang w:val="en-US"/>
              </w:rPr>
            </w:pPr>
            <w:r>
              <w:rPr>
                <w:rFonts w:cstheme="minorHAnsi"/>
                <w:lang w:val="en-US"/>
              </w:rPr>
              <w:t>The download manager list is disabled.</w:t>
            </w:r>
          </w:p>
          <w:p w:rsidR="00955415" w:rsidRDefault="00955415" w:rsidP="00EF5AD3">
            <w:pPr>
              <w:spacing w:after="0"/>
              <w:rPr>
                <w:rFonts w:cstheme="minorHAnsi"/>
                <w:lang w:val="en-US"/>
              </w:rPr>
            </w:pPr>
            <w:r>
              <w:rPr>
                <w:rFonts w:cstheme="minorHAnsi"/>
                <w:lang w:val="en-US"/>
              </w:rPr>
              <w:t>The message “Request Acknowledged” is displayed underneath the “</w:t>
            </w:r>
            <w:r w:rsidR="00105254">
              <w:rPr>
                <w:rFonts w:cstheme="minorHAnsi"/>
                <w:lang w:val="en-US"/>
              </w:rPr>
              <w:t>Confirm</w:t>
            </w:r>
            <w:r w:rsidR="001E2C78">
              <w:rPr>
                <w:rFonts w:cstheme="minorHAnsi"/>
                <w:lang w:val="en-US"/>
              </w:rPr>
              <w:t>”</w:t>
            </w:r>
            <w:r w:rsidR="00E30128">
              <w:rPr>
                <w:rFonts w:cstheme="minorHAnsi"/>
                <w:lang w:val="en-US"/>
              </w:rPr>
              <w:t xml:space="preserve"> </w:t>
            </w:r>
            <w:r>
              <w:rPr>
                <w:rFonts w:cstheme="minorHAnsi"/>
                <w:lang w:val="en-US"/>
              </w:rPr>
              <w:t xml:space="preserve">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tcPr>
          <w:p w:rsidR="00955415" w:rsidRPr="004E5884" w:rsidRDefault="00955415" w:rsidP="00A44929">
            <w:pPr>
              <w:spacing w:after="0"/>
              <w:jc w:val="center"/>
              <w:rPr>
                <w:sz w:val="14"/>
                <w:szCs w:val="14"/>
                <w:lang w:val="en-US"/>
              </w:rPr>
            </w:pPr>
            <w:r>
              <w:rPr>
                <w:rFonts w:cstheme="minorHAnsi"/>
                <w:i/>
                <w:sz w:val="14"/>
                <w:szCs w:val="14"/>
              </w:rPr>
              <w:t>NGEO-WEBC-PFC-0111</w:t>
            </w: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Default="00097E72" w:rsidP="0019747A">
            <w:pPr>
              <w:spacing w:after="0"/>
              <w:jc w:val="center"/>
              <w:rPr>
                <w:i/>
                <w:sz w:val="14"/>
                <w:szCs w:val="14"/>
              </w:rPr>
            </w:pPr>
            <w:r>
              <w:rPr>
                <w:i/>
                <w:sz w:val="14"/>
                <w:szCs w:val="14"/>
              </w:rPr>
              <w:t>Step-</w:t>
            </w:r>
            <w:r w:rsidR="0019747A">
              <w:rPr>
                <w:i/>
                <w:sz w:val="14"/>
                <w:szCs w:val="14"/>
              </w:rPr>
              <w:t>8</w:t>
            </w:r>
            <w:r w:rsidR="00955415">
              <w:rPr>
                <w:i/>
                <w:sz w:val="14"/>
                <w:szCs w:val="14"/>
              </w:rPr>
              <w:t>0</w:t>
            </w:r>
          </w:p>
        </w:tc>
        <w:tc>
          <w:tcPr>
            <w:tcW w:w="3499" w:type="dxa"/>
            <w:gridSpan w:val="3"/>
            <w:tcBorders>
              <w:top w:val="single" w:sz="6" w:space="0" w:color="auto"/>
              <w:bottom w:val="single" w:sz="6" w:space="0" w:color="auto"/>
            </w:tcBorders>
            <w:shd w:val="clear" w:color="auto" w:fill="auto"/>
          </w:tcPr>
          <w:p w:rsidR="00955415" w:rsidRDefault="00955415" w:rsidP="001E2C78">
            <w:pPr>
              <w:pStyle w:val="NormalStep"/>
              <w:rPr>
                <w:rFonts w:asciiTheme="minorHAnsi" w:hAnsiTheme="minorHAnsi" w:cstheme="minorHAnsi"/>
                <w:sz w:val="22"/>
                <w:szCs w:val="22"/>
              </w:rPr>
            </w:pPr>
            <w:r>
              <w:rPr>
                <w:rFonts w:asciiTheme="minorHAnsi" w:hAnsiTheme="minorHAnsi" w:cstheme="minorHAnsi"/>
                <w:sz w:val="22"/>
                <w:szCs w:val="22"/>
              </w:rPr>
              <w:t>Click on the “Confirm” button in order to confirm the data access request creation.</w:t>
            </w:r>
          </w:p>
        </w:tc>
        <w:tc>
          <w:tcPr>
            <w:tcW w:w="2690" w:type="dxa"/>
            <w:gridSpan w:val="2"/>
            <w:tcBorders>
              <w:top w:val="single" w:sz="6" w:space="0" w:color="auto"/>
              <w:bottom w:val="single" w:sz="6" w:space="0" w:color="auto"/>
            </w:tcBorders>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w:t>
            </w:r>
            <w:r w:rsidR="001E2C78">
              <w:rPr>
                <w:rFonts w:cstheme="minorHAnsi"/>
                <w:lang w:val="en-US"/>
              </w:rPr>
              <w:t>Confirm</w:t>
            </w:r>
            <w:r>
              <w:rPr>
                <w:rFonts w:cstheme="minorHAnsi"/>
                <w:lang w:val="en-US"/>
              </w:rPr>
              <w:t>” button</w:t>
            </w:r>
            <w:r w:rsidR="00105254">
              <w:rPr>
                <w:rFonts w:cstheme="minorHAnsi"/>
                <w:lang w:val="en-US"/>
              </w:rPr>
              <w:t xml:space="preserve"> which is disabled.</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24768">
            <w:pPr>
              <w:spacing w:after="0"/>
              <w:rPr>
                <w:rFonts w:cstheme="minorHAnsi"/>
                <w:lang w:val="en-US"/>
              </w:rPr>
            </w:pPr>
            <w:r>
              <w:rPr>
                <w:rFonts w:cstheme="minorHAnsi"/>
                <w:lang w:val="en-US"/>
              </w:rPr>
              <w:t>The “</w:t>
            </w:r>
            <w:r w:rsidR="00F24768">
              <w:rPr>
                <w:rFonts w:cstheme="minorHAnsi"/>
                <w:lang w:val="en-US"/>
              </w:rPr>
              <w:t>Confirm</w:t>
            </w:r>
            <w:r>
              <w:rPr>
                <w:rFonts w:cstheme="minorHAnsi"/>
                <w:lang w:val="en-US"/>
              </w:rPr>
              <w:t>” button is disabled.</w:t>
            </w:r>
          </w:p>
        </w:tc>
        <w:tc>
          <w:tcPr>
            <w:tcW w:w="1559" w:type="dxa"/>
            <w:tcBorders>
              <w:top w:val="single" w:sz="6" w:space="0" w:color="auto"/>
              <w:bottom w:val="single" w:sz="6" w:space="0" w:color="auto"/>
              <w:right w:val="single" w:sz="8" w:space="0" w:color="auto"/>
            </w:tcBorders>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Default="00955415" w:rsidP="0019747A">
            <w:pPr>
              <w:spacing w:after="0"/>
              <w:jc w:val="center"/>
              <w:rPr>
                <w:i/>
                <w:sz w:val="14"/>
                <w:szCs w:val="14"/>
              </w:rPr>
            </w:pPr>
            <w:r>
              <w:rPr>
                <w:i/>
                <w:sz w:val="14"/>
                <w:szCs w:val="14"/>
              </w:rPr>
              <w:t>Step-</w:t>
            </w:r>
            <w:r w:rsidR="0019747A">
              <w:rPr>
                <w:i/>
                <w:sz w:val="14"/>
                <w:szCs w:val="14"/>
              </w:rPr>
              <w:t>9</w:t>
            </w:r>
            <w:r>
              <w:rPr>
                <w:i/>
                <w:sz w:val="14"/>
                <w:szCs w:val="14"/>
              </w:rPr>
              <w:t>0</w:t>
            </w:r>
          </w:p>
        </w:tc>
        <w:tc>
          <w:tcPr>
            <w:tcW w:w="3499" w:type="dxa"/>
            <w:gridSpan w:val="3"/>
            <w:tcBorders>
              <w:top w:val="single" w:sz="6" w:space="0" w:color="auto"/>
              <w:bottom w:val="single" w:sz="6" w:space="0" w:color="auto"/>
            </w:tcBorders>
            <w:shd w:val="clear" w:color="auto" w:fill="auto"/>
          </w:tcPr>
          <w:p w:rsidR="00955415" w:rsidRDefault="00955415">
            <w:pPr>
              <w:pStyle w:val="NormalStep"/>
              <w:rPr>
                <w:rFonts w:asciiTheme="minorHAnsi" w:hAnsiTheme="minorHAnsi" w:cstheme="minorHAnsi"/>
                <w:sz w:val="22"/>
                <w:szCs w:val="22"/>
              </w:rPr>
            </w:pPr>
            <w:r>
              <w:rPr>
                <w:rFonts w:asciiTheme="minorHAnsi" w:hAnsiTheme="minorHAnsi" w:cstheme="minorHAnsi"/>
                <w:sz w:val="22"/>
                <w:szCs w:val="22"/>
              </w:rPr>
              <w:t xml:space="preserve">Click </w:t>
            </w:r>
            <w:r w:rsidR="00BC286A">
              <w:rPr>
                <w:rFonts w:asciiTheme="minorHAnsi" w:hAnsiTheme="minorHAnsi" w:cstheme="minorHAnsi"/>
                <w:sz w:val="22"/>
                <w:szCs w:val="22"/>
              </w:rPr>
              <w:t>on the close button of</w:t>
            </w:r>
            <w:r>
              <w:rPr>
                <w:rFonts w:asciiTheme="minorHAnsi" w:hAnsiTheme="minorHAnsi" w:cstheme="minorHAnsi"/>
                <w:sz w:val="22"/>
                <w:szCs w:val="22"/>
              </w:rPr>
              <w:t xml:space="preserve"> download manager’s widget to return back to the results table.</w:t>
            </w:r>
          </w:p>
        </w:tc>
        <w:tc>
          <w:tcPr>
            <w:tcW w:w="2690" w:type="dxa"/>
            <w:gridSpan w:val="2"/>
            <w:tcBorders>
              <w:top w:val="single" w:sz="6" w:space="0" w:color="auto"/>
              <w:bottom w:val="single" w:sz="6" w:space="0" w:color="auto"/>
            </w:tcBorders>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tcBorders>
              <w:top w:val="single" w:sz="6" w:space="0" w:color="auto"/>
              <w:bottom w:val="single" w:sz="6" w:space="0" w:color="auto"/>
              <w:right w:val="single" w:sz="8" w:space="0" w:color="auto"/>
            </w:tcBorders>
            <w:shd w:val="clear" w:color="auto" w:fill="auto"/>
          </w:tcPr>
          <w:p w:rsidR="00955415" w:rsidRDefault="00955415" w:rsidP="00A44929">
            <w:pPr>
              <w:spacing w:after="0"/>
              <w:jc w:val="center"/>
              <w:rPr>
                <w:i/>
                <w:sz w:val="14"/>
                <w:szCs w:val="14"/>
              </w:rPr>
            </w:pPr>
          </w:p>
        </w:tc>
      </w:tr>
      <w:tr w:rsidR="00C10EF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C10EFB" w:rsidRDefault="00C10EFB" w:rsidP="00DC4D99">
            <w:pPr>
              <w:spacing w:after="0"/>
              <w:jc w:val="center"/>
              <w:rPr>
                <w:i/>
                <w:sz w:val="14"/>
                <w:szCs w:val="14"/>
              </w:rPr>
            </w:pPr>
            <w:r>
              <w:rPr>
                <w:i/>
                <w:sz w:val="14"/>
                <w:szCs w:val="14"/>
              </w:rPr>
              <w:t>Step-</w:t>
            </w:r>
            <w:r w:rsidR="0019747A">
              <w:rPr>
                <w:i/>
                <w:sz w:val="14"/>
                <w:szCs w:val="14"/>
              </w:rPr>
              <w:t>10</w:t>
            </w:r>
            <w:r>
              <w:rPr>
                <w:i/>
                <w:sz w:val="14"/>
                <w:szCs w:val="14"/>
              </w:rPr>
              <w:t>0</w:t>
            </w:r>
          </w:p>
        </w:tc>
        <w:tc>
          <w:tcPr>
            <w:tcW w:w="3499" w:type="dxa"/>
            <w:gridSpan w:val="3"/>
            <w:tcBorders>
              <w:top w:val="single" w:sz="6" w:space="0" w:color="auto"/>
              <w:bottom w:val="single" w:sz="6" w:space="0" w:color="auto"/>
            </w:tcBorders>
            <w:shd w:val="clear" w:color="auto" w:fill="auto"/>
          </w:tcPr>
          <w:p w:rsidR="00C10EFB" w:rsidRDefault="00C10EFB" w:rsidP="003307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w:t>
            </w:r>
            <w:r w:rsidR="00053BDC">
              <w:rPr>
                <w:rFonts w:asciiTheme="minorHAnsi" w:hAnsiTheme="minorHAnsi" w:cstheme="minorHAnsi"/>
                <w:sz w:val="22"/>
                <w:szCs w:val="22"/>
              </w:rPr>
              <w:t xml:space="preserve"> </w:t>
            </w:r>
            <w:r w:rsidR="003743A7">
              <w:rPr>
                <w:rFonts w:asciiTheme="minorHAnsi" w:hAnsiTheme="minorHAnsi" w:cstheme="minorHAnsi"/>
                <w:sz w:val="22"/>
                <w:szCs w:val="22"/>
              </w:rPr>
              <w:t xml:space="preserve">first 2 </w:t>
            </w:r>
            <w:r>
              <w:rPr>
                <w:rFonts w:asciiTheme="minorHAnsi" w:hAnsiTheme="minorHAnsi" w:cstheme="minorHAnsi"/>
                <w:sz w:val="22"/>
                <w:szCs w:val="22"/>
              </w:rPr>
              <w:t>products</w:t>
            </w:r>
            <w:r w:rsidR="003743A7">
              <w:rPr>
                <w:rFonts w:asciiTheme="minorHAnsi" w:hAnsiTheme="minorHAnsi" w:cstheme="minorHAnsi"/>
                <w:sz w:val="22"/>
                <w:szCs w:val="22"/>
              </w:rPr>
              <w:t>, the fifth and the seventh products in the list</w:t>
            </w:r>
            <w:r>
              <w:rPr>
                <w:rFonts w:asciiTheme="minorHAnsi" w:hAnsiTheme="minorHAnsi" w:cstheme="minorHAnsi"/>
                <w:sz w:val="22"/>
                <w:szCs w:val="22"/>
              </w:rPr>
              <w:t xml:space="preserve"> for which the data access request is going to be created.</w:t>
            </w:r>
          </w:p>
        </w:tc>
        <w:tc>
          <w:tcPr>
            <w:tcW w:w="2690" w:type="dxa"/>
            <w:gridSpan w:val="2"/>
            <w:tcBorders>
              <w:top w:val="single" w:sz="6" w:space="0" w:color="auto"/>
              <w:bottom w:val="single" w:sz="6" w:space="0" w:color="auto"/>
            </w:tcBorders>
            <w:shd w:val="clear" w:color="auto" w:fill="auto"/>
          </w:tcPr>
          <w:p w:rsidR="00C10EFB" w:rsidRDefault="00C10EFB" w:rsidP="00DC4D99">
            <w:pPr>
              <w:spacing w:after="0"/>
              <w:rPr>
                <w:rFonts w:cstheme="minorHAnsi"/>
                <w:lang w:val="en-GB"/>
              </w:rPr>
            </w:pPr>
            <w:r>
              <w:rPr>
                <w:rFonts w:cstheme="minorHAnsi"/>
                <w:lang w:val="en-GB"/>
              </w:rPr>
              <w:t>T</w:t>
            </w:r>
            <w:r>
              <w:rPr>
                <w:rFonts w:cstheme="minorHAnsi"/>
              </w:rPr>
              <w:t xml:space="preserve">he products for which the data </w:t>
            </w:r>
            <w:r w:rsidR="0069056D">
              <w:rPr>
                <w:rFonts w:cstheme="minorHAnsi"/>
              </w:rPr>
              <w:t>a</w:t>
            </w:r>
            <w:r w:rsidR="00963F24">
              <w:rPr>
                <w:rFonts w:cstheme="minorHAnsi"/>
              </w:rPr>
              <w:t>ccess</w:t>
            </w:r>
            <w:r>
              <w:rPr>
                <w:rFonts w:cstheme="minorHAnsi"/>
              </w:rPr>
              <w:t xml:space="preserve"> request is going to be created are checked.</w:t>
            </w:r>
          </w:p>
        </w:tc>
        <w:tc>
          <w:tcPr>
            <w:tcW w:w="1559" w:type="dxa"/>
            <w:tcBorders>
              <w:top w:val="single" w:sz="6" w:space="0" w:color="auto"/>
              <w:bottom w:val="single" w:sz="6" w:space="0" w:color="auto"/>
              <w:right w:val="single" w:sz="8" w:space="0" w:color="auto"/>
            </w:tcBorders>
            <w:shd w:val="clear" w:color="auto" w:fill="auto"/>
            <w:vAlign w:val="center"/>
          </w:tcPr>
          <w:p w:rsidR="00C10EFB" w:rsidDel="00C10EFB" w:rsidRDefault="00C10EFB" w:rsidP="00A44929">
            <w:pPr>
              <w:spacing w:after="0"/>
              <w:jc w:val="center"/>
              <w:rPr>
                <w:rFonts w:cstheme="minorHAnsi"/>
                <w:i/>
                <w:sz w:val="14"/>
                <w:szCs w:val="14"/>
              </w:rPr>
            </w:pPr>
          </w:p>
        </w:tc>
      </w:tr>
      <w:tr w:rsidR="00C10EF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C10EFB" w:rsidRDefault="00C10EFB">
            <w:pPr>
              <w:spacing w:after="0"/>
              <w:rPr>
                <w:i/>
                <w:sz w:val="14"/>
                <w:szCs w:val="14"/>
              </w:rPr>
            </w:pPr>
            <w:r>
              <w:rPr>
                <w:i/>
                <w:sz w:val="14"/>
                <w:szCs w:val="14"/>
              </w:rPr>
              <w:t>Step-</w:t>
            </w:r>
            <w:r w:rsidR="0019747A">
              <w:rPr>
                <w:i/>
                <w:sz w:val="14"/>
                <w:szCs w:val="14"/>
              </w:rPr>
              <w:t>11</w:t>
            </w:r>
            <w:r>
              <w:rPr>
                <w:i/>
                <w:sz w:val="14"/>
                <w:szCs w:val="14"/>
              </w:rPr>
              <w:t>0</w:t>
            </w:r>
          </w:p>
        </w:tc>
        <w:tc>
          <w:tcPr>
            <w:tcW w:w="3499" w:type="dxa"/>
            <w:gridSpan w:val="3"/>
            <w:tcBorders>
              <w:top w:val="single" w:sz="6" w:space="0" w:color="auto"/>
              <w:bottom w:val="single" w:sz="6" w:space="0" w:color="auto"/>
            </w:tcBorders>
            <w:shd w:val="clear" w:color="auto" w:fill="auto"/>
            <w:vAlign w:val="center"/>
          </w:tcPr>
          <w:p w:rsidR="00C10EFB" w:rsidRPr="00057FF1" w:rsidRDefault="00C10EF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 30 to 50</w:t>
            </w:r>
          </w:p>
        </w:tc>
        <w:tc>
          <w:tcPr>
            <w:tcW w:w="2690" w:type="dxa"/>
            <w:gridSpan w:val="2"/>
            <w:tcBorders>
              <w:top w:val="single" w:sz="6" w:space="0" w:color="auto"/>
              <w:bottom w:val="single" w:sz="6" w:space="0" w:color="auto"/>
            </w:tcBorders>
            <w:shd w:val="clear" w:color="auto" w:fill="auto"/>
            <w:vAlign w:val="center"/>
          </w:tcPr>
          <w:p w:rsidR="00C10EFB" w:rsidRDefault="00C10EFB"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C10EFB" w:rsidDel="00C10EFB" w:rsidRDefault="00C10EFB" w:rsidP="00330782">
            <w:pPr>
              <w:spacing w:after="0"/>
              <w:rPr>
                <w:rFonts w:cstheme="minorHAnsi"/>
                <w:i/>
                <w:sz w:val="14"/>
                <w:szCs w:val="14"/>
              </w:rPr>
            </w:pPr>
          </w:p>
        </w:tc>
      </w:tr>
      <w:tr w:rsidR="0019747A"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9747A" w:rsidRDefault="0019747A" w:rsidP="0019747A">
            <w:pPr>
              <w:spacing w:after="0"/>
              <w:rPr>
                <w:i/>
                <w:sz w:val="14"/>
                <w:szCs w:val="14"/>
              </w:rPr>
            </w:pPr>
            <w:r>
              <w:rPr>
                <w:i/>
                <w:sz w:val="14"/>
                <w:szCs w:val="14"/>
              </w:rPr>
              <w:lastRenderedPageBreak/>
              <w:t>Step-120</w:t>
            </w:r>
          </w:p>
        </w:tc>
        <w:tc>
          <w:tcPr>
            <w:tcW w:w="3499" w:type="dxa"/>
            <w:gridSpan w:val="3"/>
            <w:tcBorders>
              <w:top w:val="single" w:sz="6" w:space="0" w:color="auto"/>
              <w:bottom w:val="single" w:sz="6" w:space="0" w:color="auto"/>
            </w:tcBorders>
            <w:shd w:val="clear" w:color="auto" w:fill="auto"/>
            <w:vAlign w:val="center"/>
          </w:tcPr>
          <w:p w:rsidR="0019747A" w:rsidRDefault="0019747A">
            <w:pPr>
              <w:pStyle w:val="NormalStep"/>
              <w:spacing w:before="0"/>
              <w:rPr>
                <w:rFonts w:asciiTheme="minorHAnsi" w:hAnsiTheme="minorHAnsi" w:cstheme="minorHAnsi"/>
                <w:sz w:val="22"/>
                <w:szCs w:val="22"/>
              </w:rPr>
            </w:pPr>
            <w:r>
              <w:rPr>
                <w:rFonts w:asciiTheme="minorHAnsi" w:hAnsiTheme="minorHAnsi" w:cstheme="minorHAnsi"/>
                <w:sz w:val="22"/>
                <w:szCs w:val="22"/>
              </w:rPr>
              <w:t>Click on input “download directory”. The suggestion “/home/test”</w:t>
            </w:r>
            <w:r w:rsidR="00B26D85">
              <w:rPr>
                <w:rFonts w:asciiTheme="minorHAnsi" w:hAnsiTheme="minorHAnsi" w:cstheme="minorHAnsi"/>
                <w:sz w:val="22"/>
                <w:szCs w:val="22"/>
              </w:rPr>
              <w:t xml:space="preserve"> from previous steps is</w:t>
            </w:r>
            <w:r>
              <w:rPr>
                <w:rFonts w:asciiTheme="minorHAnsi" w:hAnsiTheme="minorHAnsi" w:cstheme="minorHAnsi"/>
                <w:sz w:val="22"/>
                <w:szCs w:val="22"/>
              </w:rPr>
              <w:t xml:space="preserve"> presented. </w:t>
            </w:r>
          </w:p>
        </w:tc>
        <w:tc>
          <w:tcPr>
            <w:tcW w:w="2690" w:type="dxa"/>
            <w:gridSpan w:val="2"/>
            <w:tcBorders>
              <w:top w:val="single" w:sz="6" w:space="0" w:color="auto"/>
              <w:bottom w:val="single" w:sz="6" w:space="0" w:color="auto"/>
            </w:tcBorders>
            <w:shd w:val="clear" w:color="auto" w:fill="auto"/>
            <w:vAlign w:val="center"/>
          </w:tcPr>
          <w:p w:rsidR="0019747A" w:rsidRDefault="0019747A" w:rsidP="00DC4D99">
            <w:pPr>
              <w:spacing w:after="0"/>
              <w:rPr>
                <w:rFonts w:cstheme="minorHAnsi"/>
                <w:lang w:val="en-GB"/>
              </w:rPr>
            </w:pPr>
            <w:r>
              <w:rPr>
                <w:rFonts w:cstheme="minorHAnsi"/>
                <w:lang w:val="en-GB"/>
              </w:rPr>
              <w:t>Previous directories are suggested to users.</w:t>
            </w:r>
          </w:p>
        </w:tc>
        <w:tc>
          <w:tcPr>
            <w:tcW w:w="1559" w:type="dxa"/>
            <w:tcBorders>
              <w:top w:val="single" w:sz="6" w:space="0" w:color="auto"/>
              <w:bottom w:val="single" w:sz="6" w:space="0" w:color="auto"/>
              <w:right w:val="single" w:sz="8" w:space="0" w:color="auto"/>
            </w:tcBorders>
            <w:shd w:val="clear" w:color="auto" w:fill="auto"/>
            <w:vAlign w:val="center"/>
          </w:tcPr>
          <w:p w:rsidR="0019747A" w:rsidDel="00C10EFB" w:rsidRDefault="0019747A" w:rsidP="00330782">
            <w:pPr>
              <w:spacing w:after="0"/>
              <w:rPr>
                <w:rFonts w:cstheme="minorHAnsi"/>
                <w:i/>
                <w:sz w:val="14"/>
                <w:szCs w:val="14"/>
              </w:rPr>
            </w:pPr>
            <w:r>
              <w:rPr>
                <w:rFonts w:cstheme="minorHAnsi"/>
                <w:i/>
                <w:sz w:val="14"/>
                <w:szCs w:val="14"/>
              </w:rPr>
              <w:t>NGEO-WEBC-PFC-0114</w:t>
            </w:r>
          </w:p>
        </w:tc>
      </w:tr>
      <w:tr w:rsidR="00B26D8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B26D85" w:rsidRDefault="00B26D85" w:rsidP="0019747A">
            <w:pPr>
              <w:spacing w:after="0"/>
              <w:rPr>
                <w:i/>
                <w:sz w:val="14"/>
                <w:szCs w:val="14"/>
              </w:rPr>
            </w:pPr>
            <w:r>
              <w:rPr>
                <w:i/>
                <w:sz w:val="14"/>
                <w:szCs w:val="14"/>
              </w:rPr>
              <w:t>Step-130</w:t>
            </w:r>
          </w:p>
        </w:tc>
        <w:tc>
          <w:tcPr>
            <w:tcW w:w="3499" w:type="dxa"/>
            <w:gridSpan w:val="3"/>
            <w:tcBorders>
              <w:top w:val="single" w:sz="6" w:space="0" w:color="auto"/>
              <w:bottom w:val="single" w:sz="6" w:space="0" w:color="auto"/>
            </w:tcBorders>
            <w:shd w:val="clear" w:color="auto" w:fill="auto"/>
            <w:vAlign w:val="center"/>
          </w:tcPr>
          <w:p w:rsidR="00B26D85" w:rsidRDefault="00B26D85" w:rsidP="00B26D85">
            <w:pPr>
              <w:pStyle w:val="NormalStep"/>
              <w:spacing w:before="0"/>
              <w:rPr>
                <w:rFonts w:asciiTheme="minorHAnsi" w:hAnsiTheme="minorHAnsi" w:cstheme="minorHAnsi"/>
                <w:sz w:val="22"/>
                <w:szCs w:val="22"/>
              </w:rPr>
            </w:pPr>
            <w:r>
              <w:rPr>
                <w:rFonts w:asciiTheme="minorHAnsi" w:hAnsiTheme="minorHAnsi" w:cstheme="minorHAnsi"/>
                <w:sz w:val="22"/>
                <w:szCs w:val="22"/>
              </w:rPr>
              <w:t>Select another download manager. Then click on input “download directory”.</w:t>
            </w:r>
          </w:p>
        </w:tc>
        <w:tc>
          <w:tcPr>
            <w:tcW w:w="2690" w:type="dxa"/>
            <w:gridSpan w:val="2"/>
            <w:tcBorders>
              <w:top w:val="single" w:sz="6" w:space="0" w:color="auto"/>
              <w:bottom w:val="single" w:sz="6" w:space="0" w:color="auto"/>
            </w:tcBorders>
            <w:shd w:val="clear" w:color="auto" w:fill="auto"/>
            <w:vAlign w:val="center"/>
          </w:tcPr>
          <w:p w:rsidR="00B26D85" w:rsidRDefault="00B26D85" w:rsidP="00DC4D99">
            <w:pPr>
              <w:spacing w:after="0"/>
              <w:rPr>
                <w:rFonts w:cstheme="minorHAnsi"/>
                <w:lang w:val="en-GB"/>
              </w:rPr>
            </w:pPr>
            <w:r>
              <w:rPr>
                <w:rFonts w:cstheme="minorHAnsi"/>
                <w:lang w:val="en-GB"/>
              </w:rPr>
              <w:t>No suggestion are given for this download manager</w:t>
            </w:r>
          </w:p>
        </w:tc>
        <w:tc>
          <w:tcPr>
            <w:tcW w:w="1559" w:type="dxa"/>
            <w:tcBorders>
              <w:top w:val="single" w:sz="6" w:space="0" w:color="auto"/>
              <w:bottom w:val="single" w:sz="6" w:space="0" w:color="auto"/>
              <w:right w:val="single" w:sz="8" w:space="0" w:color="auto"/>
            </w:tcBorders>
            <w:shd w:val="clear" w:color="auto" w:fill="auto"/>
            <w:vAlign w:val="center"/>
          </w:tcPr>
          <w:p w:rsidR="00B26D85" w:rsidRDefault="00B26D85" w:rsidP="00330782">
            <w:pPr>
              <w:spacing w:after="0"/>
              <w:rPr>
                <w:rFonts w:cstheme="minorHAnsi"/>
                <w:i/>
                <w:sz w:val="14"/>
                <w:szCs w:val="14"/>
              </w:rPr>
            </w:pPr>
            <w:r>
              <w:rPr>
                <w:rFonts w:cstheme="minorHAnsi"/>
                <w:i/>
                <w:sz w:val="14"/>
                <w:szCs w:val="14"/>
              </w:rPr>
              <w:t>NGEO-WEBC-PFC-0114</w:t>
            </w:r>
          </w:p>
        </w:tc>
      </w:tr>
      <w:tr w:rsidR="00C10EF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C10EFB" w:rsidRDefault="00C10EFB">
            <w:pPr>
              <w:spacing w:after="0"/>
              <w:jc w:val="center"/>
              <w:rPr>
                <w:i/>
                <w:sz w:val="14"/>
                <w:szCs w:val="14"/>
              </w:rPr>
            </w:pPr>
            <w:r>
              <w:rPr>
                <w:i/>
                <w:sz w:val="14"/>
                <w:szCs w:val="14"/>
              </w:rPr>
              <w:t>Step-</w:t>
            </w:r>
            <w:r w:rsidR="0019747A">
              <w:rPr>
                <w:i/>
                <w:sz w:val="14"/>
                <w:szCs w:val="14"/>
              </w:rPr>
              <w:t>1</w:t>
            </w:r>
            <w:r w:rsidR="00B26D85">
              <w:rPr>
                <w:i/>
                <w:sz w:val="14"/>
                <w:szCs w:val="14"/>
              </w:rPr>
              <w:t>4</w:t>
            </w:r>
            <w:r>
              <w:rPr>
                <w:i/>
                <w:sz w:val="14"/>
                <w:szCs w:val="14"/>
              </w:rPr>
              <w:t>0</w:t>
            </w:r>
          </w:p>
        </w:tc>
        <w:tc>
          <w:tcPr>
            <w:tcW w:w="3499" w:type="dxa"/>
            <w:gridSpan w:val="3"/>
            <w:tcBorders>
              <w:top w:val="single" w:sz="6" w:space="0" w:color="auto"/>
              <w:bottom w:val="single" w:sz="6" w:space="0" w:color="auto"/>
            </w:tcBorders>
            <w:shd w:val="clear" w:color="auto" w:fill="auto"/>
          </w:tcPr>
          <w:p w:rsidR="00C10EFB" w:rsidRDefault="00C10EFB" w:rsidP="00C10EFB">
            <w:pPr>
              <w:pStyle w:val="NormalStep"/>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tcBorders>
              <w:top w:val="single" w:sz="6" w:space="0" w:color="auto"/>
              <w:bottom w:val="single" w:sz="6" w:space="0" w:color="auto"/>
            </w:tcBorders>
            <w:shd w:val="clear" w:color="auto" w:fill="auto"/>
          </w:tcPr>
          <w:p w:rsidR="00C10EFB" w:rsidRDefault="00C10EFB" w:rsidP="00881C62">
            <w:pPr>
              <w:spacing w:after="0"/>
              <w:rPr>
                <w:rFonts w:cstheme="minorHAnsi"/>
                <w:lang w:val="en-US"/>
              </w:rPr>
            </w:pPr>
            <w:r>
              <w:rPr>
                <w:rFonts w:cstheme="minorHAnsi"/>
                <w:lang w:val="en-US"/>
              </w:rPr>
              <w:t>The download manager list is disabled.</w:t>
            </w:r>
          </w:p>
          <w:p w:rsidR="00C10EFB" w:rsidRDefault="00C10EFB" w:rsidP="00881C62">
            <w:pPr>
              <w:spacing w:after="0"/>
              <w:rPr>
                <w:rFonts w:cstheme="minorHAnsi"/>
                <w:lang w:val="en-US"/>
              </w:rPr>
            </w:pPr>
            <w:r>
              <w:rPr>
                <w:rFonts w:cstheme="minorHAnsi"/>
                <w:lang w:val="en-US"/>
              </w:rPr>
              <w:t>The message “Request Acknowledged” is displayed underneath the “</w:t>
            </w:r>
            <w:r w:rsidR="00105254">
              <w:rPr>
                <w:rFonts w:cstheme="minorHAnsi"/>
                <w:lang w:val="en-US"/>
              </w:rPr>
              <w:t>Confirm</w:t>
            </w:r>
            <w:r>
              <w:rPr>
                <w:rFonts w:cstheme="minorHAnsi"/>
                <w:lang w:val="en-US"/>
              </w:rPr>
              <w:t xml:space="preserve">”button. </w:t>
            </w:r>
          </w:p>
          <w:p w:rsidR="00C10EFB" w:rsidRDefault="00C10EFB" w:rsidP="00881C62">
            <w:pPr>
              <w:spacing w:after="0"/>
              <w:rPr>
                <w:rFonts w:cstheme="minorHAnsi"/>
                <w:lang w:val="en-US"/>
              </w:rPr>
            </w:pPr>
            <w:r>
              <w:rPr>
                <w:rFonts w:cstheme="minorHAnsi"/>
                <w:lang w:val="en-US"/>
              </w:rPr>
              <w:t>The expected size of the download is also displayed.</w:t>
            </w:r>
          </w:p>
          <w:p w:rsidR="00C10EFB" w:rsidRDefault="00C10EFB" w:rsidP="00881C62">
            <w:pPr>
              <w:spacing w:after="0"/>
              <w:rPr>
                <w:rFonts w:cstheme="minorHAnsi"/>
                <w:lang w:val="en-US"/>
              </w:rPr>
            </w:pPr>
            <w:r>
              <w:rPr>
                <w:rFonts w:cstheme="minorHAnsi"/>
                <w:lang w:val="en-US"/>
              </w:rPr>
              <w:t>A warning message is</w:t>
            </w:r>
            <w:r w:rsidR="00E30128">
              <w:rPr>
                <w:rFonts w:cstheme="minorHAnsi"/>
                <w:lang w:val="en-US"/>
              </w:rPr>
              <w:t xml:space="preserve"> </w:t>
            </w:r>
            <w:r>
              <w:rPr>
                <w:rFonts w:cstheme="minorHAnsi"/>
                <w:lang w:val="en-US"/>
              </w:rPr>
              <w:t>show</w:t>
            </w:r>
            <w:r w:rsidR="00743C4A">
              <w:rPr>
                <w:rFonts w:cstheme="minorHAnsi"/>
                <w:lang w:val="en-US"/>
              </w:rPr>
              <w:t>n</w:t>
            </w:r>
            <w:r>
              <w:rPr>
                <w:rFonts w:cstheme="minorHAnsi"/>
                <w:lang w:val="en-US"/>
              </w:rPr>
              <w:t xml:space="preserve"> because the total size is above a configurable limit.</w:t>
            </w:r>
          </w:p>
          <w:p w:rsidR="00C10EFB" w:rsidRDefault="00C10EFB" w:rsidP="00A4492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tcPr>
          <w:p w:rsidR="00C10EFB" w:rsidDel="00C10EFB" w:rsidRDefault="00C10EFB" w:rsidP="00A44929">
            <w:pPr>
              <w:spacing w:after="0"/>
              <w:jc w:val="center"/>
              <w:rPr>
                <w:rFonts w:cstheme="minorHAnsi"/>
                <w:i/>
                <w:sz w:val="14"/>
                <w:szCs w:val="14"/>
              </w:rPr>
            </w:pPr>
            <w:r>
              <w:rPr>
                <w:rFonts w:cstheme="minorHAnsi"/>
                <w:i/>
                <w:sz w:val="14"/>
                <w:szCs w:val="14"/>
              </w:rPr>
              <w:t>NGEO-WEBC-PFC-0113</w:t>
            </w:r>
          </w:p>
        </w:tc>
      </w:tr>
      <w:tr w:rsidR="006B2D8C"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6B2D8C" w:rsidRDefault="006B2D8C">
            <w:pPr>
              <w:spacing w:after="0"/>
              <w:jc w:val="center"/>
              <w:rPr>
                <w:i/>
                <w:sz w:val="14"/>
                <w:szCs w:val="14"/>
              </w:rPr>
            </w:pPr>
            <w:r>
              <w:rPr>
                <w:i/>
                <w:sz w:val="14"/>
                <w:szCs w:val="14"/>
              </w:rPr>
              <w:t>Step-</w:t>
            </w:r>
            <w:r w:rsidR="00DF27D3">
              <w:rPr>
                <w:i/>
                <w:sz w:val="14"/>
                <w:szCs w:val="14"/>
              </w:rPr>
              <w:t>1</w:t>
            </w:r>
            <w:r w:rsidR="00B26D85">
              <w:rPr>
                <w:i/>
                <w:sz w:val="14"/>
                <w:szCs w:val="14"/>
              </w:rPr>
              <w:t>5</w:t>
            </w:r>
            <w:r w:rsidR="00DF27D3">
              <w:rPr>
                <w:i/>
                <w:sz w:val="14"/>
                <w:szCs w:val="14"/>
              </w:rPr>
              <w:t>0</w:t>
            </w:r>
          </w:p>
        </w:tc>
        <w:tc>
          <w:tcPr>
            <w:tcW w:w="3499" w:type="dxa"/>
            <w:gridSpan w:val="3"/>
            <w:tcBorders>
              <w:top w:val="single" w:sz="6" w:space="0" w:color="auto"/>
              <w:bottom w:val="single" w:sz="8" w:space="0" w:color="auto"/>
            </w:tcBorders>
            <w:shd w:val="clear" w:color="auto" w:fill="auto"/>
          </w:tcPr>
          <w:p w:rsidR="006B2D8C" w:rsidRDefault="006B2D8C" w:rsidP="00C10EFB">
            <w:pPr>
              <w:pStyle w:val="NormalStep"/>
              <w:rPr>
                <w:rFonts w:asciiTheme="minorHAnsi" w:hAnsiTheme="minorHAnsi" w:cstheme="minorHAnsi"/>
                <w:sz w:val="22"/>
                <w:szCs w:val="22"/>
              </w:rPr>
            </w:pPr>
            <w:r>
              <w:rPr>
                <w:rFonts w:asciiTheme="minorHAnsi" w:hAnsiTheme="minorHAnsi" w:cstheme="minorHAnsi"/>
                <w:sz w:val="22"/>
                <w:szCs w:val="22"/>
              </w:rPr>
              <w:t xml:space="preserve">Click on the “Confirm” button </w:t>
            </w:r>
          </w:p>
        </w:tc>
        <w:tc>
          <w:tcPr>
            <w:tcW w:w="2690" w:type="dxa"/>
            <w:gridSpan w:val="2"/>
            <w:tcBorders>
              <w:top w:val="single" w:sz="6" w:space="0" w:color="auto"/>
              <w:bottom w:val="single" w:sz="8" w:space="0" w:color="auto"/>
            </w:tcBorders>
            <w:shd w:val="clear" w:color="auto" w:fill="auto"/>
          </w:tcPr>
          <w:p w:rsidR="006B2D8C" w:rsidRPr="00A67A35" w:rsidRDefault="006B2D8C" w:rsidP="00881C62">
            <w:pPr>
              <w:spacing w:after="0"/>
              <w:rPr>
                <w:rFonts w:cstheme="minorHAnsi"/>
                <w:lang w:val="en-GB"/>
              </w:rPr>
            </w:pPr>
            <w:r>
              <w:rPr>
                <w:rFonts w:cstheme="minorHAnsi"/>
                <w:lang w:val="en-GB"/>
              </w:rPr>
              <w:t>The request is submitted to the server.</w:t>
            </w:r>
          </w:p>
        </w:tc>
        <w:tc>
          <w:tcPr>
            <w:tcW w:w="1559" w:type="dxa"/>
            <w:tcBorders>
              <w:top w:val="single" w:sz="6" w:space="0" w:color="auto"/>
              <w:bottom w:val="single" w:sz="8" w:space="0" w:color="auto"/>
              <w:right w:val="single" w:sz="8" w:space="0" w:color="auto"/>
            </w:tcBorders>
            <w:shd w:val="clear" w:color="auto" w:fill="auto"/>
          </w:tcPr>
          <w:p w:rsidR="006B2D8C" w:rsidRDefault="006B2D8C" w:rsidP="00A44929">
            <w:pPr>
              <w:spacing w:after="0"/>
              <w:jc w:val="center"/>
              <w:rPr>
                <w:rFonts w:cstheme="minorHAnsi"/>
                <w:i/>
                <w:sz w:val="14"/>
                <w:szCs w:val="14"/>
              </w:rPr>
            </w:pPr>
          </w:p>
        </w:tc>
      </w:tr>
    </w:tbl>
    <w:p w:rsidR="000E31FF" w:rsidRPr="00CF4C35" w:rsidRDefault="000E31FF" w:rsidP="00330782">
      <w:pPr>
        <w:pStyle w:val="Titre3"/>
      </w:pPr>
      <w:bookmarkStart w:id="334" w:name="_Toc421282871"/>
      <w:r w:rsidRPr="00ED457C">
        <w:t>NGEO-WEBC-VT</w:t>
      </w:r>
      <w:r>
        <w:t>P</w:t>
      </w:r>
      <w:r w:rsidRPr="00ED457C">
        <w:t>-0</w:t>
      </w:r>
      <w:r>
        <w:t>11</w:t>
      </w:r>
      <w:r w:rsidR="00D3034C">
        <w:t>5</w:t>
      </w:r>
      <w:r w:rsidRPr="00ED457C">
        <w:t xml:space="preserve">: </w:t>
      </w:r>
      <w:r w:rsidR="00FB4524">
        <w:t>Simple Data Access Request: No Download Manager R</w:t>
      </w:r>
      <w:r>
        <w:t>egistred</w:t>
      </w:r>
      <w:bookmarkEnd w:id="33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330782">
        <w:tc>
          <w:tcPr>
            <w:tcW w:w="8613" w:type="dxa"/>
            <w:gridSpan w:val="7"/>
            <w:tcBorders>
              <w:bottom w:val="single" w:sz="8" w:space="0" w:color="auto"/>
            </w:tcBorders>
            <w:shd w:val="clear" w:color="auto" w:fill="auto"/>
          </w:tcPr>
          <w:p w:rsidR="000E31FF" w:rsidRPr="004E5884" w:rsidRDefault="000E31FF" w:rsidP="005C2026">
            <w:pPr>
              <w:spacing w:after="0"/>
              <w:rPr>
                <w:lang w:val="en-US"/>
              </w:rPr>
            </w:pPr>
            <w:r>
              <w:rPr>
                <w:lang w:val="en-US"/>
              </w:rPr>
              <w:t>None</w:t>
            </w:r>
          </w:p>
        </w:tc>
      </w:tr>
      <w:tr w:rsidR="000E31FF" w:rsidRPr="00544FC8" w:rsidTr="00D46452">
        <w:trPr>
          <w:trHeight w:val="60"/>
        </w:trPr>
        <w:tc>
          <w:tcPr>
            <w:tcW w:w="865" w:type="dxa"/>
            <w:tcBorders>
              <w:top w:val="single" w:sz="8" w:space="0" w:color="auto"/>
              <w:left w:val="single" w:sz="8" w:space="0" w:color="auto"/>
              <w:bottom w:val="single" w:sz="6" w:space="0" w:color="auto"/>
            </w:tcBorders>
            <w:shd w:val="clear" w:color="auto" w:fill="A6A6A6"/>
          </w:tcPr>
          <w:p w:rsidR="000E31FF" w:rsidRPr="00544FC8" w:rsidRDefault="000E31FF"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E31FF" w:rsidRPr="00544FC8" w:rsidRDefault="000E31FF">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E31FF" w:rsidRPr="00544FC8" w:rsidRDefault="000E31FF">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E31FF" w:rsidRPr="00544FC8" w:rsidRDefault="000E31FF">
            <w:pPr>
              <w:spacing w:after="0"/>
              <w:jc w:val="center"/>
              <w:rPr>
                <w:b/>
                <w:sz w:val="14"/>
                <w:szCs w:val="14"/>
              </w:rPr>
            </w:pPr>
            <w:r w:rsidRPr="00544FC8">
              <w:rPr>
                <w:b/>
                <w:sz w:val="14"/>
                <w:szCs w:val="14"/>
              </w:rPr>
              <w:t>Pass/Fail Criteria Id</w:t>
            </w: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D1206" w:rsidRDefault="00F42C4A" w:rsidP="00DC4D99">
            <w:pPr>
              <w:spacing w:after="0"/>
              <w:jc w:val="center"/>
              <w:rPr>
                <w:i/>
                <w:sz w:val="14"/>
                <w:szCs w:val="14"/>
              </w:rPr>
            </w:pPr>
            <w:r>
              <w:rPr>
                <w:i/>
                <w:sz w:val="14"/>
                <w:szCs w:val="14"/>
              </w:rPr>
              <w:t>Step-1</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Default="00EE5544" w:rsidP="00EE5544">
            <w:pPr>
              <w:autoSpaceDE w:val="0"/>
              <w:autoSpaceDN w:val="0"/>
              <w:adjustRightInd w:val="0"/>
              <w:spacing w:after="0" w:line="240" w:lineRule="auto"/>
              <w:rPr>
                <w:rFonts w:cstheme="minorHAnsi"/>
              </w:rPr>
            </w:pPr>
            <w:r>
              <w:t xml:space="preserve">Open a new tab in the browser with the URL </w:t>
            </w:r>
            <w:hyperlink r:id="rId26" w:history="1">
              <w:r w:rsidRPr="00501783">
                <w:rPr>
                  <w:rStyle w:val="Lienhypertexte"/>
                </w:rPr>
                <w:t>http://localhost:3000/ngeo/user/nodm</w:t>
              </w:r>
            </w:hyperlink>
            <w:r>
              <w:t xml:space="preserve"> to change the current user to nodm.</w:t>
            </w:r>
          </w:p>
        </w:tc>
        <w:tc>
          <w:tcPr>
            <w:tcW w:w="2690" w:type="dxa"/>
            <w:gridSpan w:val="2"/>
            <w:tcBorders>
              <w:top w:val="single" w:sz="6" w:space="0" w:color="auto"/>
              <w:bottom w:val="single" w:sz="6" w:space="0" w:color="auto"/>
            </w:tcBorders>
            <w:shd w:val="clear" w:color="auto" w:fill="auto"/>
          </w:tcPr>
          <w:p w:rsidR="00F42C4A" w:rsidRPr="003C0A28" w:rsidRDefault="00EE5544" w:rsidP="00EE5544">
            <w:pPr>
              <w:spacing w:after="0"/>
              <w:rPr>
                <w:rFonts w:cstheme="minorHAnsi"/>
                <w:lang w:val="en-US"/>
              </w:rPr>
            </w:pPr>
            <w:r>
              <w:t>User is nodm</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56181B" w:rsidRDefault="00F42C4A">
            <w:pPr>
              <w:spacing w:after="0"/>
              <w:jc w:val="center"/>
              <w:rPr>
                <w:i/>
                <w:sz w:val="14"/>
                <w:szCs w:val="14"/>
              </w:rPr>
            </w:pP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44FC8" w:rsidRDefault="00F42C4A"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Pr="00057FF1" w:rsidRDefault="00EE5544"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Refresh</w:t>
            </w:r>
            <w:r w:rsidR="00F42C4A">
              <w:rPr>
                <w:rFonts w:asciiTheme="minorHAnsi" w:hAnsiTheme="minorHAnsi" w:cstheme="minorHAnsi"/>
                <w:sz w:val="22"/>
                <w:szCs w:val="22"/>
              </w:rPr>
              <w:t xml:space="preserve"> the web client page.</w:t>
            </w:r>
          </w:p>
        </w:tc>
        <w:tc>
          <w:tcPr>
            <w:tcW w:w="2690" w:type="dxa"/>
            <w:gridSpan w:val="2"/>
            <w:tcBorders>
              <w:top w:val="single" w:sz="6" w:space="0" w:color="auto"/>
              <w:bottom w:val="single" w:sz="6" w:space="0" w:color="auto"/>
            </w:tcBorders>
            <w:shd w:val="clear" w:color="auto" w:fill="auto"/>
          </w:tcPr>
          <w:p w:rsidR="00F42C4A" w:rsidRPr="00057FF1" w:rsidRDefault="00F42C4A" w:rsidP="00DC4D99">
            <w:pPr>
              <w:spacing w:after="0"/>
              <w:rPr>
                <w:rFonts w:cstheme="minorHAnsi"/>
                <w:lang w:val="en-US"/>
              </w:rPr>
            </w:pPr>
            <w:r>
              <w:rPr>
                <w:rFonts w:cstheme="minorHAnsi"/>
                <w:lang w:val="en-GB"/>
              </w:rPr>
              <w:t>The web client page is refreshed.</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56181B" w:rsidRDefault="00F42C4A">
            <w:pPr>
              <w:spacing w:after="0"/>
              <w:jc w:val="center"/>
              <w:rPr>
                <w:i/>
                <w:sz w:val="14"/>
                <w:szCs w:val="14"/>
              </w:rPr>
            </w:pP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Default="00F42C4A" w:rsidP="00DC4D9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Default="00F42C4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from NGEO-WEBC-VTP-0040</w:t>
            </w:r>
          </w:p>
        </w:tc>
        <w:tc>
          <w:tcPr>
            <w:tcW w:w="2690" w:type="dxa"/>
            <w:gridSpan w:val="2"/>
            <w:tcBorders>
              <w:top w:val="single" w:sz="6" w:space="0" w:color="auto"/>
              <w:bottom w:val="single" w:sz="6" w:space="0" w:color="auto"/>
            </w:tcBorders>
            <w:shd w:val="clear" w:color="auto" w:fill="auto"/>
          </w:tcPr>
          <w:p w:rsidR="00F42C4A" w:rsidRDefault="00F42C4A" w:rsidP="00DC4D99">
            <w:pPr>
              <w:spacing w:after="0"/>
              <w:rPr>
                <w:rFonts w:cstheme="minorHAnsi"/>
                <w:lang w:val="en-GB"/>
              </w:rPr>
            </w:pPr>
            <w:r w:rsidRPr="003C0A28">
              <w:rPr>
                <w:rFonts w:cstheme="minorHAnsi"/>
                <w:lang w:val="en-US"/>
              </w:rPr>
              <w:t xml:space="preserve"> </w:t>
            </w:r>
            <w:r>
              <w:rPr>
                <w:rFonts w:cstheme="minorHAnsi"/>
                <w:lang w:val="en-US"/>
              </w:rPr>
              <w:t>The search results table is displayed.</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56181B" w:rsidRDefault="00F42C4A">
            <w:pPr>
              <w:spacing w:after="0"/>
              <w:jc w:val="center"/>
              <w:rPr>
                <w:i/>
                <w:sz w:val="14"/>
                <w:szCs w:val="14"/>
              </w:rPr>
            </w:pP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D1206" w:rsidRDefault="00F42C4A" w:rsidP="00DC4D99">
            <w:pPr>
              <w:spacing w:after="0"/>
              <w:jc w:val="center"/>
              <w:rPr>
                <w:i/>
                <w:sz w:val="14"/>
                <w:szCs w:val="14"/>
              </w:rPr>
            </w:pPr>
            <w:r>
              <w:rPr>
                <w:i/>
                <w:sz w:val="14"/>
                <w:szCs w:val="14"/>
              </w:rPr>
              <w:t>Step-</w:t>
            </w:r>
            <w:r w:rsidR="00A05B7E">
              <w:rPr>
                <w:i/>
                <w:sz w:val="14"/>
                <w:szCs w:val="14"/>
              </w:rPr>
              <w:t>4</w:t>
            </w:r>
            <w:r>
              <w:rPr>
                <w:i/>
                <w:sz w:val="14"/>
                <w:szCs w:val="14"/>
              </w:rPr>
              <w:t>0</w:t>
            </w:r>
          </w:p>
        </w:tc>
        <w:tc>
          <w:tcPr>
            <w:tcW w:w="3499" w:type="dxa"/>
            <w:gridSpan w:val="3"/>
            <w:tcBorders>
              <w:top w:val="single" w:sz="6" w:space="0" w:color="auto"/>
              <w:bottom w:val="single" w:sz="6" w:space="0" w:color="auto"/>
            </w:tcBorders>
            <w:shd w:val="clear" w:color="auto" w:fill="auto"/>
          </w:tcPr>
          <w:p w:rsidR="00F42C4A" w:rsidRPr="00E24DDB" w:rsidRDefault="00F42C4A"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tcBorders>
              <w:top w:val="single" w:sz="6" w:space="0" w:color="auto"/>
              <w:bottom w:val="single" w:sz="6" w:space="0" w:color="auto"/>
            </w:tcBorders>
            <w:shd w:val="clear" w:color="auto" w:fill="auto"/>
          </w:tcPr>
          <w:p w:rsidR="00F42C4A" w:rsidRPr="003C0A28" w:rsidRDefault="00F42C4A" w:rsidP="00DC4D99">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56181B" w:rsidRDefault="00F42C4A">
            <w:pPr>
              <w:spacing w:after="0"/>
              <w:jc w:val="center"/>
              <w:rPr>
                <w:i/>
                <w:sz w:val="14"/>
                <w:szCs w:val="14"/>
              </w:rPr>
            </w:pP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44FC8" w:rsidRDefault="00F42C4A" w:rsidP="00DC4D99">
            <w:pPr>
              <w:spacing w:after="0"/>
              <w:jc w:val="center"/>
              <w:rPr>
                <w:i/>
                <w:sz w:val="14"/>
                <w:szCs w:val="14"/>
              </w:rPr>
            </w:pPr>
            <w:r>
              <w:rPr>
                <w:i/>
                <w:sz w:val="14"/>
                <w:szCs w:val="14"/>
              </w:rPr>
              <w:lastRenderedPageBreak/>
              <w:t>Step-</w:t>
            </w:r>
            <w:r w:rsidR="00A05B7E">
              <w:rPr>
                <w:i/>
                <w:sz w:val="14"/>
                <w:szCs w:val="14"/>
              </w:rPr>
              <w:t>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Pr="00057FF1" w:rsidRDefault="00F42C4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tcBorders>
              <w:top w:val="single" w:sz="6" w:space="0" w:color="auto"/>
              <w:bottom w:val="single" w:sz="6" w:space="0" w:color="auto"/>
            </w:tcBorders>
            <w:shd w:val="clear" w:color="auto" w:fill="auto"/>
          </w:tcPr>
          <w:p w:rsidR="00F42C4A" w:rsidRPr="00057FF1" w:rsidRDefault="00F42C4A" w:rsidP="00DC4D99">
            <w:pPr>
              <w:spacing w:after="0"/>
              <w:rPr>
                <w:rFonts w:cstheme="minorHAnsi"/>
                <w:lang w:val="en-US"/>
              </w:rPr>
            </w:pPr>
            <w:r>
              <w:rPr>
                <w:rFonts w:cstheme="minorHAnsi"/>
                <w:lang w:val="en-US"/>
              </w:rPr>
              <w:t>The download manager‘s widget displays no download manager but a link to install a new one.</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4E5884" w:rsidRDefault="00F42C4A">
            <w:pPr>
              <w:spacing w:after="0"/>
              <w:jc w:val="center"/>
              <w:rPr>
                <w:sz w:val="14"/>
                <w:szCs w:val="14"/>
                <w:highlight w:val="yellow"/>
                <w:lang w:val="en-US"/>
              </w:rPr>
            </w:pPr>
            <w:r w:rsidRPr="0056181B">
              <w:rPr>
                <w:i/>
                <w:sz w:val="14"/>
                <w:szCs w:val="14"/>
              </w:rPr>
              <w:t>NGEO-</w:t>
            </w:r>
            <w:r>
              <w:rPr>
                <w:i/>
                <w:sz w:val="14"/>
                <w:szCs w:val="14"/>
              </w:rPr>
              <w:t>WEBC-PFC-0115</w:t>
            </w: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D1206" w:rsidRDefault="00F42C4A" w:rsidP="00DC4D99">
            <w:pPr>
              <w:spacing w:after="0"/>
              <w:jc w:val="center"/>
              <w:rPr>
                <w:i/>
                <w:sz w:val="14"/>
                <w:szCs w:val="14"/>
              </w:rPr>
            </w:pPr>
            <w:r>
              <w:rPr>
                <w:i/>
                <w:sz w:val="14"/>
                <w:szCs w:val="14"/>
              </w:rPr>
              <w:t>Step-</w:t>
            </w:r>
            <w:r w:rsidR="00A05B7E">
              <w:rPr>
                <w:i/>
                <w:sz w:val="14"/>
                <w:szCs w:val="14"/>
              </w:rPr>
              <w:t>6</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Pr="00057FF1" w:rsidRDefault="00F42C4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tcBorders>
              <w:top w:val="single" w:sz="6" w:space="0" w:color="auto"/>
              <w:bottom w:val="single" w:sz="6" w:space="0" w:color="auto"/>
            </w:tcBorders>
            <w:shd w:val="clear" w:color="auto" w:fill="auto"/>
          </w:tcPr>
          <w:p w:rsidR="00F42C4A" w:rsidRPr="00102EF3" w:rsidRDefault="00F42C4A" w:rsidP="00DC4D99">
            <w:pPr>
              <w:spacing w:after="0"/>
              <w:rPr>
                <w:rFonts w:cstheme="minorHAnsi"/>
                <w:lang w:val="en-GB"/>
              </w:rPr>
            </w:pPr>
            <w:r>
              <w:rPr>
                <w:rFonts w:cstheme="minorHAnsi"/>
                <w:lang w:val="en-GB"/>
              </w:rPr>
              <w:t>The user is redirected to the page from which to install the download manager.</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4E5884" w:rsidRDefault="00F42C4A">
            <w:pPr>
              <w:spacing w:after="0"/>
              <w:jc w:val="center"/>
              <w:rPr>
                <w:sz w:val="14"/>
                <w:szCs w:val="14"/>
                <w:lang w:val="en-US"/>
              </w:rPr>
            </w:pPr>
          </w:p>
        </w:tc>
      </w:tr>
      <w:tr w:rsidR="00B2225F"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B2225F" w:rsidRDefault="00B2225F" w:rsidP="00DC4D99">
            <w:pPr>
              <w:spacing w:after="0"/>
              <w:jc w:val="center"/>
              <w:rPr>
                <w:i/>
                <w:sz w:val="14"/>
                <w:szCs w:val="14"/>
              </w:rPr>
            </w:pPr>
            <w:r>
              <w:rPr>
                <w:i/>
                <w:sz w:val="14"/>
                <w:szCs w:val="14"/>
              </w:rPr>
              <w:t>Step-70</w:t>
            </w:r>
          </w:p>
        </w:tc>
        <w:tc>
          <w:tcPr>
            <w:tcW w:w="3499" w:type="dxa"/>
            <w:gridSpan w:val="3"/>
            <w:tcBorders>
              <w:top w:val="single" w:sz="6" w:space="0" w:color="auto"/>
              <w:bottom w:val="single" w:sz="8" w:space="0" w:color="auto"/>
            </w:tcBorders>
            <w:shd w:val="clear" w:color="auto" w:fill="auto"/>
          </w:tcPr>
          <w:p w:rsidR="00B2225F" w:rsidRDefault="00EE5544" w:rsidP="00EE5544">
            <w:pPr>
              <w:pStyle w:val="NormalStep"/>
              <w:spacing w:before="0"/>
              <w:rPr>
                <w:rFonts w:asciiTheme="minorHAnsi" w:hAnsiTheme="minorHAnsi" w:cstheme="minorHAnsi"/>
                <w:sz w:val="22"/>
                <w:szCs w:val="22"/>
              </w:rPr>
            </w:pPr>
            <w:r w:rsidRPr="00EE5544">
              <w:rPr>
                <w:rFonts w:asciiTheme="minorHAnsi" w:hAnsiTheme="minorHAnsi" w:cstheme="minorHAnsi"/>
                <w:sz w:val="22"/>
                <w:szCs w:val="22"/>
              </w:rPr>
              <w:t>Open a new tab in the browser with the URL http://localhost:3000/ngeo/user/</w:t>
            </w:r>
            <w:r>
              <w:rPr>
                <w:rFonts w:asciiTheme="minorHAnsi" w:hAnsiTheme="minorHAnsi" w:cstheme="minorHAnsi"/>
                <w:sz w:val="22"/>
                <w:szCs w:val="22"/>
              </w:rPr>
              <w:t>public</w:t>
            </w:r>
            <w:r w:rsidRPr="00EE5544">
              <w:rPr>
                <w:rFonts w:asciiTheme="minorHAnsi" w:hAnsiTheme="minorHAnsi" w:cstheme="minorHAnsi"/>
                <w:sz w:val="22"/>
                <w:szCs w:val="22"/>
              </w:rPr>
              <w:t xml:space="preserve"> to </w:t>
            </w:r>
            <w:r>
              <w:rPr>
                <w:rFonts w:asciiTheme="minorHAnsi" w:hAnsiTheme="minorHAnsi" w:cstheme="minorHAnsi"/>
                <w:sz w:val="22"/>
                <w:szCs w:val="22"/>
              </w:rPr>
              <w:t>restore the default user</w:t>
            </w:r>
            <w:r w:rsidRPr="00EE5544">
              <w:rPr>
                <w:rFonts w:asciiTheme="minorHAnsi" w:hAnsiTheme="minorHAnsi" w:cstheme="minorHAnsi"/>
                <w:sz w:val="22"/>
                <w:szCs w:val="22"/>
              </w:rPr>
              <w:t>.</w:t>
            </w:r>
          </w:p>
        </w:tc>
        <w:tc>
          <w:tcPr>
            <w:tcW w:w="2690" w:type="dxa"/>
            <w:gridSpan w:val="2"/>
            <w:tcBorders>
              <w:top w:val="single" w:sz="6" w:space="0" w:color="auto"/>
              <w:bottom w:val="single" w:sz="8" w:space="0" w:color="auto"/>
            </w:tcBorders>
            <w:shd w:val="clear" w:color="auto" w:fill="auto"/>
          </w:tcPr>
          <w:p w:rsidR="00B2225F" w:rsidRDefault="00EE5544" w:rsidP="00DC4D99">
            <w:pPr>
              <w:spacing w:after="0"/>
              <w:rPr>
                <w:rFonts w:cstheme="minorHAnsi"/>
                <w:lang w:val="en-GB"/>
              </w:rPr>
            </w:pPr>
            <w:r>
              <w:t>User is public</w:t>
            </w:r>
          </w:p>
        </w:tc>
        <w:tc>
          <w:tcPr>
            <w:tcW w:w="1559" w:type="dxa"/>
            <w:tcBorders>
              <w:top w:val="single" w:sz="6" w:space="0" w:color="auto"/>
              <w:bottom w:val="single" w:sz="8" w:space="0" w:color="auto"/>
              <w:right w:val="single" w:sz="8" w:space="0" w:color="auto"/>
            </w:tcBorders>
            <w:shd w:val="clear" w:color="auto" w:fill="auto"/>
            <w:vAlign w:val="center"/>
          </w:tcPr>
          <w:p w:rsidR="00B2225F" w:rsidRPr="004E5884" w:rsidRDefault="00B2225F">
            <w:pPr>
              <w:spacing w:after="0"/>
              <w:jc w:val="center"/>
              <w:rPr>
                <w:sz w:val="14"/>
                <w:szCs w:val="14"/>
                <w:lang w:val="en-US"/>
              </w:rPr>
            </w:pPr>
          </w:p>
        </w:tc>
      </w:tr>
    </w:tbl>
    <w:p w:rsidR="00640173" w:rsidRPr="00640173" w:rsidRDefault="00640173" w:rsidP="00330782">
      <w:pPr>
        <w:pStyle w:val="Titre3"/>
      </w:pPr>
      <w:bookmarkStart w:id="335" w:name="_Toc421282872"/>
      <w:r w:rsidRPr="00ED457C">
        <w:t>NGEO-WEBC-VT</w:t>
      </w:r>
      <w:r>
        <w:t>P</w:t>
      </w:r>
      <w:r w:rsidRPr="00ED457C">
        <w:t>-0</w:t>
      </w:r>
      <w:r>
        <w:t>120</w:t>
      </w:r>
      <w:r w:rsidRPr="00ED457C">
        <w:t xml:space="preserve">: </w:t>
      </w:r>
      <w:r>
        <w:t xml:space="preserve">Standing Order Data Access Request: </w:t>
      </w:r>
      <w:r w:rsidR="002E4F19">
        <w:t>Data Driven Request</w:t>
      </w:r>
      <w:bookmarkEnd w:id="33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330782">
        <w:tc>
          <w:tcPr>
            <w:tcW w:w="8613" w:type="dxa"/>
            <w:gridSpan w:val="7"/>
            <w:tcBorders>
              <w:bottom w:val="single" w:sz="8" w:space="0" w:color="auto"/>
            </w:tcBorders>
            <w:shd w:val="clear" w:color="auto" w:fill="auto"/>
          </w:tcPr>
          <w:p w:rsidR="00640173" w:rsidRPr="004E5884" w:rsidRDefault="00640173" w:rsidP="002963F1">
            <w:pPr>
              <w:spacing w:after="0"/>
              <w:rPr>
                <w:lang w:val="en-US"/>
              </w:rPr>
            </w:pPr>
            <w:r>
              <w:rPr>
                <w:lang w:val="en-US"/>
              </w:rPr>
              <w:t>None</w:t>
            </w:r>
          </w:p>
        </w:tc>
      </w:tr>
      <w:tr w:rsidR="00640173" w:rsidRPr="00544FC8" w:rsidTr="00330782">
        <w:tc>
          <w:tcPr>
            <w:tcW w:w="865" w:type="dxa"/>
            <w:tcBorders>
              <w:top w:val="single" w:sz="8" w:space="0" w:color="auto"/>
              <w:left w:val="single" w:sz="8" w:space="0" w:color="auto"/>
              <w:bottom w:val="single" w:sz="6" w:space="0" w:color="auto"/>
            </w:tcBorders>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B3764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B3764C" w:rsidRPr="00544FC8" w:rsidRDefault="00B3764C" w:rsidP="002963F1">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B3764C" w:rsidRPr="00057FF1" w:rsidRDefault="00B3764C">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the </w:t>
            </w:r>
            <w:r>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w:t>
            </w:r>
            <w:r>
              <w:rPr>
                <w:rFonts w:asciiTheme="minorHAnsi" w:hAnsiTheme="minorHAnsi" w:cstheme="minorHAnsi"/>
                <w:sz w:val="22"/>
                <w:szCs w:val="22"/>
              </w:rPr>
              <w:t>“Datasets”</w:t>
            </w:r>
            <w:r w:rsidRPr="00057FF1">
              <w:rPr>
                <w:rFonts w:asciiTheme="minorHAnsi" w:hAnsiTheme="minorHAnsi" w:cstheme="minorHAnsi"/>
                <w:sz w:val="22"/>
                <w:szCs w:val="22"/>
              </w:rPr>
              <w:t xml:space="preserve"> </w:t>
            </w:r>
            <w:r>
              <w:rPr>
                <w:rFonts w:asciiTheme="minorHAnsi" w:hAnsiTheme="minorHAnsi" w:cstheme="minorHAnsi"/>
                <w:sz w:val="22"/>
                <w:szCs w:val="22"/>
              </w:rPr>
              <w:t>and then select ND_OPT_1</w:t>
            </w:r>
          </w:p>
        </w:tc>
        <w:tc>
          <w:tcPr>
            <w:tcW w:w="2690" w:type="dxa"/>
            <w:gridSpan w:val="2"/>
            <w:tcBorders>
              <w:top w:val="single" w:sz="6" w:space="0" w:color="auto"/>
              <w:bottom w:val="single" w:sz="6" w:space="0" w:color="auto"/>
            </w:tcBorders>
            <w:shd w:val="clear" w:color="auto" w:fill="auto"/>
          </w:tcPr>
          <w:p w:rsidR="00B3764C" w:rsidRPr="00057FF1" w:rsidRDefault="00B3764C" w:rsidP="003F030D">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B3764C" w:rsidRPr="0056181B" w:rsidRDefault="00B3764C" w:rsidP="002963F1">
            <w:pPr>
              <w:spacing w:after="0"/>
              <w:jc w:val="center"/>
              <w:rPr>
                <w:i/>
                <w:sz w:val="14"/>
                <w:szCs w:val="14"/>
              </w:rPr>
            </w:pPr>
          </w:p>
        </w:tc>
      </w:tr>
      <w:tr w:rsidR="0064017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640173" w:rsidRPr="00E24DDB" w:rsidRDefault="00640173">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w:t>
            </w:r>
            <w:r w:rsidR="00B3764C">
              <w:rPr>
                <w:rFonts w:asciiTheme="minorHAnsi" w:hAnsiTheme="minorHAnsi" w:cstheme="minorHAnsi"/>
                <w:sz w:val="22"/>
                <w:szCs w:val="22"/>
              </w:rPr>
              <w:t>left toolbar click on “Subscribe” button</w:t>
            </w:r>
          </w:p>
        </w:tc>
        <w:tc>
          <w:tcPr>
            <w:tcW w:w="2690" w:type="dxa"/>
            <w:gridSpan w:val="2"/>
            <w:tcBorders>
              <w:top w:val="single" w:sz="6" w:space="0" w:color="auto"/>
              <w:bottom w:val="single" w:sz="6" w:space="0" w:color="auto"/>
            </w:tcBorders>
            <w:shd w:val="clear" w:color="auto" w:fill="auto"/>
          </w:tcPr>
          <w:p w:rsidR="00611193" w:rsidRDefault="00245778" w:rsidP="002963F1">
            <w:pPr>
              <w:spacing w:after="0"/>
              <w:rPr>
                <w:rFonts w:cstheme="minorHAnsi"/>
                <w:lang w:val="en-GB"/>
              </w:rPr>
            </w:pPr>
            <w:r>
              <w:rPr>
                <w:rFonts w:cstheme="minorHAnsi"/>
                <w:lang w:val="en-GB"/>
              </w:rPr>
              <w:t xml:space="preserve"> A </w:t>
            </w:r>
            <w:r w:rsidR="00B3764C">
              <w:rPr>
                <w:rFonts w:cstheme="minorHAnsi"/>
                <w:lang w:val="en-GB"/>
              </w:rPr>
              <w:t xml:space="preserve">panel </w:t>
            </w:r>
            <w:r>
              <w:rPr>
                <w:rFonts w:cstheme="minorHAnsi"/>
                <w:lang w:val="en-GB"/>
              </w:rPr>
              <w:t xml:space="preserve"> is spawn</w:t>
            </w:r>
            <w:r w:rsidR="00AC7BD2">
              <w:rPr>
                <w:rFonts w:cstheme="minorHAnsi"/>
                <w:lang w:val="en-GB"/>
              </w:rPr>
              <w:t xml:space="preserve"> with</w:t>
            </w:r>
            <w:r w:rsidR="00AF7454">
              <w:rPr>
                <w:rFonts w:cstheme="minorHAnsi"/>
                <w:lang w:val="en-GB"/>
              </w:rPr>
              <w:t xml:space="preserve"> a Scehduling options accordion expanded containing</w:t>
            </w:r>
            <w:r w:rsidR="00611193">
              <w:rPr>
                <w:rFonts w:cstheme="minorHAnsi"/>
                <w:lang w:val="en-GB"/>
              </w:rPr>
              <w:t>:</w:t>
            </w:r>
          </w:p>
          <w:p w:rsidR="00611193" w:rsidRPr="008C18FD" w:rsidRDefault="00AC7BD2" w:rsidP="008C18FD">
            <w:pPr>
              <w:pStyle w:val="Paragraphedeliste"/>
              <w:numPr>
                <w:ilvl w:val="0"/>
                <w:numId w:val="11"/>
              </w:numPr>
              <w:spacing w:after="0"/>
              <w:rPr>
                <w:rFonts w:cstheme="minorHAnsi"/>
                <w:lang w:val="en-GB"/>
              </w:rPr>
            </w:pPr>
            <w:r w:rsidRPr="008C18FD">
              <w:rPr>
                <w:rFonts w:cstheme="minorHAnsi"/>
                <w:lang w:val="en-GB"/>
              </w:rPr>
              <w:t>start and stop dates</w:t>
            </w:r>
          </w:p>
          <w:p w:rsidR="00611193" w:rsidRDefault="00AC7BD2" w:rsidP="008C18FD">
            <w:pPr>
              <w:pStyle w:val="Paragraphedeliste"/>
              <w:numPr>
                <w:ilvl w:val="0"/>
                <w:numId w:val="17"/>
              </w:numPr>
              <w:spacing w:after="0"/>
              <w:rPr>
                <w:rFonts w:cstheme="minorHAnsi"/>
                <w:lang w:val="en-GB"/>
              </w:rPr>
            </w:pPr>
            <w:proofErr w:type="gramStart"/>
            <w:r w:rsidRPr="008C18FD">
              <w:rPr>
                <w:rFonts w:cstheme="minorHAnsi"/>
                <w:lang w:val="en-GB"/>
              </w:rPr>
              <w:t>two</w:t>
            </w:r>
            <w:proofErr w:type="gramEnd"/>
            <w:r w:rsidRPr="008C18FD">
              <w:rPr>
                <w:rFonts w:cstheme="minorHAnsi"/>
                <w:lang w:val="en-GB"/>
              </w:rPr>
              <w:t xml:space="preserve">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210128" w:rsidRPr="00200AD3" w:rsidRDefault="00611193" w:rsidP="002963F1">
            <w:pPr>
              <w:spacing w:after="0"/>
              <w:rPr>
                <w:rFonts w:cstheme="minorHAnsi"/>
                <w:lang w:val="en-GB"/>
              </w:rPr>
            </w:pPr>
            <w:r>
              <w:rPr>
                <w:rFonts w:cstheme="minorHAnsi"/>
                <w:lang w:val="en-GB"/>
              </w:rPr>
              <w:t>The data-driven type is already checked.</w:t>
            </w:r>
          </w:p>
        </w:tc>
        <w:tc>
          <w:tcPr>
            <w:tcW w:w="1559" w:type="dxa"/>
            <w:tcBorders>
              <w:top w:val="single" w:sz="6" w:space="0" w:color="auto"/>
              <w:bottom w:val="single" w:sz="6" w:space="0" w:color="auto"/>
              <w:right w:val="single" w:sz="8" w:space="0" w:color="auto"/>
            </w:tcBorders>
            <w:shd w:val="clear" w:color="auto" w:fill="auto"/>
            <w:vAlign w:val="center"/>
          </w:tcPr>
          <w:p w:rsidR="00640173" w:rsidRPr="0056181B" w:rsidRDefault="004D1F92" w:rsidP="002963F1">
            <w:pPr>
              <w:spacing w:after="0"/>
              <w:jc w:val="center"/>
              <w:rPr>
                <w:i/>
                <w:sz w:val="14"/>
                <w:szCs w:val="14"/>
              </w:rPr>
            </w:pPr>
            <w:r w:rsidRPr="0056181B">
              <w:rPr>
                <w:i/>
                <w:sz w:val="14"/>
                <w:szCs w:val="14"/>
              </w:rPr>
              <w:t>NGEO-</w:t>
            </w:r>
            <w:r>
              <w:rPr>
                <w:i/>
                <w:sz w:val="14"/>
                <w:szCs w:val="14"/>
              </w:rPr>
              <w:t>WEBC-PFC-0120</w:t>
            </w:r>
          </w:p>
        </w:tc>
      </w:tr>
      <w:tr w:rsidR="0064017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640173" w:rsidRPr="00544FC8" w:rsidRDefault="00640173" w:rsidP="002963F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640173" w:rsidRPr="00057FF1" w:rsidRDefault="00611193">
            <w:pPr>
              <w:pStyle w:val="NormalStep"/>
              <w:rPr>
                <w:rFonts w:asciiTheme="minorHAnsi" w:hAnsiTheme="minorHAnsi" w:cstheme="minorHAnsi"/>
                <w:sz w:val="22"/>
                <w:szCs w:val="22"/>
              </w:rPr>
            </w:pPr>
            <w:r>
              <w:rPr>
                <w:rFonts w:asciiTheme="minorHAnsi" w:hAnsiTheme="minorHAnsi" w:cstheme="minorHAnsi"/>
                <w:sz w:val="22"/>
                <w:szCs w:val="22"/>
              </w:rPr>
              <w:t>Click on “</w:t>
            </w:r>
            <w:r w:rsidR="00AF7454">
              <w:rPr>
                <w:rFonts w:asciiTheme="minorHAnsi" w:hAnsiTheme="minorHAnsi" w:cstheme="minorHAnsi"/>
                <w:sz w:val="22"/>
                <w:szCs w:val="22"/>
              </w:rPr>
              <w:t>Order</w:t>
            </w:r>
            <w:r>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
          <w:p w:rsidR="00640173" w:rsidRPr="008C18FD" w:rsidRDefault="00AF7454">
            <w:pPr>
              <w:spacing w:after="0"/>
              <w:rPr>
                <w:rFonts w:cstheme="minorHAnsi"/>
                <w:lang w:val="en-GB"/>
              </w:rPr>
            </w:pPr>
            <w:r>
              <w:rPr>
                <w:rFonts w:cstheme="minorHAnsi"/>
                <w:lang w:val="en-GB"/>
              </w:rPr>
              <w:t>A pop-up is opened with a select box in</w:t>
            </w:r>
            <w:r w:rsidR="00611193">
              <w:rPr>
                <w:rFonts w:cstheme="minorHAnsi"/>
                <w:lang w:val="en-GB"/>
              </w:rPr>
              <w:t xml:space="preserve"> order to choose the download manager</w:t>
            </w:r>
            <w:r w:rsidR="002963F1">
              <w:rPr>
                <w:rFonts w:cstheme="minorHAnsi"/>
                <w:lang w:val="en-GB"/>
              </w:rPr>
              <w:t xml:space="preserve">. </w:t>
            </w:r>
            <w:r>
              <w:rPr>
                <w:rFonts w:cstheme="minorHAnsi"/>
                <w:lang w:val="en-GB"/>
              </w:rPr>
              <w:t>The first download manager is already selected</w:t>
            </w:r>
            <w:r w:rsidR="002963F1">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640173" w:rsidRPr="00057FF1" w:rsidRDefault="002963F1" w:rsidP="005374DB">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tcBorders>
              <w:top w:val="single" w:sz="6" w:space="0" w:color="auto"/>
              <w:bottom w:val="single" w:sz="6" w:space="0" w:color="auto"/>
            </w:tcBorders>
            <w:shd w:val="clear" w:color="auto" w:fill="auto"/>
          </w:tcPr>
          <w:p w:rsidR="00640173" w:rsidRPr="00102EF3" w:rsidRDefault="002963F1">
            <w:pPr>
              <w:spacing w:after="0"/>
              <w:rPr>
                <w:rFonts w:cstheme="minorHAnsi"/>
                <w:lang w:val="en-GB"/>
              </w:rPr>
            </w:pPr>
            <w:r>
              <w:rPr>
                <w:rFonts w:cstheme="minorHAnsi"/>
                <w:lang w:val="en-GB"/>
              </w:rPr>
              <w:t xml:space="preserve">The validation request is sent to the server and the </w:t>
            </w:r>
            <w:r>
              <w:rPr>
                <w:rFonts w:cstheme="minorHAnsi"/>
                <w:lang w:val="en-GB"/>
              </w:rPr>
              <w:lastRenderedPageBreak/>
              <w:t xml:space="preserve">server response is received.  The message “Request Acknowledged” is displayed underneath the </w:t>
            </w:r>
            <w:r w:rsidR="000A36BC">
              <w:rPr>
                <w:rFonts w:cstheme="minorHAnsi"/>
                <w:lang w:val="en-GB"/>
              </w:rPr>
              <w:t>“confirm” button</w:t>
            </w:r>
            <w:r>
              <w:rPr>
                <w:rFonts w:cstheme="minorHAnsi"/>
                <w:lang w:val="en-GB"/>
              </w:rPr>
              <w:t xml:space="preserve">. Followed by the server response message. For this test case, the message </w:t>
            </w:r>
            <w:r w:rsidRPr="000A36BC">
              <w:rPr>
                <w:rFonts w:cstheme="minorHAnsi"/>
                <w:lang w:val="en-GB"/>
              </w:rPr>
              <w:t>is”</w:t>
            </w:r>
            <w:r w:rsidR="00216FEE" w:rsidRPr="00330782">
              <w:rPr>
                <w:rFonts w:ascii="Consolas" w:hAnsi="Consolas" w:cs="Consolas"/>
                <w:sz w:val="20"/>
                <w:szCs w:val="20"/>
                <w:lang w:val="en-US"/>
              </w:rPr>
              <w:t xml:space="preserve"> </w:t>
            </w:r>
            <w:r w:rsidR="00216FEE" w:rsidRPr="000A36BC">
              <w:rPr>
                <w:rFonts w:cstheme="minorHAnsi"/>
                <w:lang w:val="en-US"/>
              </w:rPr>
              <w:t>Standing</w:t>
            </w:r>
            <w:r w:rsidR="00216FEE" w:rsidRPr="008C18FD">
              <w:rPr>
                <w:rFonts w:cstheme="minorHAnsi"/>
                <w:lang w:val="en-US"/>
              </w:rPr>
              <w:t xml:space="preserve"> order data Access Request validated</w:t>
            </w:r>
            <w:r w:rsidRPr="00C67F8A">
              <w:rPr>
                <w:rFonts w:cstheme="minorHAnsi"/>
                <w:lang w:val="en-GB"/>
              </w:rPr>
              <w:t>”.</w:t>
            </w:r>
            <w:r>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lastRenderedPageBreak/>
              <w:t>NGEO-</w:t>
            </w:r>
            <w:r>
              <w:rPr>
                <w:i/>
                <w:sz w:val="14"/>
                <w:szCs w:val="14"/>
              </w:rPr>
              <w:t>WEBC-PFC-0122</w:t>
            </w:r>
          </w:p>
        </w:tc>
      </w:tr>
      <w:tr w:rsidR="00AC7BD2"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AC7BD2" w:rsidRDefault="00216FEE" w:rsidP="002963F1">
            <w:pPr>
              <w:spacing w:after="0"/>
              <w:jc w:val="center"/>
              <w:rPr>
                <w:i/>
                <w:sz w:val="14"/>
                <w:szCs w:val="14"/>
              </w:rPr>
            </w:pPr>
            <w:r>
              <w:rPr>
                <w:i/>
                <w:sz w:val="14"/>
                <w:szCs w:val="14"/>
              </w:rPr>
              <w:lastRenderedPageBreak/>
              <w:t>Step-5</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AC7BD2" w:rsidRPr="008C18FD" w:rsidRDefault="00216FEE" w:rsidP="005374DB">
            <w:pPr>
              <w:pStyle w:val="NormalStep"/>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tcBorders>
              <w:top w:val="single" w:sz="6" w:space="0" w:color="auto"/>
              <w:bottom w:val="single" w:sz="8" w:space="0" w:color="auto"/>
            </w:tcBorders>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xml:space="preserve">. The server response is also received and the message “Request in </w:t>
            </w:r>
            <w:r w:rsidR="007F7B33">
              <w:rPr>
                <w:rFonts w:cstheme="minorHAnsi"/>
                <w:lang w:val="en-GB"/>
              </w:rPr>
              <w:t>Progress</w:t>
            </w:r>
            <w:r w:rsidR="007F7B33" w:rsidDel="007F7B33">
              <w:rPr>
                <w:rFonts w:cstheme="minorHAnsi"/>
                <w:lang w:val="en-GB"/>
              </w:rPr>
              <w:t xml:space="preserve"> </w:t>
            </w:r>
            <w:r w:rsidR="00896177">
              <w:rPr>
                <w:rFonts w:cstheme="minorHAnsi"/>
                <w:lang w:val="en-GB"/>
              </w:rPr>
              <w:t>…” is displayed followed by the server response : “processing”</w:t>
            </w:r>
          </w:p>
        </w:tc>
        <w:tc>
          <w:tcPr>
            <w:tcW w:w="1559" w:type="dxa"/>
            <w:tcBorders>
              <w:top w:val="single" w:sz="6" w:space="0" w:color="auto"/>
              <w:bottom w:val="single" w:sz="8" w:space="0" w:color="auto"/>
              <w:right w:val="single" w:sz="8" w:space="0" w:color="auto"/>
            </w:tcBorders>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t>NGEO-</w:t>
            </w:r>
            <w:r>
              <w:rPr>
                <w:i/>
                <w:sz w:val="14"/>
                <w:szCs w:val="14"/>
              </w:rPr>
              <w:t>WEBC-PFC-012</w:t>
            </w:r>
            <w:r w:rsidR="004D1F92">
              <w:rPr>
                <w:i/>
                <w:sz w:val="14"/>
                <w:szCs w:val="14"/>
              </w:rPr>
              <w:t>3</w:t>
            </w:r>
          </w:p>
        </w:tc>
      </w:tr>
    </w:tbl>
    <w:p w:rsidR="002E4F19" w:rsidRPr="00640173" w:rsidRDefault="002E4F19" w:rsidP="00330782">
      <w:pPr>
        <w:pStyle w:val="Titre3"/>
      </w:pPr>
      <w:bookmarkStart w:id="336" w:name="_Toc421282873"/>
      <w:r w:rsidRPr="00ED457C">
        <w:t>NGEO-WEBC-VT</w:t>
      </w:r>
      <w:r>
        <w:t>P</w:t>
      </w:r>
      <w:r w:rsidRPr="00ED457C">
        <w:t>-0</w:t>
      </w:r>
      <w:r>
        <w:t>12</w:t>
      </w:r>
      <w:r w:rsidR="00141929">
        <w:t>5</w:t>
      </w:r>
      <w:r w:rsidRPr="00ED457C">
        <w:t xml:space="preserve">: </w:t>
      </w:r>
      <w:r>
        <w:t>Standing Order Data Access Request: Time Driven Request</w:t>
      </w:r>
      <w:bookmarkEnd w:id="3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330782">
        <w:tc>
          <w:tcPr>
            <w:tcW w:w="8613" w:type="dxa"/>
            <w:gridSpan w:val="7"/>
            <w:tcBorders>
              <w:bottom w:val="single" w:sz="8" w:space="0" w:color="auto"/>
            </w:tcBorders>
            <w:shd w:val="clear" w:color="auto" w:fill="auto"/>
          </w:tcPr>
          <w:p w:rsidR="002E4F19" w:rsidRPr="004E5884" w:rsidRDefault="002E4F19" w:rsidP="005446B6">
            <w:pPr>
              <w:spacing w:after="0"/>
              <w:rPr>
                <w:lang w:val="en-US"/>
              </w:rPr>
            </w:pPr>
            <w:r>
              <w:rPr>
                <w:lang w:val="en-US"/>
              </w:rPr>
              <w:t>None</w:t>
            </w:r>
          </w:p>
        </w:tc>
      </w:tr>
      <w:tr w:rsidR="002E4F19" w:rsidRPr="00544FC8" w:rsidTr="00330782">
        <w:tc>
          <w:tcPr>
            <w:tcW w:w="865" w:type="dxa"/>
            <w:tcBorders>
              <w:top w:val="single" w:sz="8" w:space="0" w:color="auto"/>
              <w:left w:val="single" w:sz="8" w:space="0" w:color="auto"/>
              <w:bottom w:val="single" w:sz="6" w:space="0" w:color="auto"/>
            </w:tcBorders>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AF7454"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F7454" w:rsidRPr="00544FC8" w:rsidRDefault="00AF7454" w:rsidP="005446B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AF7454" w:rsidRPr="00057FF1" w:rsidRDefault="00AF7454" w:rsidP="005446B6">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the </w:t>
            </w:r>
            <w:r>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w:t>
            </w:r>
            <w:r>
              <w:rPr>
                <w:rFonts w:asciiTheme="minorHAnsi" w:hAnsiTheme="minorHAnsi" w:cstheme="minorHAnsi"/>
                <w:sz w:val="22"/>
                <w:szCs w:val="22"/>
              </w:rPr>
              <w:t>“Datasets”</w:t>
            </w:r>
            <w:r w:rsidRPr="00057FF1">
              <w:rPr>
                <w:rFonts w:asciiTheme="minorHAnsi" w:hAnsiTheme="minorHAnsi" w:cstheme="minorHAnsi"/>
                <w:sz w:val="22"/>
                <w:szCs w:val="22"/>
              </w:rPr>
              <w:t xml:space="preserve"> </w:t>
            </w:r>
            <w:r>
              <w:rPr>
                <w:rFonts w:asciiTheme="minorHAnsi" w:hAnsiTheme="minorHAnsi" w:cstheme="minorHAnsi"/>
                <w:sz w:val="22"/>
                <w:szCs w:val="22"/>
              </w:rPr>
              <w:t>and then select ND_OPT_1</w:t>
            </w:r>
          </w:p>
        </w:tc>
        <w:tc>
          <w:tcPr>
            <w:tcW w:w="2690" w:type="dxa"/>
            <w:gridSpan w:val="2"/>
            <w:tcBorders>
              <w:top w:val="single" w:sz="6" w:space="0" w:color="auto"/>
              <w:bottom w:val="single" w:sz="6" w:space="0" w:color="auto"/>
            </w:tcBorders>
            <w:shd w:val="clear" w:color="auto" w:fill="auto"/>
          </w:tcPr>
          <w:p w:rsidR="00AF7454" w:rsidRPr="00057FF1" w:rsidRDefault="00AF7454" w:rsidP="005446B6">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AF7454" w:rsidRPr="0056181B" w:rsidRDefault="00AF7454" w:rsidP="005446B6">
            <w:pPr>
              <w:spacing w:after="0"/>
              <w:jc w:val="center"/>
              <w:rPr>
                <w:i/>
                <w:sz w:val="14"/>
                <w:szCs w:val="14"/>
              </w:rPr>
            </w:pPr>
          </w:p>
        </w:tc>
      </w:tr>
      <w:tr w:rsidR="00AF7454"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F7454" w:rsidRPr="005D1206" w:rsidRDefault="00AF7454" w:rsidP="005446B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AF7454" w:rsidRPr="00E24DDB" w:rsidRDefault="00AF7454"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left toolbar click on “Subscribe” button</w:t>
            </w:r>
          </w:p>
        </w:tc>
        <w:tc>
          <w:tcPr>
            <w:tcW w:w="2690" w:type="dxa"/>
            <w:gridSpan w:val="2"/>
            <w:tcBorders>
              <w:top w:val="single" w:sz="6" w:space="0" w:color="auto"/>
              <w:bottom w:val="single" w:sz="6" w:space="0" w:color="auto"/>
            </w:tcBorders>
            <w:shd w:val="clear" w:color="auto" w:fill="auto"/>
          </w:tcPr>
          <w:p w:rsidR="00AF7454" w:rsidRDefault="00AF7454" w:rsidP="00BD0B91">
            <w:pPr>
              <w:spacing w:after="0"/>
              <w:rPr>
                <w:rFonts w:cstheme="minorHAnsi"/>
                <w:lang w:val="en-GB"/>
              </w:rPr>
            </w:pPr>
            <w:r>
              <w:rPr>
                <w:rFonts w:cstheme="minorHAnsi"/>
                <w:lang w:val="en-GB"/>
              </w:rPr>
              <w:t xml:space="preserve"> A panel  is spawn with a Scehduling options accordion expanded containing:</w:t>
            </w:r>
          </w:p>
          <w:p w:rsidR="00AF7454" w:rsidRPr="008C18FD" w:rsidRDefault="00AF7454" w:rsidP="00BD0B91">
            <w:pPr>
              <w:pStyle w:val="Paragraphedeliste"/>
              <w:numPr>
                <w:ilvl w:val="0"/>
                <w:numId w:val="11"/>
              </w:numPr>
              <w:spacing w:after="0"/>
              <w:rPr>
                <w:rFonts w:cstheme="minorHAnsi"/>
                <w:lang w:val="en-GB"/>
              </w:rPr>
            </w:pPr>
            <w:r w:rsidRPr="008C18FD">
              <w:rPr>
                <w:rFonts w:cstheme="minorHAnsi"/>
                <w:lang w:val="en-GB"/>
              </w:rPr>
              <w:t>start and stop dates</w:t>
            </w:r>
          </w:p>
          <w:p w:rsidR="00AF7454" w:rsidRDefault="00AF7454" w:rsidP="00BD0B91">
            <w:pPr>
              <w:pStyle w:val="Paragraphedeliste"/>
              <w:numPr>
                <w:ilvl w:val="0"/>
                <w:numId w:val="17"/>
              </w:numPr>
              <w:spacing w:after="0"/>
              <w:rPr>
                <w:rFonts w:cstheme="minorHAnsi"/>
                <w:lang w:val="en-GB"/>
              </w:rPr>
            </w:pPr>
            <w:proofErr w:type="gramStart"/>
            <w:r w:rsidRPr="008C18FD">
              <w:rPr>
                <w:rFonts w:cstheme="minorHAnsi"/>
                <w:lang w:val="en-GB"/>
              </w:rPr>
              <w:t>two</w:t>
            </w:r>
            <w:proofErr w:type="gramEnd"/>
            <w:r w:rsidRPr="008C18FD">
              <w:rPr>
                <w:rFonts w:cstheme="minorHAnsi"/>
                <w:lang w:val="en-GB"/>
              </w:rPr>
              <w:t xml:space="preserve"> radio buttons to choose the standing order type, either time-driven or data–driven. </w:t>
            </w:r>
          </w:p>
          <w:p w:rsidR="00AF7454" w:rsidRPr="003C0A28" w:rsidRDefault="00AF7454" w:rsidP="005446B6">
            <w:pPr>
              <w:spacing w:after="0"/>
              <w:rPr>
                <w:rFonts w:cstheme="minorHAnsi"/>
                <w:lang w:val="en-US"/>
              </w:rPr>
            </w:pPr>
            <w:r>
              <w:rPr>
                <w:rFonts w:cstheme="minorHAnsi"/>
                <w:lang w:val="en-GB"/>
              </w:rPr>
              <w:t>The data-driven type is already checked.</w:t>
            </w:r>
          </w:p>
        </w:tc>
        <w:tc>
          <w:tcPr>
            <w:tcW w:w="1559" w:type="dxa"/>
            <w:tcBorders>
              <w:top w:val="single" w:sz="6" w:space="0" w:color="auto"/>
              <w:bottom w:val="single" w:sz="6" w:space="0" w:color="auto"/>
              <w:right w:val="single" w:sz="8" w:space="0" w:color="auto"/>
            </w:tcBorders>
            <w:shd w:val="clear" w:color="auto" w:fill="auto"/>
            <w:vAlign w:val="center"/>
          </w:tcPr>
          <w:p w:rsidR="00AF7454" w:rsidRPr="0056181B" w:rsidRDefault="00AF7454" w:rsidP="005446B6">
            <w:pPr>
              <w:spacing w:after="0"/>
              <w:jc w:val="center"/>
              <w:rPr>
                <w:i/>
                <w:sz w:val="14"/>
                <w:szCs w:val="14"/>
              </w:rPr>
            </w:pPr>
          </w:p>
        </w:tc>
      </w:tr>
      <w:tr w:rsidR="00C67F8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7F8A" w:rsidRDefault="00C67F8A" w:rsidP="005446B6">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the radio button “Time-driven </w:t>
            </w:r>
            <w:r>
              <w:rPr>
                <w:rFonts w:asciiTheme="minorHAnsi" w:hAnsiTheme="minorHAnsi" w:cstheme="minorHAnsi"/>
                <w:sz w:val="22"/>
                <w:szCs w:val="22"/>
              </w:rPr>
              <w:lastRenderedPageBreak/>
              <w:t>Order”</w:t>
            </w:r>
          </w:p>
        </w:tc>
        <w:tc>
          <w:tcPr>
            <w:tcW w:w="2690" w:type="dxa"/>
            <w:gridSpan w:val="2"/>
            <w:tcBorders>
              <w:top w:val="single" w:sz="6" w:space="0" w:color="auto"/>
              <w:bottom w:val="single" w:sz="6" w:space="0" w:color="auto"/>
            </w:tcBorders>
            <w:shd w:val="clear" w:color="auto" w:fill="auto"/>
          </w:tcPr>
          <w:p w:rsidR="00C67F8A" w:rsidRDefault="00C67F8A" w:rsidP="00C67F8A">
            <w:pPr>
              <w:spacing w:after="0"/>
              <w:rPr>
                <w:rFonts w:cstheme="minorHAnsi"/>
                <w:lang w:val="en-GB"/>
              </w:rPr>
            </w:pPr>
            <w:r>
              <w:rPr>
                <w:rFonts w:cstheme="minorHAnsi"/>
                <w:lang w:val="en-GB"/>
              </w:rPr>
              <w:lastRenderedPageBreak/>
              <w:t xml:space="preserve">The form of time-driven parameters is displayed </w:t>
            </w:r>
            <w:r>
              <w:rPr>
                <w:rFonts w:cstheme="minorHAnsi"/>
                <w:lang w:val="en-GB"/>
              </w:rPr>
              <w:lastRenderedPageBreak/>
              <w:t>with a widget for the shifting period and for applying shifting on search filter time period.</w:t>
            </w:r>
          </w:p>
        </w:tc>
        <w:tc>
          <w:tcPr>
            <w:tcW w:w="1559" w:type="dxa"/>
            <w:tcBorders>
              <w:top w:val="single" w:sz="6" w:space="0" w:color="auto"/>
              <w:bottom w:val="single" w:sz="6" w:space="0" w:color="auto"/>
              <w:right w:val="single" w:sz="8" w:space="0" w:color="auto"/>
            </w:tcBorders>
            <w:shd w:val="clear" w:color="auto" w:fill="auto"/>
            <w:vAlign w:val="center"/>
          </w:tcPr>
          <w:p w:rsidR="00C67F8A" w:rsidRPr="0056181B" w:rsidRDefault="00141929" w:rsidP="005446B6">
            <w:pPr>
              <w:spacing w:after="0"/>
              <w:jc w:val="center"/>
              <w:rPr>
                <w:i/>
                <w:sz w:val="14"/>
                <w:szCs w:val="14"/>
              </w:rPr>
            </w:pPr>
            <w:r w:rsidRPr="0056181B">
              <w:rPr>
                <w:i/>
                <w:sz w:val="14"/>
                <w:szCs w:val="14"/>
              </w:rPr>
              <w:lastRenderedPageBreak/>
              <w:t>NGEO-</w:t>
            </w:r>
            <w:r>
              <w:rPr>
                <w:i/>
                <w:sz w:val="14"/>
                <w:szCs w:val="14"/>
              </w:rPr>
              <w:t>WEBC-PFC-0125</w:t>
            </w:r>
          </w:p>
        </w:tc>
      </w:tr>
      <w:tr w:rsidR="002E4F19"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E4F19" w:rsidRPr="00544FC8" w:rsidRDefault="00C67F8A" w:rsidP="005446B6">
            <w:pPr>
              <w:spacing w:after="0"/>
              <w:jc w:val="center"/>
              <w:rPr>
                <w:i/>
                <w:sz w:val="14"/>
                <w:szCs w:val="14"/>
              </w:rPr>
            </w:pPr>
            <w:r>
              <w:rPr>
                <w:i/>
                <w:sz w:val="14"/>
                <w:szCs w:val="14"/>
              </w:rPr>
              <w:lastRenderedPageBreak/>
              <w:t>Step-4</w:t>
            </w:r>
            <w:r w:rsidR="002E4F19" w:rsidRPr="005D1206">
              <w:rPr>
                <w:i/>
                <w:sz w:val="14"/>
                <w:szCs w:val="14"/>
              </w:rPr>
              <w:t>0</w:t>
            </w:r>
          </w:p>
        </w:tc>
        <w:tc>
          <w:tcPr>
            <w:tcW w:w="3499" w:type="dxa"/>
            <w:gridSpan w:val="3"/>
            <w:tcBorders>
              <w:top w:val="single" w:sz="6" w:space="0" w:color="auto"/>
              <w:bottom w:val="single" w:sz="6" w:space="0" w:color="auto"/>
            </w:tcBorders>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EB1AE7">
              <w:rPr>
                <w:rFonts w:asciiTheme="minorHAnsi" w:hAnsiTheme="minorHAnsi" w:cstheme="minorHAnsi"/>
                <w:sz w:val="22"/>
                <w:szCs w:val="22"/>
              </w:rPr>
              <w:t xml:space="preserve">15 in </w:t>
            </w:r>
            <w:r>
              <w:rPr>
                <w:rFonts w:asciiTheme="minorHAnsi" w:hAnsiTheme="minorHAnsi" w:cstheme="minorHAnsi"/>
                <w:sz w:val="22"/>
                <w:szCs w:val="22"/>
              </w:rPr>
              <w:t>the number of days required in the Shifting period widget</w:t>
            </w:r>
          </w:p>
        </w:tc>
        <w:tc>
          <w:tcPr>
            <w:tcW w:w="2690" w:type="dxa"/>
            <w:gridSpan w:val="2"/>
            <w:tcBorders>
              <w:top w:val="single" w:sz="6" w:space="0" w:color="auto"/>
              <w:bottom w:val="single" w:sz="6" w:space="0" w:color="auto"/>
            </w:tcBorders>
            <w:shd w:val="clear" w:color="auto" w:fill="auto"/>
          </w:tcPr>
          <w:p w:rsidR="002E4F19" w:rsidRPr="005E1F45" w:rsidRDefault="002E4F19" w:rsidP="005446B6">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C67F8A" w:rsidRDefault="00C67F8A" w:rsidP="00EB1AE7">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C67F8A" w:rsidRDefault="00C67F8A" w:rsidP="005446B6">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C67F8A" w:rsidRPr="004E5884" w:rsidRDefault="00C67F8A" w:rsidP="005446B6">
            <w:pPr>
              <w:spacing w:after="0"/>
              <w:jc w:val="center"/>
              <w:rPr>
                <w:sz w:val="14"/>
                <w:szCs w:val="14"/>
                <w:highlight w:val="yellow"/>
                <w:lang w:val="en-US"/>
              </w:rPr>
            </w:pPr>
          </w:p>
        </w:tc>
      </w:tr>
      <w:tr w:rsidR="00221CA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21CA7" w:rsidRDefault="00221CA7" w:rsidP="005446B6">
            <w:pPr>
              <w:spacing w:after="0"/>
              <w:jc w:val="center"/>
              <w:rPr>
                <w:i/>
                <w:sz w:val="14"/>
                <w:szCs w:val="14"/>
              </w:rPr>
            </w:pPr>
            <w:r>
              <w:rPr>
                <w:i/>
                <w:sz w:val="14"/>
                <w:szCs w:val="14"/>
              </w:rPr>
              <w:t>Step-6</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21CA7" w:rsidRDefault="00221CA7" w:rsidP="005446B6">
            <w:pPr>
              <w:pStyle w:val="NormalStep"/>
              <w:rPr>
                <w:rFonts w:asciiTheme="minorHAnsi" w:hAnsiTheme="minorHAnsi" w:cstheme="minorHAnsi"/>
                <w:sz w:val="22"/>
                <w:szCs w:val="22"/>
              </w:rPr>
            </w:pPr>
            <w:r>
              <w:rPr>
                <w:rFonts w:asciiTheme="minorHAnsi" w:hAnsiTheme="minorHAnsi" w:cstheme="minorHAnsi"/>
                <w:sz w:val="22"/>
                <w:szCs w:val="22"/>
              </w:rPr>
              <w:t>Click on “Order” button</w:t>
            </w:r>
          </w:p>
        </w:tc>
        <w:tc>
          <w:tcPr>
            <w:tcW w:w="2690" w:type="dxa"/>
            <w:gridSpan w:val="2"/>
            <w:tcBorders>
              <w:top w:val="single" w:sz="6" w:space="0" w:color="auto"/>
              <w:bottom w:val="single" w:sz="6" w:space="0" w:color="auto"/>
            </w:tcBorders>
            <w:shd w:val="clear" w:color="auto" w:fill="auto"/>
          </w:tcPr>
          <w:p w:rsidR="00221CA7" w:rsidRDefault="00221CA7" w:rsidP="005446B6">
            <w:pPr>
              <w:spacing w:after="0"/>
              <w:rPr>
                <w:rFonts w:cstheme="minorHAnsi"/>
                <w:lang w:val="en-GB"/>
              </w:rPr>
            </w:pPr>
            <w:r>
              <w:rPr>
                <w:rFonts w:cstheme="minorHAnsi"/>
                <w:lang w:val="en-GB"/>
              </w:rPr>
              <w:t>A pop-up is opened with a select box in order to choose the download manager. The first download manager is already selected.</w:t>
            </w:r>
          </w:p>
        </w:tc>
        <w:tc>
          <w:tcPr>
            <w:tcW w:w="1559" w:type="dxa"/>
            <w:tcBorders>
              <w:top w:val="single" w:sz="6" w:space="0" w:color="auto"/>
              <w:bottom w:val="single" w:sz="6" w:space="0" w:color="auto"/>
              <w:right w:val="single" w:sz="8" w:space="0" w:color="auto"/>
            </w:tcBorders>
            <w:shd w:val="clear" w:color="auto" w:fill="auto"/>
            <w:vAlign w:val="center"/>
          </w:tcPr>
          <w:p w:rsidR="00221CA7" w:rsidRPr="004E5884" w:rsidRDefault="00221CA7"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tcBorders>
              <w:top w:val="single" w:sz="6" w:space="0" w:color="auto"/>
              <w:bottom w:val="single" w:sz="6" w:space="0" w:color="auto"/>
            </w:tcBorders>
            <w:shd w:val="clear" w:color="auto" w:fill="auto"/>
          </w:tcPr>
          <w:p w:rsidR="002E4F19" w:rsidRPr="00057FF1" w:rsidRDefault="002E4F19" w:rsidP="00F62C1B">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tcBorders>
              <w:top w:val="single" w:sz="6" w:space="0" w:color="auto"/>
              <w:bottom w:val="single" w:sz="6" w:space="0" w:color="auto"/>
            </w:tcBorders>
            <w:shd w:val="clear" w:color="auto" w:fill="auto"/>
          </w:tcPr>
          <w:p w:rsidR="002E4F19" w:rsidRPr="00102EF3" w:rsidRDefault="002E4F19">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w:t>
            </w:r>
            <w:r w:rsidR="000A36BC">
              <w:rPr>
                <w:rFonts w:cstheme="minorHAnsi"/>
                <w:lang w:val="en-GB"/>
              </w:rPr>
              <w:t>“confirm” button</w:t>
            </w:r>
            <w:r>
              <w:rPr>
                <w:rFonts w:cstheme="minorHAnsi"/>
                <w:lang w:val="en-GB"/>
              </w:rPr>
              <w:t xml:space="preserve">. Followed by the server response message. For this test case, the message </w:t>
            </w:r>
            <w:r w:rsidRPr="000A36BC">
              <w:rPr>
                <w:rFonts w:cstheme="minorHAnsi"/>
                <w:lang w:val="en-GB"/>
              </w:rPr>
              <w:t>is”</w:t>
            </w:r>
            <w:r w:rsidRPr="00330782">
              <w:rPr>
                <w:rFonts w:ascii="Consolas" w:hAnsi="Consolas" w:cs="Consolas"/>
                <w:sz w:val="20"/>
                <w:szCs w:val="20"/>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2E4F19" w:rsidRPr="005E1F45" w:rsidRDefault="002E4F19" w:rsidP="00F62C1B">
            <w:pPr>
              <w:pStyle w:val="NormalStep"/>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tcBorders>
              <w:top w:val="single" w:sz="6" w:space="0" w:color="auto"/>
              <w:bottom w:val="single" w:sz="8" w:space="0" w:color="auto"/>
            </w:tcBorders>
            <w:shd w:val="clear" w:color="auto" w:fill="auto"/>
          </w:tcPr>
          <w:p w:rsidR="002E4F19" w:rsidRPr="00102EF3" w:rsidRDefault="002E4F19" w:rsidP="005446B6">
            <w:pPr>
              <w:spacing w:after="0"/>
              <w:rPr>
                <w:rFonts w:cstheme="minorHAnsi"/>
                <w:lang w:val="en-GB"/>
              </w:rPr>
            </w:pPr>
            <w:r>
              <w:rPr>
                <w:rFonts w:cstheme="minorHAnsi"/>
                <w:lang w:val="en-GB"/>
              </w:rPr>
              <w:t xml:space="preserve">The confirmation standing order request is sent to the server. The server response is also received and the message “Request in </w:t>
            </w:r>
            <w:r w:rsidR="002A12CA">
              <w:rPr>
                <w:rFonts w:cstheme="minorHAnsi"/>
                <w:lang w:val="en-GB"/>
              </w:rPr>
              <w:t>Progress</w:t>
            </w:r>
            <w:r w:rsidR="002A12CA" w:rsidDel="002A12CA">
              <w:rPr>
                <w:rFonts w:cstheme="minorHAnsi"/>
                <w:lang w:val="en-GB"/>
              </w:rPr>
              <w:t xml:space="preserve"> </w:t>
            </w:r>
            <w:r>
              <w:rPr>
                <w:rFonts w:cstheme="minorHAnsi"/>
                <w:lang w:val="en-GB"/>
              </w:rPr>
              <w:t>…” is displayed followed by the server response : “processing”</w:t>
            </w:r>
          </w:p>
        </w:tc>
        <w:tc>
          <w:tcPr>
            <w:tcW w:w="1559" w:type="dxa"/>
            <w:tcBorders>
              <w:top w:val="single" w:sz="6" w:space="0" w:color="auto"/>
              <w:bottom w:val="single" w:sz="8" w:space="0" w:color="auto"/>
              <w:right w:val="single" w:sz="8" w:space="0" w:color="auto"/>
            </w:tcBorders>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726F8B" w:rsidRPr="00ED457C" w:rsidRDefault="00726F8B" w:rsidP="00330782">
      <w:pPr>
        <w:pStyle w:val="Titre3"/>
      </w:pPr>
      <w:bookmarkStart w:id="337" w:name="_Toc343693031"/>
      <w:bookmarkStart w:id="338" w:name="_Toc421282874"/>
      <w:r w:rsidRPr="00ED457C">
        <w:t>NGEO-WEBC-VT</w:t>
      </w:r>
      <w:r>
        <w:t>P-0130</w:t>
      </w:r>
      <w:r w:rsidRPr="00ED457C">
        <w:t xml:space="preserve">: </w:t>
      </w:r>
      <w:r>
        <w:t>Download Managers Monitoring</w:t>
      </w:r>
      <w:bookmarkEnd w:id="337"/>
      <w:bookmarkEnd w:id="3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330782">
        <w:trPr>
          <w:cantSplit/>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330782">
        <w:trPr>
          <w:cantSplit/>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330782">
        <w:trPr>
          <w:cantSplit/>
        </w:trPr>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330782">
        <w:trPr>
          <w:cantSplit/>
        </w:trPr>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330782">
        <w:trPr>
          <w:cantSplit/>
        </w:trPr>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330782">
        <w:trPr>
          <w:cantSplit/>
        </w:trPr>
        <w:tc>
          <w:tcPr>
            <w:tcW w:w="8613" w:type="dxa"/>
            <w:gridSpan w:val="7"/>
            <w:tcBorders>
              <w:bottom w:val="single" w:sz="8" w:space="0" w:color="auto"/>
            </w:tcBorders>
            <w:shd w:val="clear" w:color="auto" w:fill="auto"/>
          </w:tcPr>
          <w:p w:rsidR="00726F8B" w:rsidRPr="004E5884" w:rsidRDefault="00726F8B" w:rsidP="009D1EFC">
            <w:pPr>
              <w:spacing w:after="0"/>
              <w:rPr>
                <w:lang w:val="en-US"/>
              </w:rPr>
            </w:pPr>
            <w:r>
              <w:rPr>
                <w:lang w:val="en-US"/>
              </w:rPr>
              <w:t>None</w:t>
            </w:r>
          </w:p>
        </w:tc>
      </w:tr>
      <w:tr w:rsidR="00726F8B"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sidRPr="005D1206">
              <w:rPr>
                <w:i/>
                <w:sz w:val="14"/>
                <w:szCs w:val="14"/>
              </w:rPr>
              <w:lastRenderedPageBreak/>
              <w:t>Step-10</w:t>
            </w:r>
          </w:p>
        </w:tc>
        <w:tc>
          <w:tcPr>
            <w:tcW w:w="3499" w:type="dxa"/>
            <w:gridSpan w:val="3"/>
            <w:tcBorders>
              <w:top w:val="single" w:sz="6" w:space="0" w:color="auto"/>
              <w:bottom w:val="single" w:sz="6" w:space="0" w:color="auto"/>
            </w:tcBorders>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tcBorders>
              <w:top w:val="single" w:sz="6" w:space="0" w:color="auto"/>
              <w:bottom w:val="single" w:sz="6" w:space="0" w:color="auto"/>
            </w:tcBorders>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p>
        </w:tc>
      </w:tr>
      <w:tr w:rsidR="00726F8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For each download manager, the name, identifier, status,</w:t>
            </w:r>
            <w:r w:rsidR="00A3224F">
              <w:rPr>
                <w:rFonts w:cstheme="minorHAnsi"/>
                <w:lang w:val="en-US"/>
              </w:rPr>
              <w:t xml:space="preserve"> </w:t>
            </w:r>
            <w:r>
              <w:rPr>
                <w:rFonts w:cstheme="minorHAnsi"/>
                <w:lang w:val="en-US"/>
              </w:rPr>
              <w:t>ip address and 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w:t>
            </w:r>
            <w:r w:rsidR="000A36BC">
              <w:rPr>
                <w:rFonts w:cstheme="minorHAnsi"/>
                <w:lang w:val="en-US"/>
              </w:rPr>
              <w:t>,</w:t>
            </w:r>
            <w:r>
              <w:rPr>
                <w:rFonts w:cstheme="minorHAnsi"/>
                <w:lang w:val="en-US"/>
              </w:rPr>
              <w:t xml:space="preserve"> for an inactive download manager a circular </w:t>
            </w:r>
            <w:r w:rsidR="000A36BC">
              <w:rPr>
                <w:rFonts w:cstheme="minorHAnsi"/>
                <w:lang w:val="en-US"/>
              </w:rPr>
              <w:t xml:space="preserve">yellow </w:t>
            </w:r>
            <w:r>
              <w:rPr>
                <w:rFonts w:cstheme="minorHAnsi"/>
                <w:lang w:val="en-US"/>
              </w:rPr>
              <w:t>icon is displayed</w:t>
            </w:r>
            <w:r w:rsidR="000A36BC">
              <w:rPr>
                <w:rFonts w:cstheme="minorHAnsi"/>
                <w:lang w:val="en-US"/>
              </w:rPr>
              <w:t>, and for a stopped download manager</w:t>
            </w:r>
            <w:r w:rsidR="00154746">
              <w:rPr>
                <w:rFonts w:cstheme="minorHAnsi"/>
                <w:lang w:val="en-US"/>
              </w:rPr>
              <w:t xml:space="preserve"> a circular red icon is displayed</w:t>
            </w:r>
            <w:r>
              <w:rPr>
                <w:rFonts w:cstheme="minorHAnsi"/>
                <w:lang w:val="en-US"/>
              </w:rPr>
              <w:t>.</w:t>
            </w:r>
          </w:p>
          <w:p w:rsidR="00D42DD7" w:rsidRPr="003C0A28" w:rsidRDefault="00D42DD7" w:rsidP="009D1EFC">
            <w:pPr>
              <w:spacing w:after="0"/>
              <w:rPr>
                <w:rFonts w:cstheme="minorHAnsi"/>
                <w:lang w:val="en-US"/>
              </w:rPr>
            </w:pPr>
            <w:r>
              <w:rPr>
                <w:rFonts w:cstheme="minorHAnsi"/>
                <w:lang w:val="en-US"/>
              </w:rPr>
              <w:t xml:space="preserve">A button to install </w:t>
            </w:r>
            <w:r w:rsidR="00154746">
              <w:rPr>
                <w:rFonts w:cstheme="minorHAnsi"/>
                <w:lang w:val="en-US"/>
              </w:rPr>
              <w:t>“</w:t>
            </w:r>
            <w:r>
              <w:rPr>
                <w:rFonts w:cstheme="minorHAnsi"/>
                <w:lang w:val="en-US"/>
              </w:rPr>
              <w:t xml:space="preserve">a </w:t>
            </w:r>
            <w:r w:rsidR="00154746">
              <w:rPr>
                <w:rFonts w:cstheme="minorHAnsi"/>
                <w:lang w:val="en-US"/>
              </w:rPr>
              <w:t xml:space="preserve">new </w:t>
            </w:r>
            <w:r>
              <w:rPr>
                <w:rFonts w:cstheme="minorHAnsi"/>
                <w:lang w:val="en-US"/>
              </w:rPr>
              <w:t>download manager</w:t>
            </w:r>
            <w:r w:rsidR="00154746">
              <w:rPr>
                <w:rFonts w:cstheme="minorHAnsi"/>
                <w:lang w:val="en-US"/>
              </w:rPr>
              <w:t>”</w:t>
            </w:r>
            <w:r>
              <w:rPr>
                <w:rFonts w:cstheme="minorHAnsi"/>
                <w:lang w:val="en-US"/>
              </w:rPr>
              <w:t xml:space="preserve"> is displayed.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tcBorders>
              <w:top w:val="single" w:sz="6" w:space="0" w:color="auto"/>
              <w:bottom w:val="single" w:sz="6" w:space="0" w:color="auto"/>
            </w:tcBorders>
            <w:shd w:val="clear" w:color="auto" w:fill="auto"/>
          </w:tcPr>
          <w:p w:rsidR="00726F8B" w:rsidRPr="00732447" w:rsidRDefault="00726F8B" w:rsidP="00096827">
            <w:pPr>
              <w:spacing w:after="0"/>
              <w:rPr>
                <w:rFonts w:cstheme="minorHAnsi"/>
                <w:lang w:val="en-GB"/>
              </w:rPr>
            </w:pPr>
            <w:r>
              <w:rPr>
                <w:rFonts w:cstheme="minorHAnsi"/>
                <w:lang w:val="en-GB"/>
              </w:rPr>
              <w:t>The ‘</w:t>
            </w:r>
            <w:r w:rsidR="00096827">
              <w:rPr>
                <w:rFonts w:cstheme="minorHAnsi"/>
                <w:lang w:val="en-GB"/>
              </w:rPr>
              <w:t xml:space="preserve">Stop’ </w:t>
            </w:r>
            <w:r>
              <w:rPr>
                <w:rFonts w:cstheme="minorHAnsi"/>
                <w:lang w:val="en-GB"/>
              </w:rPr>
              <w:t xml:space="preserve">button is </w:t>
            </w:r>
            <w:r w:rsidR="00096827">
              <w:rPr>
                <w:rFonts w:cstheme="minorHAnsi"/>
                <w:lang w:val="en-GB"/>
              </w:rPr>
              <w:t>enabled</w:t>
            </w:r>
            <w:r>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rsidP="009D1EFC">
            <w:pPr>
              <w:spacing w:after="0"/>
              <w:jc w:val="center"/>
              <w:rPr>
                <w:sz w:val="14"/>
                <w:szCs w:val="14"/>
                <w:highlight w:val="yellow"/>
                <w:lang w:val="en-US"/>
              </w:rPr>
            </w:pPr>
          </w:p>
        </w:tc>
      </w:tr>
      <w:tr w:rsidR="00B229F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B229F2" w:rsidRPr="005D1206" w:rsidRDefault="00B229F2" w:rsidP="009D1EFC">
            <w:pPr>
              <w:spacing w:after="0"/>
              <w:jc w:val="center"/>
              <w:rPr>
                <w:i/>
                <w:sz w:val="14"/>
                <w:szCs w:val="14"/>
              </w:rPr>
            </w:pPr>
            <w:r w:rsidRPr="00605512">
              <w:rPr>
                <w:sz w:val="14"/>
                <w:szCs w:val="14"/>
              </w:rPr>
              <w:t>Step-40</w:t>
            </w:r>
          </w:p>
        </w:tc>
        <w:tc>
          <w:tcPr>
            <w:tcW w:w="3499" w:type="dxa"/>
            <w:gridSpan w:val="3"/>
            <w:tcBorders>
              <w:top w:val="single" w:sz="6" w:space="0" w:color="auto"/>
              <w:bottom w:val="single" w:sz="6" w:space="0" w:color="auto"/>
            </w:tcBorders>
            <w:shd w:val="clear" w:color="auto" w:fill="auto"/>
            <w:vAlign w:val="center"/>
          </w:tcPr>
          <w:p w:rsidR="00B229F2" w:rsidRPr="00057FF1" w:rsidRDefault="00B229F2">
            <w:pPr>
              <w:pStyle w:val="NormalStep"/>
              <w:rPr>
                <w:rFonts w:asciiTheme="minorHAnsi" w:hAnsiTheme="minorHAnsi" w:cstheme="minorHAnsi"/>
                <w:sz w:val="22"/>
                <w:szCs w:val="22"/>
              </w:rPr>
            </w:pPr>
            <w:r w:rsidRPr="00BA15A0">
              <w:rPr>
                <w:rFonts w:asciiTheme="minorHAnsi" w:hAnsiTheme="minorHAnsi" w:cstheme="minorHAnsi"/>
                <w:sz w:val="22"/>
                <w:szCs w:val="22"/>
              </w:rPr>
              <w:t>Click on the ‘Stop’ button</w:t>
            </w:r>
            <w:r w:rsidR="00C048C8">
              <w:rPr>
                <w:rFonts w:asciiTheme="minorHAnsi" w:hAnsiTheme="minorHAnsi" w:cstheme="minorHAnsi"/>
                <w:sz w:val="22"/>
                <w:szCs w:val="22"/>
              </w:rPr>
              <w:t xml:space="preserve">. A dialog appears, click on </w:t>
            </w:r>
            <w:r w:rsidR="004849C7">
              <w:rPr>
                <w:rFonts w:asciiTheme="minorHAnsi" w:hAnsiTheme="minorHAnsi" w:cstheme="minorHAnsi"/>
                <w:sz w:val="22"/>
                <w:szCs w:val="22"/>
              </w:rPr>
              <w:t>No</w:t>
            </w:r>
            <w:r w:rsidR="00C048C8">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vAlign w:val="center"/>
          </w:tcPr>
          <w:p w:rsidR="00B229F2" w:rsidRPr="00102EF3" w:rsidRDefault="00B229F2">
            <w:pPr>
              <w:spacing w:after="0"/>
              <w:rPr>
                <w:rFonts w:cstheme="minorHAnsi"/>
                <w:lang w:val="en-GB"/>
              </w:rPr>
            </w:pPr>
            <w:r>
              <w:rPr>
                <w:rFonts w:cstheme="minorHAnsi"/>
                <w:lang w:val="en-US"/>
              </w:rPr>
              <w:t>T</w:t>
            </w:r>
            <w:r w:rsidRPr="00605512">
              <w:rPr>
                <w:rFonts w:cstheme="minorHAnsi"/>
                <w:lang w:val="en-US"/>
              </w:rPr>
              <w:t xml:space="preserve">he </w:t>
            </w:r>
            <w:r>
              <w:rPr>
                <w:rFonts w:cstheme="minorHAnsi"/>
                <w:lang w:val="en-US"/>
              </w:rPr>
              <w:t>Stop</w:t>
            </w:r>
            <w:r w:rsidR="006F6DEB">
              <w:rPr>
                <w:rFonts w:cstheme="minorHAnsi"/>
                <w:lang w:val="en-US"/>
              </w:rPr>
              <w:t xml:space="preserve"> button</w:t>
            </w:r>
            <w:r w:rsidRPr="00605512">
              <w:rPr>
                <w:rFonts w:cstheme="minorHAnsi"/>
                <w:lang w:val="en-US"/>
              </w:rPr>
              <w:t xml:space="preserve"> </w:t>
            </w:r>
            <w:r w:rsidR="004849C7">
              <w:rPr>
                <w:rFonts w:cstheme="minorHAnsi"/>
                <w:lang w:val="en-US"/>
              </w:rPr>
              <w:t xml:space="preserve">is </w:t>
            </w:r>
            <w:r>
              <w:rPr>
                <w:rFonts w:cstheme="minorHAnsi"/>
                <w:lang w:val="en-US"/>
              </w:rPr>
              <w:t>d</w:t>
            </w:r>
            <w:r w:rsidRPr="00605512">
              <w:rPr>
                <w:rFonts w:cstheme="minorHAnsi"/>
                <w:lang w:val="en-US"/>
              </w:rPr>
              <w:t>isable</w:t>
            </w:r>
            <w:r>
              <w:rPr>
                <w:rFonts w:cstheme="minorHAnsi"/>
                <w:lang w:val="en-US"/>
              </w:rPr>
              <w:t>d.</w:t>
            </w:r>
            <w:r w:rsidR="004849C7">
              <w:rPr>
                <w:rFonts w:cstheme="minorHAnsi"/>
                <w:lang w:val="en-US"/>
              </w:rPr>
              <w:t xml:space="preserve"> The status of the download manager is changed.</w:t>
            </w:r>
          </w:p>
        </w:tc>
        <w:tc>
          <w:tcPr>
            <w:tcW w:w="1559" w:type="dxa"/>
            <w:tcBorders>
              <w:top w:val="single" w:sz="6" w:space="0" w:color="auto"/>
              <w:bottom w:val="single" w:sz="6" w:space="0" w:color="auto"/>
              <w:right w:val="single" w:sz="8" w:space="0" w:color="auto"/>
            </w:tcBorders>
            <w:shd w:val="clear" w:color="auto" w:fill="auto"/>
            <w:vAlign w:val="center"/>
          </w:tcPr>
          <w:p w:rsidR="00B229F2" w:rsidRPr="004E5884" w:rsidRDefault="00B229F2" w:rsidP="009D1EFC">
            <w:pPr>
              <w:spacing w:after="0"/>
              <w:jc w:val="center"/>
              <w:rPr>
                <w:sz w:val="14"/>
                <w:szCs w:val="14"/>
                <w:lang w:val="en-US"/>
              </w:rPr>
            </w:pPr>
          </w:p>
        </w:tc>
      </w:tr>
      <w:tr w:rsidR="00B229F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B229F2" w:rsidRDefault="00B229F2" w:rsidP="009D1EFC">
            <w:pPr>
              <w:spacing w:after="0"/>
              <w:jc w:val="center"/>
              <w:rPr>
                <w:i/>
                <w:sz w:val="14"/>
                <w:szCs w:val="14"/>
              </w:rPr>
            </w:pPr>
            <w:r w:rsidRPr="00605512">
              <w:rPr>
                <w:sz w:val="14"/>
                <w:szCs w:val="14"/>
              </w:rPr>
              <w:t>Step-50</w:t>
            </w:r>
          </w:p>
        </w:tc>
        <w:tc>
          <w:tcPr>
            <w:tcW w:w="3499" w:type="dxa"/>
            <w:gridSpan w:val="3"/>
            <w:tcBorders>
              <w:top w:val="single" w:sz="6" w:space="0" w:color="auto"/>
              <w:bottom w:val="single" w:sz="6" w:space="0" w:color="auto"/>
            </w:tcBorders>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tcBorders>
              <w:top w:val="single" w:sz="6" w:space="0" w:color="auto"/>
              <w:bottom w:val="single" w:sz="6" w:space="0" w:color="auto"/>
            </w:tcBorders>
            <w:shd w:val="clear" w:color="auto" w:fill="auto"/>
            <w:vAlign w:val="center"/>
          </w:tcPr>
          <w:p w:rsidR="00B229F2" w:rsidRDefault="00B229F2">
            <w:pPr>
              <w:spacing w:after="0"/>
              <w:rPr>
                <w:rFonts w:cstheme="minorHAnsi"/>
                <w:lang w:val="en-GB"/>
              </w:rPr>
            </w:pPr>
            <w:r w:rsidRPr="00605512">
              <w:rPr>
                <w:rFonts w:cstheme="minorHAnsi"/>
                <w:lang w:val="en-US"/>
              </w:rPr>
              <w:t>The ‘</w:t>
            </w:r>
            <w:r>
              <w:rPr>
                <w:rFonts w:cstheme="minorHAnsi"/>
                <w:lang w:val="en-US"/>
              </w:rPr>
              <w:t>Stop</w:t>
            </w:r>
            <w:r w:rsidRPr="00605512">
              <w:rPr>
                <w:rFonts w:cstheme="minorHAnsi"/>
                <w:lang w:val="en-US"/>
              </w:rPr>
              <w:t>’ button</w:t>
            </w:r>
            <w:r w:rsidR="004849C7">
              <w:rPr>
                <w:rFonts w:cstheme="minorHAnsi"/>
                <w:lang w:val="en-US"/>
              </w:rPr>
              <w:t xml:space="preserve"> is </w:t>
            </w:r>
            <w:r w:rsidRPr="00605512">
              <w:rPr>
                <w:rFonts w:cstheme="minorHAnsi"/>
                <w:lang w:val="en-US"/>
              </w:rPr>
              <w:t>enabled.</w:t>
            </w:r>
          </w:p>
        </w:tc>
        <w:tc>
          <w:tcPr>
            <w:tcW w:w="1559" w:type="dxa"/>
            <w:tcBorders>
              <w:top w:val="single" w:sz="6" w:space="0" w:color="auto"/>
              <w:bottom w:val="single" w:sz="6" w:space="0" w:color="auto"/>
              <w:right w:val="single" w:sz="8" w:space="0" w:color="auto"/>
            </w:tcBorders>
            <w:shd w:val="clear" w:color="auto" w:fill="auto"/>
            <w:vAlign w:val="center"/>
          </w:tcPr>
          <w:p w:rsidR="00B229F2" w:rsidRPr="004E5884" w:rsidRDefault="00B229F2" w:rsidP="009D1EFC">
            <w:pPr>
              <w:spacing w:after="0"/>
              <w:jc w:val="center"/>
              <w:rPr>
                <w:sz w:val="14"/>
                <w:szCs w:val="14"/>
                <w:lang w:val="en-US"/>
              </w:rPr>
            </w:pPr>
          </w:p>
        </w:tc>
      </w:tr>
      <w:tr w:rsidR="004849C7"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4849C7" w:rsidRDefault="004849C7" w:rsidP="009D1EFC">
            <w:pPr>
              <w:spacing w:after="0"/>
              <w:jc w:val="center"/>
              <w:rPr>
                <w:i/>
                <w:sz w:val="14"/>
                <w:szCs w:val="14"/>
              </w:rPr>
            </w:pPr>
            <w:r w:rsidRPr="00605512">
              <w:rPr>
                <w:sz w:val="14"/>
                <w:szCs w:val="14"/>
              </w:rPr>
              <w:t>Step-60</w:t>
            </w:r>
          </w:p>
        </w:tc>
        <w:tc>
          <w:tcPr>
            <w:tcW w:w="3499" w:type="dxa"/>
            <w:gridSpan w:val="3"/>
            <w:tcBorders>
              <w:top w:val="single" w:sz="6" w:space="0" w:color="auto"/>
              <w:bottom w:val="single" w:sz="8" w:space="0" w:color="auto"/>
            </w:tcBorders>
            <w:shd w:val="clear" w:color="auto" w:fill="auto"/>
            <w:vAlign w:val="center"/>
          </w:tcPr>
          <w:p w:rsidR="004849C7" w:rsidRDefault="004849C7" w:rsidP="009D1EFC">
            <w:pPr>
              <w:pStyle w:val="NormalStep"/>
              <w:rPr>
                <w:rFonts w:asciiTheme="minorHAnsi" w:hAnsiTheme="minorHAnsi" w:cstheme="minorHAnsi"/>
                <w:sz w:val="22"/>
                <w:szCs w:val="22"/>
              </w:rPr>
            </w:pPr>
            <w:r w:rsidRPr="00BA15A0">
              <w:rPr>
                <w:rFonts w:asciiTheme="minorHAnsi" w:hAnsiTheme="minorHAnsi" w:cstheme="minorHAnsi"/>
                <w:sz w:val="22"/>
                <w:szCs w:val="22"/>
              </w:rPr>
              <w:t>Click on the ‘Stop’ button</w:t>
            </w:r>
            <w:r>
              <w:rPr>
                <w:rFonts w:asciiTheme="minorHAnsi" w:hAnsiTheme="minorHAnsi" w:cstheme="minorHAnsi"/>
                <w:sz w:val="22"/>
                <w:szCs w:val="22"/>
              </w:rPr>
              <w:t>. A dialog appears, click on Yes.</w:t>
            </w:r>
          </w:p>
        </w:tc>
        <w:tc>
          <w:tcPr>
            <w:tcW w:w="2690" w:type="dxa"/>
            <w:gridSpan w:val="2"/>
            <w:tcBorders>
              <w:top w:val="single" w:sz="6" w:space="0" w:color="auto"/>
              <w:bottom w:val="single" w:sz="8" w:space="0" w:color="auto"/>
            </w:tcBorders>
            <w:shd w:val="clear" w:color="auto" w:fill="auto"/>
            <w:vAlign w:val="center"/>
          </w:tcPr>
          <w:p w:rsidR="004849C7" w:rsidRDefault="004849C7" w:rsidP="00091C75">
            <w:pPr>
              <w:spacing w:after="0"/>
              <w:rPr>
                <w:rFonts w:cstheme="minorHAnsi"/>
                <w:lang w:val="en-GB"/>
              </w:rPr>
            </w:pPr>
            <w:r>
              <w:rPr>
                <w:rFonts w:cstheme="minorHAnsi"/>
                <w:lang w:val="en-US"/>
              </w:rPr>
              <w:t>T</w:t>
            </w:r>
            <w:r w:rsidRPr="00605512">
              <w:rPr>
                <w:rFonts w:cstheme="minorHAnsi"/>
                <w:lang w:val="en-US"/>
              </w:rPr>
              <w:t xml:space="preserve">he </w:t>
            </w:r>
            <w:r>
              <w:rPr>
                <w:rFonts w:cstheme="minorHAnsi"/>
                <w:lang w:val="en-US"/>
              </w:rPr>
              <w:t>Stop</w:t>
            </w:r>
            <w:r w:rsidR="006F6DEB">
              <w:rPr>
                <w:rFonts w:cstheme="minorHAnsi"/>
                <w:lang w:val="en-US"/>
              </w:rPr>
              <w:t xml:space="preserve"> button</w:t>
            </w:r>
            <w:r w:rsidRPr="00605512">
              <w:rPr>
                <w:rFonts w:cstheme="minorHAnsi"/>
                <w:lang w:val="en-US"/>
              </w:rPr>
              <w:t xml:space="preserve"> </w:t>
            </w:r>
            <w:r>
              <w:rPr>
                <w:rFonts w:cstheme="minorHAnsi"/>
                <w:lang w:val="en-US"/>
              </w:rPr>
              <w:t>is d</w:t>
            </w:r>
            <w:r w:rsidRPr="00605512">
              <w:rPr>
                <w:rFonts w:cstheme="minorHAnsi"/>
                <w:lang w:val="en-US"/>
              </w:rPr>
              <w:t>isable</w:t>
            </w:r>
            <w:r>
              <w:rPr>
                <w:rFonts w:cstheme="minorHAnsi"/>
                <w:lang w:val="en-US"/>
              </w:rPr>
              <w:t>d. The status of the download manager is changed.</w:t>
            </w:r>
          </w:p>
        </w:tc>
        <w:tc>
          <w:tcPr>
            <w:tcW w:w="1559" w:type="dxa"/>
            <w:tcBorders>
              <w:top w:val="single" w:sz="6" w:space="0" w:color="auto"/>
              <w:bottom w:val="single" w:sz="8" w:space="0" w:color="auto"/>
              <w:right w:val="single" w:sz="8" w:space="0" w:color="auto"/>
            </w:tcBorders>
            <w:shd w:val="clear" w:color="auto" w:fill="auto"/>
            <w:vAlign w:val="center"/>
          </w:tcPr>
          <w:p w:rsidR="004849C7" w:rsidRPr="0056181B" w:rsidRDefault="004849C7" w:rsidP="009D1EFC">
            <w:pPr>
              <w:spacing w:after="0"/>
              <w:jc w:val="center"/>
              <w:rPr>
                <w:i/>
                <w:sz w:val="14"/>
                <w:szCs w:val="14"/>
              </w:rPr>
            </w:pPr>
            <w:r w:rsidRPr="00605512">
              <w:rPr>
                <w:sz w:val="14"/>
                <w:szCs w:val="14"/>
              </w:rPr>
              <w:t>NGEO-WEBC-PFC-0130</w:t>
            </w:r>
          </w:p>
        </w:tc>
      </w:tr>
    </w:tbl>
    <w:p w:rsidR="00726F8B" w:rsidRPr="00ED457C" w:rsidRDefault="00726F8B" w:rsidP="00330782">
      <w:pPr>
        <w:pStyle w:val="Titre3"/>
      </w:pPr>
      <w:bookmarkStart w:id="339" w:name="_Toc343693032"/>
      <w:bookmarkStart w:id="340" w:name="_Toc421282875"/>
      <w:r w:rsidRPr="00ED457C">
        <w:t>NGEO-WEBC-VT</w:t>
      </w:r>
      <w:r>
        <w:t>P-0131</w:t>
      </w:r>
      <w:r w:rsidRPr="00ED457C">
        <w:t xml:space="preserve">: </w:t>
      </w:r>
      <w:r>
        <w:t>Download Managers Monitoring When No Download Manager Registered</w:t>
      </w:r>
      <w:bookmarkEnd w:id="339"/>
      <w:bookmarkEnd w:id="34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 xml:space="preserve">Download Managers </w:t>
            </w:r>
            <w:r>
              <w:lastRenderedPageBreak/>
              <w:t>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lastRenderedPageBreak/>
              <w:t>Script</w:t>
            </w:r>
          </w:p>
        </w:tc>
      </w:tr>
      <w:tr w:rsidR="00726F8B" w:rsidRPr="004E5884" w:rsidTr="00330782">
        <w:tc>
          <w:tcPr>
            <w:tcW w:w="8613" w:type="dxa"/>
            <w:gridSpan w:val="7"/>
            <w:tcBorders>
              <w:bottom w:val="single" w:sz="8" w:space="0" w:color="auto"/>
            </w:tcBorders>
            <w:shd w:val="clear" w:color="auto" w:fill="auto"/>
          </w:tcPr>
          <w:p w:rsidR="00726F8B" w:rsidRPr="004E5884" w:rsidRDefault="00726F8B" w:rsidP="009D1EFC">
            <w:pPr>
              <w:spacing w:after="0"/>
              <w:rPr>
                <w:lang w:val="en-US"/>
              </w:rPr>
            </w:pPr>
            <w:r>
              <w:rPr>
                <w:lang w:val="en-US"/>
              </w:rPr>
              <w:t>None</w:t>
            </w:r>
          </w:p>
        </w:tc>
      </w:tr>
      <w:tr w:rsidR="00726F8B"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076A71"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76A71" w:rsidRPr="00544FC8" w:rsidRDefault="00076A71" w:rsidP="009D1EFC">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076A71" w:rsidRDefault="00076A71" w:rsidP="00EA4624">
            <w:pPr>
              <w:autoSpaceDE w:val="0"/>
              <w:autoSpaceDN w:val="0"/>
              <w:adjustRightInd w:val="0"/>
              <w:spacing w:after="0" w:line="240" w:lineRule="auto"/>
              <w:rPr>
                <w:rFonts w:cstheme="minorHAnsi"/>
              </w:rPr>
            </w:pPr>
            <w:r>
              <w:t xml:space="preserve">Open a new tab in the browser with the URL </w:t>
            </w:r>
            <w:hyperlink r:id="rId27" w:history="1">
              <w:r w:rsidRPr="00501783">
                <w:rPr>
                  <w:rStyle w:val="Lienhypertexte"/>
                </w:rPr>
                <w:t>http://localhost:3000/ngeo/user/nodm</w:t>
              </w:r>
            </w:hyperlink>
            <w:r>
              <w:t xml:space="preserve"> to change the current user to nodm.</w:t>
            </w:r>
          </w:p>
        </w:tc>
        <w:tc>
          <w:tcPr>
            <w:tcW w:w="2690" w:type="dxa"/>
            <w:gridSpan w:val="2"/>
            <w:tcBorders>
              <w:top w:val="single" w:sz="6" w:space="0" w:color="auto"/>
              <w:bottom w:val="single" w:sz="6" w:space="0" w:color="auto"/>
            </w:tcBorders>
            <w:shd w:val="clear" w:color="auto" w:fill="auto"/>
          </w:tcPr>
          <w:p w:rsidR="00076A71" w:rsidRPr="003C0A28" w:rsidRDefault="00076A71" w:rsidP="00EA4624">
            <w:pPr>
              <w:spacing w:after="0"/>
              <w:rPr>
                <w:rFonts w:cstheme="minorHAnsi"/>
                <w:lang w:val="en-US"/>
              </w:rPr>
            </w:pPr>
            <w:r>
              <w:t>User is nodm</w:t>
            </w:r>
          </w:p>
        </w:tc>
        <w:tc>
          <w:tcPr>
            <w:tcW w:w="1559" w:type="dxa"/>
            <w:tcBorders>
              <w:top w:val="single" w:sz="6" w:space="0" w:color="auto"/>
              <w:bottom w:val="single" w:sz="6" w:space="0" w:color="auto"/>
              <w:right w:val="single" w:sz="8" w:space="0" w:color="auto"/>
            </w:tcBorders>
            <w:shd w:val="clear" w:color="auto" w:fill="auto"/>
            <w:vAlign w:val="center"/>
          </w:tcPr>
          <w:p w:rsidR="00076A71" w:rsidRPr="0056181B" w:rsidRDefault="00076A71" w:rsidP="009D1EFC">
            <w:pPr>
              <w:spacing w:after="0"/>
              <w:jc w:val="center"/>
              <w:rPr>
                <w:i/>
                <w:sz w:val="14"/>
                <w:szCs w:val="14"/>
              </w:rPr>
            </w:pPr>
          </w:p>
        </w:tc>
      </w:tr>
      <w:tr w:rsidR="00726F8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726F8B" w:rsidRPr="00E24DDB" w:rsidRDefault="00076A71" w:rsidP="00076A71">
            <w:pPr>
              <w:pStyle w:val="NormalStep"/>
              <w:rPr>
                <w:rFonts w:asciiTheme="minorHAnsi" w:hAnsiTheme="minorHAnsi" w:cstheme="minorHAnsi"/>
                <w:b/>
                <w:sz w:val="22"/>
                <w:szCs w:val="22"/>
              </w:rPr>
            </w:pPr>
            <w:r>
              <w:rPr>
                <w:rFonts w:asciiTheme="minorHAnsi" w:hAnsiTheme="minorHAnsi" w:cstheme="minorHAnsi"/>
                <w:sz w:val="22"/>
                <w:szCs w:val="22"/>
              </w:rPr>
              <w:t>Launch the web client and o</w:t>
            </w:r>
            <w:r w:rsidR="00726F8B" w:rsidRPr="00057FF1">
              <w:rPr>
                <w:rFonts w:asciiTheme="minorHAnsi" w:hAnsiTheme="minorHAnsi" w:cstheme="minorHAnsi"/>
                <w:sz w:val="22"/>
                <w:szCs w:val="22"/>
              </w:rPr>
              <w:t>n the toolbar, click on</w:t>
            </w:r>
            <w:r w:rsidR="00726F8B">
              <w:rPr>
                <w:rFonts w:asciiTheme="minorHAnsi" w:hAnsiTheme="minorHAnsi" w:cstheme="minorHAnsi"/>
                <w:sz w:val="22"/>
                <w:szCs w:val="22"/>
              </w:rPr>
              <w:t xml:space="preserve"> </w:t>
            </w:r>
            <w:r w:rsidR="00726F8B" w:rsidRPr="00057FF1">
              <w:rPr>
                <w:rFonts w:asciiTheme="minorHAnsi" w:hAnsiTheme="minorHAnsi" w:cstheme="minorHAnsi"/>
                <w:sz w:val="22"/>
                <w:szCs w:val="22"/>
              </w:rPr>
              <w:t xml:space="preserve">the </w:t>
            </w:r>
            <w:r w:rsidR="00726F8B">
              <w:rPr>
                <w:rFonts w:asciiTheme="minorHAnsi" w:hAnsiTheme="minorHAnsi" w:cstheme="minorHAnsi"/>
                <w:sz w:val="22"/>
                <w:szCs w:val="22"/>
              </w:rPr>
              <w:t>“My account”</w:t>
            </w:r>
            <w:r w:rsidR="00726F8B"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154746" w:rsidRPr="00154746" w:rsidRDefault="00154746" w:rsidP="00154746">
            <w:pPr>
              <w:spacing w:after="0"/>
              <w:rPr>
                <w:rFonts w:cstheme="minorHAnsi"/>
                <w:lang w:val="en-US"/>
              </w:rPr>
            </w:pPr>
            <w:r w:rsidRPr="00154746">
              <w:rPr>
                <w:rFonts w:cstheme="minorHAnsi"/>
                <w:lang w:val="en-US"/>
              </w:rPr>
              <w:t>-</w:t>
            </w:r>
            <w:r>
              <w:rPr>
                <w:rFonts w:cstheme="minorHAnsi"/>
                <w:lang w:val="en-US"/>
              </w:rPr>
              <w:t xml:space="preserve"> </w:t>
            </w:r>
            <w:r w:rsidRPr="00154746">
              <w:rPr>
                <w:rFonts w:cstheme="minorHAnsi"/>
                <w:lang w:val="en-US"/>
              </w:rPr>
              <w:t>The message “</w:t>
            </w:r>
            <w:r w:rsidR="00245A14">
              <w:rPr>
                <w:rFonts w:cstheme="minorHAnsi"/>
              </w:rPr>
              <w:t xml:space="preserve">No Download manager has been registered. </w:t>
            </w:r>
            <w:r w:rsidRPr="00154746">
              <w:rPr>
                <w:rFonts w:cstheme="minorHAnsi"/>
                <w:lang w:val="en-US"/>
              </w:rPr>
              <w:t xml:space="preserve">To install a new Download Manager click on the following buttons: ” </w:t>
            </w:r>
          </w:p>
          <w:p w:rsidR="00726F8B" w:rsidRPr="003C0A28" w:rsidRDefault="00154746">
            <w:pPr>
              <w:spacing w:after="0"/>
              <w:rPr>
                <w:rFonts w:cstheme="minorHAnsi"/>
                <w:lang w:val="en-US"/>
              </w:rPr>
            </w:pPr>
            <w:r w:rsidRPr="00154746">
              <w:rPr>
                <w:rFonts w:cstheme="minorHAnsi"/>
                <w:lang w:val="en-US"/>
              </w:rPr>
              <w:t>-</w:t>
            </w:r>
            <w:r>
              <w:rPr>
                <w:rFonts w:cstheme="minorHAnsi"/>
                <w:lang w:val="en-US"/>
              </w:rPr>
              <w:t xml:space="preserve"> </w:t>
            </w:r>
            <w:r w:rsidRPr="00154746">
              <w:rPr>
                <w:rFonts w:cstheme="minorHAnsi"/>
                <w:lang w:val="en-US"/>
              </w:rPr>
              <w:t>and three buttons to Install a “Windows Download Manager”, “Linux Download Manager” or “MacOS Download Manager”</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t>NGEO-</w:t>
            </w:r>
            <w:r>
              <w:rPr>
                <w:i/>
                <w:sz w:val="14"/>
                <w:szCs w:val="14"/>
              </w:rPr>
              <w:t>WEBC-PFC-0131</w:t>
            </w:r>
          </w:p>
        </w:tc>
      </w:tr>
      <w:tr w:rsidR="00726F8B" w:rsidRPr="004E5884" w:rsidTr="00D4645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Pr="00057FF1" w:rsidRDefault="00726F8B">
            <w:pPr>
              <w:pStyle w:val="NormalStep"/>
              <w:rPr>
                <w:rFonts w:asciiTheme="minorHAnsi" w:hAnsiTheme="minorHAnsi" w:cstheme="minorHAnsi"/>
                <w:sz w:val="22"/>
                <w:szCs w:val="22"/>
              </w:rPr>
            </w:pPr>
            <w:r>
              <w:rPr>
                <w:rFonts w:asciiTheme="minorHAnsi" w:hAnsiTheme="minorHAnsi" w:cstheme="minorHAnsi"/>
                <w:sz w:val="22"/>
                <w:szCs w:val="22"/>
              </w:rPr>
              <w:t>Click on the button ‘</w:t>
            </w:r>
            <w:r w:rsidR="00154746">
              <w:rPr>
                <w:rFonts w:asciiTheme="minorHAnsi" w:hAnsiTheme="minorHAnsi" w:cstheme="minorHAnsi"/>
                <w:sz w:val="22"/>
                <w:szCs w:val="22"/>
              </w:rPr>
              <w:t xml:space="preserve">Windows </w:t>
            </w:r>
            <w:r>
              <w:rPr>
                <w:rFonts w:asciiTheme="minorHAnsi" w:hAnsiTheme="minorHAnsi" w:cstheme="minorHAnsi"/>
                <w:sz w:val="22"/>
                <w:szCs w:val="22"/>
              </w:rPr>
              <w:t>Download Manager’</w:t>
            </w:r>
          </w:p>
        </w:tc>
        <w:tc>
          <w:tcPr>
            <w:tcW w:w="2690" w:type="dxa"/>
            <w:gridSpan w:val="2"/>
            <w:tcBorders>
              <w:top w:val="single" w:sz="6" w:space="0" w:color="auto"/>
              <w:bottom w:val="single" w:sz="6" w:space="0" w:color="auto"/>
            </w:tcBorders>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rsidP="009D1EFC">
            <w:pPr>
              <w:spacing w:after="0"/>
              <w:jc w:val="center"/>
              <w:rPr>
                <w:sz w:val="14"/>
                <w:szCs w:val="14"/>
                <w:highlight w:val="yellow"/>
                <w:lang w:val="en-US"/>
              </w:rPr>
            </w:pPr>
          </w:p>
        </w:tc>
      </w:tr>
      <w:tr w:rsidR="00076A71"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076A71" w:rsidRDefault="00076A71" w:rsidP="009D1EFC">
            <w:pPr>
              <w:spacing w:after="0"/>
              <w:jc w:val="center"/>
              <w:rPr>
                <w:i/>
                <w:sz w:val="14"/>
                <w:szCs w:val="14"/>
              </w:rPr>
            </w:pPr>
            <w:r>
              <w:rPr>
                <w:i/>
                <w:sz w:val="14"/>
                <w:szCs w:val="14"/>
              </w:rPr>
              <w:t>Step-40</w:t>
            </w:r>
          </w:p>
        </w:tc>
        <w:tc>
          <w:tcPr>
            <w:tcW w:w="3499" w:type="dxa"/>
            <w:gridSpan w:val="3"/>
            <w:tcBorders>
              <w:top w:val="single" w:sz="6" w:space="0" w:color="auto"/>
              <w:bottom w:val="single" w:sz="8" w:space="0" w:color="auto"/>
            </w:tcBorders>
            <w:shd w:val="clear" w:color="auto" w:fill="auto"/>
          </w:tcPr>
          <w:p w:rsidR="00076A71" w:rsidRDefault="00076A71">
            <w:pPr>
              <w:pStyle w:val="NormalStep"/>
              <w:rPr>
                <w:rFonts w:asciiTheme="minorHAnsi" w:hAnsiTheme="minorHAnsi" w:cstheme="minorHAnsi"/>
                <w:sz w:val="22"/>
                <w:szCs w:val="22"/>
              </w:rPr>
            </w:pPr>
            <w:r w:rsidRPr="00EE5544">
              <w:rPr>
                <w:rFonts w:asciiTheme="minorHAnsi" w:hAnsiTheme="minorHAnsi" w:cstheme="minorHAnsi"/>
                <w:sz w:val="22"/>
                <w:szCs w:val="22"/>
              </w:rPr>
              <w:t>Open a new tab in the browser with the URL http://localhost:3000/ngeo/user/</w:t>
            </w:r>
            <w:r>
              <w:rPr>
                <w:rFonts w:asciiTheme="minorHAnsi" w:hAnsiTheme="minorHAnsi" w:cstheme="minorHAnsi"/>
                <w:sz w:val="22"/>
                <w:szCs w:val="22"/>
              </w:rPr>
              <w:t>public</w:t>
            </w:r>
            <w:r w:rsidRPr="00EE5544">
              <w:rPr>
                <w:rFonts w:asciiTheme="minorHAnsi" w:hAnsiTheme="minorHAnsi" w:cstheme="minorHAnsi"/>
                <w:sz w:val="22"/>
                <w:szCs w:val="22"/>
              </w:rPr>
              <w:t xml:space="preserve"> to </w:t>
            </w:r>
            <w:r>
              <w:rPr>
                <w:rFonts w:asciiTheme="minorHAnsi" w:hAnsiTheme="minorHAnsi" w:cstheme="minorHAnsi"/>
                <w:sz w:val="22"/>
                <w:szCs w:val="22"/>
              </w:rPr>
              <w:t>restore the default user</w:t>
            </w:r>
            <w:r w:rsidRPr="00EE5544">
              <w:rPr>
                <w:rFonts w:asciiTheme="minorHAnsi" w:hAnsiTheme="minorHAnsi" w:cstheme="minorHAnsi"/>
                <w:sz w:val="22"/>
                <w:szCs w:val="22"/>
              </w:rPr>
              <w:t>.</w:t>
            </w:r>
          </w:p>
        </w:tc>
        <w:tc>
          <w:tcPr>
            <w:tcW w:w="2690" w:type="dxa"/>
            <w:gridSpan w:val="2"/>
            <w:tcBorders>
              <w:top w:val="single" w:sz="6" w:space="0" w:color="auto"/>
              <w:bottom w:val="single" w:sz="8" w:space="0" w:color="auto"/>
            </w:tcBorders>
            <w:shd w:val="clear" w:color="auto" w:fill="auto"/>
          </w:tcPr>
          <w:p w:rsidR="00076A71" w:rsidRDefault="00076A71" w:rsidP="009D1EFC">
            <w:pPr>
              <w:spacing w:after="0"/>
              <w:rPr>
                <w:rFonts w:cstheme="minorHAnsi"/>
                <w:lang w:val="en-GB"/>
              </w:rPr>
            </w:pPr>
            <w:r>
              <w:t>User is public</w:t>
            </w:r>
          </w:p>
        </w:tc>
        <w:tc>
          <w:tcPr>
            <w:tcW w:w="1559" w:type="dxa"/>
            <w:tcBorders>
              <w:top w:val="single" w:sz="6" w:space="0" w:color="auto"/>
              <w:bottom w:val="single" w:sz="8" w:space="0" w:color="auto"/>
              <w:right w:val="single" w:sz="8" w:space="0" w:color="auto"/>
            </w:tcBorders>
            <w:shd w:val="clear" w:color="auto" w:fill="auto"/>
            <w:vAlign w:val="center"/>
          </w:tcPr>
          <w:p w:rsidR="00076A71" w:rsidRPr="004E5884" w:rsidRDefault="00076A71" w:rsidP="009D1EFC">
            <w:pPr>
              <w:spacing w:after="0"/>
              <w:jc w:val="center"/>
              <w:rPr>
                <w:sz w:val="14"/>
                <w:szCs w:val="14"/>
                <w:highlight w:val="yellow"/>
                <w:lang w:val="en-US"/>
              </w:rPr>
            </w:pPr>
          </w:p>
        </w:tc>
      </w:tr>
    </w:tbl>
    <w:p w:rsidR="00726F8B" w:rsidRPr="00ED457C" w:rsidRDefault="00726F8B" w:rsidP="00330782">
      <w:pPr>
        <w:pStyle w:val="Titre3"/>
      </w:pPr>
      <w:bookmarkStart w:id="341" w:name="_Toc343693033"/>
      <w:bookmarkStart w:id="342" w:name="_Toc421282876"/>
      <w:r w:rsidRPr="00ED457C">
        <w:t>NGEO-WEBC-VT</w:t>
      </w:r>
      <w:r>
        <w:t>P-0140</w:t>
      </w:r>
      <w:r w:rsidRPr="00ED457C">
        <w:t xml:space="preserve">: </w:t>
      </w:r>
      <w:r>
        <w:t>Data Access Requests Monitoring</w:t>
      </w:r>
      <w:bookmarkEnd w:id="341"/>
      <w:bookmarkEnd w:id="34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330782">
        <w:tc>
          <w:tcPr>
            <w:tcW w:w="8613" w:type="dxa"/>
            <w:gridSpan w:val="7"/>
            <w:tcBorders>
              <w:bottom w:val="single" w:sz="8" w:space="0" w:color="auto"/>
            </w:tcBorders>
            <w:shd w:val="clear" w:color="auto" w:fill="auto"/>
          </w:tcPr>
          <w:p w:rsidR="00726F8B" w:rsidRPr="004E5884" w:rsidRDefault="00726F8B" w:rsidP="009D1EFC">
            <w:pPr>
              <w:spacing w:after="0"/>
              <w:rPr>
                <w:lang w:val="en-US"/>
              </w:rPr>
            </w:pPr>
            <w:r>
              <w:rPr>
                <w:lang w:val="en-US"/>
              </w:rPr>
              <w:t>None</w:t>
            </w:r>
          </w:p>
        </w:tc>
      </w:tr>
      <w:tr w:rsidR="00726F8B" w:rsidRPr="00544FC8" w:rsidTr="00330782">
        <w:tc>
          <w:tcPr>
            <w:tcW w:w="865" w:type="dxa"/>
            <w:tcBorders>
              <w:top w:val="single" w:sz="8" w:space="0" w:color="auto"/>
              <w:left w:val="single" w:sz="8" w:space="0" w:color="auto"/>
              <w:bottom w:val="single" w:sz="6" w:space="0" w:color="auto"/>
            </w:tcBorders>
            <w:shd w:val="clear" w:color="auto" w:fill="A6A6A6"/>
          </w:tcPr>
          <w:p w:rsidR="00726F8B" w:rsidRPr="00544FC8" w:rsidRDefault="00726F8B" w:rsidP="00DC4D99">
            <w:pPr>
              <w:spacing w:after="0"/>
              <w:jc w:val="center"/>
              <w:rPr>
                <w:b/>
                <w:sz w:val="14"/>
                <w:szCs w:val="14"/>
              </w:rPr>
            </w:pPr>
            <w:r w:rsidRPr="00544FC8">
              <w:rPr>
                <w:b/>
                <w:sz w:val="14"/>
                <w:szCs w:val="14"/>
              </w:rPr>
              <w:t>Step</w:t>
            </w:r>
          </w:p>
        </w:tc>
        <w:tc>
          <w:tcPr>
            <w:tcW w:w="3496" w:type="dxa"/>
            <w:gridSpan w:val="3"/>
            <w:tcBorders>
              <w:top w:val="single" w:sz="8" w:space="0" w:color="auto"/>
              <w:bottom w:val="single" w:sz="6" w:space="0" w:color="auto"/>
            </w:tcBorders>
            <w:shd w:val="clear" w:color="auto" w:fill="A6A6A6"/>
          </w:tcPr>
          <w:p w:rsidR="00726F8B" w:rsidRPr="00544FC8" w:rsidRDefault="00726F8B">
            <w:pPr>
              <w:spacing w:after="0"/>
              <w:jc w:val="center"/>
              <w:rPr>
                <w:b/>
                <w:sz w:val="14"/>
                <w:szCs w:val="14"/>
              </w:rPr>
            </w:pPr>
            <w:r w:rsidRPr="00544FC8">
              <w:rPr>
                <w:b/>
                <w:sz w:val="14"/>
                <w:szCs w:val="14"/>
              </w:rPr>
              <w:t>Action</w:t>
            </w:r>
          </w:p>
        </w:tc>
        <w:tc>
          <w:tcPr>
            <w:tcW w:w="2693" w:type="dxa"/>
            <w:gridSpan w:val="2"/>
            <w:tcBorders>
              <w:top w:val="single" w:sz="8" w:space="0" w:color="auto"/>
              <w:bottom w:val="single" w:sz="6" w:space="0" w:color="auto"/>
            </w:tcBorders>
            <w:shd w:val="clear" w:color="auto" w:fill="A6A6A6"/>
          </w:tcPr>
          <w:p w:rsidR="00726F8B" w:rsidRPr="00544FC8" w:rsidRDefault="00726F8B">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726F8B" w:rsidRPr="00544FC8" w:rsidRDefault="00726F8B">
            <w:pPr>
              <w:spacing w:after="0"/>
              <w:jc w:val="center"/>
              <w:rPr>
                <w:b/>
                <w:sz w:val="14"/>
                <w:szCs w:val="14"/>
              </w:rPr>
            </w:pPr>
            <w:r w:rsidRPr="00544FC8">
              <w:rPr>
                <w:b/>
                <w:sz w:val="14"/>
                <w:szCs w:val="14"/>
              </w:rPr>
              <w:t>Pass/Fail Criteria Id</w:t>
            </w: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DC4D99">
            <w:pPr>
              <w:spacing w:after="0"/>
              <w:jc w:val="center"/>
              <w:rPr>
                <w:i/>
                <w:sz w:val="14"/>
                <w:szCs w:val="14"/>
              </w:rPr>
            </w:pPr>
            <w:r w:rsidRPr="005D1206">
              <w:rPr>
                <w:i/>
                <w:sz w:val="14"/>
                <w:szCs w:val="14"/>
              </w:rPr>
              <w:t>Step-10</w:t>
            </w:r>
          </w:p>
        </w:tc>
        <w:tc>
          <w:tcPr>
            <w:tcW w:w="3496" w:type="dxa"/>
            <w:gridSpan w:val="3"/>
            <w:tcBorders>
              <w:top w:val="single" w:sz="6" w:space="0" w:color="auto"/>
              <w:bottom w:val="single" w:sz="6" w:space="0" w:color="auto"/>
            </w:tcBorders>
            <w:shd w:val="clear" w:color="auto" w:fill="auto"/>
          </w:tcPr>
          <w:p w:rsidR="00726F8B" w:rsidRPr="00057FF1" w:rsidRDefault="00726F8B" w:rsidP="00330782">
            <w:pPr>
              <w:pStyle w:val="NormalStep"/>
              <w:spacing w:before="0"/>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tcBorders>
              <w:top w:val="single" w:sz="6" w:space="0" w:color="auto"/>
              <w:bottom w:val="single" w:sz="6" w:space="0" w:color="auto"/>
            </w:tcBorders>
            <w:shd w:val="clear" w:color="auto" w:fill="auto"/>
          </w:tcPr>
          <w:p w:rsidR="00726F8B" w:rsidRPr="00057FF1" w:rsidRDefault="00726F8B" w:rsidP="00DC4D99">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DC4D99">
            <w:pPr>
              <w:spacing w:after="0"/>
              <w:jc w:val="center"/>
              <w:rPr>
                <w:i/>
                <w:sz w:val="14"/>
                <w:szCs w:val="14"/>
              </w:rPr>
            </w:pPr>
            <w:r>
              <w:rPr>
                <w:i/>
                <w:sz w:val="14"/>
                <w:szCs w:val="14"/>
              </w:rPr>
              <w:t>Step-20</w:t>
            </w:r>
          </w:p>
        </w:tc>
        <w:tc>
          <w:tcPr>
            <w:tcW w:w="3496" w:type="dxa"/>
            <w:gridSpan w:val="3"/>
            <w:tcBorders>
              <w:top w:val="single" w:sz="6" w:space="0" w:color="auto"/>
              <w:bottom w:val="single" w:sz="6" w:space="0" w:color="auto"/>
            </w:tcBorders>
            <w:shd w:val="clear" w:color="auto" w:fill="auto"/>
          </w:tcPr>
          <w:p w:rsidR="00726F8B" w:rsidRPr="00E24DDB" w:rsidRDefault="00726F8B"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tcBorders>
              <w:top w:val="single" w:sz="6" w:space="0" w:color="auto"/>
              <w:bottom w:val="single" w:sz="6" w:space="0" w:color="auto"/>
            </w:tcBorders>
            <w:shd w:val="clear" w:color="auto" w:fill="auto"/>
          </w:tcPr>
          <w:p w:rsidR="00726F8B" w:rsidRPr="003C0A28" w:rsidRDefault="00726F8B" w:rsidP="00DC4D99">
            <w:pPr>
              <w:spacing w:after="0"/>
              <w:rPr>
                <w:rFonts w:cstheme="minorHAnsi"/>
                <w:lang w:val="en-US"/>
              </w:rPr>
            </w:pPr>
            <w:r>
              <w:rPr>
                <w:rFonts w:cstheme="minorHAnsi"/>
                <w:lang w:val="en-US"/>
              </w:rPr>
              <w:t xml:space="preserve">A tabular view is displayed. The default selected tab is </w:t>
            </w:r>
            <w:r>
              <w:rPr>
                <w:rFonts w:cstheme="minorHAnsi"/>
                <w:lang w:val="en-US"/>
              </w:rPr>
              <w:lastRenderedPageBreak/>
              <w:t xml:space="preserve">the “Download Managers”. </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D65684" w:rsidRDefault="00726F8B">
            <w:pPr>
              <w:spacing w:after="0"/>
              <w:jc w:val="center"/>
              <w:rPr>
                <w:i/>
                <w:sz w:val="14"/>
                <w:szCs w:val="14"/>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DC4D99">
            <w:pPr>
              <w:spacing w:after="0"/>
              <w:jc w:val="center"/>
              <w:rPr>
                <w:i/>
                <w:sz w:val="14"/>
                <w:szCs w:val="14"/>
              </w:rPr>
            </w:pPr>
            <w:r>
              <w:rPr>
                <w:i/>
                <w:sz w:val="14"/>
                <w:szCs w:val="14"/>
              </w:rPr>
              <w:lastRenderedPageBreak/>
              <w:t>Step-3</w:t>
            </w:r>
            <w:r w:rsidRPr="005D1206">
              <w:rPr>
                <w:i/>
                <w:sz w:val="14"/>
                <w:szCs w:val="14"/>
              </w:rPr>
              <w:t>0</w:t>
            </w:r>
          </w:p>
        </w:tc>
        <w:tc>
          <w:tcPr>
            <w:tcW w:w="3496" w:type="dxa"/>
            <w:gridSpan w:val="3"/>
            <w:tcBorders>
              <w:top w:val="single" w:sz="6" w:space="0" w:color="auto"/>
              <w:bottom w:val="single" w:sz="6" w:space="0" w:color="auto"/>
            </w:tcBorders>
            <w:shd w:val="clear" w:color="auto" w:fill="auto"/>
          </w:tcPr>
          <w:p w:rsidR="00726F8B" w:rsidRPr="00057FF1" w:rsidRDefault="00726F8B" w:rsidP="00330782">
            <w:pPr>
              <w:pStyle w:val="NormalStep"/>
              <w:spacing w:before="0"/>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tcBorders>
              <w:top w:val="single" w:sz="6" w:space="0" w:color="auto"/>
              <w:bottom w:val="single" w:sz="6" w:space="0" w:color="auto"/>
            </w:tcBorders>
            <w:shd w:val="clear" w:color="auto" w:fill="auto"/>
          </w:tcPr>
          <w:p w:rsidR="00726F8B" w:rsidRDefault="00726F8B" w:rsidP="00DC4D99">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pPr>
              <w:spacing w:after="0"/>
              <w:rPr>
                <w:rFonts w:cstheme="minorHAnsi"/>
                <w:lang w:val="en-GB"/>
              </w:rPr>
            </w:pPr>
            <w:r>
              <w:rPr>
                <w:rFonts w:cstheme="minorHAnsi"/>
                <w:lang w:val="en-GB"/>
              </w:rPr>
              <w:t>In the right side, is displayed the list of submitted data access requests.   Each line in the list is a data access request.</w:t>
            </w:r>
          </w:p>
          <w:p w:rsidR="00726F8B" w:rsidRDefault="00726F8B">
            <w:pPr>
              <w:spacing w:after="0"/>
              <w:rPr>
                <w:rFonts w:cstheme="minorHAnsi"/>
                <w:lang w:val="en-GB"/>
              </w:rPr>
            </w:pPr>
            <w:r>
              <w:rPr>
                <w:rFonts w:cstheme="minorHAnsi"/>
                <w:lang w:val="en-GB"/>
              </w:rPr>
              <w:t>The colored icon on the right side does match the status of the data access request.</w:t>
            </w:r>
          </w:p>
          <w:p w:rsidR="00154746" w:rsidRPr="00154746" w:rsidRDefault="00154746" w:rsidP="00154746">
            <w:pPr>
              <w:spacing w:after="0"/>
              <w:rPr>
                <w:rFonts w:cstheme="minorHAnsi"/>
                <w:lang w:val="en-GB"/>
              </w:rPr>
            </w:pPr>
            <w:r w:rsidRPr="00154746">
              <w:rPr>
                <w:rFonts w:cstheme="minorHAnsi"/>
                <w:lang w:val="en-GB"/>
              </w:rPr>
              <w:t>-</w:t>
            </w:r>
            <w:r>
              <w:rPr>
                <w:rFonts w:cstheme="minorHAnsi"/>
                <w:lang w:val="en-GB"/>
              </w:rPr>
              <w:t xml:space="preserve"> </w:t>
            </w:r>
            <w:r w:rsidRPr="00154746">
              <w:rPr>
                <w:rFonts w:cstheme="minorHAnsi"/>
                <w:lang w:val="en-GB"/>
              </w:rPr>
              <w:t xml:space="preserve">Processing status is represented by a circular green icon. </w:t>
            </w:r>
          </w:p>
          <w:p w:rsidR="00154746" w:rsidRPr="00154746" w:rsidRDefault="00154746" w:rsidP="00154746">
            <w:pPr>
              <w:spacing w:after="0"/>
              <w:rPr>
                <w:rFonts w:cstheme="minorHAnsi"/>
                <w:lang w:val="en-GB"/>
              </w:rPr>
            </w:pPr>
            <w:r w:rsidRPr="00154746">
              <w:rPr>
                <w:rFonts w:cstheme="minorHAnsi"/>
                <w:lang w:val="en-GB"/>
              </w:rPr>
              <w:t>-</w:t>
            </w:r>
            <w:r>
              <w:rPr>
                <w:rFonts w:cstheme="minorHAnsi"/>
                <w:lang w:val="en-GB"/>
              </w:rPr>
              <w:t xml:space="preserve"> </w:t>
            </w:r>
            <w:proofErr w:type="gramStart"/>
            <w:r w:rsidRPr="00154746">
              <w:rPr>
                <w:rFonts w:cstheme="minorHAnsi"/>
                <w:lang w:val="en-GB"/>
              </w:rPr>
              <w:t>Paused  status</w:t>
            </w:r>
            <w:proofErr w:type="gramEnd"/>
            <w:r w:rsidRPr="00154746">
              <w:rPr>
                <w:rFonts w:cstheme="minorHAnsi"/>
                <w:lang w:val="en-GB"/>
              </w:rPr>
              <w:t xml:space="preserve"> is represented by a circular yellow icon. </w:t>
            </w:r>
          </w:p>
          <w:p w:rsidR="00154746" w:rsidRPr="00154746" w:rsidRDefault="00154746" w:rsidP="00154746">
            <w:pPr>
              <w:spacing w:after="0"/>
              <w:rPr>
                <w:rFonts w:cstheme="minorHAnsi"/>
                <w:lang w:val="en-GB"/>
              </w:rPr>
            </w:pPr>
            <w:r w:rsidRPr="00154746">
              <w:rPr>
                <w:rFonts w:cstheme="minorHAnsi"/>
                <w:lang w:val="en-GB"/>
              </w:rPr>
              <w:t>-</w:t>
            </w:r>
            <w:r>
              <w:rPr>
                <w:rFonts w:cstheme="minorHAnsi"/>
                <w:lang w:val="en-GB"/>
              </w:rPr>
              <w:t xml:space="preserve"> </w:t>
            </w:r>
            <w:proofErr w:type="gramStart"/>
            <w:r w:rsidRPr="00154746">
              <w:rPr>
                <w:rFonts w:cstheme="minorHAnsi"/>
                <w:lang w:val="en-GB"/>
              </w:rPr>
              <w:t>Cancelled  status</w:t>
            </w:r>
            <w:proofErr w:type="gramEnd"/>
            <w:r w:rsidRPr="00154746">
              <w:rPr>
                <w:rFonts w:cstheme="minorHAnsi"/>
                <w:lang w:val="en-GB"/>
              </w:rPr>
              <w:t xml:space="preserve"> is represented by a circular red icon. </w:t>
            </w:r>
          </w:p>
          <w:p w:rsidR="00726F8B" w:rsidRPr="00D65684" w:rsidRDefault="00154746">
            <w:pPr>
              <w:spacing w:after="0"/>
              <w:rPr>
                <w:rFonts w:cstheme="minorHAnsi"/>
                <w:lang w:val="en-GB"/>
              </w:rPr>
            </w:pPr>
            <w:r w:rsidRPr="00154746">
              <w:rPr>
                <w:rFonts w:cstheme="minorHAnsi"/>
                <w:lang w:val="en-GB"/>
              </w:rPr>
              <w:t>-</w:t>
            </w:r>
            <w:r>
              <w:rPr>
                <w:rFonts w:cstheme="minorHAnsi"/>
                <w:lang w:val="en-GB"/>
              </w:rPr>
              <w:t xml:space="preserve"> </w:t>
            </w:r>
            <w:proofErr w:type="gramStart"/>
            <w:r w:rsidRPr="00154746">
              <w:rPr>
                <w:rFonts w:cstheme="minorHAnsi"/>
                <w:lang w:val="en-GB"/>
              </w:rPr>
              <w:t>Completed  status</w:t>
            </w:r>
            <w:proofErr w:type="gramEnd"/>
            <w:r w:rsidRPr="00154746">
              <w:rPr>
                <w:rFonts w:cstheme="minorHAnsi"/>
                <w:lang w:val="en-GB"/>
              </w:rPr>
              <w:t xml:space="preserve"> is represented by a circular maroon icon.</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pPr>
              <w:spacing w:after="0"/>
              <w:jc w:val="center"/>
              <w:rPr>
                <w:sz w:val="14"/>
                <w:szCs w:val="14"/>
                <w:highlight w:val="yellow"/>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DC4D99">
            <w:pPr>
              <w:spacing w:after="0"/>
              <w:jc w:val="center"/>
              <w:rPr>
                <w:i/>
                <w:sz w:val="14"/>
                <w:szCs w:val="14"/>
              </w:rPr>
            </w:pPr>
            <w:r>
              <w:rPr>
                <w:i/>
                <w:sz w:val="14"/>
                <w:szCs w:val="14"/>
              </w:rPr>
              <w:t>Step-4</w:t>
            </w:r>
            <w:r w:rsidRPr="005D1206">
              <w:rPr>
                <w:i/>
                <w:sz w:val="14"/>
                <w:szCs w:val="14"/>
              </w:rPr>
              <w:t>0</w:t>
            </w:r>
          </w:p>
        </w:tc>
        <w:tc>
          <w:tcPr>
            <w:tcW w:w="3496" w:type="dxa"/>
            <w:gridSpan w:val="3"/>
            <w:tcBorders>
              <w:top w:val="single" w:sz="6" w:space="0" w:color="auto"/>
              <w:bottom w:val="single" w:sz="6" w:space="0" w:color="auto"/>
            </w:tcBorders>
            <w:shd w:val="clear" w:color="auto" w:fill="auto"/>
          </w:tcPr>
          <w:p w:rsidR="00726F8B" w:rsidRPr="00057FF1" w:rsidRDefault="00726F8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r w:rsidR="00154746">
              <w:rPr>
                <w:rFonts w:asciiTheme="minorHAnsi" w:hAnsiTheme="minorHAnsi" w:cstheme="minorHAnsi"/>
                <w:sz w:val="22"/>
                <w:szCs w:val="22"/>
              </w:rPr>
              <w:t xml:space="preserve">: </w:t>
            </w:r>
            <w:r w:rsidR="00154746" w:rsidRPr="00154746">
              <w:rPr>
                <w:rFonts w:asciiTheme="minorHAnsi" w:hAnsiTheme="minorHAnsi" w:cstheme="minorHAnsi"/>
                <w:sz w:val="22"/>
                <w:szCs w:val="22"/>
              </w:rPr>
              <w:t>for exemple, choose the first of the list.</w:t>
            </w:r>
          </w:p>
        </w:tc>
        <w:tc>
          <w:tcPr>
            <w:tcW w:w="2693" w:type="dxa"/>
            <w:gridSpan w:val="2"/>
            <w:tcBorders>
              <w:top w:val="single" w:sz="6" w:space="0" w:color="auto"/>
              <w:bottom w:val="single" w:sz="6" w:space="0" w:color="auto"/>
            </w:tcBorders>
            <w:shd w:val="clear" w:color="auto" w:fill="auto"/>
          </w:tcPr>
          <w:p w:rsidR="00726F8B" w:rsidRDefault="00726F8B" w:rsidP="00DC4D99">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pPr>
              <w:spacing w:after="0"/>
              <w:rPr>
                <w:rFonts w:cstheme="minorHAnsi"/>
                <w:lang w:val="en-GB"/>
              </w:rPr>
            </w:pPr>
            <w:r>
              <w:rPr>
                <w:rFonts w:cstheme="minorHAnsi"/>
                <w:lang w:val="en-GB"/>
              </w:rPr>
              <w:t xml:space="preserve">The button ‘Pause’ allows </w:t>
            </w:r>
            <w:proofErr w:type="gramStart"/>
            <w:r>
              <w:rPr>
                <w:rFonts w:cstheme="minorHAnsi"/>
                <w:lang w:val="en-GB"/>
              </w:rPr>
              <w:t>pausing</w:t>
            </w:r>
            <w:proofErr w:type="gramEnd"/>
            <w:r>
              <w:rPr>
                <w:rFonts w:cstheme="minorHAnsi"/>
                <w:lang w:val="en-GB"/>
              </w:rPr>
              <w:t xml:space="preserve"> the request, the button ‘Stop definitively’ allows cancelling the request. Both buttons are enabled.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pPr>
              <w:spacing w:after="0"/>
              <w:jc w:val="center"/>
              <w:rPr>
                <w:sz w:val="14"/>
                <w:szCs w:val="14"/>
                <w:lang w:val="en-US"/>
              </w:rPr>
            </w:pPr>
          </w:p>
        </w:tc>
      </w:tr>
      <w:tr w:rsidR="007D2BFD" w:rsidRPr="00E116B3" w:rsidTr="00330782">
        <w:tc>
          <w:tcPr>
            <w:tcW w:w="865" w:type="dxa"/>
            <w:tcBorders>
              <w:top w:val="single" w:sz="6" w:space="0" w:color="auto"/>
              <w:left w:val="single" w:sz="8" w:space="0" w:color="auto"/>
              <w:bottom w:val="single" w:sz="6" w:space="0" w:color="auto"/>
            </w:tcBorders>
            <w:shd w:val="clear" w:color="auto" w:fill="auto"/>
            <w:vAlign w:val="center"/>
          </w:tcPr>
          <w:p w:rsidR="007D2BFD" w:rsidRDefault="007D2BFD" w:rsidP="00DC4D99">
            <w:pPr>
              <w:spacing w:after="0"/>
              <w:jc w:val="center"/>
              <w:rPr>
                <w:i/>
                <w:sz w:val="14"/>
                <w:szCs w:val="14"/>
              </w:rPr>
            </w:pPr>
            <w:r>
              <w:rPr>
                <w:i/>
                <w:sz w:val="14"/>
                <w:szCs w:val="14"/>
              </w:rPr>
              <w:t>Ste-50</w:t>
            </w:r>
          </w:p>
        </w:tc>
        <w:tc>
          <w:tcPr>
            <w:tcW w:w="3496" w:type="dxa"/>
            <w:gridSpan w:val="3"/>
            <w:tcBorders>
              <w:top w:val="single" w:sz="6" w:space="0" w:color="auto"/>
              <w:bottom w:val="single" w:sz="6" w:space="0" w:color="auto"/>
            </w:tcBorders>
            <w:shd w:val="clear" w:color="auto" w:fill="auto"/>
          </w:tcPr>
          <w:p w:rsidR="007D2BFD" w:rsidRDefault="007D2BFD"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“Products” section to see the details of the embedded products</w:t>
            </w:r>
          </w:p>
        </w:tc>
        <w:tc>
          <w:tcPr>
            <w:tcW w:w="2693" w:type="dxa"/>
            <w:gridSpan w:val="2"/>
            <w:tcBorders>
              <w:top w:val="single" w:sz="6" w:space="0" w:color="auto"/>
              <w:bottom w:val="single" w:sz="6" w:space="0" w:color="auto"/>
            </w:tcBorders>
            <w:shd w:val="clear" w:color="auto" w:fill="auto"/>
          </w:tcPr>
          <w:p w:rsidR="007D2BFD" w:rsidRDefault="00CD79AB" w:rsidP="00DC4D99">
            <w:pPr>
              <w:spacing w:after="0"/>
              <w:rPr>
                <w:rFonts w:cstheme="minorHAnsi"/>
                <w:lang w:val="en-GB"/>
              </w:rPr>
            </w:pPr>
            <w:r>
              <w:rPr>
                <w:rFonts w:cstheme="minorHAnsi"/>
                <w:lang w:val="en-GB"/>
              </w:rPr>
              <w:t xml:space="preserve">When products are already enclosed in the data access request: the following information is displayed: </w:t>
            </w:r>
            <w:r w:rsidR="00E116B3">
              <w:rPr>
                <w:rFonts w:cstheme="minorHAnsi"/>
                <w:lang w:val="en-GB"/>
              </w:rPr>
              <w:lastRenderedPageBreak/>
              <w:t>product url, s</w:t>
            </w:r>
            <w:r>
              <w:rPr>
                <w:rFonts w:cstheme="minorHAnsi"/>
                <w:lang w:val="en-GB"/>
              </w:rPr>
              <w:t xml:space="preserve">tatus, %completion, the </w:t>
            </w:r>
            <w:r w:rsidR="00E116B3">
              <w:rPr>
                <w:rFonts w:cstheme="minorHAnsi"/>
                <w:lang w:val="en-GB"/>
              </w:rPr>
              <w:t xml:space="preserve">product </w:t>
            </w:r>
            <w:r>
              <w:rPr>
                <w:rFonts w:cstheme="minorHAnsi"/>
                <w:lang w:val="en-GB"/>
              </w:rPr>
              <w:t>expected size. If no products are available the sentence “No Products available” is displayed.</w:t>
            </w:r>
          </w:p>
        </w:tc>
        <w:tc>
          <w:tcPr>
            <w:tcW w:w="1559" w:type="dxa"/>
            <w:tcBorders>
              <w:top w:val="single" w:sz="6" w:space="0" w:color="auto"/>
              <w:bottom w:val="single" w:sz="6" w:space="0" w:color="auto"/>
              <w:right w:val="single" w:sz="8" w:space="0" w:color="auto"/>
            </w:tcBorders>
            <w:shd w:val="clear" w:color="auto" w:fill="auto"/>
            <w:vAlign w:val="center"/>
          </w:tcPr>
          <w:p w:rsidR="007D2BFD" w:rsidRPr="004E5884" w:rsidRDefault="007D2BFD">
            <w:pPr>
              <w:spacing w:after="0"/>
              <w:jc w:val="center"/>
              <w:rPr>
                <w:sz w:val="14"/>
                <w:szCs w:val="14"/>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Default="00726F8B" w:rsidP="00DC4D99">
            <w:pPr>
              <w:spacing w:after="0"/>
              <w:jc w:val="center"/>
              <w:rPr>
                <w:i/>
                <w:sz w:val="14"/>
                <w:szCs w:val="14"/>
              </w:rPr>
            </w:pPr>
            <w:r>
              <w:rPr>
                <w:i/>
                <w:sz w:val="14"/>
                <w:szCs w:val="14"/>
              </w:rPr>
              <w:lastRenderedPageBreak/>
              <w:t>Step-</w:t>
            </w:r>
            <w:r w:rsidR="005833BA">
              <w:rPr>
                <w:i/>
                <w:sz w:val="14"/>
                <w:szCs w:val="14"/>
              </w:rPr>
              <w:t>6</w:t>
            </w:r>
            <w:r>
              <w:rPr>
                <w:i/>
                <w:sz w:val="14"/>
                <w:szCs w:val="14"/>
              </w:rPr>
              <w:t>0</w:t>
            </w:r>
          </w:p>
        </w:tc>
        <w:tc>
          <w:tcPr>
            <w:tcW w:w="3496" w:type="dxa"/>
            <w:gridSpan w:val="3"/>
            <w:tcBorders>
              <w:top w:val="single" w:sz="6" w:space="0" w:color="auto"/>
              <w:bottom w:val="single" w:sz="6" w:space="0" w:color="auto"/>
            </w:tcBorders>
            <w:shd w:val="clear" w:color="auto" w:fill="auto"/>
          </w:tcPr>
          <w:p w:rsidR="00726F8B" w:rsidRDefault="00726F8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tcBorders>
              <w:top w:val="single" w:sz="6" w:space="0" w:color="auto"/>
              <w:bottom w:val="single" w:sz="6" w:space="0" w:color="auto"/>
            </w:tcBorders>
            <w:shd w:val="clear" w:color="auto" w:fill="auto"/>
          </w:tcPr>
          <w:p w:rsidR="00726F8B" w:rsidRDefault="00726F8B" w:rsidP="00DC4D99">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pPr>
              <w:spacing w:after="0"/>
              <w:jc w:val="center"/>
              <w:rPr>
                <w:sz w:val="14"/>
                <w:szCs w:val="14"/>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Default="00726F8B" w:rsidP="00DC4D99">
            <w:pPr>
              <w:spacing w:after="0"/>
              <w:jc w:val="center"/>
              <w:rPr>
                <w:i/>
                <w:sz w:val="14"/>
                <w:szCs w:val="14"/>
              </w:rPr>
            </w:pPr>
            <w:r>
              <w:rPr>
                <w:i/>
                <w:sz w:val="14"/>
                <w:szCs w:val="14"/>
              </w:rPr>
              <w:t>Step-</w:t>
            </w:r>
            <w:r w:rsidR="005833BA">
              <w:rPr>
                <w:i/>
                <w:sz w:val="14"/>
                <w:szCs w:val="14"/>
              </w:rPr>
              <w:t>7</w:t>
            </w:r>
            <w:r w:rsidRPr="005D1206">
              <w:rPr>
                <w:i/>
                <w:sz w:val="14"/>
                <w:szCs w:val="14"/>
              </w:rPr>
              <w:t>0</w:t>
            </w:r>
          </w:p>
        </w:tc>
        <w:tc>
          <w:tcPr>
            <w:tcW w:w="3496" w:type="dxa"/>
            <w:gridSpan w:val="3"/>
            <w:tcBorders>
              <w:top w:val="single" w:sz="6" w:space="0" w:color="auto"/>
              <w:bottom w:val="single" w:sz="6" w:space="0" w:color="auto"/>
            </w:tcBorders>
            <w:shd w:val="clear" w:color="auto" w:fill="auto"/>
          </w:tcPr>
          <w:p w:rsidR="00726F8B" w:rsidRDefault="00726F8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tcBorders>
              <w:top w:val="single" w:sz="6" w:space="0" w:color="auto"/>
              <w:bottom w:val="single" w:sz="6" w:space="0" w:color="auto"/>
            </w:tcBorders>
            <w:shd w:val="clear" w:color="auto" w:fill="auto"/>
          </w:tcPr>
          <w:p w:rsidR="00726F8B" w:rsidRDefault="00726F8B" w:rsidP="00DC4D99">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726F8B" w:rsidRDefault="00726F8B" w:rsidP="00DC4D99">
            <w:pPr>
              <w:spacing w:after="0"/>
              <w:jc w:val="center"/>
              <w:rPr>
                <w:i/>
                <w:sz w:val="14"/>
                <w:szCs w:val="14"/>
              </w:rPr>
            </w:pPr>
            <w:r>
              <w:rPr>
                <w:i/>
                <w:sz w:val="14"/>
                <w:szCs w:val="14"/>
              </w:rPr>
              <w:t>Step-</w:t>
            </w:r>
            <w:r w:rsidR="005833BA">
              <w:rPr>
                <w:i/>
                <w:sz w:val="14"/>
                <w:szCs w:val="14"/>
              </w:rPr>
              <w:t>8</w:t>
            </w:r>
            <w:r w:rsidRPr="005D1206">
              <w:rPr>
                <w:i/>
                <w:sz w:val="14"/>
                <w:szCs w:val="14"/>
              </w:rPr>
              <w:t>0</w:t>
            </w:r>
          </w:p>
        </w:tc>
        <w:tc>
          <w:tcPr>
            <w:tcW w:w="3496" w:type="dxa"/>
            <w:gridSpan w:val="3"/>
            <w:tcBorders>
              <w:top w:val="single" w:sz="6" w:space="0" w:color="auto"/>
              <w:bottom w:val="single" w:sz="8" w:space="0" w:color="auto"/>
            </w:tcBorders>
            <w:shd w:val="clear" w:color="auto" w:fill="auto"/>
          </w:tcPr>
          <w:p w:rsidR="00726F8B" w:rsidRDefault="00726F8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tcBorders>
              <w:top w:val="single" w:sz="6" w:space="0" w:color="auto"/>
              <w:bottom w:val="single" w:sz="8" w:space="0" w:color="auto"/>
            </w:tcBorders>
            <w:shd w:val="clear" w:color="auto" w:fill="auto"/>
          </w:tcPr>
          <w:p w:rsidR="00726F8B" w:rsidRDefault="00726F8B" w:rsidP="00DC4D99">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tcBorders>
              <w:top w:val="single" w:sz="6" w:space="0" w:color="auto"/>
              <w:bottom w:val="single" w:sz="8" w:space="0" w:color="auto"/>
              <w:right w:val="single" w:sz="8" w:space="0" w:color="auto"/>
            </w:tcBorders>
            <w:shd w:val="clear" w:color="auto" w:fill="auto"/>
            <w:vAlign w:val="center"/>
          </w:tcPr>
          <w:p w:rsidR="00726F8B" w:rsidRPr="0056181B" w:rsidRDefault="00726F8B">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330782">
      <w:pPr>
        <w:pStyle w:val="Titre3"/>
      </w:pPr>
      <w:bookmarkStart w:id="343" w:name="_Toc343693034"/>
      <w:bookmarkStart w:id="344" w:name="_Toc421282877"/>
      <w:r w:rsidRPr="00ED457C">
        <w:t>NGEO-WEBC-VT</w:t>
      </w:r>
      <w:r>
        <w:t>P-0150</w:t>
      </w:r>
      <w:r w:rsidRPr="00ED457C">
        <w:t xml:space="preserve">: </w:t>
      </w:r>
      <w:r>
        <w:t>Direct Download</w:t>
      </w:r>
      <w:bookmarkEnd w:id="343"/>
      <w:bookmarkEnd w:id="34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330782">
        <w:tc>
          <w:tcPr>
            <w:tcW w:w="8613" w:type="dxa"/>
            <w:gridSpan w:val="7"/>
            <w:tcBorders>
              <w:bottom w:val="single" w:sz="8" w:space="0" w:color="auto"/>
            </w:tcBorders>
            <w:shd w:val="clear" w:color="auto" w:fill="auto"/>
          </w:tcPr>
          <w:p w:rsidR="00726F8B" w:rsidRPr="004E5884" w:rsidRDefault="00726F8B" w:rsidP="009D1EFC">
            <w:pPr>
              <w:spacing w:after="0"/>
              <w:rPr>
                <w:lang w:val="en-US"/>
              </w:rPr>
            </w:pPr>
            <w:r>
              <w:rPr>
                <w:lang w:val="en-US"/>
              </w:rPr>
              <w:t>None</w:t>
            </w:r>
          </w:p>
        </w:tc>
      </w:tr>
      <w:tr w:rsidR="00726F8B" w:rsidRPr="00544FC8" w:rsidTr="00330782">
        <w:tc>
          <w:tcPr>
            <w:tcW w:w="865" w:type="dxa"/>
            <w:tcBorders>
              <w:top w:val="single" w:sz="8" w:space="0" w:color="auto"/>
              <w:left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tcBorders>
              <w:top w:val="single" w:sz="6" w:space="0" w:color="auto"/>
              <w:bottom w:val="single" w:sz="6" w:space="0" w:color="auto"/>
            </w:tcBorders>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726F8B" w:rsidRPr="00E24DDB" w:rsidRDefault="00726F8B" w:rsidP="00E00DB1">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tcBorders>
              <w:top w:val="single" w:sz="6" w:space="0" w:color="auto"/>
              <w:bottom w:val="single" w:sz="6" w:space="0" w:color="auto"/>
            </w:tcBorders>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pPr>
              <w:spacing w:after="0"/>
              <w:rPr>
                <w:rFonts w:cstheme="minorHAnsi"/>
                <w:lang w:val="en-US"/>
              </w:rPr>
            </w:pPr>
            <w:r>
              <w:rPr>
                <w:rFonts w:cstheme="minorHAnsi"/>
                <w:lang w:val="en-US"/>
              </w:rPr>
              <w:t xml:space="preserve">In the </w:t>
            </w:r>
            <w:r w:rsidR="00154746">
              <w:rPr>
                <w:rFonts w:cstheme="minorHAnsi"/>
                <w:lang w:val="en-US"/>
              </w:rPr>
              <w:t>“</w:t>
            </w:r>
            <w:r>
              <w:rPr>
                <w:rFonts w:cstheme="minorHAnsi"/>
                <w:lang w:val="en-US"/>
              </w:rPr>
              <w:t>product</w:t>
            </w:r>
            <w:r w:rsidR="00154746">
              <w:rPr>
                <w:rFonts w:cstheme="minorHAnsi"/>
                <w:lang w:val="en-US"/>
              </w:rPr>
              <w:t>”</w:t>
            </w:r>
            <w:r>
              <w:rPr>
                <w:rFonts w:cstheme="minorHAnsi"/>
                <w:lang w:val="en-US"/>
              </w:rPr>
              <w:t xml:space="preserve"> column, the underlined identifiers represent products supporting a direct download. </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Pr="00057FF1" w:rsidRDefault="00726F8B">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154746">
              <w:rPr>
                <w:rFonts w:asciiTheme="minorHAnsi" w:hAnsiTheme="minorHAnsi" w:cstheme="minorHAnsi"/>
                <w:sz w:val="22"/>
                <w:szCs w:val="22"/>
              </w:rPr>
              <w:t xml:space="preserve">the first </w:t>
            </w:r>
            <w:r>
              <w:rPr>
                <w:rFonts w:asciiTheme="minorHAnsi" w:hAnsiTheme="minorHAnsi" w:cstheme="minorHAnsi"/>
                <w:sz w:val="22"/>
                <w:szCs w:val="22"/>
              </w:rPr>
              <w:t>underlined product identifier</w:t>
            </w:r>
          </w:p>
        </w:tc>
        <w:tc>
          <w:tcPr>
            <w:tcW w:w="2690" w:type="dxa"/>
            <w:gridSpan w:val="2"/>
            <w:tcBorders>
              <w:top w:val="single" w:sz="6" w:space="0" w:color="auto"/>
              <w:bottom w:val="single" w:sz="6" w:space="0" w:color="auto"/>
            </w:tcBorders>
            <w:shd w:val="clear" w:color="auto" w:fill="auto"/>
          </w:tcPr>
          <w:p w:rsidR="00726F8B" w:rsidRPr="00732447" w:rsidRDefault="00726F8B" w:rsidP="009D1EFC">
            <w:pPr>
              <w:spacing w:after="0"/>
              <w:rPr>
                <w:rFonts w:cstheme="minorHAnsi"/>
                <w:lang w:val="en-GB"/>
              </w:rPr>
            </w:pPr>
            <w:r>
              <w:rPr>
                <w:rFonts w:cstheme="minorHAnsi"/>
                <w:lang w:val="en-GB"/>
              </w:rPr>
              <w:t xml:space="preserve">The direct download widget is displayed with </w:t>
            </w:r>
            <w:r>
              <w:rPr>
                <w:rFonts w:cstheme="minorHAnsi"/>
                <w:lang w:val="en-GB"/>
              </w:rPr>
              <w:lastRenderedPageBreak/>
              <w:t>two options: ‘Browser download‘ and ‘Download Manager Download’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tcBorders>
              <w:top w:val="single" w:sz="6" w:space="0" w:color="auto"/>
              <w:bottom w:val="single" w:sz="6" w:space="0" w:color="auto"/>
            </w:tcBorders>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Default="00726F8B" w:rsidP="009400AD">
            <w:pPr>
              <w:spacing w:after="0"/>
              <w:jc w:val="center"/>
              <w:rPr>
                <w:i/>
                <w:sz w:val="14"/>
                <w:szCs w:val="14"/>
              </w:rPr>
            </w:pPr>
            <w:r>
              <w:rPr>
                <w:i/>
                <w:sz w:val="14"/>
                <w:szCs w:val="14"/>
              </w:rPr>
              <w:t>Step-</w:t>
            </w:r>
            <w:r w:rsidR="009400AD">
              <w:rPr>
                <w:i/>
                <w:sz w:val="14"/>
                <w:szCs w:val="14"/>
              </w:rPr>
              <w:t>5</w:t>
            </w:r>
            <w:r w:rsidR="009400AD"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726F8B" w:rsidRDefault="00726F8B" w:rsidP="009400AD">
            <w:pPr>
              <w:spacing w:after="0"/>
              <w:jc w:val="center"/>
              <w:rPr>
                <w:i/>
                <w:sz w:val="14"/>
                <w:szCs w:val="14"/>
              </w:rPr>
            </w:pPr>
            <w:r>
              <w:rPr>
                <w:i/>
                <w:sz w:val="14"/>
                <w:szCs w:val="14"/>
              </w:rPr>
              <w:t>Step-</w:t>
            </w:r>
            <w:r w:rsidR="009400AD">
              <w:rPr>
                <w:i/>
                <w:sz w:val="14"/>
                <w:szCs w:val="14"/>
              </w:rPr>
              <w:t>6</w:t>
            </w:r>
            <w:r w:rsidR="009400AD" w:rsidRPr="005D1206">
              <w:rPr>
                <w:i/>
                <w:sz w:val="14"/>
                <w:szCs w:val="14"/>
              </w:rPr>
              <w:t>0</w:t>
            </w:r>
          </w:p>
        </w:tc>
        <w:tc>
          <w:tcPr>
            <w:tcW w:w="3499" w:type="dxa"/>
            <w:gridSpan w:val="3"/>
            <w:tcBorders>
              <w:top w:val="single" w:sz="6" w:space="0" w:color="auto"/>
              <w:bottom w:val="single" w:sz="8" w:space="0" w:color="auto"/>
            </w:tcBorders>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tcBorders>
              <w:top w:val="single" w:sz="6" w:space="0" w:color="auto"/>
              <w:bottom w:val="single" w:sz="8" w:space="0" w:color="auto"/>
            </w:tcBorders>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tcBorders>
              <w:top w:val="single" w:sz="6" w:space="0" w:color="auto"/>
              <w:bottom w:val="single" w:sz="8"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01085C" w:rsidRPr="00ED457C" w:rsidRDefault="0001085C" w:rsidP="00330782">
      <w:pPr>
        <w:pStyle w:val="Titre3"/>
      </w:pPr>
      <w:bookmarkStart w:id="345" w:name="_Toc345001139"/>
      <w:bookmarkStart w:id="346" w:name="_Toc421282878"/>
      <w:r w:rsidRPr="00ED457C">
        <w:t>NGEO-WEBC-VT</w:t>
      </w:r>
      <w:r>
        <w:t>P-0160</w:t>
      </w:r>
      <w:r w:rsidRPr="00ED457C">
        <w:t xml:space="preserve">: </w:t>
      </w:r>
      <w:r>
        <w:t>Advanced Search Criteria</w:t>
      </w:r>
      <w:bookmarkEnd w:id="345"/>
      <w:bookmarkEnd w:id="34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1085C" w:rsidRPr="00544FC8" w:rsidRDefault="0001085C" w:rsidP="009B3B1D">
            <w:pPr>
              <w:spacing w:after="0"/>
              <w:rPr>
                <w:i/>
                <w:color w:val="548DD4"/>
                <w:sz w:val="16"/>
                <w:szCs w:val="16"/>
              </w:rPr>
            </w:pPr>
            <w:r>
              <w:rPr>
                <w:i/>
                <w:color w:val="548DD4"/>
                <w:sz w:val="16"/>
                <w:szCs w:val="16"/>
              </w:rPr>
              <w:t>NGEO-WEBC-VTP-0160</w:t>
            </w:r>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1085C" w:rsidRPr="004E5884" w:rsidRDefault="0001085C" w:rsidP="009B3B1D">
            <w:pPr>
              <w:spacing w:after="0"/>
              <w:rPr>
                <w:i/>
                <w:color w:val="548DD4"/>
                <w:sz w:val="16"/>
                <w:szCs w:val="16"/>
                <w:lang w:val="en-US"/>
              </w:rPr>
            </w:pPr>
            <w:r w:rsidRPr="00A67A35">
              <w:rPr>
                <w:i/>
                <w:color w:val="548DD4"/>
                <w:sz w:val="16"/>
                <w:szCs w:val="16"/>
                <w:lang w:val="en-US"/>
              </w:rP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330782">
        <w:tc>
          <w:tcPr>
            <w:tcW w:w="8613" w:type="dxa"/>
            <w:gridSpan w:val="7"/>
            <w:tcBorders>
              <w:bottom w:val="single" w:sz="8" w:space="0" w:color="auto"/>
            </w:tcBorders>
            <w:shd w:val="clear" w:color="auto" w:fill="auto"/>
          </w:tcPr>
          <w:p w:rsidR="0001085C" w:rsidRPr="004E5884" w:rsidRDefault="0001085C" w:rsidP="009B3B1D">
            <w:pPr>
              <w:spacing w:after="0"/>
              <w:rPr>
                <w:lang w:val="en-US"/>
              </w:rPr>
            </w:pPr>
            <w:r>
              <w:rPr>
                <w:lang w:val="en-US"/>
              </w:rPr>
              <w:t>None</w:t>
            </w:r>
          </w:p>
        </w:tc>
      </w:tr>
      <w:tr w:rsidR="0001085C" w:rsidRPr="00544FC8" w:rsidTr="00330782">
        <w:tc>
          <w:tcPr>
            <w:tcW w:w="865" w:type="dxa"/>
            <w:tcBorders>
              <w:top w:val="single" w:sz="8" w:space="0" w:color="auto"/>
              <w:left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D5517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5517F" w:rsidRPr="00544FC8" w:rsidRDefault="00D5517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D5517F" w:rsidRPr="00057FF1" w:rsidRDefault="00D5517F" w:rsidP="009B3B1D">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D5517F" w:rsidRPr="00057FF1" w:rsidRDefault="00D5517F" w:rsidP="00D5517F">
            <w:pPr>
              <w:spacing w:after="0"/>
              <w:rPr>
                <w:rFonts w:cstheme="minorHAnsi"/>
                <w:lang w:val="en-US"/>
              </w:rPr>
            </w:pPr>
            <w:r w:rsidRPr="003C0A28">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D5517F" w:rsidRPr="0056181B" w:rsidRDefault="00D5517F" w:rsidP="009B3B1D">
            <w:pPr>
              <w:spacing w:after="0"/>
              <w:jc w:val="center"/>
              <w:rPr>
                <w:i/>
                <w:sz w:val="14"/>
                <w:szCs w:val="14"/>
              </w:rPr>
            </w:pPr>
          </w:p>
        </w:tc>
      </w:tr>
      <w:tr w:rsidR="0001085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2</w:t>
            </w:r>
            <w:r w:rsidR="00D5517F" w:rsidRPr="005D1206">
              <w:rPr>
                <w:i/>
                <w:sz w:val="14"/>
                <w:szCs w:val="14"/>
              </w:rPr>
              <w:t>0</w:t>
            </w:r>
          </w:p>
        </w:tc>
        <w:tc>
          <w:tcPr>
            <w:tcW w:w="3499" w:type="dxa"/>
            <w:gridSpan w:val="3"/>
            <w:tcBorders>
              <w:top w:val="single" w:sz="6" w:space="0" w:color="auto"/>
              <w:bottom w:val="single" w:sz="6" w:space="0" w:color="auto"/>
            </w:tcBorders>
            <w:shd w:val="clear" w:color="auto" w:fill="auto"/>
          </w:tcPr>
          <w:p w:rsidR="0001085C" w:rsidRDefault="0001085C"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01085C" w:rsidRDefault="0001085C"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p>
        </w:tc>
      </w:tr>
      <w:tr w:rsidR="0001085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3</w:t>
            </w:r>
            <w:r w:rsidR="00D5517F" w:rsidRPr="005D1206">
              <w:rPr>
                <w:i/>
                <w:sz w:val="14"/>
                <w:szCs w:val="14"/>
              </w:rPr>
              <w:t>0</w:t>
            </w:r>
          </w:p>
        </w:tc>
        <w:tc>
          <w:tcPr>
            <w:tcW w:w="3499" w:type="dxa"/>
            <w:gridSpan w:val="3"/>
            <w:tcBorders>
              <w:top w:val="single" w:sz="6" w:space="0" w:color="auto"/>
              <w:bottom w:val="single" w:sz="6" w:space="0" w:color="auto"/>
            </w:tcBorders>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Click on ‘Advanced’ tab</w:t>
            </w:r>
          </w:p>
        </w:tc>
        <w:tc>
          <w:tcPr>
            <w:tcW w:w="2690" w:type="dxa"/>
            <w:gridSpan w:val="2"/>
            <w:tcBorders>
              <w:top w:val="single" w:sz="6" w:space="0" w:color="auto"/>
              <w:bottom w:val="single" w:sz="6" w:space="0" w:color="auto"/>
            </w:tcBorders>
            <w:shd w:val="clear" w:color="auto" w:fill="auto"/>
          </w:tcPr>
          <w:p w:rsidR="0001085C" w:rsidRPr="003C0A28" w:rsidRDefault="0001085C" w:rsidP="009B3B1D">
            <w:pPr>
              <w:spacing w:after="0"/>
              <w:rPr>
                <w:rFonts w:cstheme="minorHAnsi"/>
                <w:lang w:val="en-US"/>
              </w:rPr>
            </w:pPr>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WEBC-PFC-0160</w:t>
            </w:r>
          </w:p>
        </w:tc>
      </w:tr>
      <w:tr w:rsidR="0001085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4</w:t>
            </w:r>
            <w:r w:rsidR="00D5517F" w:rsidRPr="005D1206">
              <w:rPr>
                <w:i/>
                <w:sz w:val="14"/>
                <w:szCs w:val="14"/>
              </w:rPr>
              <w:t>0</w:t>
            </w:r>
          </w:p>
        </w:tc>
        <w:tc>
          <w:tcPr>
            <w:tcW w:w="3499" w:type="dxa"/>
            <w:gridSpan w:val="3"/>
            <w:tcBorders>
              <w:top w:val="single" w:sz="6" w:space="0" w:color="auto"/>
              <w:bottom w:val="single" w:sz="6" w:space="0" w:color="auto"/>
            </w:tcBorders>
            <w:shd w:val="clear" w:color="auto" w:fill="auto"/>
          </w:tcPr>
          <w:p w:rsidR="00154746" w:rsidRDefault="0001085C">
            <w:pPr>
              <w:pStyle w:val="NormalStep"/>
              <w:rPr>
                <w:rFonts w:asciiTheme="minorHAnsi" w:hAnsiTheme="minorHAnsi" w:cstheme="minorHAnsi"/>
                <w:sz w:val="22"/>
                <w:szCs w:val="22"/>
              </w:rPr>
            </w:pPr>
            <w:r>
              <w:rPr>
                <w:rFonts w:asciiTheme="minorHAnsi" w:hAnsiTheme="minorHAnsi" w:cstheme="minorHAnsi"/>
                <w:sz w:val="22"/>
                <w:szCs w:val="22"/>
              </w:rPr>
              <w:t xml:space="preserve">Update the criteria displayed with </w:t>
            </w:r>
            <w:r w:rsidR="00154746">
              <w:rPr>
                <w:rFonts w:asciiTheme="minorHAnsi" w:hAnsiTheme="minorHAnsi" w:cstheme="minorHAnsi"/>
                <w:sz w:val="22"/>
                <w:szCs w:val="22"/>
              </w:rPr>
              <w:t xml:space="preserve">these </w:t>
            </w:r>
            <w:r>
              <w:rPr>
                <w:rFonts w:asciiTheme="minorHAnsi" w:hAnsiTheme="minorHAnsi" w:cstheme="minorHAnsi"/>
                <w:sz w:val="22"/>
                <w:szCs w:val="22"/>
              </w:rPr>
              <w:t xml:space="preserve">values </w:t>
            </w:r>
            <w:r w:rsidR="00154746">
              <w:rPr>
                <w:rFonts w:asciiTheme="minorHAnsi" w:hAnsiTheme="minorHAnsi" w:cstheme="minorHAnsi"/>
                <w:sz w:val="22"/>
                <w:szCs w:val="22"/>
              </w:rPr>
              <w:t>:</w:t>
            </w:r>
          </w:p>
          <w:p w:rsidR="00154746" w:rsidRPr="00154746" w:rsidRDefault="0001085C" w:rsidP="00154746">
            <w:pPr>
              <w:pStyle w:val="NormalStep"/>
              <w:rPr>
                <w:rFonts w:asciiTheme="minorHAnsi" w:hAnsiTheme="minorHAnsi" w:cstheme="minorHAnsi"/>
                <w:sz w:val="22"/>
                <w:szCs w:val="22"/>
              </w:rPr>
            </w:pPr>
            <w:r>
              <w:rPr>
                <w:rFonts w:asciiTheme="minorHAnsi" w:hAnsiTheme="minorHAnsi" w:cstheme="minorHAnsi"/>
                <w:sz w:val="22"/>
                <w:szCs w:val="22"/>
              </w:rPr>
              <w:t xml:space="preserve"> </w:t>
            </w:r>
            <w:r w:rsidR="00154746" w:rsidRPr="00154746">
              <w:rPr>
                <w:rFonts w:asciiTheme="minorHAnsi" w:hAnsiTheme="minorHAnsi" w:cstheme="minorHAnsi"/>
                <w:sz w:val="22"/>
                <w:szCs w:val="22"/>
              </w:rPr>
              <w:t>-</w:t>
            </w:r>
            <w:r w:rsidR="00154746">
              <w:rPr>
                <w:rFonts w:asciiTheme="minorHAnsi" w:hAnsiTheme="minorHAnsi" w:cstheme="minorHAnsi"/>
                <w:sz w:val="22"/>
                <w:szCs w:val="22"/>
              </w:rPr>
              <w:t xml:space="preserve"> </w:t>
            </w:r>
            <w:r w:rsidR="00154746" w:rsidRPr="00154746">
              <w:rPr>
                <w:rFonts w:asciiTheme="minorHAnsi" w:hAnsiTheme="minorHAnsi" w:cstheme="minorHAnsi"/>
                <w:sz w:val="22"/>
                <w:szCs w:val="22"/>
              </w:rPr>
              <w:t>Pass: Ascending</w:t>
            </w:r>
          </w:p>
          <w:p w:rsidR="00154746" w:rsidRPr="00154746" w:rsidRDefault="00154746" w:rsidP="00154746">
            <w:pPr>
              <w:pStyle w:val="NormalStep"/>
              <w:rPr>
                <w:rFonts w:asciiTheme="minorHAnsi" w:hAnsiTheme="minorHAnsi" w:cstheme="minorHAnsi"/>
                <w:sz w:val="22"/>
                <w:szCs w:val="22"/>
              </w:rPr>
            </w:pPr>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Orbit: from 33601 to 42000</w:t>
            </w:r>
          </w:p>
          <w:p w:rsidR="00154746" w:rsidRPr="00154746" w:rsidRDefault="00154746" w:rsidP="00154746">
            <w:pPr>
              <w:pStyle w:val="NormalStep"/>
              <w:rPr>
                <w:rFonts w:asciiTheme="minorHAnsi" w:hAnsiTheme="minorHAnsi" w:cstheme="minorHAnsi"/>
                <w:sz w:val="22"/>
                <w:szCs w:val="22"/>
              </w:rPr>
            </w:pPr>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Track: from 211 to 226</w:t>
            </w:r>
          </w:p>
          <w:p w:rsidR="00154746" w:rsidRPr="00154746" w:rsidRDefault="00154746" w:rsidP="00154746">
            <w:pPr>
              <w:pStyle w:val="NormalStep"/>
              <w:rPr>
                <w:rFonts w:asciiTheme="minorHAnsi" w:hAnsiTheme="minorHAnsi" w:cstheme="minorHAnsi"/>
                <w:sz w:val="22"/>
                <w:szCs w:val="22"/>
              </w:rPr>
            </w:pPr>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Status: Aquired</w:t>
            </w:r>
          </w:p>
          <w:p w:rsidR="0001085C" w:rsidRDefault="00154746">
            <w:pPr>
              <w:pStyle w:val="NormalStep"/>
              <w:rPr>
                <w:rFonts w:asciiTheme="minorHAnsi" w:hAnsiTheme="minorHAnsi" w:cstheme="minorHAnsi"/>
                <w:sz w:val="22"/>
                <w:szCs w:val="22"/>
              </w:rPr>
            </w:pPr>
            <w:r w:rsidRPr="00154746">
              <w:rPr>
                <w:rFonts w:asciiTheme="minorHAnsi" w:hAnsiTheme="minorHAnsi" w:cstheme="minorHAnsi"/>
                <w:sz w:val="22"/>
                <w:szCs w:val="22"/>
              </w:rPr>
              <w:lastRenderedPageBreak/>
              <w:t>-</w:t>
            </w:r>
            <w:r>
              <w:rPr>
                <w:rFonts w:asciiTheme="minorHAnsi" w:hAnsiTheme="minorHAnsi" w:cstheme="minorHAnsi"/>
                <w:sz w:val="22"/>
                <w:szCs w:val="22"/>
              </w:rPr>
              <w:t xml:space="preserve"> </w:t>
            </w:r>
            <w:r w:rsidRPr="00154746">
              <w:rPr>
                <w:rFonts w:asciiTheme="minorHAnsi" w:hAnsiTheme="minorHAnsi" w:cstheme="minorHAnsi"/>
                <w:sz w:val="22"/>
                <w:szCs w:val="22"/>
              </w:rPr>
              <w:t>Daynight Flag: night</w:t>
            </w:r>
          </w:p>
        </w:tc>
        <w:tc>
          <w:tcPr>
            <w:tcW w:w="2690" w:type="dxa"/>
            <w:gridSpan w:val="2"/>
            <w:tcBorders>
              <w:top w:val="single" w:sz="6" w:space="0" w:color="auto"/>
              <w:bottom w:val="single" w:sz="6" w:space="0" w:color="auto"/>
            </w:tcBorders>
            <w:shd w:val="clear" w:color="auto" w:fill="auto"/>
          </w:tcPr>
          <w:p w:rsidR="0001085C" w:rsidRPr="008400C4" w:rsidRDefault="0001085C" w:rsidP="009B3B1D">
            <w:pPr>
              <w:spacing w:after="0"/>
              <w:rPr>
                <w:rFonts w:cstheme="minorHAnsi"/>
                <w:lang w:val="en-GB"/>
              </w:rPr>
            </w:pPr>
            <w:r>
              <w:rPr>
                <w:rFonts w:cstheme="minorHAnsi"/>
                <w:lang w:val="en-GB"/>
              </w:rPr>
              <w:lastRenderedPageBreak/>
              <w:t>The criteria values changed are now displayed</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WEBC-PFC-0161</w:t>
            </w:r>
          </w:p>
        </w:tc>
      </w:tr>
      <w:tr w:rsidR="0001085C"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01085C" w:rsidRDefault="0001085C" w:rsidP="00D5517F">
            <w:pPr>
              <w:spacing w:after="0"/>
              <w:jc w:val="center"/>
              <w:rPr>
                <w:i/>
                <w:sz w:val="14"/>
                <w:szCs w:val="14"/>
              </w:rPr>
            </w:pPr>
            <w:r>
              <w:rPr>
                <w:i/>
                <w:sz w:val="14"/>
                <w:szCs w:val="14"/>
              </w:rPr>
              <w:lastRenderedPageBreak/>
              <w:t>Step-</w:t>
            </w:r>
            <w:r w:rsidR="00D5517F">
              <w:rPr>
                <w:i/>
                <w:sz w:val="14"/>
                <w:szCs w:val="14"/>
              </w:rPr>
              <w:t>5</w:t>
            </w:r>
            <w:r w:rsidR="00D5517F" w:rsidRPr="005D1206">
              <w:rPr>
                <w:i/>
                <w:sz w:val="14"/>
                <w:szCs w:val="14"/>
              </w:rPr>
              <w:t>0</w:t>
            </w:r>
          </w:p>
        </w:tc>
        <w:tc>
          <w:tcPr>
            <w:tcW w:w="3499" w:type="dxa"/>
            <w:gridSpan w:val="3"/>
            <w:tcBorders>
              <w:top w:val="single" w:sz="6" w:space="0" w:color="auto"/>
              <w:bottom w:val="single" w:sz="8" w:space="0" w:color="auto"/>
            </w:tcBorders>
            <w:shd w:val="clear" w:color="auto" w:fill="auto"/>
          </w:tcPr>
          <w:p w:rsidR="0001085C" w:rsidRPr="00B5182E" w:rsidRDefault="0001085C" w:rsidP="001E0810">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sidR="00963F24">
              <w:rPr>
                <w:rFonts w:asciiTheme="minorHAnsi" w:hAnsiTheme="minorHAnsi" w:cstheme="minorHAnsi"/>
                <w:sz w:val="22"/>
                <w:szCs w:val="22"/>
              </w:rPr>
              <w:t>“</w:t>
            </w:r>
            <w:r w:rsidR="001E0810">
              <w:rPr>
                <w:rFonts w:asciiTheme="minorHAnsi" w:hAnsiTheme="minorHAnsi" w:cstheme="minorHAnsi"/>
                <w:sz w:val="22"/>
                <w:szCs w:val="22"/>
              </w:rPr>
              <w:t>Open</w:t>
            </w:r>
            <w:r w:rsidRPr="008400C4">
              <w:rPr>
                <w:rFonts w:asciiTheme="minorHAnsi" w:hAnsiTheme="minorHAnsi" w:cstheme="minorHAnsi"/>
                <w:sz w:val="22"/>
                <w:szCs w:val="22"/>
              </w:rPr>
              <w:t>Search URL</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t>
            </w:r>
            <w:r w:rsidR="001E0810">
              <w:rPr>
                <w:rFonts w:asciiTheme="minorHAnsi" w:hAnsiTheme="minorHAnsi" w:cstheme="minorHAnsi"/>
                <w:sz w:val="22"/>
                <w:szCs w:val="22"/>
              </w:rPr>
              <w:t>collapsible</w:t>
            </w:r>
            <w:r w:rsidR="007C2725">
              <w:rPr>
                <w:rFonts w:asciiTheme="minorHAnsi" w:hAnsiTheme="minorHAnsi" w:cstheme="minorHAnsi"/>
                <w:sz w:val="22"/>
                <w:szCs w:val="22"/>
              </w:rPr>
              <w:t xml:space="preserve"> button</w:t>
            </w:r>
          </w:p>
        </w:tc>
        <w:tc>
          <w:tcPr>
            <w:tcW w:w="2690" w:type="dxa"/>
            <w:gridSpan w:val="2"/>
            <w:tcBorders>
              <w:top w:val="single" w:sz="6" w:space="0" w:color="auto"/>
              <w:bottom w:val="single" w:sz="8" w:space="0" w:color="auto"/>
            </w:tcBorders>
            <w:shd w:val="clear" w:color="auto" w:fill="auto"/>
          </w:tcPr>
          <w:p w:rsidR="0001085C" w:rsidRDefault="0001085C" w:rsidP="009B3B1D">
            <w:pPr>
              <w:spacing w:after="0"/>
              <w:rPr>
                <w:rFonts w:cstheme="minorHAnsi"/>
                <w:lang w:val="en-GB"/>
              </w:rPr>
            </w:pPr>
            <w:r>
              <w:rPr>
                <w:rFonts w:cstheme="minorHAnsi"/>
                <w:lang w:val="en-GB"/>
              </w:rPr>
              <w:t>The open search url is displayed with all search criteria and the changed values are taken into account</w:t>
            </w:r>
          </w:p>
        </w:tc>
        <w:tc>
          <w:tcPr>
            <w:tcW w:w="1559" w:type="dxa"/>
            <w:tcBorders>
              <w:top w:val="single" w:sz="6" w:space="0" w:color="auto"/>
              <w:bottom w:val="single" w:sz="8"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bl>
    <w:p w:rsidR="0001085C" w:rsidRPr="00ED457C" w:rsidRDefault="0001085C" w:rsidP="00330782">
      <w:pPr>
        <w:pStyle w:val="Titre3"/>
      </w:pPr>
      <w:bookmarkStart w:id="347" w:name="_Toc345001140"/>
      <w:bookmarkStart w:id="348" w:name="_Toc421282879"/>
      <w:r w:rsidRPr="00ED457C">
        <w:t>NGEO-WEBC-VT</w:t>
      </w:r>
      <w:r>
        <w:t>P-0165</w:t>
      </w:r>
      <w:r w:rsidRPr="00ED457C">
        <w:t xml:space="preserve">: </w:t>
      </w:r>
      <w:r>
        <w:t>Advanced Search Criteria updated with dataset changes</w:t>
      </w:r>
      <w:bookmarkEnd w:id="347"/>
      <w:bookmarkEnd w:id="34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A67A35" w:rsidRDefault="0001085C" w:rsidP="00A67A35">
            <w:pPr>
              <w:spacing w:after="0"/>
              <w:rPr>
                <w:i/>
                <w:color w:val="548DD4"/>
                <w:sz w:val="16"/>
                <w:szCs w:val="16"/>
                <w:lang w:val="en-US"/>
              </w:rPr>
            </w:pPr>
            <w:r w:rsidRPr="00A67A35">
              <w:rPr>
                <w:i/>
                <w:color w:val="548DD4"/>
                <w:sz w:val="16"/>
                <w:szCs w:val="16"/>
                <w:lang w:val="en-US"/>
              </w:rPr>
              <w:t>Test Identifier</w:t>
            </w:r>
          </w:p>
        </w:tc>
        <w:tc>
          <w:tcPr>
            <w:tcW w:w="1903" w:type="dxa"/>
            <w:tcBorders>
              <w:top w:val="single" w:sz="6" w:space="0" w:color="auto"/>
            </w:tcBorders>
            <w:shd w:val="clear" w:color="auto" w:fill="auto"/>
          </w:tcPr>
          <w:p w:rsidR="0001085C" w:rsidRPr="00A67A35" w:rsidRDefault="0001085C" w:rsidP="004D40AB">
            <w:pPr>
              <w:spacing w:after="0"/>
              <w:rPr>
                <w:i/>
                <w:color w:val="548DD4"/>
                <w:sz w:val="16"/>
                <w:szCs w:val="16"/>
                <w:lang w:val="en-US"/>
              </w:rPr>
            </w:pPr>
            <w:r w:rsidRPr="00A67A35">
              <w:rPr>
                <w:i/>
                <w:color w:val="548DD4"/>
                <w:sz w:val="16"/>
                <w:szCs w:val="16"/>
                <w:lang w:val="en-US"/>
              </w:rPr>
              <w:t>NGEO-WEBC-VTP-0165</w:t>
            </w:r>
          </w:p>
        </w:tc>
        <w:tc>
          <w:tcPr>
            <w:tcW w:w="1134" w:type="dxa"/>
            <w:gridSpan w:val="2"/>
            <w:tcBorders>
              <w:top w:val="single" w:sz="6" w:space="0" w:color="auto"/>
            </w:tcBorders>
            <w:shd w:val="clear" w:color="auto" w:fill="548DD4" w:themeFill="text2" w:themeFillTint="99"/>
          </w:tcPr>
          <w:p w:rsidR="0001085C" w:rsidRPr="00A67A35" w:rsidRDefault="0001085C" w:rsidP="00A67A35">
            <w:pPr>
              <w:spacing w:after="0"/>
              <w:rPr>
                <w:i/>
                <w:color w:val="548DD4"/>
                <w:sz w:val="16"/>
                <w:szCs w:val="16"/>
                <w:lang w:val="en-US"/>
              </w:rPr>
            </w:pPr>
            <w:r w:rsidRPr="00A67A35">
              <w:rPr>
                <w:i/>
                <w:color w:val="548DD4"/>
                <w:sz w:val="16"/>
                <w:szCs w:val="16"/>
                <w:lang w:val="en-US"/>
              </w:rPr>
              <w:t>Test Title</w:t>
            </w:r>
          </w:p>
        </w:tc>
        <w:tc>
          <w:tcPr>
            <w:tcW w:w="3969" w:type="dxa"/>
            <w:gridSpan w:val="2"/>
            <w:tcBorders>
              <w:top w:val="single" w:sz="6" w:space="0" w:color="auto"/>
            </w:tcBorders>
            <w:shd w:val="clear" w:color="auto" w:fill="auto"/>
          </w:tcPr>
          <w:p w:rsidR="0001085C" w:rsidRPr="00BE3088" w:rsidRDefault="0001085C" w:rsidP="004D40AB">
            <w:pPr>
              <w:spacing w:after="0"/>
              <w:rPr>
                <w:i/>
                <w:color w:val="548DD4"/>
                <w:sz w:val="16"/>
                <w:szCs w:val="16"/>
                <w:lang w:val="en-US"/>
              </w:rPr>
            </w:pPr>
            <w:r w:rsidRPr="00A67A35">
              <w:rPr>
                <w:i/>
                <w:color w:val="548DD4"/>
                <w:sz w:val="16"/>
                <w:szCs w:val="16"/>
                <w:lang w:val="en-US"/>
              </w:rPr>
              <w:t>Advanced Search Criteria updated with dataset changes</w:t>
            </w:r>
          </w:p>
        </w:tc>
      </w:tr>
      <w:tr w:rsidR="0001085C" w:rsidRPr="00B17EAC" w:rsidTr="009B3B1D">
        <w:tc>
          <w:tcPr>
            <w:tcW w:w="8613" w:type="dxa"/>
            <w:gridSpan w:val="7"/>
            <w:shd w:val="clear" w:color="auto" w:fill="A6A6A6"/>
          </w:tcPr>
          <w:p w:rsidR="0001085C" w:rsidRPr="00A67A35" w:rsidRDefault="0001085C" w:rsidP="009B3B1D">
            <w:pPr>
              <w:spacing w:after="0"/>
              <w:rPr>
                <w:i/>
                <w:color w:val="548DD4"/>
                <w:sz w:val="16"/>
                <w:szCs w:val="16"/>
                <w:lang w:val="en-US"/>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330782">
        <w:tc>
          <w:tcPr>
            <w:tcW w:w="8613" w:type="dxa"/>
            <w:gridSpan w:val="7"/>
            <w:tcBorders>
              <w:bottom w:val="single" w:sz="8" w:space="0" w:color="auto"/>
            </w:tcBorders>
            <w:shd w:val="clear" w:color="auto" w:fill="auto"/>
          </w:tcPr>
          <w:p w:rsidR="0001085C" w:rsidRPr="004E5884" w:rsidRDefault="0001085C" w:rsidP="009B3B1D">
            <w:pPr>
              <w:spacing w:after="0"/>
              <w:rPr>
                <w:lang w:val="en-US"/>
              </w:rPr>
            </w:pPr>
            <w:r>
              <w:rPr>
                <w:lang w:val="en-US"/>
              </w:rPr>
              <w:t>None</w:t>
            </w:r>
          </w:p>
        </w:tc>
      </w:tr>
      <w:tr w:rsidR="0001085C"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01085C"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1085C" w:rsidRPr="00544FC8" w:rsidRDefault="0001085C"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p>
        </w:tc>
        <w:tc>
          <w:tcPr>
            <w:tcW w:w="2690" w:type="dxa"/>
            <w:gridSpan w:val="2"/>
            <w:tcBorders>
              <w:top w:val="single" w:sz="6" w:space="0" w:color="auto"/>
              <w:bottom w:val="single" w:sz="6" w:space="0" w:color="auto"/>
            </w:tcBorders>
            <w:shd w:val="clear" w:color="auto" w:fill="auto"/>
          </w:tcPr>
          <w:p w:rsidR="0001085C" w:rsidRPr="00057FF1" w:rsidRDefault="0001085C" w:rsidP="009B3B1D">
            <w:pPr>
              <w:spacing w:after="0"/>
              <w:rPr>
                <w:rFonts w:cstheme="minorHAnsi"/>
                <w:lang w:val="en-US"/>
              </w:rPr>
            </w:pPr>
            <w:r>
              <w:rPr>
                <w:rFonts w:cstheme="minorHAnsi"/>
                <w:lang w:val="en-GB"/>
              </w:rPr>
              <w:t>The open search url is displayed with all search criteria and the changed values are taken into account</w:t>
            </w:r>
          </w:p>
        </w:tc>
        <w:tc>
          <w:tcPr>
            <w:tcW w:w="1559" w:type="dxa"/>
            <w:tcBorders>
              <w:top w:val="single" w:sz="6" w:space="0" w:color="auto"/>
              <w:bottom w:val="single" w:sz="6" w:space="0" w:color="auto"/>
              <w:right w:val="single" w:sz="8" w:space="0" w:color="auto"/>
            </w:tcBorders>
            <w:shd w:val="clear" w:color="auto" w:fill="auto"/>
            <w:vAlign w:val="center"/>
          </w:tcPr>
          <w:p w:rsidR="0001085C" w:rsidRDefault="0001085C" w:rsidP="009B3B1D">
            <w:pPr>
              <w:spacing w:after="0"/>
              <w:jc w:val="center"/>
              <w:rPr>
                <w:i/>
                <w:sz w:val="14"/>
                <w:szCs w:val="14"/>
              </w:rPr>
            </w:pPr>
            <w:r w:rsidRPr="0056181B">
              <w:rPr>
                <w:i/>
                <w:sz w:val="14"/>
                <w:szCs w:val="14"/>
              </w:rPr>
              <w:t>NGEO-</w:t>
            </w:r>
            <w:r>
              <w:rPr>
                <w:i/>
                <w:sz w:val="14"/>
                <w:szCs w:val="14"/>
              </w:rPr>
              <w:t>WEBC-PFC-0160</w:t>
            </w:r>
          </w:p>
          <w:p w:rsidR="0001085C" w:rsidRDefault="0001085C" w:rsidP="009B3B1D">
            <w:pPr>
              <w:spacing w:after="0"/>
              <w:jc w:val="center"/>
              <w:rPr>
                <w:i/>
                <w:sz w:val="14"/>
                <w:szCs w:val="14"/>
              </w:rPr>
            </w:pPr>
            <w:r w:rsidRPr="0056181B">
              <w:rPr>
                <w:i/>
                <w:sz w:val="14"/>
                <w:szCs w:val="14"/>
              </w:rPr>
              <w:t>NGEO-</w:t>
            </w:r>
            <w:r>
              <w:rPr>
                <w:i/>
                <w:sz w:val="14"/>
                <w:szCs w:val="14"/>
              </w:rPr>
              <w:t>WEBC-PFC-0161</w:t>
            </w:r>
          </w:p>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r w:rsidR="0001085C" w:rsidRPr="00732447"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1085C" w:rsidRPr="005D1206" w:rsidRDefault="0001085C" w:rsidP="009B3B1D">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01085C" w:rsidRPr="00E24DDB" w:rsidRDefault="0001085C">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r w:rsidR="000860D7">
              <w:rPr>
                <w:rFonts w:asciiTheme="minorHAnsi" w:hAnsiTheme="minorHAnsi" w:cstheme="minorHAnsi"/>
                <w:sz w:val="22"/>
                <w:szCs w:val="22"/>
              </w:rPr>
              <w:t>“Datasets”</w:t>
            </w:r>
            <w:r w:rsidR="000860D7" w:rsidRPr="002C635F">
              <w:rPr>
                <w:rFonts w:asciiTheme="minorHAnsi" w:hAnsiTheme="minorHAnsi" w:cstheme="minorHAnsi"/>
                <w:sz w:val="22"/>
                <w:szCs w:val="22"/>
              </w:rPr>
              <w:t xml:space="preserve"> </w:t>
            </w:r>
            <w:r w:rsidRPr="002C635F">
              <w:rPr>
                <w:rFonts w:asciiTheme="minorHAnsi" w:hAnsiTheme="minorHAnsi" w:cstheme="minorHAnsi"/>
                <w:sz w:val="22"/>
                <w:szCs w:val="22"/>
              </w:rPr>
              <w:t>button in the toolbar</w:t>
            </w:r>
          </w:p>
        </w:tc>
        <w:tc>
          <w:tcPr>
            <w:tcW w:w="2690" w:type="dxa"/>
            <w:gridSpan w:val="2"/>
            <w:tcBorders>
              <w:top w:val="single" w:sz="6" w:space="0" w:color="auto"/>
              <w:bottom w:val="single" w:sz="6" w:space="0" w:color="auto"/>
            </w:tcBorders>
            <w:shd w:val="clear" w:color="auto" w:fill="auto"/>
          </w:tcPr>
          <w:p w:rsidR="0001085C" w:rsidRPr="003C0A28" w:rsidRDefault="0001085C"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732447" w:rsidRDefault="0001085C" w:rsidP="009B3B1D">
            <w:pPr>
              <w:spacing w:after="0"/>
              <w:jc w:val="center"/>
              <w:rPr>
                <w:i/>
                <w:sz w:val="14"/>
                <w:szCs w:val="14"/>
                <w:lang w:val="en-US"/>
              </w:rPr>
            </w:pPr>
          </w:p>
        </w:tc>
      </w:tr>
      <w:tr w:rsidR="0001085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1085C" w:rsidRPr="00544FC8" w:rsidRDefault="0001085C" w:rsidP="009B3B1D">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01085C" w:rsidRPr="00057FF1" w:rsidRDefault="0001085C" w:rsidP="00D77EE0">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D77EE0">
              <w:rPr>
                <w:rFonts w:asciiTheme="minorHAnsi" w:hAnsiTheme="minorHAnsi" w:cstheme="minorHAnsi"/>
                <w:sz w:val="22"/>
                <w:szCs w:val="22"/>
              </w:rPr>
              <w:t xml:space="preserve">ND_SAR_1 </w:t>
            </w:r>
            <w:r>
              <w:rPr>
                <w:rFonts w:asciiTheme="minorHAnsi" w:hAnsiTheme="minorHAnsi" w:cstheme="minorHAnsi"/>
                <w:sz w:val="22"/>
                <w:szCs w:val="22"/>
              </w:rPr>
              <w:t xml:space="preserve">dataset </w:t>
            </w:r>
            <w:r w:rsidR="000860D7" w:rsidRPr="000860D7">
              <w:rPr>
                <w:rFonts w:asciiTheme="minorHAnsi" w:hAnsiTheme="minorHAnsi" w:cstheme="minorHAnsi"/>
                <w:sz w:val="22"/>
                <w:szCs w:val="22"/>
              </w:rPr>
              <w:t>and unclick on ND_OPT_1</w:t>
            </w:r>
            <w:r w:rsidR="000860D7">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01085C" w:rsidRPr="00732447" w:rsidRDefault="0001085C" w:rsidP="009B3B1D">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4E5884" w:rsidRDefault="0001085C" w:rsidP="009B3B1D">
            <w:pPr>
              <w:spacing w:after="0"/>
              <w:jc w:val="center"/>
              <w:rPr>
                <w:sz w:val="14"/>
                <w:szCs w:val="14"/>
                <w:highlight w:val="yellow"/>
                <w:lang w:val="en-US"/>
              </w:rPr>
            </w:pPr>
          </w:p>
        </w:tc>
      </w:tr>
      <w:tr w:rsidR="0001085C"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01085C" w:rsidRDefault="0001085C"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01085C" w:rsidRDefault="0001085C">
            <w:pPr>
              <w:pStyle w:val="NormalStep"/>
              <w:rPr>
                <w:rFonts w:asciiTheme="minorHAnsi" w:hAnsiTheme="minorHAnsi" w:cstheme="minorHAnsi"/>
                <w:sz w:val="22"/>
                <w:szCs w:val="22"/>
                <w:lang w:val="en-US"/>
              </w:rPr>
            </w:pPr>
            <w:r>
              <w:rPr>
                <w:rFonts w:asciiTheme="minorHAnsi" w:hAnsiTheme="minorHAnsi" w:cstheme="minorHAnsi"/>
                <w:sz w:val="22"/>
                <w:szCs w:val="22"/>
              </w:rPr>
              <w:t xml:space="preserve">Perform the steps </w:t>
            </w:r>
            <w:r w:rsidR="00D77EE0">
              <w:rPr>
                <w:rFonts w:asciiTheme="minorHAnsi" w:hAnsiTheme="minorHAnsi" w:cstheme="minorHAnsi"/>
                <w:sz w:val="22"/>
                <w:szCs w:val="22"/>
              </w:rPr>
              <w:t xml:space="preserve">20 </w:t>
            </w:r>
            <w:r>
              <w:rPr>
                <w:rFonts w:asciiTheme="minorHAnsi" w:hAnsiTheme="minorHAnsi" w:cstheme="minorHAnsi"/>
                <w:sz w:val="22"/>
                <w:szCs w:val="22"/>
              </w:rPr>
              <w:t xml:space="preserve">to </w:t>
            </w:r>
            <w:r w:rsidR="00D77EE0">
              <w:rPr>
                <w:rFonts w:asciiTheme="minorHAnsi" w:hAnsiTheme="minorHAnsi" w:cstheme="minorHAnsi"/>
                <w:sz w:val="22"/>
                <w:szCs w:val="22"/>
              </w:rPr>
              <w:t xml:space="preserve">50 </w:t>
            </w:r>
            <w:r>
              <w:rPr>
                <w:rFonts w:asciiTheme="minorHAnsi" w:hAnsiTheme="minorHAnsi" w:cstheme="minorHAnsi"/>
                <w:sz w:val="22"/>
                <w:szCs w:val="22"/>
              </w:rPr>
              <w:t xml:space="preserve">of </w:t>
            </w:r>
            <w:r>
              <w:rPr>
                <w:rFonts w:asciiTheme="minorHAnsi" w:hAnsiTheme="minorHAnsi" w:cstheme="minorHAnsi"/>
                <w:sz w:val="22"/>
                <w:szCs w:val="22"/>
                <w:lang w:val="en-US"/>
              </w:rPr>
              <w:t xml:space="preserve">WEBC-VTP-0160 </w:t>
            </w:r>
            <w:r w:rsidR="000860D7">
              <w:rPr>
                <w:rFonts w:asciiTheme="minorHAnsi" w:hAnsiTheme="minorHAnsi" w:cstheme="minorHAnsi"/>
                <w:sz w:val="22"/>
                <w:szCs w:val="22"/>
                <w:lang w:val="en-US"/>
              </w:rPr>
              <w:t>with these values for step 40:</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Satellite: Sentinel-1A</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Pass: Descending</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Orbit: from 28000 to 42000</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Track: from 300 to 250</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Status: Archived</w:t>
            </w:r>
          </w:p>
          <w:p w:rsidR="000860D7" w:rsidRDefault="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Daynight Flag: day</w:t>
            </w:r>
          </w:p>
        </w:tc>
        <w:tc>
          <w:tcPr>
            <w:tcW w:w="2690" w:type="dxa"/>
            <w:gridSpan w:val="2"/>
            <w:tcBorders>
              <w:top w:val="single" w:sz="6" w:space="0" w:color="auto"/>
              <w:bottom w:val="single" w:sz="8" w:space="0" w:color="auto"/>
            </w:tcBorders>
            <w:shd w:val="clear" w:color="auto" w:fill="auto"/>
          </w:tcPr>
          <w:p w:rsidR="0001085C" w:rsidRDefault="000860D7" w:rsidP="009B3B1D">
            <w:pPr>
              <w:spacing w:after="0"/>
              <w:rPr>
                <w:rFonts w:cstheme="minorHAnsi"/>
                <w:lang w:val="en-GB"/>
              </w:rPr>
            </w:pPr>
            <w:r w:rsidRPr="000860D7">
              <w:rPr>
                <w:rFonts w:cstheme="minorHAnsi"/>
                <w:lang w:val="en-GB"/>
              </w:rPr>
              <w:t>For steps 30 to 50 make sure that the search criteria values set for the first dataset has been reset and that the values of the new dataset are taken into account</w:t>
            </w:r>
            <w:r>
              <w:rPr>
                <w:rFonts w:cstheme="minorHAnsi"/>
                <w:lang w:val="en-GB"/>
              </w:rPr>
              <w:t>.</w:t>
            </w:r>
          </w:p>
        </w:tc>
        <w:tc>
          <w:tcPr>
            <w:tcW w:w="1559" w:type="dxa"/>
            <w:tcBorders>
              <w:top w:val="single" w:sz="6" w:space="0" w:color="auto"/>
              <w:bottom w:val="single" w:sz="8"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WEBC-PFC-0165</w:t>
            </w:r>
          </w:p>
        </w:tc>
      </w:tr>
    </w:tbl>
    <w:p w:rsidR="0037612F" w:rsidRPr="00ED457C" w:rsidRDefault="0037612F" w:rsidP="00330782">
      <w:pPr>
        <w:pStyle w:val="Titre3"/>
      </w:pPr>
      <w:bookmarkStart w:id="349" w:name="_Toc421282880"/>
      <w:r w:rsidRPr="00ED457C">
        <w:t>NGEO-WEBC-VT</w:t>
      </w:r>
      <w:r>
        <w:t>P-0170</w:t>
      </w:r>
      <w:r w:rsidRPr="00ED457C">
        <w:t xml:space="preserve">: </w:t>
      </w:r>
      <w:r>
        <w:t>Download options</w:t>
      </w:r>
      <w:bookmarkEnd w:id="34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NGEO-WEBC-VTP-0170</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A67A35">
              <w:rPr>
                <w:i/>
                <w:color w:val="548DD4"/>
                <w:sz w:val="16"/>
                <w:szCs w:val="16"/>
                <w:lang w:val="en-US"/>
              </w:rP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330782">
        <w:tc>
          <w:tcPr>
            <w:tcW w:w="8613" w:type="dxa"/>
            <w:gridSpan w:val="7"/>
            <w:tcBorders>
              <w:bottom w:val="single" w:sz="8" w:space="0" w:color="auto"/>
            </w:tcBorders>
            <w:shd w:val="clear" w:color="auto" w:fill="auto"/>
          </w:tcPr>
          <w:p w:rsidR="0037612F" w:rsidRPr="004E5884" w:rsidRDefault="0037612F" w:rsidP="009B3B1D">
            <w:pPr>
              <w:spacing w:after="0"/>
              <w:rPr>
                <w:lang w:val="en-US"/>
              </w:rPr>
            </w:pPr>
            <w:r>
              <w:rPr>
                <w:lang w:val="en-US"/>
              </w:rPr>
              <w:lastRenderedPageBreak/>
              <w:t>None</w:t>
            </w:r>
          </w:p>
        </w:tc>
      </w:tr>
      <w:tr w:rsidR="0037612F" w:rsidRPr="00544FC8" w:rsidTr="00330782">
        <w:tc>
          <w:tcPr>
            <w:tcW w:w="865" w:type="dxa"/>
            <w:tcBorders>
              <w:top w:val="single" w:sz="8" w:space="0" w:color="auto"/>
              <w:left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p>
        </w:tc>
      </w:tr>
      <w:tr w:rsidR="0037612F"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37612F" w:rsidRPr="00BE3088" w:rsidRDefault="0037612F">
            <w:pPr>
              <w:pStyle w:val="NormalStep"/>
              <w:rPr>
                <w:rFonts w:asciiTheme="minorHAnsi" w:hAnsiTheme="minorHAnsi" w:cstheme="minorHAnsi"/>
                <w:b/>
                <w:sz w:val="22"/>
                <w:szCs w:val="22"/>
              </w:rPr>
            </w:pPr>
            <w:r w:rsidRPr="008400C4">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8400C4">
              <w:rPr>
                <w:rFonts w:asciiTheme="minorHAnsi" w:hAnsiTheme="minorHAnsi" w:cstheme="minorHAnsi"/>
                <w:sz w:val="22"/>
                <w:szCs w:val="22"/>
              </w:rPr>
              <w:t>Datasets</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widget by clicking on </w:t>
            </w:r>
            <w:r w:rsidR="000860D7">
              <w:rPr>
                <w:rFonts w:asciiTheme="minorHAnsi" w:hAnsiTheme="minorHAnsi" w:cstheme="minorHAnsi"/>
                <w:sz w:val="22"/>
                <w:szCs w:val="22"/>
              </w:rPr>
              <w:t>“Datasets”</w:t>
            </w:r>
            <w:r w:rsidR="000860D7" w:rsidRPr="008400C4">
              <w:rPr>
                <w:rFonts w:asciiTheme="minorHAnsi" w:hAnsiTheme="minorHAnsi" w:cstheme="minorHAnsi"/>
                <w:sz w:val="22"/>
                <w:szCs w:val="22"/>
              </w:rPr>
              <w:t xml:space="preserve"> </w:t>
            </w:r>
            <w:r w:rsidRPr="008400C4">
              <w:rPr>
                <w:rFonts w:asciiTheme="minorHAnsi" w:hAnsiTheme="minorHAnsi" w:cstheme="minorHAnsi"/>
                <w:sz w:val="22"/>
                <w:szCs w:val="22"/>
              </w:rPr>
              <w:t>button in the</w:t>
            </w:r>
            <w:r w:rsidR="007C2725">
              <w:rPr>
                <w:rFonts w:asciiTheme="minorHAnsi" w:hAnsiTheme="minorHAnsi" w:cstheme="minorHAnsi"/>
                <w:sz w:val="22"/>
                <w:szCs w:val="22"/>
              </w:rPr>
              <w:t xml:space="preserve"> left</w:t>
            </w:r>
            <w:r w:rsidRPr="008400C4">
              <w:rPr>
                <w:rFonts w:asciiTheme="minorHAnsi" w:hAnsiTheme="minorHAnsi" w:cstheme="minorHAnsi"/>
                <w:sz w:val="22"/>
                <w:szCs w:val="22"/>
              </w:rPr>
              <w:t xml:space="preserve"> toolbar</w:t>
            </w:r>
          </w:p>
        </w:tc>
        <w:tc>
          <w:tcPr>
            <w:tcW w:w="2690" w:type="dxa"/>
            <w:gridSpan w:val="2"/>
            <w:tcBorders>
              <w:top w:val="single" w:sz="6" w:space="0" w:color="auto"/>
              <w:bottom w:val="single" w:sz="6" w:space="0" w:color="auto"/>
            </w:tcBorders>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Pr="00057FF1"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CE353A">
              <w:rPr>
                <w:rFonts w:asciiTheme="minorHAnsi" w:hAnsiTheme="minorHAnsi" w:cstheme="minorHAnsi"/>
                <w:sz w:val="22"/>
                <w:szCs w:val="22"/>
              </w:rPr>
              <w:t>ND_OPT_1</w:t>
            </w:r>
            <w:r>
              <w:rPr>
                <w:rFonts w:asciiTheme="minorHAnsi" w:hAnsiTheme="minorHAnsi" w:cstheme="minorHAnsi"/>
                <w:sz w:val="22"/>
                <w:szCs w:val="22"/>
              </w:rPr>
              <w:t xml:space="preserve"> dataset</w:t>
            </w:r>
          </w:p>
        </w:tc>
        <w:tc>
          <w:tcPr>
            <w:tcW w:w="2690" w:type="dxa"/>
            <w:gridSpan w:val="2"/>
            <w:tcBorders>
              <w:top w:val="single" w:sz="6" w:space="0" w:color="auto"/>
              <w:bottom w:val="single" w:sz="6" w:space="0" w:color="auto"/>
            </w:tcBorders>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Default="0037612F"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w:t>
            </w:r>
            <w:r w:rsidR="007C2725">
              <w:rPr>
                <w:rFonts w:asciiTheme="minorHAnsi" w:hAnsiTheme="minorHAnsi" w:cstheme="minorHAnsi"/>
                <w:sz w:val="22"/>
                <w:szCs w:val="22"/>
              </w:rPr>
              <w:t xml:space="preserve"> left</w:t>
            </w:r>
            <w:r w:rsidRPr="00057FF1">
              <w:rPr>
                <w:rFonts w:asciiTheme="minorHAnsi" w:hAnsiTheme="minorHAnsi" w:cstheme="minorHAnsi"/>
                <w:sz w:val="22"/>
                <w:szCs w:val="22"/>
              </w:rPr>
              <w:t xml:space="preserv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37612F" w:rsidRDefault="0037612F"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‘Download Options’ </w:t>
            </w:r>
            <w:r w:rsidR="007C2725">
              <w:rPr>
                <w:rFonts w:asciiTheme="minorHAnsi" w:hAnsiTheme="minorHAnsi" w:cstheme="minorHAnsi"/>
                <w:sz w:val="22"/>
                <w:szCs w:val="22"/>
              </w:rPr>
              <w:t>collapsible button</w:t>
            </w:r>
            <w:r w:rsidR="00CE353A">
              <w:rPr>
                <w:rFonts w:asciiTheme="minorHAnsi" w:hAnsiTheme="minorHAnsi" w:cstheme="minorHAnsi"/>
                <w:sz w:val="22"/>
                <w:szCs w:val="22"/>
              </w:rPr>
              <w:t>.</w:t>
            </w:r>
          </w:p>
          <w:p w:rsidR="00CE353A" w:rsidRPr="00057FF1" w:rsidRDefault="00CE353A" w:rsidP="009B3B1D">
            <w:pPr>
              <w:pStyle w:val="NormalStep"/>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
          <w:p w:rsidR="0037612F" w:rsidRPr="003C0A28" w:rsidRDefault="0037612F" w:rsidP="007A5A43">
            <w:pPr>
              <w:spacing w:after="0"/>
              <w:rPr>
                <w:rFonts w:cstheme="minorHAnsi"/>
                <w:lang w:val="en-US"/>
              </w:rPr>
            </w:pPr>
            <w:r>
              <w:rPr>
                <w:rFonts w:cstheme="minorHAnsi"/>
                <w:lang w:val="en-US"/>
              </w:rPr>
              <w:t>The Download options related to the selected dataset are displayed by select boxes.</w:t>
            </w:r>
            <w:r w:rsidR="00DD2835">
              <w:rPr>
                <w:rFonts w:cstheme="minorHAnsi"/>
                <w:lang w:val="en-US"/>
              </w:rPr>
              <w:t xml:space="preserve"> The default selected values are set to “None”.</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WEBC-PFC-0170</w:t>
            </w: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Default="0037612F" w:rsidP="009B3B1D">
            <w:pPr>
              <w:spacing w:after="0"/>
              <w:jc w:val="center"/>
              <w:rPr>
                <w:i/>
                <w:sz w:val="14"/>
                <w:szCs w:val="14"/>
              </w:rPr>
            </w:pPr>
            <w:r>
              <w:rPr>
                <w:i/>
                <w:sz w:val="14"/>
                <w:szCs w:val="14"/>
              </w:rPr>
              <w:t>Step-6</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Update </w:t>
            </w:r>
            <w:r w:rsidR="00CE353A">
              <w:rPr>
                <w:rFonts w:asciiTheme="minorHAnsi" w:hAnsiTheme="minorHAnsi" w:cstheme="minorHAnsi"/>
                <w:sz w:val="22"/>
                <w:szCs w:val="22"/>
              </w:rPr>
              <w:t>“Download mode” selection with the “Download continuously</w:t>
            </w:r>
            <w:r w:rsidR="000860D7">
              <w:rPr>
                <w:rFonts w:asciiTheme="minorHAnsi" w:hAnsiTheme="minorHAnsi" w:cstheme="minorHAnsi"/>
                <w:sz w:val="22"/>
                <w:szCs w:val="22"/>
              </w:rPr>
              <w:t xml:space="preserve"> – sizeFactor: 1</w:t>
            </w:r>
            <w:r w:rsidR="00CE353A">
              <w:rPr>
                <w:rFonts w:asciiTheme="minorHAnsi" w:hAnsiTheme="minorHAnsi" w:cstheme="minorHAnsi"/>
                <w:sz w:val="22"/>
                <w:szCs w:val="22"/>
              </w:rPr>
              <w:t>” option</w:t>
            </w:r>
            <w:r>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37612F" w:rsidRPr="008400C4" w:rsidRDefault="0037612F" w:rsidP="00CE353A">
            <w:pPr>
              <w:spacing w:after="0"/>
              <w:rPr>
                <w:rFonts w:cstheme="minorHAnsi"/>
                <w:lang w:val="en-GB"/>
              </w:rPr>
            </w:pPr>
            <w:r>
              <w:rPr>
                <w:rFonts w:cstheme="minorHAnsi"/>
                <w:lang w:val="en-GB"/>
              </w:rPr>
              <w:t xml:space="preserve">The </w:t>
            </w:r>
            <w:r w:rsidR="00CE353A">
              <w:rPr>
                <w:rFonts w:cstheme="minorHAnsi"/>
                <w:lang w:val="en-GB"/>
              </w:rPr>
              <w:t xml:space="preserve">option “Download continuously – Size </w:t>
            </w:r>
            <w:proofErr w:type="gramStart"/>
            <w:r w:rsidR="00CE353A">
              <w:rPr>
                <w:rFonts w:cstheme="minorHAnsi"/>
                <w:lang w:val="en-GB"/>
              </w:rPr>
              <w:t>factor :1</w:t>
            </w:r>
            <w:proofErr w:type="gramEnd"/>
            <w:r w:rsidR="00CE353A">
              <w:rPr>
                <w:rFonts w:cstheme="minorHAnsi"/>
                <w:lang w:val="en-GB"/>
              </w:rPr>
              <w:t>” is displayed for “Download mode”.</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WEBC-PFC-0171</w:t>
            </w:r>
          </w:p>
        </w:tc>
      </w:tr>
      <w:tr w:rsidR="0037612F"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37612F" w:rsidRDefault="0037612F" w:rsidP="009B3B1D">
            <w:pPr>
              <w:spacing w:after="0"/>
              <w:jc w:val="center"/>
              <w:rPr>
                <w:i/>
                <w:sz w:val="14"/>
                <w:szCs w:val="14"/>
              </w:rPr>
            </w:pPr>
            <w:r>
              <w:rPr>
                <w:i/>
                <w:sz w:val="14"/>
                <w:szCs w:val="14"/>
              </w:rPr>
              <w:t>Step-7</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37612F" w:rsidRPr="00B5182E" w:rsidRDefault="0037612F" w:rsidP="009B3B1D">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sidR="00963F24">
              <w:rPr>
                <w:rFonts w:asciiTheme="minorHAnsi" w:hAnsiTheme="minorHAnsi" w:cstheme="minorHAnsi"/>
                <w:sz w:val="22"/>
                <w:szCs w:val="22"/>
              </w:rPr>
              <w:t>“</w:t>
            </w:r>
            <w:r w:rsidR="00890C08">
              <w:rPr>
                <w:rFonts w:asciiTheme="minorHAnsi" w:hAnsiTheme="minorHAnsi" w:cstheme="minorHAnsi"/>
                <w:sz w:val="22"/>
                <w:szCs w:val="22"/>
              </w:rPr>
              <w:t>Open</w:t>
            </w:r>
            <w:r w:rsidRPr="008400C4">
              <w:rPr>
                <w:rFonts w:asciiTheme="minorHAnsi" w:hAnsiTheme="minorHAnsi" w:cstheme="minorHAnsi"/>
                <w:sz w:val="22"/>
                <w:szCs w:val="22"/>
              </w:rPr>
              <w:t>Search URL</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t>
            </w:r>
            <w:r w:rsidR="007C2725">
              <w:rPr>
                <w:rFonts w:asciiTheme="minorHAnsi" w:hAnsiTheme="minorHAnsi" w:cstheme="minorHAnsi"/>
                <w:sz w:val="22"/>
                <w:szCs w:val="22"/>
              </w:rPr>
              <w:t xml:space="preserve">collapsible  </w:t>
            </w:r>
            <w:r w:rsidRPr="008400C4">
              <w:rPr>
                <w:rFonts w:asciiTheme="minorHAnsi" w:hAnsiTheme="minorHAnsi" w:cstheme="minorHAnsi"/>
                <w:sz w:val="22"/>
                <w:szCs w:val="22"/>
              </w:rPr>
              <w:t>button</w:t>
            </w:r>
          </w:p>
        </w:tc>
        <w:tc>
          <w:tcPr>
            <w:tcW w:w="2690" w:type="dxa"/>
            <w:gridSpan w:val="2"/>
            <w:tcBorders>
              <w:top w:val="single" w:sz="6" w:space="0" w:color="auto"/>
              <w:bottom w:val="single" w:sz="8" w:space="0" w:color="auto"/>
            </w:tcBorders>
            <w:shd w:val="clear" w:color="auto" w:fill="auto"/>
          </w:tcPr>
          <w:p w:rsidR="0037612F" w:rsidRDefault="0037612F" w:rsidP="00904435">
            <w:pPr>
              <w:spacing w:after="0"/>
              <w:rPr>
                <w:rFonts w:cstheme="minorHAnsi"/>
                <w:lang w:val="en-GB"/>
              </w:rPr>
            </w:pPr>
            <w:r>
              <w:rPr>
                <w:rFonts w:cstheme="minorHAnsi"/>
                <w:lang w:val="en-GB"/>
              </w:rPr>
              <w:t xml:space="preserve">The open search url is displayed with </w:t>
            </w:r>
            <w:r w:rsidR="00A766FA">
              <w:rPr>
                <w:rFonts w:cstheme="minorHAnsi"/>
                <w:lang w:val="en-GB"/>
              </w:rPr>
              <w:t xml:space="preserve">the </w:t>
            </w:r>
            <w:r w:rsidR="00904435">
              <w:rPr>
                <w:rFonts w:cstheme="minorHAnsi"/>
                <w:lang w:val="en-GB"/>
              </w:rPr>
              <w:t>“&amp;</w:t>
            </w:r>
            <w:r w:rsidR="00A766FA">
              <w:rPr>
                <w:rFonts w:cstheme="minorHAnsi"/>
                <w:lang w:val="en-GB"/>
              </w:rPr>
              <w:t>ngEO_DO</w:t>
            </w:r>
            <w:proofErr w:type="gramStart"/>
            <w:r w:rsidR="00A766FA">
              <w:rPr>
                <w:rFonts w:cstheme="minorHAnsi"/>
                <w:lang w:val="en-GB"/>
              </w:rPr>
              <w:t>={</w:t>
            </w:r>
            <w:proofErr w:type="gramEnd"/>
            <w:r w:rsidR="00A766FA">
              <w:rPr>
                <w:rFonts w:cstheme="minorHAnsi"/>
                <w:lang w:val="en-GB"/>
              </w:rPr>
              <w:t xml:space="preserve"> downloadMode  : D</w:t>
            </w:r>
            <w:r w:rsidR="00963F24">
              <w:rPr>
                <w:rFonts w:cstheme="minorHAnsi"/>
                <w:lang w:val="en-GB"/>
              </w:rPr>
              <w:t>l</w:t>
            </w:r>
            <w:r w:rsidR="00A766FA">
              <w:rPr>
                <w:rFonts w:cstheme="minorHAnsi"/>
                <w:lang w:val="en-GB"/>
              </w:rPr>
              <w:t>continously }</w:t>
            </w:r>
            <w:r w:rsidR="00904435">
              <w:rPr>
                <w:rFonts w:cstheme="minorHAnsi"/>
                <w:lang w:val="en-GB"/>
              </w:rPr>
              <w:t>”</w:t>
            </w:r>
            <w:r w:rsidR="00A766FA">
              <w:rPr>
                <w:rFonts w:cstheme="minorHAnsi"/>
                <w:lang w:val="en-GB"/>
              </w:rPr>
              <w:t xml:space="preserve"> </w:t>
            </w:r>
            <w:r w:rsidR="00904435">
              <w:rPr>
                <w:rFonts w:cstheme="minorHAnsi"/>
                <w:lang w:val="en-GB"/>
              </w:rPr>
              <w:t xml:space="preserve">appended to the search url </w:t>
            </w:r>
            <w:r w:rsidR="00CE353A">
              <w:rPr>
                <w:rFonts w:cstheme="minorHAnsi"/>
                <w:lang w:val="en-GB"/>
              </w:rPr>
              <w:t>.</w:t>
            </w:r>
          </w:p>
        </w:tc>
        <w:tc>
          <w:tcPr>
            <w:tcW w:w="1559" w:type="dxa"/>
            <w:tcBorders>
              <w:top w:val="single" w:sz="6" w:space="0" w:color="auto"/>
              <w:bottom w:val="single" w:sz="8"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bl>
    <w:p w:rsidR="0037612F" w:rsidRPr="00ED457C" w:rsidRDefault="0037612F" w:rsidP="00330782">
      <w:pPr>
        <w:pStyle w:val="Titre3"/>
      </w:pPr>
      <w:bookmarkStart w:id="350" w:name="_Toc421282881"/>
      <w:r w:rsidRPr="00ED457C">
        <w:t>NGEO-WEBC-VT</w:t>
      </w:r>
      <w:r>
        <w:t>P-0173</w:t>
      </w:r>
      <w:r w:rsidRPr="00ED457C">
        <w:t xml:space="preserve">: </w:t>
      </w:r>
      <w:r>
        <w:t xml:space="preserve">Download options </w:t>
      </w:r>
      <w:r w:rsidR="00992948">
        <w:t>u</w:t>
      </w:r>
      <w:r>
        <w:t xml:space="preserve">pdate from </w:t>
      </w:r>
      <w:r w:rsidR="00992948">
        <w:t>results table</w:t>
      </w:r>
      <w:bookmarkEnd w:id="3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NGEO-WEBC-VTP-0173</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A67A35">
              <w:rPr>
                <w:i/>
                <w:color w:val="548DD4"/>
                <w:sz w:val="16"/>
                <w:szCs w:val="16"/>
                <w:lang w:val="en-US"/>
              </w:rP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330782">
        <w:tc>
          <w:tcPr>
            <w:tcW w:w="8613" w:type="dxa"/>
            <w:gridSpan w:val="7"/>
            <w:tcBorders>
              <w:bottom w:val="single" w:sz="8" w:space="0" w:color="auto"/>
            </w:tcBorders>
            <w:shd w:val="clear" w:color="auto" w:fill="auto"/>
          </w:tcPr>
          <w:p w:rsidR="0037612F" w:rsidRPr="004E5884" w:rsidRDefault="0037612F" w:rsidP="009B3B1D">
            <w:pPr>
              <w:spacing w:after="0"/>
              <w:rPr>
                <w:lang w:val="en-US"/>
              </w:rPr>
            </w:pPr>
            <w:r>
              <w:rPr>
                <w:lang w:val="en-US"/>
              </w:rPr>
              <w:t>None</w:t>
            </w:r>
          </w:p>
        </w:tc>
      </w:tr>
      <w:tr w:rsidR="0037612F"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p>
        </w:tc>
        <w:tc>
          <w:tcPr>
            <w:tcW w:w="2690" w:type="dxa"/>
            <w:gridSpan w:val="2"/>
            <w:tcBorders>
              <w:top w:val="single" w:sz="6" w:space="0" w:color="auto"/>
              <w:bottom w:val="single" w:sz="6" w:space="0" w:color="auto"/>
            </w:tcBorders>
            <w:shd w:val="clear" w:color="auto" w:fill="auto"/>
          </w:tcPr>
          <w:p w:rsidR="0037612F" w:rsidRPr="00057FF1" w:rsidRDefault="0037612F" w:rsidP="009B3B1D">
            <w:pPr>
              <w:spacing w:after="0"/>
              <w:rPr>
                <w:rFonts w:cstheme="minorHAnsi"/>
                <w:lang w:val="en-US"/>
              </w:rPr>
            </w:pPr>
            <w:r>
              <w:rPr>
                <w:rFonts w:cstheme="minorHAnsi"/>
                <w:lang w:val="en-US"/>
              </w:rPr>
              <w:t>The search results are displayed in the table</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p>
        </w:tc>
      </w:tr>
      <w:tr w:rsidR="0037612F" w:rsidRPr="00732447"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7612F" w:rsidRPr="005D1206" w:rsidRDefault="0037612F" w:rsidP="009B3B1D">
            <w:pPr>
              <w:spacing w:after="0"/>
              <w:jc w:val="center"/>
              <w:rPr>
                <w:i/>
                <w:sz w:val="14"/>
                <w:szCs w:val="14"/>
              </w:rPr>
            </w:pPr>
            <w:r>
              <w:rPr>
                <w:i/>
                <w:sz w:val="14"/>
                <w:szCs w:val="14"/>
              </w:rPr>
              <w:lastRenderedPageBreak/>
              <w:t>Step-20</w:t>
            </w:r>
          </w:p>
        </w:tc>
        <w:tc>
          <w:tcPr>
            <w:tcW w:w="3499" w:type="dxa"/>
            <w:gridSpan w:val="3"/>
            <w:tcBorders>
              <w:top w:val="single" w:sz="6" w:space="0" w:color="auto"/>
              <w:bottom w:val="single" w:sz="6" w:space="0" w:color="auto"/>
            </w:tcBorders>
            <w:shd w:val="clear" w:color="auto" w:fill="auto"/>
            <w:vAlign w:val="center"/>
          </w:tcPr>
          <w:p w:rsidR="0037612F" w:rsidRPr="00BE3088" w:rsidRDefault="0037612F" w:rsidP="009B3B1D">
            <w:pPr>
              <w:pStyle w:val="NormalStep"/>
              <w:rPr>
                <w:rFonts w:asciiTheme="minorHAnsi" w:hAnsiTheme="minorHAnsi" w:cstheme="minorHAnsi"/>
                <w:b/>
                <w:sz w:val="22"/>
                <w:szCs w:val="22"/>
              </w:rPr>
            </w:pPr>
            <w:r>
              <w:rPr>
                <w:rFonts w:asciiTheme="minorHAnsi" w:hAnsiTheme="minorHAnsi" w:cstheme="minorHAnsi"/>
                <w:sz w:val="22"/>
                <w:szCs w:val="22"/>
              </w:rPr>
              <w:t xml:space="preserve">Check </w:t>
            </w:r>
            <w:r w:rsidR="004F5F01">
              <w:rPr>
                <w:rFonts w:asciiTheme="minorHAnsi" w:hAnsiTheme="minorHAnsi" w:cstheme="minorHAnsi"/>
                <w:sz w:val="22"/>
                <w:szCs w:val="22"/>
              </w:rPr>
              <w:t xml:space="preserve">more than one </w:t>
            </w:r>
            <w:r>
              <w:rPr>
                <w:rFonts w:asciiTheme="minorHAnsi" w:hAnsiTheme="minorHAnsi" w:cstheme="minorHAnsi"/>
                <w:sz w:val="22"/>
                <w:szCs w:val="22"/>
              </w:rPr>
              <w:t>underlined product identifier</w:t>
            </w:r>
            <w:r w:rsidR="000860D7">
              <w:rPr>
                <w:rFonts w:asciiTheme="minorHAnsi" w:hAnsiTheme="minorHAnsi" w:cstheme="minorHAnsi"/>
                <w:sz w:val="22"/>
                <w:szCs w:val="22"/>
              </w:rPr>
              <w:t>: 215 &amp; 262 for example.</w:t>
            </w:r>
          </w:p>
        </w:tc>
        <w:tc>
          <w:tcPr>
            <w:tcW w:w="2690" w:type="dxa"/>
            <w:gridSpan w:val="2"/>
            <w:tcBorders>
              <w:top w:val="single" w:sz="6" w:space="0" w:color="auto"/>
              <w:bottom w:val="single" w:sz="6" w:space="0" w:color="auto"/>
            </w:tcBorders>
            <w:shd w:val="clear" w:color="auto" w:fill="auto"/>
          </w:tcPr>
          <w:p w:rsidR="0037612F" w:rsidRDefault="0037612F" w:rsidP="009B3B1D">
            <w:pPr>
              <w:spacing w:after="0"/>
              <w:rPr>
                <w:rFonts w:cstheme="minorHAnsi"/>
                <w:lang w:val="en-GB"/>
              </w:rPr>
            </w:pPr>
            <w:r>
              <w:rPr>
                <w:rFonts w:cstheme="minorHAnsi"/>
                <w:lang w:val="en-GB"/>
              </w:rPr>
              <w:t>The product row</w:t>
            </w:r>
            <w:r w:rsidR="0068588A">
              <w:rPr>
                <w:rFonts w:cstheme="minorHAnsi"/>
                <w:lang w:val="en-GB"/>
              </w:rPr>
              <w:t>s</w:t>
            </w:r>
            <w:r>
              <w:rPr>
                <w:rFonts w:cstheme="minorHAnsi"/>
                <w:lang w:val="en-GB"/>
              </w:rPr>
              <w:t xml:space="preserve"> </w:t>
            </w:r>
            <w:r w:rsidR="0068588A">
              <w:rPr>
                <w:rFonts w:cstheme="minorHAnsi"/>
                <w:lang w:val="en-GB"/>
              </w:rPr>
              <w:t>are</w:t>
            </w:r>
            <w:r>
              <w:rPr>
                <w:rFonts w:cstheme="minorHAnsi"/>
                <w:lang w:val="en-GB"/>
              </w:rPr>
              <w:t xml:space="preserve"> checked</w:t>
            </w:r>
          </w:p>
          <w:p w:rsidR="0037612F" w:rsidRPr="00BE5D36" w:rsidRDefault="0037612F" w:rsidP="009B3B1D">
            <w:pPr>
              <w:spacing w:after="0"/>
              <w:rPr>
                <w:rFonts w:cstheme="minorHAnsi"/>
                <w:lang w:val="en-GB"/>
              </w:rPr>
            </w:pPr>
            <w:r>
              <w:rPr>
                <w:rFonts w:cstheme="minorHAnsi"/>
                <w:lang w:val="en-GB"/>
              </w:rPr>
              <w:t>And the ‘Download Options’ button underneath the table is enabled</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p>
        </w:tc>
        <w:tc>
          <w:tcPr>
            <w:tcW w:w="2690" w:type="dxa"/>
            <w:gridSpan w:val="2"/>
            <w:tcBorders>
              <w:top w:val="single" w:sz="6" w:space="0" w:color="auto"/>
              <w:bottom w:val="single" w:sz="6" w:space="0" w:color="auto"/>
            </w:tcBorders>
            <w:shd w:val="clear" w:color="auto" w:fill="auto"/>
          </w:tcPr>
          <w:p w:rsidR="0037612F" w:rsidRPr="00732447" w:rsidRDefault="0037612F" w:rsidP="009B3B1D">
            <w:pPr>
              <w:spacing w:after="0"/>
              <w:rPr>
                <w:rFonts w:cstheme="minorHAnsi"/>
                <w:lang w:val="en-GB"/>
              </w:rPr>
            </w:pPr>
            <w:r>
              <w:rPr>
                <w:rFonts w:cstheme="minorHAnsi"/>
                <w:lang w:val="en-GB"/>
              </w:rPr>
              <w:t>A widget is spawn-up displaying the download options by the means of select boxes.</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Default="00CE353A" w:rsidP="009B3B1D">
            <w:pPr>
              <w:pStyle w:val="NormalStep"/>
              <w:rPr>
                <w:rFonts w:asciiTheme="minorHAnsi" w:hAnsiTheme="minorHAnsi" w:cstheme="minorHAnsi"/>
                <w:sz w:val="22"/>
                <w:szCs w:val="22"/>
              </w:rPr>
            </w:pPr>
            <w:r>
              <w:rPr>
                <w:rFonts w:asciiTheme="minorHAnsi" w:hAnsiTheme="minorHAnsi" w:cstheme="minorHAnsi"/>
                <w:sz w:val="22"/>
                <w:szCs w:val="22"/>
              </w:rPr>
              <w:t>Update “Download mode” selection with the “Download continuously” option</w:t>
            </w:r>
          </w:p>
        </w:tc>
        <w:tc>
          <w:tcPr>
            <w:tcW w:w="2690" w:type="dxa"/>
            <w:gridSpan w:val="2"/>
            <w:tcBorders>
              <w:top w:val="single" w:sz="6" w:space="0" w:color="auto"/>
              <w:bottom w:val="single" w:sz="6" w:space="0" w:color="auto"/>
            </w:tcBorders>
            <w:shd w:val="clear" w:color="auto" w:fill="auto"/>
          </w:tcPr>
          <w:p w:rsidR="0037612F" w:rsidRDefault="0037612F" w:rsidP="009B3B1D">
            <w:pPr>
              <w:spacing w:after="0"/>
              <w:rPr>
                <w:rFonts w:cstheme="minorHAnsi"/>
                <w:lang w:val="en-GB"/>
              </w:rPr>
            </w:pPr>
            <w:r>
              <w:rPr>
                <w:rFonts w:cstheme="minorHAnsi"/>
                <w:lang w:val="en-US"/>
              </w:rPr>
              <w:t>The selected values change.</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p>
        </w:tc>
      </w:tr>
      <w:tr w:rsidR="0037612F"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37612F" w:rsidRPr="00057FF1" w:rsidRDefault="0037612F">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0860D7">
              <w:rPr>
                <w:rFonts w:asciiTheme="minorHAnsi" w:hAnsiTheme="minorHAnsi" w:cstheme="minorHAnsi"/>
                <w:sz w:val="22"/>
                <w:szCs w:val="22"/>
              </w:rPr>
              <w:t>“</w:t>
            </w:r>
            <w:r>
              <w:rPr>
                <w:rFonts w:asciiTheme="minorHAnsi" w:hAnsiTheme="minorHAnsi" w:cstheme="minorHAnsi"/>
                <w:sz w:val="22"/>
                <w:szCs w:val="22"/>
              </w:rPr>
              <w:t>Update</w:t>
            </w:r>
            <w:r w:rsidR="000860D7">
              <w:rPr>
                <w:rFonts w:asciiTheme="minorHAnsi" w:hAnsiTheme="minorHAnsi" w:cstheme="minorHAnsi"/>
                <w:sz w:val="22"/>
                <w:szCs w:val="22"/>
              </w:rPr>
              <w:t>”</w:t>
            </w:r>
            <w:r>
              <w:rPr>
                <w:rFonts w:asciiTheme="minorHAnsi" w:hAnsiTheme="minorHAnsi" w:cstheme="minorHAnsi"/>
                <w:sz w:val="22"/>
                <w:szCs w:val="22"/>
              </w:rPr>
              <w:t xml:space="preserve"> button</w:t>
            </w:r>
            <w:r w:rsidR="000860D7">
              <w:rPr>
                <w:rFonts w:asciiTheme="minorHAnsi" w:hAnsiTheme="minorHAnsi" w:cstheme="minorHAnsi"/>
                <w:sz w:val="22"/>
                <w:szCs w:val="22"/>
              </w:rPr>
              <w:t xml:space="preserve"> in Download Options.</w:t>
            </w:r>
          </w:p>
        </w:tc>
        <w:tc>
          <w:tcPr>
            <w:tcW w:w="2690" w:type="dxa"/>
            <w:gridSpan w:val="2"/>
            <w:tcBorders>
              <w:top w:val="single" w:sz="6" w:space="0" w:color="auto"/>
              <w:bottom w:val="single" w:sz="8" w:space="0" w:color="auto"/>
            </w:tcBorders>
            <w:shd w:val="clear" w:color="auto" w:fill="auto"/>
          </w:tcPr>
          <w:p w:rsidR="0037612F" w:rsidRPr="003C0A28" w:rsidRDefault="0037612F" w:rsidP="009B3B1D">
            <w:pPr>
              <w:spacing w:after="0"/>
              <w:rPr>
                <w:rFonts w:cstheme="minorHAnsi"/>
                <w:lang w:val="en-US"/>
              </w:rPr>
            </w:pPr>
            <w:r>
              <w:rPr>
                <w:rFonts w:cstheme="minorHAnsi"/>
                <w:lang w:val="en-US"/>
              </w:rPr>
              <w:t>The message “Download options updated” is displayed underneath the button.</w:t>
            </w:r>
          </w:p>
        </w:tc>
        <w:tc>
          <w:tcPr>
            <w:tcW w:w="1559" w:type="dxa"/>
            <w:tcBorders>
              <w:top w:val="single" w:sz="6" w:space="0" w:color="auto"/>
              <w:bottom w:val="single" w:sz="8"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WEBC-PFC-0173</w:t>
            </w:r>
          </w:p>
        </w:tc>
      </w:tr>
    </w:tbl>
    <w:p w:rsidR="0037612F" w:rsidRPr="00ED457C" w:rsidRDefault="0037612F" w:rsidP="00330782">
      <w:pPr>
        <w:pStyle w:val="Titre3"/>
      </w:pPr>
      <w:bookmarkStart w:id="351" w:name="_Toc421282882"/>
      <w:r w:rsidRPr="00ED457C">
        <w:t>NGEO-WEBC-VT</w:t>
      </w:r>
      <w:r>
        <w:t>P-0175</w:t>
      </w:r>
      <w:r w:rsidRPr="00ED457C">
        <w:t xml:space="preserve">: </w:t>
      </w:r>
      <w:r>
        <w:t xml:space="preserve">Download options update with </w:t>
      </w:r>
      <w:r w:rsidR="002517B6">
        <w:t>the selected dataset</w:t>
      </w:r>
      <w:bookmarkEnd w:id="35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NGEO-WEBC-VTP-0175</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330782" w:rsidRDefault="0037612F" w:rsidP="009B3B1D">
            <w:pPr>
              <w:spacing w:after="0"/>
              <w:rPr>
                <w:i/>
                <w:color w:val="548DD4"/>
                <w:sz w:val="16"/>
                <w:szCs w:val="16"/>
                <w:highlight w:val="yellow"/>
                <w:lang w:val="en-US"/>
              </w:rPr>
            </w:pPr>
            <w:r w:rsidRPr="00695824">
              <w:rPr>
                <w:i/>
                <w:color w:val="548DD4"/>
                <w:sz w:val="16"/>
                <w:szCs w:val="16"/>
                <w:lang w:val="en-US"/>
              </w:rPr>
              <w:t>Download options update with</w:t>
            </w:r>
            <w:r w:rsidR="002517B6" w:rsidRPr="00695824">
              <w:rPr>
                <w:i/>
                <w:color w:val="548DD4"/>
                <w:sz w:val="16"/>
                <w:szCs w:val="16"/>
                <w:lang w:val="en-US"/>
              </w:rPr>
              <w:t xml:space="preserve"> the selected</w:t>
            </w:r>
            <w:r w:rsidRPr="00695824">
              <w:rPr>
                <w:i/>
                <w:color w:val="548DD4"/>
                <w:sz w:val="16"/>
                <w:szCs w:val="16"/>
                <w:lang w:val="en-US"/>
              </w:rPr>
              <w:t xml:space="preserve"> dataset</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rsidR="002517B6">
              <w:t xml:space="preserve"> Download options update with the selected Dataset</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330782">
        <w:tc>
          <w:tcPr>
            <w:tcW w:w="8613" w:type="dxa"/>
            <w:gridSpan w:val="7"/>
            <w:tcBorders>
              <w:bottom w:val="single" w:sz="8" w:space="0" w:color="auto"/>
            </w:tcBorders>
            <w:shd w:val="clear" w:color="auto" w:fill="auto"/>
          </w:tcPr>
          <w:p w:rsidR="0037612F" w:rsidRPr="004E5884" w:rsidRDefault="0037612F" w:rsidP="009B3B1D">
            <w:pPr>
              <w:spacing w:after="0"/>
              <w:rPr>
                <w:lang w:val="en-US"/>
              </w:rPr>
            </w:pPr>
            <w:r>
              <w:rPr>
                <w:lang w:val="en-US"/>
              </w:rPr>
              <w:t>None</w:t>
            </w:r>
          </w:p>
        </w:tc>
      </w:tr>
      <w:tr w:rsidR="0037612F" w:rsidRPr="00544FC8" w:rsidTr="00330782">
        <w:tc>
          <w:tcPr>
            <w:tcW w:w="865" w:type="dxa"/>
            <w:tcBorders>
              <w:top w:val="single" w:sz="8" w:space="0" w:color="auto"/>
              <w:left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p>
        </w:tc>
        <w:tc>
          <w:tcPr>
            <w:tcW w:w="2690" w:type="dxa"/>
            <w:gridSpan w:val="2"/>
            <w:tcBorders>
              <w:top w:val="single" w:sz="6" w:space="0" w:color="auto"/>
              <w:bottom w:val="single" w:sz="6" w:space="0" w:color="auto"/>
            </w:tcBorders>
            <w:shd w:val="clear" w:color="auto" w:fill="auto"/>
          </w:tcPr>
          <w:p w:rsidR="0037612F" w:rsidRPr="00057FF1" w:rsidRDefault="0037612F" w:rsidP="009B3B1D">
            <w:pPr>
              <w:spacing w:after="0"/>
              <w:rPr>
                <w:rFonts w:cstheme="minorHAnsi"/>
                <w:lang w:val="en-US"/>
              </w:rPr>
            </w:pPr>
            <w:r>
              <w:rPr>
                <w:rFonts w:cstheme="minorHAnsi"/>
                <w:lang w:val="en-GB"/>
              </w:rPr>
              <w:t>The open search url is displayed with all download  options and the changed values are taken into account</w:t>
            </w:r>
          </w:p>
        </w:tc>
        <w:tc>
          <w:tcPr>
            <w:tcW w:w="1559" w:type="dxa"/>
            <w:tcBorders>
              <w:top w:val="single" w:sz="6" w:space="0" w:color="auto"/>
              <w:bottom w:val="single" w:sz="6" w:space="0" w:color="auto"/>
              <w:right w:val="single" w:sz="8" w:space="0" w:color="auto"/>
            </w:tcBorders>
            <w:shd w:val="clear" w:color="auto" w:fill="auto"/>
            <w:vAlign w:val="center"/>
          </w:tcPr>
          <w:p w:rsidR="0037612F" w:rsidRDefault="0037612F" w:rsidP="009B3B1D">
            <w:pPr>
              <w:spacing w:after="0"/>
              <w:jc w:val="center"/>
              <w:rPr>
                <w:i/>
                <w:sz w:val="14"/>
                <w:szCs w:val="14"/>
              </w:rPr>
            </w:pPr>
            <w:r w:rsidRPr="0056181B">
              <w:rPr>
                <w:i/>
                <w:sz w:val="14"/>
                <w:szCs w:val="14"/>
              </w:rPr>
              <w:t>NGEO-</w:t>
            </w:r>
            <w:r>
              <w:rPr>
                <w:i/>
                <w:sz w:val="14"/>
                <w:szCs w:val="14"/>
              </w:rPr>
              <w:t>WEBC-PFC-0170</w:t>
            </w:r>
          </w:p>
          <w:p w:rsidR="0037612F" w:rsidRDefault="0037612F" w:rsidP="009B3B1D">
            <w:pPr>
              <w:spacing w:after="0"/>
              <w:jc w:val="center"/>
              <w:rPr>
                <w:i/>
                <w:sz w:val="14"/>
                <w:szCs w:val="14"/>
              </w:rPr>
            </w:pPr>
            <w:r w:rsidRPr="0056181B">
              <w:rPr>
                <w:i/>
                <w:sz w:val="14"/>
                <w:szCs w:val="14"/>
              </w:rPr>
              <w:t>NGEO-</w:t>
            </w:r>
            <w:r>
              <w:rPr>
                <w:i/>
                <w:sz w:val="14"/>
                <w:szCs w:val="14"/>
              </w:rPr>
              <w:t>WEBC-PFC-0171</w:t>
            </w:r>
          </w:p>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r w:rsidR="0037612F"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37612F" w:rsidRPr="00E24DDB" w:rsidRDefault="0037612F">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r w:rsidR="000860D7">
              <w:rPr>
                <w:rFonts w:asciiTheme="minorHAnsi" w:hAnsiTheme="minorHAnsi" w:cstheme="minorHAnsi"/>
                <w:sz w:val="22"/>
                <w:szCs w:val="22"/>
              </w:rPr>
              <w:t>“Datasets”</w:t>
            </w:r>
            <w:r w:rsidR="000860D7" w:rsidRPr="002C635F">
              <w:rPr>
                <w:rFonts w:asciiTheme="minorHAnsi" w:hAnsiTheme="minorHAnsi" w:cstheme="minorHAnsi"/>
                <w:sz w:val="22"/>
                <w:szCs w:val="22"/>
              </w:rPr>
              <w:t xml:space="preserve"> </w:t>
            </w:r>
            <w:r w:rsidRPr="002C635F">
              <w:rPr>
                <w:rFonts w:asciiTheme="minorHAnsi" w:hAnsiTheme="minorHAnsi" w:cstheme="minorHAnsi"/>
                <w:sz w:val="22"/>
                <w:szCs w:val="22"/>
              </w:rPr>
              <w:t>button in the toolbar</w:t>
            </w:r>
          </w:p>
        </w:tc>
        <w:tc>
          <w:tcPr>
            <w:tcW w:w="2690" w:type="dxa"/>
            <w:gridSpan w:val="2"/>
            <w:tcBorders>
              <w:top w:val="single" w:sz="6" w:space="0" w:color="auto"/>
              <w:bottom w:val="single" w:sz="6" w:space="0" w:color="auto"/>
            </w:tcBorders>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766B49" w:rsidRDefault="0037612F" w:rsidP="009B3B1D">
            <w:pPr>
              <w:spacing w:after="0"/>
              <w:jc w:val="center"/>
              <w:rPr>
                <w:i/>
                <w:sz w:val="14"/>
                <w:szCs w:val="14"/>
              </w:rPr>
            </w:pPr>
            <w:r w:rsidRPr="00766B49">
              <w:rPr>
                <w:i/>
                <w:sz w:val="14"/>
                <w:szCs w:val="14"/>
              </w:rPr>
              <w:t>Step-30</w:t>
            </w:r>
          </w:p>
        </w:tc>
        <w:tc>
          <w:tcPr>
            <w:tcW w:w="3499" w:type="dxa"/>
            <w:gridSpan w:val="3"/>
            <w:tcBorders>
              <w:top w:val="single" w:sz="6" w:space="0" w:color="auto"/>
              <w:bottom w:val="single" w:sz="6" w:space="0" w:color="auto"/>
            </w:tcBorders>
            <w:shd w:val="clear" w:color="auto" w:fill="auto"/>
          </w:tcPr>
          <w:p w:rsidR="0037612F" w:rsidRPr="00766B49" w:rsidRDefault="0037612F">
            <w:pPr>
              <w:pStyle w:val="NormalStep"/>
              <w:rPr>
                <w:rFonts w:asciiTheme="minorHAnsi" w:hAnsiTheme="minorHAnsi" w:cstheme="minorHAnsi"/>
                <w:sz w:val="22"/>
                <w:szCs w:val="22"/>
              </w:rPr>
            </w:pPr>
            <w:r w:rsidRPr="00766B49">
              <w:rPr>
                <w:rFonts w:asciiTheme="minorHAnsi" w:hAnsiTheme="minorHAnsi" w:cstheme="minorHAnsi"/>
                <w:sz w:val="22"/>
                <w:szCs w:val="22"/>
              </w:rPr>
              <w:t xml:space="preserve">Click on dataset </w:t>
            </w:r>
            <w:r w:rsidR="00CE353A" w:rsidRPr="00766B49">
              <w:rPr>
                <w:rFonts w:asciiTheme="minorHAnsi" w:hAnsiTheme="minorHAnsi" w:cstheme="minorHAnsi"/>
                <w:sz w:val="22"/>
                <w:szCs w:val="22"/>
              </w:rPr>
              <w:t>ND_S</w:t>
            </w:r>
            <w:r w:rsidR="003F0A33" w:rsidRPr="00766B49">
              <w:rPr>
                <w:rFonts w:asciiTheme="minorHAnsi" w:hAnsiTheme="minorHAnsi" w:cstheme="minorHAnsi"/>
                <w:sz w:val="22"/>
                <w:szCs w:val="22"/>
              </w:rPr>
              <w:t>2</w:t>
            </w:r>
            <w:r w:rsidR="00CE353A" w:rsidRPr="00766B49">
              <w:rPr>
                <w:rFonts w:asciiTheme="minorHAnsi" w:hAnsiTheme="minorHAnsi" w:cstheme="minorHAnsi"/>
                <w:sz w:val="22"/>
                <w:szCs w:val="22"/>
              </w:rPr>
              <w:t>_1</w:t>
            </w:r>
            <w:r w:rsidR="00766B49">
              <w:rPr>
                <w:rFonts w:asciiTheme="minorHAnsi" w:hAnsiTheme="minorHAnsi" w:cstheme="minorHAnsi"/>
                <w:sz w:val="22"/>
                <w:szCs w:val="22"/>
              </w:rPr>
              <w:t xml:space="preserve"> and unclick on ND_OPT_1.</w:t>
            </w:r>
          </w:p>
        </w:tc>
        <w:tc>
          <w:tcPr>
            <w:tcW w:w="2690" w:type="dxa"/>
            <w:gridSpan w:val="2"/>
            <w:tcBorders>
              <w:top w:val="single" w:sz="6" w:space="0" w:color="auto"/>
              <w:bottom w:val="single" w:sz="6" w:space="0" w:color="auto"/>
            </w:tcBorders>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37612F" w:rsidRDefault="0037612F">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w:t>
            </w:r>
            <w:r w:rsidR="00766B49">
              <w:rPr>
                <w:rFonts w:asciiTheme="minorHAnsi" w:hAnsiTheme="minorHAnsi" w:cstheme="minorHAnsi"/>
                <w:sz w:val="22"/>
                <w:szCs w:val="22"/>
                <w:lang w:val="en-US"/>
              </w:rPr>
              <w:t>.</w:t>
            </w:r>
          </w:p>
        </w:tc>
        <w:tc>
          <w:tcPr>
            <w:tcW w:w="2690" w:type="dxa"/>
            <w:gridSpan w:val="2"/>
            <w:tcBorders>
              <w:top w:val="single" w:sz="6" w:space="0" w:color="auto"/>
              <w:bottom w:val="single" w:sz="8" w:space="0" w:color="auto"/>
            </w:tcBorders>
            <w:shd w:val="clear" w:color="auto" w:fill="auto"/>
          </w:tcPr>
          <w:p w:rsidR="0037612F" w:rsidRDefault="000860D7" w:rsidP="009B3B1D">
            <w:pPr>
              <w:spacing w:after="0"/>
              <w:rPr>
                <w:rFonts w:cstheme="minorHAnsi"/>
                <w:lang w:val="en-GB"/>
              </w:rPr>
            </w:pPr>
            <w:r w:rsidRPr="000860D7">
              <w:rPr>
                <w:rFonts w:cstheme="minorHAnsi"/>
                <w:lang w:val="en-GB"/>
              </w:rPr>
              <w:t xml:space="preserve">Make sure that the download options values set for the first dataset has been reset and that the values of the new dataset </w:t>
            </w:r>
            <w:r w:rsidRPr="000860D7">
              <w:rPr>
                <w:rFonts w:cstheme="minorHAnsi"/>
                <w:lang w:val="en-GB"/>
              </w:rPr>
              <w:lastRenderedPageBreak/>
              <w:t>are taken into account</w:t>
            </w:r>
          </w:p>
        </w:tc>
        <w:tc>
          <w:tcPr>
            <w:tcW w:w="1559" w:type="dxa"/>
            <w:tcBorders>
              <w:top w:val="single" w:sz="6" w:space="0" w:color="auto"/>
              <w:bottom w:val="single" w:sz="8"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lastRenderedPageBreak/>
              <w:t>NGEO-</w:t>
            </w:r>
            <w:r>
              <w:rPr>
                <w:i/>
                <w:sz w:val="14"/>
                <w:szCs w:val="14"/>
              </w:rPr>
              <w:t>WEBC-PFC-0175</w:t>
            </w:r>
          </w:p>
        </w:tc>
      </w:tr>
    </w:tbl>
    <w:p w:rsidR="0097112D" w:rsidRPr="00ED457C" w:rsidRDefault="0097112D" w:rsidP="00330782">
      <w:pPr>
        <w:pStyle w:val="Titre3"/>
      </w:pPr>
      <w:bookmarkStart w:id="352" w:name="_Ref365889730"/>
      <w:bookmarkStart w:id="353" w:name="_Toc421282883"/>
      <w:r w:rsidRPr="00ED457C">
        <w:lastRenderedPageBreak/>
        <w:t>NGEO-WEBC-VT</w:t>
      </w:r>
      <w:r>
        <w:t>P-0177</w:t>
      </w:r>
      <w:r w:rsidRPr="00ED457C">
        <w:t xml:space="preserve">: </w:t>
      </w:r>
      <w:r>
        <w:t>Download options with crop product to search area</w:t>
      </w:r>
      <w:bookmarkEnd w:id="352"/>
      <w:bookmarkEnd w:id="35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959"/>
        <w:gridCol w:w="648"/>
        <w:gridCol w:w="1903"/>
        <w:gridCol w:w="854"/>
        <w:gridCol w:w="280"/>
        <w:gridCol w:w="2410"/>
        <w:gridCol w:w="1559"/>
      </w:tblGrid>
      <w:tr w:rsidR="0097112D" w:rsidRPr="004E5884" w:rsidTr="00963F24">
        <w:tc>
          <w:tcPr>
            <w:tcW w:w="8613" w:type="dxa"/>
            <w:gridSpan w:val="7"/>
            <w:tcBorders>
              <w:top w:val="single" w:sz="2" w:space="0" w:color="auto"/>
              <w:bottom w:val="single" w:sz="6" w:space="0" w:color="auto"/>
            </w:tcBorders>
            <w:shd w:val="clear" w:color="auto" w:fill="548DD4" w:themeFill="text2" w:themeFillTint="99"/>
          </w:tcPr>
          <w:p w:rsidR="0097112D" w:rsidRPr="004E5884" w:rsidRDefault="0097112D" w:rsidP="00963F24">
            <w:pPr>
              <w:spacing w:after="0"/>
              <w:jc w:val="center"/>
              <w:rPr>
                <w:b/>
                <w:i/>
                <w:color w:val="FFFFFF"/>
                <w:szCs w:val="18"/>
                <w:lang w:val="en-US"/>
              </w:rPr>
            </w:pPr>
            <w:r>
              <w:rPr>
                <w:b/>
                <w:i/>
                <w:color w:val="FFFFFF"/>
                <w:szCs w:val="18"/>
                <w:lang w:val="en-US"/>
              </w:rPr>
              <w:t>NGEO VALIDATION TEST  PROCEDURE</w:t>
            </w:r>
          </w:p>
        </w:tc>
      </w:tr>
      <w:tr w:rsidR="0097112D" w:rsidRPr="004E5884" w:rsidTr="00963F24">
        <w:tc>
          <w:tcPr>
            <w:tcW w:w="1607" w:type="dxa"/>
            <w:gridSpan w:val="2"/>
            <w:tcBorders>
              <w:top w:val="single" w:sz="6" w:space="0" w:color="auto"/>
            </w:tcBorders>
            <w:shd w:val="clear" w:color="auto" w:fill="548DD4" w:themeFill="text2" w:themeFillTint="99"/>
          </w:tcPr>
          <w:p w:rsidR="0097112D" w:rsidRPr="00544FC8" w:rsidRDefault="0097112D" w:rsidP="00963F24">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7112D" w:rsidRPr="00544FC8" w:rsidRDefault="0097112D" w:rsidP="00963F24">
            <w:pPr>
              <w:spacing w:after="0"/>
              <w:rPr>
                <w:i/>
                <w:color w:val="548DD4"/>
                <w:sz w:val="16"/>
                <w:szCs w:val="16"/>
              </w:rPr>
            </w:pPr>
            <w:r>
              <w:rPr>
                <w:i/>
                <w:color w:val="548DD4"/>
                <w:sz w:val="16"/>
                <w:szCs w:val="16"/>
              </w:rPr>
              <w:t>NGEO-WEBC-VTP-0177</w:t>
            </w:r>
          </w:p>
        </w:tc>
        <w:tc>
          <w:tcPr>
            <w:tcW w:w="1134" w:type="dxa"/>
            <w:gridSpan w:val="2"/>
            <w:tcBorders>
              <w:top w:val="single" w:sz="6" w:space="0" w:color="auto"/>
            </w:tcBorders>
            <w:shd w:val="clear" w:color="auto" w:fill="548DD4" w:themeFill="text2" w:themeFillTint="99"/>
          </w:tcPr>
          <w:p w:rsidR="0097112D" w:rsidRPr="00544FC8" w:rsidRDefault="0097112D" w:rsidP="00963F24">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7112D" w:rsidRPr="00BE3088" w:rsidRDefault="0097112D" w:rsidP="0097112D">
            <w:pPr>
              <w:spacing w:after="0"/>
              <w:rPr>
                <w:i/>
                <w:color w:val="548DD4"/>
                <w:sz w:val="16"/>
                <w:szCs w:val="16"/>
                <w:lang w:val="en-US"/>
              </w:rPr>
            </w:pPr>
            <w:r w:rsidRPr="00A6481E">
              <w:rPr>
                <w:i/>
                <w:color w:val="548DD4"/>
                <w:sz w:val="16"/>
                <w:szCs w:val="16"/>
                <w:lang w:val="en-US"/>
              </w:rPr>
              <w:t xml:space="preserve">Download options </w:t>
            </w:r>
            <w:r>
              <w:rPr>
                <w:i/>
                <w:color w:val="548DD4"/>
                <w:sz w:val="16"/>
                <w:szCs w:val="16"/>
                <w:lang w:val="en-US"/>
              </w:rPr>
              <w:t>with crop product to search area</w:t>
            </w:r>
          </w:p>
        </w:tc>
      </w:tr>
      <w:tr w:rsidR="0097112D" w:rsidRPr="00B17EAC" w:rsidTr="00963F24">
        <w:tc>
          <w:tcPr>
            <w:tcW w:w="8613" w:type="dxa"/>
            <w:gridSpan w:val="7"/>
            <w:shd w:val="clear" w:color="auto" w:fill="A6A6A6"/>
          </w:tcPr>
          <w:p w:rsidR="0097112D" w:rsidRPr="00544FC8" w:rsidRDefault="0097112D" w:rsidP="00963F24">
            <w:pPr>
              <w:spacing w:after="0"/>
              <w:rPr>
                <w:sz w:val="14"/>
                <w:szCs w:val="14"/>
              </w:rPr>
            </w:pPr>
          </w:p>
        </w:tc>
      </w:tr>
      <w:tr w:rsidR="0097112D" w:rsidRPr="004E5884" w:rsidTr="00963F24">
        <w:tc>
          <w:tcPr>
            <w:tcW w:w="8613" w:type="dxa"/>
            <w:gridSpan w:val="7"/>
            <w:shd w:val="clear" w:color="auto" w:fill="auto"/>
          </w:tcPr>
          <w:p w:rsidR="0097112D" w:rsidRPr="005E7083" w:rsidRDefault="0097112D" w:rsidP="00963F24">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t xml:space="preserve"> Download options update with the selected Dataset</w:t>
            </w:r>
          </w:p>
        </w:tc>
      </w:tr>
      <w:tr w:rsidR="0097112D" w:rsidRPr="00B17EAC" w:rsidTr="00963F24">
        <w:tc>
          <w:tcPr>
            <w:tcW w:w="8613" w:type="dxa"/>
            <w:gridSpan w:val="7"/>
            <w:shd w:val="clear" w:color="auto" w:fill="A6A6A6"/>
          </w:tcPr>
          <w:p w:rsidR="0097112D" w:rsidRPr="00544FC8" w:rsidRDefault="0097112D" w:rsidP="00963F24">
            <w:pPr>
              <w:spacing w:after="0"/>
              <w:rPr>
                <w:sz w:val="14"/>
                <w:szCs w:val="14"/>
              </w:rPr>
            </w:pPr>
            <w:r>
              <w:rPr>
                <w:b/>
                <w:sz w:val="14"/>
                <w:szCs w:val="14"/>
              </w:rPr>
              <w:t>Script</w:t>
            </w:r>
          </w:p>
        </w:tc>
      </w:tr>
      <w:tr w:rsidR="0097112D" w:rsidRPr="004E5884" w:rsidTr="00330782">
        <w:tc>
          <w:tcPr>
            <w:tcW w:w="8613" w:type="dxa"/>
            <w:gridSpan w:val="7"/>
            <w:tcBorders>
              <w:bottom w:val="single" w:sz="8" w:space="0" w:color="auto"/>
            </w:tcBorders>
            <w:shd w:val="clear" w:color="auto" w:fill="auto"/>
          </w:tcPr>
          <w:p w:rsidR="0097112D" w:rsidRPr="004E5884" w:rsidRDefault="0097112D" w:rsidP="00963F24">
            <w:pPr>
              <w:spacing w:after="0"/>
              <w:rPr>
                <w:lang w:val="en-US"/>
              </w:rPr>
            </w:pPr>
            <w:r>
              <w:rPr>
                <w:lang w:val="en-US"/>
              </w:rPr>
              <w:t>None</w:t>
            </w:r>
          </w:p>
        </w:tc>
      </w:tr>
      <w:tr w:rsidR="0097112D" w:rsidRPr="00544FC8" w:rsidTr="00330782">
        <w:trPr>
          <w:cantSplit/>
        </w:trPr>
        <w:tc>
          <w:tcPr>
            <w:tcW w:w="959" w:type="dxa"/>
            <w:tcBorders>
              <w:top w:val="single" w:sz="8" w:space="0" w:color="auto"/>
              <w:left w:val="single" w:sz="8" w:space="0" w:color="auto"/>
              <w:bottom w:val="single" w:sz="6" w:space="0" w:color="auto"/>
            </w:tcBorders>
            <w:shd w:val="clear" w:color="auto" w:fill="A6A6A6"/>
          </w:tcPr>
          <w:p w:rsidR="0097112D" w:rsidRPr="00544FC8" w:rsidRDefault="0097112D" w:rsidP="00963F24">
            <w:pPr>
              <w:spacing w:after="0"/>
              <w:jc w:val="center"/>
              <w:rPr>
                <w:b/>
                <w:sz w:val="14"/>
                <w:szCs w:val="14"/>
              </w:rPr>
            </w:pPr>
            <w:r w:rsidRPr="00544FC8">
              <w:rPr>
                <w:b/>
                <w:sz w:val="14"/>
                <w:szCs w:val="14"/>
              </w:rPr>
              <w:t>Step</w:t>
            </w:r>
          </w:p>
        </w:tc>
        <w:tc>
          <w:tcPr>
            <w:tcW w:w="3405" w:type="dxa"/>
            <w:gridSpan w:val="3"/>
            <w:tcBorders>
              <w:top w:val="single" w:sz="8" w:space="0" w:color="auto"/>
              <w:bottom w:val="single" w:sz="6" w:space="0" w:color="auto"/>
            </w:tcBorders>
            <w:shd w:val="clear" w:color="auto" w:fill="A6A6A6"/>
          </w:tcPr>
          <w:p w:rsidR="0097112D" w:rsidRPr="00544FC8" w:rsidRDefault="0097112D" w:rsidP="00963F24">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97112D" w:rsidRPr="00544FC8" w:rsidRDefault="0097112D" w:rsidP="00963F24">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97112D" w:rsidRPr="00544FC8" w:rsidRDefault="0097112D" w:rsidP="00963F24">
            <w:pPr>
              <w:spacing w:after="0"/>
              <w:jc w:val="center"/>
              <w:rPr>
                <w:b/>
                <w:sz w:val="14"/>
                <w:szCs w:val="14"/>
              </w:rPr>
            </w:pPr>
            <w:r w:rsidRPr="00544FC8">
              <w:rPr>
                <w:b/>
                <w:sz w:val="14"/>
                <w:szCs w:val="14"/>
              </w:rPr>
              <w:t>Pass/Fail Criteria Id</w:t>
            </w:r>
          </w:p>
        </w:tc>
      </w:tr>
      <w:tr w:rsidR="0097112D" w:rsidRPr="00732447"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97112D" w:rsidRPr="005D1206" w:rsidRDefault="005A71DD" w:rsidP="00963F24">
            <w:pPr>
              <w:spacing w:after="0"/>
              <w:jc w:val="center"/>
              <w:rPr>
                <w:i/>
                <w:sz w:val="14"/>
                <w:szCs w:val="14"/>
              </w:rPr>
            </w:pPr>
            <w:r>
              <w:rPr>
                <w:i/>
                <w:sz w:val="14"/>
                <w:szCs w:val="14"/>
              </w:rPr>
              <w:t>Step-1</w:t>
            </w:r>
            <w:r w:rsidR="0097112D">
              <w:rPr>
                <w:i/>
                <w:sz w:val="14"/>
                <w:szCs w:val="14"/>
              </w:rPr>
              <w:t>0</w:t>
            </w:r>
          </w:p>
        </w:tc>
        <w:tc>
          <w:tcPr>
            <w:tcW w:w="3405" w:type="dxa"/>
            <w:gridSpan w:val="3"/>
            <w:tcBorders>
              <w:top w:val="single" w:sz="6" w:space="0" w:color="auto"/>
              <w:bottom w:val="single" w:sz="6" w:space="0" w:color="auto"/>
            </w:tcBorders>
            <w:shd w:val="clear" w:color="auto" w:fill="auto"/>
          </w:tcPr>
          <w:p w:rsidR="0097112D" w:rsidRPr="00E24DDB" w:rsidRDefault="0097112D" w:rsidP="005A71DD">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r w:rsidR="005A71DD">
              <w:rPr>
                <w:rFonts w:asciiTheme="minorHAnsi" w:hAnsiTheme="minorHAnsi" w:cstheme="minorHAnsi"/>
                <w:sz w:val="22"/>
                <w:szCs w:val="22"/>
              </w:rPr>
              <w:t>“datasets”</w:t>
            </w:r>
            <w:r w:rsidRPr="002C635F">
              <w:rPr>
                <w:rFonts w:asciiTheme="minorHAnsi" w:hAnsiTheme="minorHAnsi" w:cstheme="minorHAnsi"/>
                <w:sz w:val="22"/>
                <w:szCs w:val="22"/>
              </w:rPr>
              <w:t xml:space="preserve"> button in the toolbar</w:t>
            </w:r>
          </w:p>
        </w:tc>
        <w:tc>
          <w:tcPr>
            <w:tcW w:w="2690" w:type="dxa"/>
            <w:gridSpan w:val="2"/>
            <w:tcBorders>
              <w:top w:val="single" w:sz="6" w:space="0" w:color="auto"/>
              <w:bottom w:val="single" w:sz="6" w:space="0" w:color="auto"/>
            </w:tcBorders>
            <w:shd w:val="clear" w:color="auto" w:fill="auto"/>
          </w:tcPr>
          <w:p w:rsidR="0097112D" w:rsidRPr="003C0A28" w:rsidRDefault="0097112D" w:rsidP="00963F24">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97112D" w:rsidRPr="00732447" w:rsidRDefault="0097112D" w:rsidP="00963F24">
            <w:pPr>
              <w:spacing w:after="0"/>
              <w:jc w:val="center"/>
              <w:rPr>
                <w:i/>
                <w:sz w:val="14"/>
                <w:szCs w:val="14"/>
                <w:lang w:val="en-US"/>
              </w:rPr>
            </w:pPr>
          </w:p>
        </w:tc>
      </w:tr>
      <w:tr w:rsidR="0097112D" w:rsidRPr="004E5884"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97112D" w:rsidRPr="00544FC8" w:rsidRDefault="005A71DD" w:rsidP="00963F24">
            <w:pPr>
              <w:spacing w:after="0"/>
              <w:jc w:val="center"/>
              <w:rPr>
                <w:i/>
                <w:sz w:val="14"/>
                <w:szCs w:val="14"/>
              </w:rPr>
            </w:pPr>
            <w:r>
              <w:rPr>
                <w:i/>
                <w:sz w:val="14"/>
                <w:szCs w:val="14"/>
              </w:rPr>
              <w:t>Step-2</w:t>
            </w:r>
            <w:r w:rsidR="0097112D" w:rsidRPr="005D1206">
              <w:rPr>
                <w:i/>
                <w:sz w:val="14"/>
                <w:szCs w:val="14"/>
              </w:rPr>
              <w:t>0</w:t>
            </w:r>
          </w:p>
        </w:tc>
        <w:tc>
          <w:tcPr>
            <w:tcW w:w="3405" w:type="dxa"/>
            <w:gridSpan w:val="3"/>
            <w:tcBorders>
              <w:top w:val="single" w:sz="6" w:space="0" w:color="auto"/>
              <w:bottom w:val="single" w:sz="6" w:space="0" w:color="auto"/>
            </w:tcBorders>
            <w:shd w:val="clear" w:color="auto" w:fill="auto"/>
          </w:tcPr>
          <w:p w:rsidR="0097112D" w:rsidRPr="00057FF1" w:rsidRDefault="0097112D" w:rsidP="00963F24">
            <w:pPr>
              <w:pStyle w:val="NormalStep"/>
              <w:rPr>
                <w:rFonts w:asciiTheme="minorHAnsi" w:hAnsiTheme="minorHAnsi" w:cstheme="minorHAnsi"/>
                <w:sz w:val="22"/>
                <w:szCs w:val="22"/>
              </w:rPr>
            </w:pPr>
            <w:r>
              <w:rPr>
                <w:rFonts w:asciiTheme="minorHAnsi" w:hAnsiTheme="minorHAnsi" w:cstheme="minorHAnsi"/>
                <w:sz w:val="22"/>
                <w:szCs w:val="22"/>
              </w:rPr>
              <w:t xml:space="preserve">Click on dataset </w:t>
            </w:r>
            <w:r w:rsidR="005A71DD">
              <w:rPr>
                <w:rFonts w:asciiTheme="minorHAnsi" w:hAnsiTheme="minorHAnsi" w:cstheme="minorHAnsi"/>
                <w:sz w:val="22"/>
                <w:szCs w:val="22"/>
              </w:rPr>
              <w:t>L</w:t>
            </w:r>
            <w:r>
              <w:rPr>
                <w:rFonts w:asciiTheme="minorHAnsi" w:hAnsiTheme="minorHAnsi" w:cstheme="minorHAnsi"/>
                <w:sz w:val="22"/>
                <w:szCs w:val="22"/>
              </w:rPr>
              <w:t>D_S</w:t>
            </w:r>
            <w:r w:rsidR="005A71DD">
              <w:rPr>
                <w:rFonts w:asciiTheme="minorHAnsi" w:hAnsiTheme="minorHAnsi" w:cstheme="minorHAnsi"/>
                <w:sz w:val="22"/>
                <w:szCs w:val="22"/>
              </w:rPr>
              <w:t>ENTINEL</w:t>
            </w:r>
            <w:r>
              <w:rPr>
                <w:rFonts w:asciiTheme="minorHAnsi" w:hAnsiTheme="minorHAnsi" w:cstheme="minorHAnsi"/>
                <w:sz w:val="22"/>
                <w:szCs w:val="22"/>
              </w:rPr>
              <w:t>_1.</w:t>
            </w:r>
          </w:p>
        </w:tc>
        <w:tc>
          <w:tcPr>
            <w:tcW w:w="2690" w:type="dxa"/>
            <w:gridSpan w:val="2"/>
            <w:tcBorders>
              <w:top w:val="single" w:sz="6" w:space="0" w:color="auto"/>
              <w:bottom w:val="single" w:sz="6" w:space="0" w:color="auto"/>
            </w:tcBorders>
            <w:shd w:val="clear" w:color="auto" w:fill="auto"/>
          </w:tcPr>
          <w:p w:rsidR="0097112D" w:rsidRPr="00732447" w:rsidRDefault="0097112D" w:rsidP="00963F24">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
          <w:p w:rsidR="0097112D" w:rsidRPr="004E5884" w:rsidRDefault="0097112D" w:rsidP="00963F24">
            <w:pPr>
              <w:spacing w:after="0"/>
              <w:jc w:val="center"/>
              <w:rPr>
                <w:sz w:val="14"/>
                <w:szCs w:val="14"/>
                <w:highlight w:val="yellow"/>
                <w:lang w:val="en-US"/>
              </w:rPr>
            </w:pPr>
          </w:p>
        </w:tc>
      </w:tr>
      <w:tr w:rsidR="0097112D"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97112D" w:rsidRDefault="005A71DD" w:rsidP="00963F24">
            <w:pPr>
              <w:spacing w:after="0"/>
              <w:jc w:val="center"/>
              <w:rPr>
                <w:i/>
                <w:sz w:val="14"/>
                <w:szCs w:val="14"/>
              </w:rPr>
            </w:pPr>
            <w:r>
              <w:rPr>
                <w:i/>
                <w:sz w:val="14"/>
                <w:szCs w:val="14"/>
              </w:rPr>
              <w:t>Step-3</w:t>
            </w:r>
            <w:r w:rsidR="0097112D" w:rsidRPr="005D1206">
              <w:rPr>
                <w:i/>
                <w:sz w:val="14"/>
                <w:szCs w:val="14"/>
              </w:rPr>
              <w:t>0</w:t>
            </w:r>
          </w:p>
        </w:tc>
        <w:tc>
          <w:tcPr>
            <w:tcW w:w="3405" w:type="dxa"/>
            <w:gridSpan w:val="3"/>
            <w:tcBorders>
              <w:top w:val="single" w:sz="6" w:space="0" w:color="auto"/>
              <w:bottom w:val="single" w:sz="6" w:space="0" w:color="auto"/>
            </w:tcBorders>
            <w:shd w:val="clear" w:color="auto" w:fill="auto"/>
          </w:tcPr>
          <w:p w:rsidR="0097112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of the </w:t>
            </w:r>
            <w:r w:rsidR="00F7383C">
              <w:rPr>
                <w:rFonts w:asciiTheme="minorHAnsi" w:hAnsiTheme="minorHAnsi" w:cstheme="minorHAnsi"/>
                <w:sz w:val="22"/>
                <w:szCs w:val="22"/>
              </w:rPr>
              <w:t xml:space="preserve">left </w:t>
            </w:r>
            <w:r>
              <w:rPr>
                <w:rFonts w:asciiTheme="minorHAnsi" w:hAnsiTheme="minorHAnsi" w:cstheme="minorHAnsi"/>
                <w:sz w:val="22"/>
                <w:szCs w:val="22"/>
              </w:rPr>
              <w:t>toolbar to open the Search widget</w:t>
            </w:r>
          </w:p>
        </w:tc>
        <w:tc>
          <w:tcPr>
            <w:tcW w:w="2690" w:type="dxa"/>
            <w:gridSpan w:val="2"/>
            <w:tcBorders>
              <w:top w:val="single" w:sz="6" w:space="0" w:color="auto"/>
              <w:bottom w:val="single" w:sz="6" w:space="0" w:color="auto"/>
            </w:tcBorders>
            <w:shd w:val="clear" w:color="auto" w:fill="auto"/>
          </w:tcPr>
          <w:p w:rsidR="0097112D" w:rsidRDefault="005A71DD" w:rsidP="00963F24">
            <w:pPr>
              <w:spacing w:after="0"/>
              <w:rPr>
                <w:rFonts w:cstheme="minorHAnsi"/>
                <w:lang w:val="en-GB"/>
              </w:rPr>
            </w:pPr>
            <w:r>
              <w:rPr>
                <w:rFonts w:cstheme="minorHAnsi"/>
                <w:lang w:val="en-GB"/>
              </w:rPr>
              <w:t>The search widget is open</w:t>
            </w:r>
          </w:p>
        </w:tc>
        <w:tc>
          <w:tcPr>
            <w:tcW w:w="1559" w:type="dxa"/>
            <w:tcBorders>
              <w:top w:val="single" w:sz="6" w:space="0" w:color="auto"/>
              <w:bottom w:val="single" w:sz="6" w:space="0" w:color="auto"/>
              <w:right w:val="single" w:sz="8" w:space="0" w:color="auto"/>
            </w:tcBorders>
            <w:shd w:val="clear" w:color="auto" w:fill="auto"/>
            <w:vAlign w:val="center"/>
          </w:tcPr>
          <w:p w:rsidR="0097112D" w:rsidRPr="0056181B" w:rsidRDefault="0097112D" w:rsidP="00963F24">
            <w:pPr>
              <w:spacing w:after="0"/>
              <w:jc w:val="center"/>
              <w:rPr>
                <w:i/>
                <w:sz w:val="14"/>
                <w:szCs w:val="14"/>
              </w:rPr>
            </w:pPr>
          </w:p>
        </w:tc>
      </w:tr>
      <w:tr w:rsidR="005A71DD"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5A71DD" w:rsidRDefault="005A71DD" w:rsidP="00963F24">
            <w:pPr>
              <w:spacing w:after="0"/>
              <w:jc w:val="center"/>
              <w:rPr>
                <w:i/>
                <w:sz w:val="14"/>
                <w:szCs w:val="14"/>
              </w:rPr>
            </w:pPr>
            <w:r>
              <w:rPr>
                <w:i/>
                <w:sz w:val="14"/>
                <w:szCs w:val="14"/>
              </w:rPr>
              <w:t>Step-4</w:t>
            </w:r>
            <w:r w:rsidRPr="005D1206">
              <w:rPr>
                <w:i/>
                <w:sz w:val="14"/>
                <w:szCs w:val="14"/>
              </w:rPr>
              <w:t>0</w:t>
            </w:r>
          </w:p>
        </w:tc>
        <w:tc>
          <w:tcPr>
            <w:tcW w:w="3405" w:type="dxa"/>
            <w:gridSpan w:val="3"/>
            <w:tcBorders>
              <w:top w:val="single" w:sz="6" w:space="0" w:color="auto"/>
              <w:bottom w:val="single" w:sz="6" w:space="0" w:color="auto"/>
            </w:tcBorders>
            <w:shd w:val="clear" w:color="auto" w:fill="auto"/>
          </w:tcPr>
          <w:p w:rsidR="005A71DD" w:rsidRDefault="005A71DD" w:rsidP="00F7383C">
            <w:pPr>
              <w:pStyle w:val="NormalStep"/>
              <w:rPr>
                <w:rFonts w:asciiTheme="minorHAnsi" w:hAnsiTheme="minorHAnsi" w:cstheme="minorHAnsi"/>
                <w:sz w:val="22"/>
                <w:szCs w:val="22"/>
              </w:rPr>
            </w:pPr>
            <w:r>
              <w:rPr>
                <w:rFonts w:asciiTheme="minorHAnsi" w:hAnsiTheme="minorHAnsi" w:cstheme="minorHAnsi"/>
                <w:sz w:val="22"/>
                <w:szCs w:val="22"/>
              </w:rPr>
              <w:t xml:space="preserve">Click on the “Download Options” </w:t>
            </w:r>
            <w:r w:rsidR="00F7383C">
              <w:rPr>
                <w:rFonts w:asciiTheme="minorHAnsi" w:hAnsiTheme="minorHAnsi" w:cstheme="minorHAnsi"/>
                <w:sz w:val="22"/>
                <w:szCs w:val="22"/>
              </w:rPr>
              <w:t>collapsible button</w:t>
            </w:r>
          </w:p>
        </w:tc>
        <w:tc>
          <w:tcPr>
            <w:tcW w:w="2690" w:type="dxa"/>
            <w:gridSpan w:val="2"/>
            <w:tcBorders>
              <w:top w:val="single" w:sz="6" w:space="0" w:color="auto"/>
              <w:bottom w:val="single" w:sz="6" w:space="0" w:color="auto"/>
            </w:tcBorders>
            <w:shd w:val="clear" w:color="auto" w:fill="auto"/>
          </w:tcPr>
          <w:p w:rsidR="005A71DD" w:rsidRDefault="005A71DD" w:rsidP="00963F24">
            <w:pPr>
              <w:spacing w:after="0"/>
              <w:rPr>
                <w:rFonts w:cstheme="minorHAnsi"/>
                <w:lang w:val="en-GB"/>
              </w:rPr>
            </w:pPr>
            <w:r>
              <w:rPr>
                <w:rFonts w:cstheme="minorHAnsi"/>
                <w:lang w:val="en-GB"/>
              </w:rPr>
              <w:t>The download options are displayed. The “crop product to search area” option is displayed as a checkbox.</w:t>
            </w:r>
          </w:p>
        </w:tc>
        <w:tc>
          <w:tcPr>
            <w:tcW w:w="1559" w:type="dxa"/>
            <w:tcBorders>
              <w:top w:val="single" w:sz="6" w:space="0" w:color="auto"/>
              <w:bottom w:val="single" w:sz="6" w:space="0" w:color="auto"/>
              <w:right w:val="single" w:sz="8" w:space="0" w:color="auto"/>
            </w:tcBorders>
            <w:shd w:val="clear" w:color="auto" w:fill="auto"/>
            <w:vAlign w:val="center"/>
          </w:tcPr>
          <w:p w:rsidR="005A71DD" w:rsidRPr="0056181B" w:rsidRDefault="001A0E78" w:rsidP="00963F24">
            <w:pPr>
              <w:spacing w:after="0"/>
              <w:jc w:val="center"/>
              <w:rPr>
                <w:i/>
                <w:sz w:val="14"/>
                <w:szCs w:val="14"/>
              </w:rPr>
            </w:pPr>
            <w:r w:rsidRPr="0056181B">
              <w:rPr>
                <w:i/>
                <w:sz w:val="14"/>
                <w:szCs w:val="14"/>
              </w:rPr>
              <w:t>NGEO-</w:t>
            </w:r>
            <w:r>
              <w:rPr>
                <w:i/>
                <w:sz w:val="14"/>
                <w:szCs w:val="14"/>
              </w:rPr>
              <w:t>WEBC-PFC-0177</w:t>
            </w:r>
          </w:p>
        </w:tc>
      </w:tr>
      <w:tr w:rsidR="005A71DD"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5A71DD" w:rsidRDefault="005A71DD" w:rsidP="00963F24">
            <w:pPr>
              <w:spacing w:after="0"/>
              <w:jc w:val="center"/>
              <w:rPr>
                <w:i/>
                <w:sz w:val="14"/>
                <w:szCs w:val="14"/>
              </w:rPr>
            </w:pPr>
            <w:r>
              <w:rPr>
                <w:i/>
                <w:sz w:val="14"/>
                <w:szCs w:val="14"/>
              </w:rPr>
              <w:t>Step-5</w:t>
            </w:r>
            <w:r w:rsidRPr="005D1206">
              <w:rPr>
                <w:i/>
                <w:sz w:val="14"/>
                <w:szCs w:val="14"/>
              </w:rPr>
              <w:t>0</w:t>
            </w:r>
          </w:p>
        </w:tc>
        <w:tc>
          <w:tcPr>
            <w:tcW w:w="3405" w:type="dxa"/>
            <w:gridSpan w:val="3"/>
            <w:tcBorders>
              <w:top w:val="single" w:sz="6" w:space="0" w:color="auto"/>
              <w:bottom w:val="single" w:sz="6" w:space="0" w:color="auto"/>
            </w:tcBorders>
            <w:shd w:val="clear" w:color="auto" w:fill="auto"/>
          </w:tcPr>
          <w:p w:rsidR="005A71D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Check “Crop product to search area” checkbox</w:t>
            </w:r>
          </w:p>
        </w:tc>
        <w:tc>
          <w:tcPr>
            <w:tcW w:w="2690" w:type="dxa"/>
            <w:gridSpan w:val="2"/>
            <w:tcBorders>
              <w:top w:val="single" w:sz="6" w:space="0" w:color="auto"/>
              <w:bottom w:val="single" w:sz="6" w:space="0" w:color="auto"/>
            </w:tcBorders>
            <w:shd w:val="clear" w:color="auto" w:fill="auto"/>
          </w:tcPr>
          <w:p w:rsidR="005A71DD" w:rsidRDefault="005A71DD" w:rsidP="00963F24">
            <w:pPr>
              <w:spacing w:after="0"/>
              <w:rPr>
                <w:rFonts w:cstheme="minorHAnsi"/>
                <w:lang w:val="en-GB"/>
              </w:rPr>
            </w:pPr>
            <w:r>
              <w:rPr>
                <w:rFonts w:cstheme="minorHAnsi"/>
                <w:lang w:val="en-GB"/>
              </w:rPr>
              <w:t>The checkbox is checked.</w:t>
            </w:r>
          </w:p>
        </w:tc>
        <w:tc>
          <w:tcPr>
            <w:tcW w:w="1559" w:type="dxa"/>
            <w:tcBorders>
              <w:top w:val="single" w:sz="6" w:space="0" w:color="auto"/>
              <w:bottom w:val="single" w:sz="6" w:space="0" w:color="auto"/>
              <w:right w:val="single" w:sz="8" w:space="0" w:color="auto"/>
            </w:tcBorders>
            <w:shd w:val="clear" w:color="auto" w:fill="auto"/>
            <w:vAlign w:val="center"/>
          </w:tcPr>
          <w:p w:rsidR="005A71DD" w:rsidRPr="0056181B" w:rsidRDefault="005A71DD" w:rsidP="00963F24">
            <w:pPr>
              <w:spacing w:after="0"/>
              <w:jc w:val="center"/>
              <w:rPr>
                <w:i/>
                <w:sz w:val="14"/>
                <w:szCs w:val="14"/>
              </w:rPr>
            </w:pPr>
          </w:p>
        </w:tc>
      </w:tr>
      <w:tr w:rsidR="005A71DD"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5A71DD" w:rsidRDefault="005A71DD" w:rsidP="00963F24">
            <w:pPr>
              <w:spacing w:after="0"/>
              <w:jc w:val="center"/>
              <w:rPr>
                <w:i/>
                <w:sz w:val="14"/>
                <w:szCs w:val="14"/>
              </w:rPr>
            </w:pPr>
            <w:r>
              <w:rPr>
                <w:i/>
                <w:sz w:val="14"/>
                <w:szCs w:val="14"/>
              </w:rPr>
              <w:t>Step-6</w:t>
            </w:r>
            <w:r w:rsidRPr="005D1206">
              <w:rPr>
                <w:i/>
                <w:sz w:val="14"/>
                <w:szCs w:val="14"/>
              </w:rPr>
              <w:t>0</w:t>
            </w:r>
          </w:p>
        </w:tc>
        <w:tc>
          <w:tcPr>
            <w:tcW w:w="3405" w:type="dxa"/>
            <w:gridSpan w:val="3"/>
            <w:tcBorders>
              <w:top w:val="single" w:sz="6" w:space="0" w:color="auto"/>
              <w:bottom w:val="single" w:sz="6" w:space="0" w:color="auto"/>
            </w:tcBorders>
            <w:shd w:val="clear" w:color="auto" w:fill="auto"/>
          </w:tcPr>
          <w:p w:rsidR="005A71D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Click on the “</w:t>
            </w:r>
            <w:r w:rsidR="00F7383C">
              <w:rPr>
                <w:rFonts w:asciiTheme="minorHAnsi" w:hAnsiTheme="minorHAnsi" w:cstheme="minorHAnsi"/>
                <w:sz w:val="22"/>
                <w:szCs w:val="22"/>
              </w:rPr>
              <w:t>Open</w:t>
            </w:r>
            <w:r>
              <w:rPr>
                <w:rFonts w:asciiTheme="minorHAnsi" w:hAnsiTheme="minorHAnsi" w:cstheme="minorHAnsi"/>
                <w:sz w:val="22"/>
                <w:szCs w:val="22"/>
              </w:rPr>
              <w:t xml:space="preserve">Search URL” </w:t>
            </w:r>
            <w:r w:rsidR="00F7383C">
              <w:rPr>
                <w:rFonts w:asciiTheme="minorHAnsi" w:hAnsiTheme="minorHAnsi" w:cstheme="minorHAnsi"/>
                <w:sz w:val="22"/>
                <w:szCs w:val="22"/>
              </w:rPr>
              <w:t xml:space="preserve">collapsible </w:t>
            </w:r>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tcPr>
          <w:p w:rsidR="005A71DD" w:rsidRDefault="005A71DD">
            <w:pPr>
              <w:spacing w:after="0"/>
              <w:rPr>
                <w:rFonts w:cstheme="minorHAnsi"/>
                <w:lang w:val="en-GB"/>
              </w:rPr>
            </w:pPr>
            <w:r>
              <w:rPr>
                <w:rFonts w:cstheme="minorHAnsi"/>
                <w:lang w:val="en-GB"/>
              </w:rPr>
              <w:t>The “crop</w:t>
            </w:r>
            <w:r w:rsidR="00397CEE">
              <w:rPr>
                <w:rFonts w:cstheme="minorHAnsi"/>
                <w:lang w:val="en-GB"/>
              </w:rPr>
              <w:t>P</w:t>
            </w:r>
            <w:r>
              <w:rPr>
                <w:rFonts w:cstheme="minorHAnsi"/>
                <w:lang w:val="en-GB"/>
              </w:rPr>
              <w:t>roduct” is included in the url as a download option</w:t>
            </w:r>
            <w:r w:rsidR="00397CEE">
              <w:rPr>
                <w:rFonts w:cstheme="minorHAnsi"/>
                <w:lang w:val="en-GB"/>
              </w:rPr>
              <w:t>, and with the value of the search area, defined as polygon</w:t>
            </w:r>
          </w:p>
        </w:tc>
        <w:tc>
          <w:tcPr>
            <w:tcW w:w="1559" w:type="dxa"/>
            <w:tcBorders>
              <w:top w:val="single" w:sz="6" w:space="0" w:color="auto"/>
              <w:bottom w:val="single" w:sz="6" w:space="0" w:color="auto"/>
              <w:right w:val="single" w:sz="8" w:space="0" w:color="auto"/>
            </w:tcBorders>
            <w:shd w:val="clear" w:color="auto" w:fill="auto"/>
            <w:vAlign w:val="center"/>
          </w:tcPr>
          <w:p w:rsidR="005A71DD" w:rsidRPr="0056181B" w:rsidRDefault="001A0E78" w:rsidP="00963F24">
            <w:pPr>
              <w:spacing w:after="0"/>
              <w:jc w:val="center"/>
              <w:rPr>
                <w:i/>
                <w:sz w:val="14"/>
                <w:szCs w:val="14"/>
              </w:rPr>
            </w:pPr>
            <w:r w:rsidRPr="0056181B">
              <w:rPr>
                <w:i/>
                <w:sz w:val="14"/>
                <w:szCs w:val="14"/>
              </w:rPr>
              <w:t>NGEO-</w:t>
            </w:r>
            <w:r>
              <w:rPr>
                <w:i/>
                <w:sz w:val="14"/>
                <w:szCs w:val="14"/>
              </w:rPr>
              <w:t>WEBC-PFC-0177</w:t>
            </w:r>
          </w:p>
        </w:tc>
      </w:tr>
      <w:tr w:rsidR="00A907C4"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A907C4" w:rsidRDefault="00A907C4" w:rsidP="00963F24">
            <w:pPr>
              <w:spacing w:after="0"/>
              <w:jc w:val="center"/>
              <w:rPr>
                <w:i/>
                <w:sz w:val="14"/>
                <w:szCs w:val="14"/>
              </w:rPr>
            </w:pPr>
            <w:r>
              <w:rPr>
                <w:i/>
                <w:sz w:val="14"/>
                <w:szCs w:val="14"/>
              </w:rPr>
              <w:t>Step-7</w:t>
            </w:r>
            <w:r w:rsidRPr="005D1206">
              <w:rPr>
                <w:i/>
                <w:sz w:val="14"/>
                <w:szCs w:val="14"/>
              </w:rPr>
              <w:t>0</w:t>
            </w:r>
          </w:p>
        </w:tc>
        <w:tc>
          <w:tcPr>
            <w:tcW w:w="3405" w:type="dxa"/>
            <w:gridSpan w:val="3"/>
            <w:tcBorders>
              <w:top w:val="single" w:sz="6" w:space="0" w:color="auto"/>
              <w:bottom w:val="single" w:sz="6" w:space="0" w:color="auto"/>
            </w:tcBorders>
            <w:shd w:val="clear" w:color="auto" w:fill="auto"/>
          </w:tcPr>
          <w:p w:rsidR="00A907C4" w:rsidRDefault="00A907C4" w:rsidP="00963F24">
            <w:pPr>
              <w:pStyle w:val="NormalStep"/>
              <w:rPr>
                <w:rFonts w:asciiTheme="minorHAnsi" w:hAnsiTheme="minorHAnsi" w:cstheme="minorHAnsi"/>
                <w:sz w:val="22"/>
                <w:szCs w:val="22"/>
              </w:rPr>
            </w:pPr>
            <w:r>
              <w:rPr>
                <w:rFonts w:asciiTheme="minorHAnsi" w:hAnsiTheme="minorHAnsi" w:cstheme="minorHAnsi"/>
                <w:sz w:val="22"/>
                <w:szCs w:val="22"/>
              </w:rPr>
              <w:t>Uncheck the “</w:t>
            </w:r>
            <w:r w:rsidRPr="00A67A35">
              <w:rPr>
                <w:rFonts w:asciiTheme="minorHAnsi" w:hAnsiTheme="minorHAnsi" w:cstheme="minorHAnsi"/>
                <w:sz w:val="22"/>
                <w:szCs w:val="22"/>
              </w:rPr>
              <w:t>crop product to search area”</w:t>
            </w:r>
            <w:r>
              <w:rPr>
                <w:rFonts w:asciiTheme="minorHAnsi" w:hAnsiTheme="minorHAnsi" w:cstheme="minorHAnsi"/>
                <w:sz w:val="22"/>
                <w:szCs w:val="22"/>
              </w:rPr>
              <w:t xml:space="preserve"> checkbox</w:t>
            </w:r>
          </w:p>
        </w:tc>
        <w:tc>
          <w:tcPr>
            <w:tcW w:w="2690" w:type="dxa"/>
            <w:gridSpan w:val="2"/>
            <w:tcBorders>
              <w:top w:val="single" w:sz="6" w:space="0" w:color="auto"/>
              <w:bottom w:val="single" w:sz="6" w:space="0" w:color="auto"/>
            </w:tcBorders>
            <w:shd w:val="clear" w:color="auto" w:fill="auto"/>
          </w:tcPr>
          <w:p w:rsidR="00A907C4" w:rsidRDefault="00A907C4" w:rsidP="00963F24">
            <w:pPr>
              <w:spacing w:after="0"/>
              <w:rPr>
                <w:rFonts w:cstheme="minorHAnsi"/>
                <w:lang w:val="en-GB"/>
              </w:rPr>
            </w:pPr>
            <w:r>
              <w:rPr>
                <w:rFonts w:cstheme="minorHAnsi"/>
                <w:lang w:val="en-GB"/>
              </w:rPr>
              <w:t>The checkbox is unchecked.</w:t>
            </w:r>
          </w:p>
        </w:tc>
        <w:tc>
          <w:tcPr>
            <w:tcW w:w="1559" w:type="dxa"/>
            <w:tcBorders>
              <w:top w:val="single" w:sz="6" w:space="0" w:color="auto"/>
              <w:bottom w:val="single" w:sz="6" w:space="0" w:color="auto"/>
              <w:right w:val="single" w:sz="8" w:space="0" w:color="auto"/>
            </w:tcBorders>
            <w:shd w:val="clear" w:color="auto" w:fill="auto"/>
            <w:vAlign w:val="center"/>
          </w:tcPr>
          <w:p w:rsidR="00A907C4" w:rsidRPr="0056181B" w:rsidRDefault="00A907C4" w:rsidP="00963F24">
            <w:pPr>
              <w:spacing w:after="0"/>
              <w:jc w:val="center"/>
              <w:rPr>
                <w:i/>
                <w:sz w:val="14"/>
                <w:szCs w:val="14"/>
              </w:rPr>
            </w:pPr>
          </w:p>
        </w:tc>
      </w:tr>
      <w:tr w:rsidR="00A907C4" w:rsidRPr="0056181B" w:rsidTr="00330782">
        <w:trPr>
          <w:cantSplit/>
        </w:trPr>
        <w:tc>
          <w:tcPr>
            <w:tcW w:w="959" w:type="dxa"/>
            <w:tcBorders>
              <w:top w:val="single" w:sz="6" w:space="0" w:color="auto"/>
              <w:left w:val="single" w:sz="8" w:space="0" w:color="auto"/>
              <w:bottom w:val="single" w:sz="8" w:space="0" w:color="auto"/>
            </w:tcBorders>
            <w:shd w:val="clear" w:color="auto" w:fill="auto"/>
            <w:vAlign w:val="center"/>
          </w:tcPr>
          <w:p w:rsidR="00A907C4" w:rsidRDefault="00A907C4" w:rsidP="00963F24">
            <w:pPr>
              <w:spacing w:after="0"/>
              <w:jc w:val="center"/>
              <w:rPr>
                <w:i/>
                <w:sz w:val="14"/>
                <w:szCs w:val="14"/>
              </w:rPr>
            </w:pPr>
            <w:r>
              <w:rPr>
                <w:i/>
                <w:sz w:val="14"/>
                <w:szCs w:val="14"/>
              </w:rPr>
              <w:t>Step-</w:t>
            </w:r>
            <w:r w:rsidR="00A04B71">
              <w:rPr>
                <w:i/>
                <w:sz w:val="14"/>
                <w:szCs w:val="14"/>
              </w:rPr>
              <w:t>8</w:t>
            </w:r>
            <w:r w:rsidRPr="005D1206">
              <w:rPr>
                <w:i/>
                <w:sz w:val="14"/>
                <w:szCs w:val="14"/>
              </w:rPr>
              <w:t>0</w:t>
            </w:r>
          </w:p>
        </w:tc>
        <w:tc>
          <w:tcPr>
            <w:tcW w:w="3405" w:type="dxa"/>
            <w:gridSpan w:val="3"/>
            <w:tcBorders>
              <w:top w:val="single" w:sz="6" w:space="0" w:color="auto"/>
              <w:bottom w:val="single" w:sz="8" w:space="0" w:color="auto"/>
            </w:tcBorders>
            <w:shd w:val="clear" w:color="auto" w:fill="auto"/>
          </w:tcPr>
          <w:p w:rsidR="00A907C4" w:rsidRDefault="00A907C4" w:rsidP="00963F24">
            <w:pPr>
              <w:pStyle w:val="NormalStep"/>
              <w:rPr>
                <w:rFonts w:asciiTheme="minorHAnsi" w:hAnsiTheme="minorHAnsi" w:cstheme="minorHAnsi"/>
                <w:sz w:val="22"/>
                <w:szCs w:val="22"/>
              </w:rPr>
            </w:pPr>
            <w:r>
              <w:rPr>
                <w:rFonts w:asciiTheme="minorHAnsi" w:hAnsiTheme="minorHAnsi" w:cstheme="minorHAnsi"/>
                <w:sz w:val="22"/>
                <w:szCs w:val="22"/>
              </w:rPr>
              <w:t>Redo step-60</w:t>
            </w:r>
          </w:p>
        </w:tc>
        <w:tc>
          <w:tcPr>
            <w:tcW w:w="2690" w:type="dxa"/>
            <w:gridSpan w:val="2"/>
            <w:tcBorders>
              <w:top w:val="single" w:sz="6" w:space="0" w:color="auto"/>
              <w:bottom w:val="single" w:sz="8" w:space="0" w:color="auto"/>
            </w:tcBorders>
            <w:shd w:val="clear" w:color="auto" w:fill="auto"/>
          </w:tcPr>
          <w:p w:rsidR="00A907C4" w:rsidRDefault="00A907C4">
            <w:pPr>
              <w:spacing w:after="0"/>
              <w:rPr>
                <w:rFonts w:cstheme="minorHAnsi"/>
                <w:lang w:val="en-GB"/>
              </w:rPr>
            </w:pPr>
            <w:r>
              <w:rPr>
                <w:rFonts w:cstheme="minorHAnsi"/>
                <w:lang w:val="en-GB"/>
              </w:rPr>
              <w:t>The “crop</w:t>
            </w:r>
            <w:r w:rsidR="007F4EAA">
              <w:rPr>
                <w:rFonts w:cstheme="minorHAnsi"/>
                <w:lang w:val="en-GB"/>
              </w:rPr>
              <w:t>P</w:t>
            </w:r>
            <w:r>
              <w:rPr>
                <w:rFonts w:cstheme="minorHAnsi"/>
                <w:lang w:val="en-GB"/>
              </w:rPr>
              <w:t>roduct” is not included in the url as a download option.</w:t>
            </w:r>
          </w:p>
        </w:tc>
        <w:tc>
          <w:tcPr>
            <w:tcW w:w="1559" w:type="dxa"/>
            <w:tcBorders>
              <w:top w:val="single" w:sz="6" w:space="0" w:color="auto"/>
              <w:bottom w:val="single" w:sz="8" w:space="0" w:color="auto"/>
              <w:right w:val="single" w:sz="8" w:space="0" w:color="auto"/>
            </w:tcBorders>
            <w:shd w:val="clear" w:color="auto" w:fill="auto"/>
            <w:vAlign w:val="center"/>
          </w:tcPr>
          <w:p w:rsidR="00A907C4" w:rsidRPr="0056181B" w:rsidRDefault="00A907C4" w:rsidP="00963F24">
            <w:pPr>
              <w:spacing w:after="0"/>
              <w:jc w:val="center"/>
              <w:rPr>
                <w:i/>
                <w:sz w:val="14"/>
                <w:szCs w:val="14"/>
              </w:rPr>
            </w:pPr>
            <w:r w:rsidRPr="0056181B">
              <w:rPr>
                <w:i/>
                <w:sz w:val="14"/>
                <w:szCs w:val="14"/>
              </w:rPr>
              <w:t>NGEO-</w:t>
            </w:r>
            <w:r>
              <w:rPr>
                <w:i/>
                <w:sz w:val="14"/>
                <w:szCs w:val="14"/>
              </w:rPr>
              <w:t>WEBC-PFC-0177</w:t>
            </w:r>
          </w:p>
        </w:tc>
      </w:tr>
    </w:tbl>
    <w:p w:rsidR="003E536D" w:rsidRPr="00C4034D" w:rsidRDefault="003E536D" w:rsidP="00330782">
      <w:pPr>
        <w:pStyle w:val="Titre3"/>
      </w:pPr>
      <w:bookmarkStart w:id="354" w:name="_Toc421282884"/>
      <w:r w:rsidRPr="00C4034D">
        <w:t>NGEO-WEBC-VTP-01</w:t>
      </w:r>
      <w:r w:rsidR="00725814" w:rsidRPr="00C4034D">
        <w:t>80</w:t>
      </w:r>
      <w:r w:rsidRPr="00C4034D">
        <w:t xml:space="preserve">: </w:t>
      </w:r>
      <w:r w:rsidR="00725814" w:rsidRPr="00C4034D">
        <w:t>Help</w:t>
      </w:r>
      <w:bookmarkEnd w:id="35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435142">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b/>
                <w:i/>
                <w:color w:val="FFFFFF"/>
                <w:szCs w:val="18"/>
                <w:lang w:val="en-US"/>
              </w:rPr>
            </w:pPr>
            <w:r>
              <w:rPr>
                <w:b/>
                <w:i/>
                <w:color w:val="FFFFFF"/>
                <w:szCs w:val="18"/>
                <w:lang w:val="en-US"/>
              </w:rPr>
              <w:t>NGEO VALIDATION TEST  PROCEDURE</w:t>
            </w:r>
          </w:p>
        </w:tc>
      </w:tr>
      <w:tr w:rsidR="003E536D" w:rsidRPr="004E5884" w:rsidTr="00435142">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E536D" w:rsidRPr="00544FC8" w:rsidRDefault="00106CDD">
            <w:pPr>
              <w:spacing w:after="0"/>
              <w:rPr>
                <w:i/>
                <w:color w:val="548DD4"/>
                <w:sz w:val="16"/>
                <w:szCs w:val="16"/>
              </w:rPr>
            </w:pPr>
            <w:r>
              <w:rPr>
                <w:i/>
                <w:color w:val="548DD4"/>
                <w:sz w:val="16"/>
                <w:szCs w:val="16"/>
              </w:rPr>
              <w:t>NGEO-WEBC-VTP-0180</w:t>
            </w:r>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E536D" w:rsidRPr="00BE3088" w:rsidRDefault="006A53AB" w:rsidP="00435142">
            <w:pPr>
              <w:spacing w:after="0"/>
              <w:rPr>
                <w:i/>
                <w:color w:val="548DD4"/>
                <w:sz w:val="16"/>
                <w:szCs w:val="16"/>
                <w:lang w:val="en-US"/>
              </w:rPr>
            </w:pPr>
            <w:r w:rsidRPr="00A67A35">
              <w:rPr>
                <w:i/>
                <w:color w:val="548DD4"/>
                <w:sz w:val="16"/>
                <w:szCs w:val="16"/>
                <w:lang w:val="en-US"/>
              </w:rPr>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p>
        </w:tc>
      </w:tr>
      <w:tr w:rsidR="003E536D" w:rsidRPr="004E5884" w:rsidTr="00435142">
        <w:tc>
          <w:tcPr>
            <w:tcW w:w="8613" w:type="dxa"/>
            <w:gridSpan w:val="7"/>
            <w:shd w:val="clear" w:color="auto" w:fill="auto"/>
          </w:tcPr>
          <w:p w:rsidR="003E536D" w:rsidRPr="005E7083" w:rsidRDefault="003E536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0C2FDC">
              <w:rPr>
                <w:rFonts w:cstheme="minorHAnsi"/>
                <w:lang w:val="en-US"/>
              </w:rPr>
              <w:t>80</w:t>
            </w:r>
            <w:r w:rsidRPr="00057FF1">
              <w:rPr>
                <w:rFonts w:cstheme="minorHAnsi"/>
                <w:lang w:val="en-US"/>
              </w:rPr>
              <w:t>:</w:t>
            </w:r>
            <w:r>
              <w:rPr>
                <w:rFonts w:cstheme="minorHAnsi"/>
                <w:lang w:val="en-US"/>
              </w:rPr>
              <w:t xml:space="preserve"> </w:t>
            </w:r>
            <w:r w:rsidR="000C2FDC">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r>
              <w:rPr>
                <w:b/>
                <w:sz w:val="14"/>
                <w:szCs w:val="14"/>
              </w:rPr>
              <w:t>Script</w:t>
            </w:r>
          </w:p>
        </w:tc>
      </w:tr>
      <w:tr w:rsidR="003E536D" w:rsidRPr="004E5884" w:rsidTr="00330782">
        <w:tc>
          <w:tcPr>
            <w:tcW w:w="8613" w:type="dxa"/>
            <w:gridSpan w:val="7"/>
            <w:tcBorders>
              <w:bottom w:val="single" w:sz="8" w:space="0" w:color="auto"/>
            </w:tcBorders>
            <w:shd w:val="clear" w:color="auto" w:fill="auto"/>
          </w:tcPr>
          <w:p w:rsidR="003E536D" w:rsidRPr="004E5884" w:rsidRDefault="003E536D" w:rsidP="00435142">
            <w:pPr>
              <w:spacing w:after="0"/>
              <w:rPr>
                <w:lang w:val="en-US"/>
              </w:rPr>
            </w:pPr>
            <w:r>
              <w:rPr>
                <w:lang w:val="en-US"/>
              </w:rPr>
              <w:t>None</w:t>
            </w:r>
          </w:p>
        </w:tc>
      </w:tr>
      <w:tr w:rsidR="003E536D" w:rsidRPr="00544FC8" w:rsidTr="00330782">
        <w:tc>
          <w:tcPr>
            <w:tcW w:w="865" w:type="dxa"/>
            <w:tcBorders>
              <w:top w:val="single" w:sz="8" w:space="0" w:color="auto"/>
              <w:left w:val="single" w:sz="8" w:space="0" w:color="auto"/>
              <w:bottom w:val="single" w:sz="6" w:space="0" w:color="auto"/>
            </w:tcBorders>
            <w:shd w:val="clear" w:color="auto" w:fill="A6A6A6"/>
          </w:tcPr>
          <w:p w:rsidR="003E536D" w:rsidRPr="00544FC8" w:rsidRDefault="003E536D" w:rsidP="00435142">
            <w:pPr>
              <w:spacing w:after="0"/>
              <w:jc w:val="center"/>
              <w:rPr>
                <w:b/>
                <w:sz w:val="14"/>
                <w:szCs w:val="14"/>
              </w:rPr>
            </w:pPr>
            <w:r w:rsidRPr="00544FC8">
              <w:rPr>
                <w:b/>
                <w:sz w:val="14"/>
                <w:szCs w:val="14"/>
              </w:rPr>
              <w:lastRenderedPageBreak/>
              <w:t>Step</w:t>
            </w:r>
          </w:p>
        </w:tc>
        <w:tc>
          <w:tcPr>
            <w:tcW w:w="3499" w:type="dxa"/>
            <w:gridSpan w:val="3"/>
            <w:tcBorders>
              <w:top w:val="single" w:sz="8" w:space="0" w:color="auto"/>
              <w:bottom w:val="single" w:sz="6" w:space="0" w:color="auto"/>
            </w:tcBorders>
            <w:shd w:val="clear" w:color="auto" w:fill="A6A6A6"/>
          </w:tcPr>
          <w:p w:rsidR="003E536D" w:rsidRPr="00544FC8" w:rsidRDefault="003E536D" w:rsidP="00435142">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3E536D" w:rsidRPr="00544FC8" w:rsidRDefault="003E536D" w:rsidP="00435142">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3E536D" w:rsidRPr="00544FC8" w:rsidRDefault="003E536D" w:rsidP="00435142">
            <w:pPr>
              <w:spacing w:after="0"/>
              <w:jc w:val="center"/>
              <w:rPr>
                <w:b/>
                <w:sz w:val="14"/>
                <w:szCs w:val="14"/>
              </w:rPr>
            </w:pPr>
            <w:r w:rsidRPr="00544FC8">
              <w:rPr>
                <w:b/>
                <w:sz w:val="14"/>
                <w:szCs w:val="14"/>
              </w:rPr>
              <w:t>Pass/Fail Criteria Id</w:t>
            </w:r>
          </w:p>
        </w:tc>
      </w:tr>
      <w:tr w:rsidR="009C1B0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9C1B02" w:rsidRPr="00544FC8" w:rsidRDefault="009C1B02" w:rsidP="00435142">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9C1B02" w:rsidRPr="00057FF1" w:rsidRDefault="009C1B02">
            <w:pPr>
              <w:pStyle w:val="NormalStep"/>
              <w:rPr>
                <w:rFonts w:asciiTheme="minorHAnsi" w:hAnsiTheme="minorHAnsi" w:cstheme="minorHAnsi"/>
                <w:sz w:val="22"/>
                <w:szCs w:val="22"/>
              </w:rPr>
            </w:pPr>
            <w:r>
              <w:rPr>
                <w:rFonts w:asciiTheme="minorHAnsi" w:hAnsiTheme="minorHAnsi" w:cstheme="minorHAnsi"/>
                <w:sz w:val="22"/>
                <w:szCs w:val="22"/>
              </w:rPr>
              <w:t xml:space="preserve">Click on the “User Guide” link in the menu bar </w:t>
            </w:r>
          </w:p>
        </w:tc>
        <w:tc>
          <w:tcPr>
            <w:tcW w:w="2690" w:type="dxa"/>
            <w:gridSpan w:val="2"/>
            <w:tcBorders>
              <w:top w:val="single" w:sz="6" w:space="0" w:color="auto"/>
              <w:bottom w:val="single" w:sz="6" w:space="0" w:color="auto"/>
            </w:tcBorders>
            <w:shd w:val="clear" w:color="auto" w:fill="auto"/>
          </w:tcPr>
          <w:p w:rsidR="009C1B02" w:rsidRPr="00057FF1" w:rsidRDefault="009C1B02" w:rsidP="00435142">
            <w:pPr>
              <w:spacing w:after="0"/>
              <w:rPr>
                <w:rFonts w:cstheme="minorHAnsi"/>
                <w:lang w:val="en-US"/>
              </w:rPr>
            </w:pPr>
            <w:r>
              <w:rPr>
                <w:rFonts w:cstheme="minorHAnsi"/>
                <w:lang w:val="en-US"/>
              </w:rPr>
              <w:t>The user guide should open</w:t>
            </w:r>
          </w:p>
        </w:tc>
        <w:tc>
          <w:tcPr>
            <w:tcW w:w="1559" w:type="dxa"/>
            <w:tcBorders>
              <w:top w:val="single" w:sz="6" w:space="0" w:color="auto"/>
              <w:bottom w:val="single" w:sz="6" w:space="0" w:color="auto"/>
              <w:right w:val="single" w:sz="8" w:space="0" w:color="auto"/>
            </w:tcBorders>
            <w:shd w:val="clear" w:color="auto" w:fill="auto"/>
            <w:vAlign w:val="center"/>
          </w:tcPr>
          <w:p w:rsidR="009C1B02" w:rsidRPr="0056181B" w:rsidRDefault="009C1B02" w:rsidP="00435142">
            <w:pPr>
              <w:spacing w:after="0"/>
              <w:jc w:val="center"/>
              <w:rPr>
                <w:i/>
                <w:sz w:val="14"/>
                <w:szCs w:val="14"/>
              </w:rPr>
            </w:pPr>
            <w:r>
              <w:rPr>
                <w:rFonts w:cstheme="minorHAnsi"/>
                <w:i/>
                <w:sz w:val="14"/>
                <w:szCs w:val="14"/>
              </w:rPr>
              <w:t>NGEO-WEBC-PFC-0180</w:t>
            </w:r>
          </w:p>
        </w:tc>
      </w:tr>
      <w:tr w:rsidR="003E536D"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3E536D" w:rsidRPr="005D1206" w:rsidRDefault="003E536D" w:rsidP="00435142">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3E536D" w:rsidRPr="00E24DDB" w:rsidRDefault="009C1B02" w:rsidP="00435142">
            <w:pPr>
              <w:pStyle w:val="NormalStep"/>
              <w:rPr>
                <w:rFonts w:asciiTheme="minorHAnsi" w:hAnsiTheme="minorHAnsi" w:cstheme="minorHAnsi"/>
                <w:b/>
                <w:sz w:val="22"/>
                <w:szCs w:val="22"/>
              </w:rPr>
            </w:pPr>
            <w:r>
              <w:rPr>
                <w:rFonts w:asciiTheme="minorHAnsi" w:hAnsiTheme="minorHAnsi" w:cstheme="minorHAnsi"/>
                <w:sz w:val="22"/>
                <w:szCs w:val="22"/>
              </w:rPr>
              <w:t>Browse in the user guide by using the table of contents. Check navigation display the corresponding page</w:t>
            </w:r>
          </w:p>
        </w:tc>
        <w:tc>
          <w:tcPr>
            <w:tcW w:w="2690" w:type="dxa"/>
            <w:gridSpan w:val="2"/>
            <w:tcBorders>
              <w:top w:val="single" w:sz="6" w:space="0" w:color="auto"/>
              <w:bottom w:val="single" w:sz="6" w:space="0" w:color="auto"/>
            </w:tcBorders>
            <w:shd w:val="clear" w:color="auto" w:fill="auto"/>
          </w:tcPr>
          <w:p w:rsidR="003E536D" w:rsidRPr="003C0A28" w:rsidRDefault="009C1B02" w:rsidP="00435142">
            <w:pPr>
              <w:spacing w:after="0"/>
              <w:rPr>
                <w:rFonts w:cstheme="minorHAnsi"/>
                <w:lang w:val="en-US"/>
              </w:rPr>
            </w:pPr>
            <w:r>
              <w:rPr>
                <w:rFonts w:cstheme="minorHAnsi"/>
                <w:lang w:val="en-US"/>
              </w:rPr>
              <w:t>Different pages are opened for each chapter in the table of contents</w:t>
            </w:r>
          </w:p>
        </w:tc>
        <w:tc>
          <w:tcPr>
            <w:tcW w:w="1559" w:type="dxa"/>
            <w:tcBorders>
              <w:top w:val="single" w:sz="6" w:space="0" w:color="auto"/>
              <w:bottom w:val="single" w:sz="6" w:space="0" w:color="auto"/>
              <w:right w:val="single" w:sz="8" w:space="0" w:color="auto"/>
            </w:tcBorders>
            <w:shd w:val="clear" w:color="auto" w:fill="auto"/>
            <w:vAlign w:val="center"/>
          </w:tcPr>
          <w:p w:rsidR="003E536D" w:rsidRPr="00732447" w:rsidRDefault="009C1B02">
            <w:pPr>
              <w:spacing w:after="0"/>
              <w:jc w:val="center"/>
              <w:rPr>
                <w:i/>
                <w:sz w:val="14"/>
                <w:szCs w:val="14"/>
                <w:lang w:val="en-US"/>
              </w:rPr>
            </w:pPr>
            <w:r>
              <w:rPr>
                <w:rFonts w:cstheme="minorHAnsi"/>
                <w:i/>
                <w:sz w:val="14"/>
                <w:szCs w:val="14"/>
              </w:rPr>
              <w:t>NGEO-WEBC-PFC-0181</w:t>
            </w:r>
          </w:p>
        </w:tc>
      </w:tr>
      <w:tr w:rsidR="003E536D"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3E536D" w:rsidRPr="00544FC8" w:rsidRDefault="003E536D" w:rsidP="00435142">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E536D" w:rsidRPr="00057FF1"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in “Data services area” link in the menu bar</w:t>
            </w:r>
          </w:p>
        </w:tc>
        <w:tc>
          <w:tcPr>
            <w:tcW w:w="2690" w:type="dxa"/>
            <w:gridSpan w:val="2"/>
            <w:tcBorders>
              <w:top w:val="single" w:sz="6" w:space="0" w:color="auto"/>
              <w:bottom w:val="single" w:sz="6" w:space="0" w:color="auto"/>
            </w:tcBorders>
            <w:shd w:val="clear" w:color="auto" w:fill="auto"/>
          </w:tcPr>
          <w:p w:rsidR="003E536D" w:rsidRPr="00732447" w:rsidRDefault="009C1B02" w:rsidP="00435142">
            <w:pPr>
              <w:spacing w:after="0"/>
              <w:rPr>
                <w:rFonts w:cstheme="minorHAnsi"/>
                <w:lang w:val="en-GB"/>
              </w:rPr>
            </w:pPr>
            <w:r>
              <w:rPr>
                <w:rFonts w:cstheme="minorHAnsi"/>
                <w:lang w:val="en-GB"/>
              </w:rPr>
              <w:t>The data services area is opened</w:t>
            </w:r>
          </w:p>
        </w:tc>
        <w:tc>
          <w:tcPr>
            <w:tcW w:w="1559" w:type="dxa"/>
            <w:tcBorders>
              <w:top w:val="single" w:sz="6" w:space="0" w:color="auto"/>
              <w:bottom w:val="single" w:sz="6" w:space="0" w:color="auto"/>
              <w:right w:val="single" w:sz="8" w:space="0" w:color="auto"/>
            </w:tcBorders>
            <w:shd w:val="clear" w:color="auto" w:fill="auto"/>
            <w:vAlign w:val="center"/>
          </w:tcPr>
          <w:p w:rsidR="003E536D" w:rsidRPr="00200AD3" w:rsidRDefault="003E536D" w:rsidP="00435142">
            <w:pPr>
              <w:spacing w:after="0"/>
              <w:jc w:val="center"/>
              <w:rPr>
                <w:sz w:val="14"/>
                <w:szCs w:val="14"/>
                <w:highlight w:val="yellow"/>
                <w:lang w:val="en-GB"/>
              </w:rPr>
            </w:pPr>
          </w:p>
        </w:tc>
      </w:tr>
      <w:tr w:rsidR="003E536D"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E536D" w:rsidRDefault="003E536D" w:rsidP="00435142">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E536D"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the button “Context Help” in the toolbar</w:t>
            </w:r>
          </w:p>
        </w:tc>
        <w:tc>
          <w:tcPr>
            <w:tcW w:w="2690" w:type="dxa"/>
            <w:gridSpan w:val="2"/>
            <w:tcBorders>
              <w:top w:val="single" w:sz="6" w:space="0" w:color="auto"/>
              <w:bottom w:val="single" w:sz="6" w:space="0" w:color="auto"/>
            </w:tcBorders>
            <w:shd w:val="clear" w:color="auto" w:fill="auto"/>
          </w:tcPr>
          <w:p w:rsidR="003E536D" w:rsidRDefault="009C1B02" w:rsidP="00435142">
            <w:pPr>
              <w:spacing w:after="0"/>
              <w:rPr>
                <w:rFonts w:cstheme="minorHAnsi"/>
                <w:lang w:val="en-GB"/>
              </w:rPr>
            </w:pPr>
            <w:r>
              <w:rPr>
                <w:rFonts w:cstheme="minorHAnsi"/>
                <w:lang w:val="en-GB"/>
              </w:rPr>
              <w:t>A tooltip shall appear to indicate next action.</w:t>
            </w:r>
          </w:p>
        </w:tc>
        <w:tc>
          <w:tcPr>
            <w:tcW w:w="1559" w:type="dxa"/>
            <w:tcBorders>
              <w:top w:val="single" w:sz="6" w:space="0" w:color="auto"/>
              <w:bottom w:val="single" w:sz="6" w:space="0" w:color="auto"/>
              <w:right w:val="single" w:sz="8" w:space="0" w:color="auto"/>
            </w:tcBorders>
            <w:shd w:val="clear" w:color="auto" w:fill="auto"/>
            <w:vAlign w:val="center"/>
          </w:tcPr>
          <w:p w:rsidR="003E536D" w:rsidRPr="0056181B" w:rsidRDefault="003E536D">
            <w:pPr>
              <w:spacing w:after="0"/>
              <w:jc w:val="center"/>
              <w:rPr>
                <w:i/>
                <w:sz w:val="14"/>
                <w:szCs w:val="14"/>
              </w:rPr>
            </w:pPr>
          </w:p>
        </w:tc>
      </w:tr>
      <w:tr w:rsidR="009C1B02"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9C1B02" w:rsidRDefault="009C1B02" w:rsidP="00435142">
            <w:pPr>
              <w:spacing w:after="0"/>
              <w:jc w:val="center"/>
              <w:rPr>
                <w:i/>
                <w:sz w:val="14"/>
                <w:szCs w:val="14"/>
              </w:rPr>
            </w:pPr>
            <w:r>
              <w:rPr>
                <w:i/>
                <w:sz w:val="14"/>
                <w:szCs w:val="14"/>
              </w:rPr>
              <w:t>Step-50</w:t>
            </w:r>
          </w:p>
        </w:tc>
        <w:tc>
          <w:tcPr>
            <w:tcW w:w="3499" w:type="dxa"/>
            <w:gridSpan w:val="3"/>
            <w:tcBorders>
              <w:top w:val="single" w:sz="6" w:space="0" w:color="auto"/>
              <w:bottom w:val="single" w:sz="8" w:space="0" w:color="auto"/>
            </w:tcBorders>
            <w:shd w:val="clear" w:color="auto" w:fill="auto"/>
          </w:tcPr>
          <w:p w:rsidR="009C1B02"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a button in the toolbar</w:t>
            </w:r>
          </w:p>
        </w:tc>
        <w:tc>
          <w:tcPr>
            <w:tcW w:w="2690" w:type="dxa"/>
            <w:gridSpan w:val="2"/>
            <w:tcBorders>
              <w:top w:val="single" w:sz="6" w:space="0" w:color="auto"/>
              <w:bottom w:val="single" w:sz="8" w:space="0" w:color="auto"/>
            </w:tcBorders>
            <w:shd w:val="clear" w:color="auto" w:fill="auto"/>
          </w:tcPr>
          <w:p w:rsidR="009C1B02" w:rsidRDefault="009C1B02" w:rsidP="00435142">
            <w:pPr>
              <w:spacing w:after="0"/>
              <w:rPr>
                <w:rFonts w:cstheme="minorHAnsi"/>
                <w:lang w:val="en-GB"/>
              </w:rPr>
            </w:pPr>
            <w:r>
              <w:rPr>
                <w:rFonts w:cstheme="minorHAnsi"/>
                <w:lang w:val="en-GB"/>
              </w:rPr>
              <w:t>A context help shall appear just below the button</w:t>
            </w:r>
          </w:p>
        </w:tc>
        <w:tc>
          <w:tcPr>
            <w:tcW w:w="1559" w:type="dxa"/>
            <w:tcBorders>
              <w:top w:val="single" w:sz="6" w:space="0" w:color="auto"/>
              <w:bottom w:val="single" w:sz="8" w:space="0" w:color="auto"/>
              <w:right w:val="single" w:sz="8" w:space="0" w:color="auto"/>
            </w:tcBorders>
            <w:shd w:val="clear" w:color="auto" w:fill="auto"/>
            <w:vAlign w:val="center"/>
          </w:tcPr>
          <w:p w:rsidR="009C1B02" w:rsidRPr="00200AD3" w:rsidRDefault="009C1B02" w:rsidP="009C1B02">
            <w:pPr>
              <w:spacing w:after="0"/>
              <w:jc w:val="center"/>
              <w:rPr>
                <w:i/>
                <w:sz w:val="14"/>
                <w:szCs w:val="14"/>
                <w:lang w:val="en-GB"/>
              </w:rPr>
            </w:pPr>
            <w:r>
              <w:rPr>
                <w:rFonts w:cstheme="minorHAnsi"/>
                <w:i/>
                <w:sz w:val="14"/>
                <w:szCs w:val="14"/>
              </w:rPr>
              <w:t>NGEO-WEBC-PFC-0185</w:t>
            </w:r>
          </w:p>
        </w:tc>
      </w:tr>
    </w:tbl>
    <w:p w:rsidR="001D02D2" w:rsidRPr="00ED457C" w:rsidRDefault="001D02D2" w:rsidP="00330782">
      <w:pPr>
        <w:pStyle w:val="Titre3"/>
      </w:pPr>
      <w:bookmarkStart w:id="355" w:name="_Toc421282885"/>
      <w:r w:rsidRPr="00ED457C">
        <w:t>NGEO-WEBC-VT</w:t>
      </w:r>
      <w:r>
        <w:t>P-0190</w:t>
      </w:r>
      <w:r w:rsidRPr="00ED457C">
        <w:t xml:space="preserve">: </w:t>
      </w:r>
      <w:r w:rsidR="003649FC">
        <w:t>Import</w:t>
      </w:r>
      <w:bookmarkEnd w:id="3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435142">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b/>
                <w:i/>
                <w:color w:val="FFFFFF"/>
                <w:szCs w:val="18"/>
                <w:lang w:val="en-US"/>
              </w:rPr>
            </w:pPr>
            <w:r>
              <w:rPr>
                <w:b/>
                <w:i/>
                <w:color w:val="FFFFFF"/>
                <w:szCs w:val="18"/>
                <w:lang w:val="en-US"/>
              </w:rPr>
              <w:t>NGEO VALIDATION TEST  PROCEDURE</w:t>
            </w:r>
          </w:p>
        </w:tc>
      </w:tr>
      <w:tr w:rsidR="001D02D2" w:rsidRPr="004E5884" w:rsidTr="00435142">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D02D2" w:rsidRPr="00544FC8" w:rsidRDefault="001D02D2" w:rsidP="00435142">
            <w:pPr>
              <w:spacing w:after="0"/>
              <w:rPr>
                <w:i/>
                <w:color w:val="548DD4"/>
                <w:sz w:val="16"/>
                <w:szCs w:val="16"/>
              </w:rPr>
            </w:pPr>
            <w:r>
              <w:rPr>
                <w:i/>
                <w:color w:val="548DD4"/>
                <w:sz w:val="16"/>
                <w:szCs w:val="16"/>
              </w:rPr>
              <w:t>NGEO-WEBC-VTP-01</w:t>
            </w:r>
            <w:r w:rsidR="003649FC">
              <w:rPr>
                <w:i/>
                <w:color w:val="548DD4"/>
                <w:sz w:val="16"/>
                <w:szCs w:val="16"/>
              </w:rPr>
              <w:t>9</w:t>
            </w:r>
            <w:r>
              <w:rPr>
                <w:i/>
                <w:color w:val="548DD4"/>
                <w:sz w:val="16"/>
                <w:szCs w:val="16"/>
              </w:rPr>
              <w:t>0</w:t>
            </w:r>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D02D2" w:rsidRPr="00BE3088" w:rsidRDefault="003649FC" w:rsidP="00435142">
            <w:pPr>
              <w:spacing w:after="0"/>
              <w:rPr>
                <w:i/>
                <w:color w:val="548DD4"/>
                <w:sz w:val="16"/>
                <w:szCs w:val="16"/>
                <w:lang w:val="en-US"/>
              </w:rPr>
            </w:pPr>
            <w:r w:rsidRPr="00A67A35">
              <w:rPr>
                <w:i/>
                <w:color w:val="548DD4"/>
                <w:sz w:val="16"/>
                <w:szCs w:val="16"/>
                <w:lang w:val="en-US"/>
              </w:rPr>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p>
        </w:tc>
      </w:tr>
      <w:tr w:rsidR="001D02D2" w:rsidRPr="004E5884" w:rsidTr="00435142">
        <w:tc>
          <w:tcPr>
            <w:tcW w:w="8613" w:type="dxa"/>
            <w:gridSpan w:val="7"/>
            <w:shd w:val="clear" w:color="auto" w:fill="auto"/>
          </w:tcPr>
          <w:p w:rsidR="001D02D2" w:rsidRPr="005E7083" w:rsidRDefault="001D02D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r>
              <w:rPr>
                <w:b/>
                <w:sz w:val="14"/>
                <w:szCs w:val="14"/>
              </w:rPr>
              <w:t>Script</w:t>
            </w:r>
          </w:p>
        </w:tc>
      </w:tr>
      <w:tr w:rsidR="001D02D2" w:rsidRPr="004E5884" w:rsidTr="00330782">
        <w:tc>
          <w:tcPr>
            <w:tcW w:w="8613" w:type="dxa"/>
            <w:gridSpan w:val="7"/>
            <w:tcBorders>
              <w:bottom w:val="single" w:sz="8" w:space="0" w:color="auto"/>
            </w:tcBorders>
            <w:shd w:val="clear" w:color="auto" w:fill="auto"/>
          </w:tcPr>
          <w:p w:rsidR="001D02D2" w:rsidRPr="004E5884" w:rsidRDefault="001D02D2" w:rsidP="00435142">
            <w:pPr>
              <w:spacing w:after="0"/>
              <w:rPr>
                <w:lang w:val="en-US"/>
              </w:rPr>
            </w:pPr>
            <w:r>
              <w:rPr>
                <w:lang w:val="en-US"/>
              </w:rPr>
              <w:t>None</w:t>
            </w:r>
          </w:p>
        </w:tc>
      </w:tr>
      <w:tr w:rsidR="001D02D2"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1D02D2" w:rsidRPr="00544FC8" w:rsidRDefault="001D02D2" w:rsidP="00435142">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1D02D2" w:rsidRPr="00544FC8" w:rsidRDefault="001D02D2" w:rsidP="00435142">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1D02D2" w:rsidRPr="00544FC8" w:rsidRDefault="001D02D2" w:rsidP="00435142">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1D02D2" w:rsidRPr="00544FC8" w:rsidRDefault="001D02D2" w:rsidP="00435142">
            <w:pPr>
              <w:spacing w:after="0"/>
              <w:jc w:val="center"/>
              <w:rPr>
                <w:b/>
                <w:sz w:val="14"/>
                <w:szCs w:val="14"/>
              </w:rPr>
            </w:pPr>
            <w:r w:rsidRPr="00544FC8">
              <w:rPr>
                <w:b/>
                <w:sz w:val="14"/>
                <w:szCs w:val="14"/>
              </w:rPr>
              <w:t>Pass/Fail Criteria Id</w:t>
            </w:r>
          </w:p>
        </w:tc>
      </w:tr>
      <w:tr w:rsidR="001D02D2"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D02D2" w:rsidRPr="00544FC8" w:rsidRDefault="001D02D2" w:rsidP="00435142">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1D02D2" w:rsidRPr="00057FF1" w:rsidRDefault="008D4E4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w:t>
            </w:r>
            <w:r w:rsidR="00191F2F">
              <w:rPr>
                <w:rFonts w:asciiTheme="minorHAnsi" w:hAnsiTheme="minorHAnsi" w:cstheme="minorHAnsi"/>
                <w:sz w:val="22"/>
                <w:szCs w:val="22"/>
              </w:rPr>
              <w:t xml:space="preserve">until step-50 </w:t>
            </w:r>
            <w:r>
              <w:rPr>
                <w:rFonts w:asciiTheme="minorHAnsi" w:hAnsiTheme="minorHAnsi" w:cstheme="minorHAnsi"/>
                <w:sz w:val="22"/>
                <w:szCs w:val="22"/>
              </w:rPr>
              <w:t xml:space="preserve">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
          <w:p w:rsidR="001D02D2" w:rsidRPr="00057FF1" w:rsidRDefault="0045363A" w:rsidP="00435142">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
          <w:p w:rsidR="001D02D2" w:rsidRPr="0056181B" w:rsidRDefault="001D02D2" w:rsidP="00435142">
            <w:pPr>
              <w:spacing w:after="0"/>
              <w:jc w:val="center"/>
              <w:rPr>
                <w:i/>
                <w:sz w:val="14"/>
                <w:szCs w:val="14"/>
              </w:rPr>
            </w:pPr>
          </w:p>
        </w:tc>
      </w:tr>
      <w:tr w:rsidR="001D02D2" w:rsidRPr="00732447"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D02D2" w:rsidRPr="005D1206" w:rsidRDefault="001D02D2" w:rsidP="00435142">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1D02D2" w:rsidRPr="00E24DDB" w:rsidRDefault="0045363A" w:rsidP="00435142">
            <w:pPr>
              <w:pStyle w:val="NormalStep"/>
              <w:rPr>
                <w:rFonts w:asciiTheme="minorHAnsi" w:hAnsiTheme="minorHAnsi" w:cstheme="minorHAnsi"/>
                <w:b/>
                <w:sz w:val="22"/>
                <w:szCs w:val="22"/>
              </w:rPr>
            </w:pPr>
            <w:r>
              <w:rPr>
                <w:rFonts w:asciiTheme="minorHAnsi" w:hAnsiTheme="minorHAnsi" w:cstheme="minorHAnsi"/>
                <w:sz w:val="22"/>
                <w:szCs w:val="22"/>
              </w:rPr>
              <w:t>Clik on the “Import”  button</w:t>
            </w:r>
          </w:p>
        </w:tc>
        <w:tc>
          <w:tcPr>
            <w:tcW w:w="2690" w:type="dxa"/>
            <w:gridSpan w:val="2"/>
            <w:tcBorders>
              <w:top w:val="single" w:sz="6" w:space="0" w:color="auto"/>
              <w:bottom w:val="single" w:sz="6" w:space="0" w:color="auto"/>
            </w:tcBorders>
            <w:shd w:val="clear" w:color="auto" w:fill="auto"/>
          </w:tcPr>
          <w:p w:rsidR="001D02D2" w:rsidRPr="003C0A28" w:rsidRDefault="0045363A" w:rsidP="00435142">
            <w:pPr>
              <w:spacing w:after="0"/>
              <w:rPr>
                <w:rFonts w:cstheme="minorHAnsi"/>
                <w:lang w:val="en-US"/>
              </w:rPr>
            </w:pPr>
            <w:r>
              <w:rPr>
                <w:rFonts w:cstheme="minorHAnsi"/>
                <w:lang w:val="en-US"/>
              </w:rPr>
              <w:t>The Import GUI is displayed</w:t>
            </w:r>
          </w:p>
        </w:tc>
        <w:tc>
          <w:tcPr>
            <w:tcW w:w="1559" w:type="dxa"/>
            <w:tcBorders>
              <w:top w:val="single" w:sz="6" w:space="0" w:color="auto"/>
              <w:bottom w:val="single" w:sz="6" w:space="0" w:color="auto"/>
              <w:right w:val="single" w:sz="8" w:space="0" w:color="auto"/>
            </w:tcBorders>
            <w:shd w:val="clear" w:color="auto" w:fill="auto"/>
            <w:vAlign w:val="center"/>
          </w:tcPr>
          <w:p w:rsidR="001D02D2" w:rsidRPr="00732447" w:rsidRDefault="001D02D2" w:rsidP="00435142">
            <w:pPr>
              <w:spacing w:after="0"/>
              <w:jc w:val="center"/>
              <w:rPr>
                <w:i/>
                <w:sz w:val="14"/>
                <w:szCs w:val="14"/>
                <w:lang w:val="en-US"/>
              </w:rPr>
            </w:pPr>
          </w:p>
        </w:tc>
      </w:tr>
      <w:tr w:rsidR="001D02D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D02D2" w:rsidRPr="00544FC8" w:rsidRDefault="001D02D2" w:rsidP="00435142">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D02D2" w:rsidRPr="00057FF1" w:rsidRDefault="0045363A" w:rsidP="00435142">
            <w:pPr>
              <w:pStyle w:val="NormalStep"/>
              <w:rPr>
                <w:rFonts w:asciiTheme="minorHAnsi" w:hAnsiTheme="minorHAnsi" w:cstheme="minorHAnsi"/>
                <w:sz w:val="22"/>
                <w:szCs w:val="22"/>
              </w:rPr>
            </w:pPr>
            <w:r>
              <w:rPr>
                <w:rFonts w:asciiTheme="minorHAnsi" w:hAnsiTheme="minorHAnsi" w:cstheme="minorHAnsi"/>
                <w:sz w:val="22"/>
                <w:szCs w:val="22"/>
              </w:rPr>
              <w:t>Drop the file france.kml from test data.</w:t>
            </w:r>
          </w:p>
        </w:tc>
        <w:tc>
          <w:tcPr>
            <w:tcW w:w="2690" w:type="dxa"/>
            <w:gridSpan w:val="2"/>
            <w:tcBorders>
              <w:top w:val="single" w:sz="6" w:space="0" w:color="auto"/>
              <w:bottom w:val="single" w:sz="6" w:space="0" w:color="auto"/>
            </w:tcBorders>
            <w:shd w:val="clear" w:color="auto" w:fill="auto"/>
          </w:tcPr>
          <w:p w:rsidR="001D02D2" w:rsidRDefault="0045363A" w:rsidP="00435142">
            <w:pPr>
              <w:spacing w:after="0"/>
              <w:rPr>
                <w:rFonts w:cstheme="minorHAnsi"/>
                <w:lang w:val="en-GB"/>
              </w:rPr>
            </w:pPr>
            <w:r>
              <w:rPr>
                <w:rFonts w:cstheme="minorHAnsi"/>
                <w:lang w:val="en-GB"/>
              </w:rPr>
              <w:t>The area is displayed in the map.</w:t>
            </w:r>
          </w:p>
          <w:p w:rsidR="0045363A" w:rsidRPr="00732447"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r w:rsidR="00C110D4">
              <w:rPr>
                <w:rFonts w:cstheme="minorHAnsi"/>
                <w:lang w:val="en-GB"/>
              </w:rPr>
              <w:t>su</w:t>
            </w:r>
            <w:r w:rsidR="00963F24">
              <w:rPr>
                <w:rFonts w:cstheme="minorHAnsi"/>
                <w:lang w:val="en-GB"/>
              </w:rPr>
              <w:t>ccess</w:t>
            </w:r>
            <w:r w:rsidR="00C110D4">
              <w:rPr>
                <w:rFonts w:cstheme="minorHAnsi"/>
                <w:lang w:val="en-GB"/>
              </w:rPr>
              <w:t>f</w:t>
            </w:r>
            <w:r w:rsidR="00963F24">
              <w:rPr>
                <w:rFonts w:cstheme="minorHAnsi"/>
                <w:lang w:val="en-GB"/>
              </w:rPr>
              <w:t>ully</w:t>
            </w:r>
            <w:r w:rsidRPr="0045363A">
              <w:rPr>
                <w:rFonts w:cstheme="minorHAnsi"/>
                <w:lang w:val="en-GB"/>
              </w:rPr>
              <w:t xml:space="preserve"> imported : france.kml</w:t>
            </w:r>
            <w:r>
              <w:rPr>
                <w:rFonts w:cstheme="minorHAnsi"/>
                <w:lang w:val="en-GB"/>
              </w:rPr>
              <w:t>” shall appears</w:t>
            </w:r>
          </w:p>
        </w:tc>
        <w:tc>
          <w:tcPr>
            <w:tcW w:w="1559" w:type="dxa"/>
            <w:tcBorders>
              <w:top w:val="single" w:sz="6" w:space="0" w:color="auto"/>
              <w:bottom w:val="single" w:sz="6" w:space="0" w:color="auto"/>
              <w:right w:val="single" w:sz="8" w:space="0" w:color="auto"/>
            </w:tcBorders>
            <w:shd w:val="clear" w:color="auto" w:fill="auto"/>
            <w:vAlign w:val="center"/>
          </w:tcPr>
          <w:p w:rsidR="001D02D2" w:rsidRPr="009B26D3" w:rsidRDefault="0045363A">
            <w:pPr>
              <w:spacing w:after="0"/>
              <w:jc w:val="center"/>
              <w:rPr>
                <w:sz w:val="14"/>
                <w:szCs w:val="14"/>
                <w:highlight w:val="yellow"/>
                <w:lang w:val="en-GB"/>
              </w:rPr>
            </w:pPr>
            <w:r>
              <w:rPr>
                <w:rFonts w:cstheme="minorHAnsi"/>
                <w:i/>
                <w:sz w:val="14"/>
                <w:szCs w:val="14"/>
              </w:rPr>
              <w:t>NGEO-WEBC-PFC-0190</w:t>
            </w:r>
          </w:p>
        </w:tc>
      </w:tr>
      <w:tr w:rsidR="0045363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45363A" w:rsidRDefault="0045363A" w:rsidP="00435142">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france.geojson from test data.</w:t>
            </w:r>
          </w:p>
        </w:tc>
        <w:tc>
          <w:tcPr>
            <w:tcW w:w="2690" w:type="dxa"/>
            <w:gridSpan w:val="2"/>
            <w:tcBorders>
              <w:top w:val="single" w:sz="6" w:space="0" w:color="auto"/>
              <w:bottom w:val="single" w:sz="6" w:space="0" w:color="auto"/>
            </w:tcBorders>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r w:rsidR="00C110D4">
              <w:rPr>
                <w:rFonts w:cstheme="minorHAnsi"/>
                <w:lang w:val="en-GB"/>
              </w:rPr>
              <w:t>su</w:t>
            </w:r>
            <w:r w:rsidR="00963F24">
              <w:rPr>
                <w:rFonts w:cstheme="minorHAnsi"/>
                <w:lang w:val="en-GB"/>
              </w:rPr>
              <w:t>ccess</w:t>
            </w:r>
            <w:r w:rsidR="00C110D4">
              <w:rPr>
                <w:rFonts w:cstheme="minorHAnsi"/>
                <w:lang w:val="en-GB"/>
              </w:rPr>
              <w:t>f</w:t>
            </w:r>
            <w:r w:rsidR="00963F24">
              <w:rPr>
                <w:rFonts w:cstheme="minorHAnsi"/>
                <w:lang w:val="en-GB"/>
              </w:rPr>
              <w:t>ully</w:t>
            </w:r>
            <w:r w:rsidRPr="0045363A">
              <w:rPr>
                <w:rFonts w:cstheme="minorHAnsi"/>
                <w:lang w:val="en-GB"/>
              </w:rPr>
              <w:t xml:space="preserve"> imported : france.</w:t>
            </w:r>
            <w:r>
              <w:rPr>
                <w:rFonts w:cstheme="minorHAnsi"/>
                <w:lang w:val="en-GB"/>
              </w:rPr>
              <w:t>geojson” shall appears</w:t>
            </w:r>
          </w:p>
        </w:tc>
        <w:tc>
          <w:tcPr>
            <w:tcW w:w="1559" w:type="dxa"/>
            <w:tcBorders>
              <w:top w:val="single" w:sz="6" w:space="0" w:color="auto"/>
              <w:bottom w:val="single" w:sz="6" w:space="0" w:color="auto"/>
              <w:right w:val="single" w:sz="8" w:space="0" w:color="auto"/>
            </w:tcBorders>
            <w:shd w:val="clear" w:color="auto" w:fill="auto"/>
            <w:vAlign w:val="center"/>
          </w:tcPr>
          <w:p w:rsidR="0045363A" w:rsidRPr="0056181B" w:rsidRDefault="0045363A">
            <w:pPr>
              <w:spacing w:after="0"/>
              <w:jc w:val="center"/>
              <w:rPr>
                <w:i/>
                <w:sz w:val="14"/>
                <w:szCs w:val="14"/>
              </w:rPr>
            </w:pPr>
            <w:r>
              <w:rPr>
                <w:rFonts w:cstheme="minorHAnsi"/>
                <w:i/>
                <w:sz w:val="14"/>
                <w:szCs w:val="14"/>
              </w:rPr>
              <w:t>NGEO-WEBC-PFC-0191</w:t>
            </w:r>
          </w:p>
        </w:tc>
      </w:tr>
      <w:tr w:rsidR="0045363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45363A" w:rsidRDefault="0045363A">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france.gml from test data.</w:t>
            </w:r>
          </w:p>
        </w:tc>
        <w:tc>
          <w:tcPr>
            <w:tcW w:w="2690" w:type="dxa"/>
            <w:gridSpan w:val="2"/>
            <w:tcBorders>
              <w:top w:val="single" w:sz="6" w:space="0" w:color="auto"/>
              <w:bottom w:val="single" w:sz="6" w:space="0" w:color="auto"/>
            </w:tcBorders>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r w:rsidR="00C110D4">
              <w:rPr>
                <w:rFonts w:cstheme="minorHAnsi"/>
                <w:lang w:val="en-GB"/>
              </w:rPr>
              <w:t>su</w:t>
            </w:r>
            <w:r w:rsidR="00963F24">
              <w:rPr>
                <w:rFonts w:cstheme="minorHAnsi"/>
                <w:lang w:val="en-GB"/>
              </w:rPr>
              <w:t>ccess</w:t>
            </w:r>
            <w:r w:rsidR="00C110D4">
              <w:rPr>
                <w:rFonts w:cstheme="minorHAnsi"/>
                <w:lang w:val="en-GB"/>
              </w:rPr>
              <w:t>f</w:t>
            </w:r>
            <w:r w:rsidR="00963F24">
              <w:rPr>
                <w:rFonts w:cstheme="minorHAnsi"/>
                <w:lang w:val="en-GB"/>
              </w:rPr>
              <w:t>ully</w:t>
            </w:r>
            <w:r w:rsidRPr="0045363A">
              <w:rPr>
                <w:rFonts w:cstheme="minorHAnsi"/>
                <w:lang w:val="en-GB"/>
              </w:rPr>
              <w:t xml:space="preserve"> imported : france.</w:t>
            </w:r>
            <w:r w:rsidR="007E6B3F">
              <w:rPr>
                <w:rFonts w:cstheme="minorHAnsi"/>
                <w:lang w:val="en-GB"/>
              </w:rPr>
              <w:t>gml</w:t>
            </w:r>
            <w:r>
              <w:rPr>
                <w:rFonts w:cstheme="minorHAnsi"/>
                <w:lang w:val="en-GB"/>
              </w:rPr>
              <w:t>” shall appears</w:t>
            </w:r>
          </w:p>
        </w:tc>
        <w:tc>
          <w:tcPr>
            <w:tcW w:w="1559" w:type="dxa"/>
            <w:tcBorders>
              <w:top w:val="single" w:sz="6" w:space="0" w:color="auto"/>
              <w:bottom w:val="single" w:sz="6" w:space="0" w:color="auto"/>
              <w:right w:val="single" w:sz="8" w:space="0" w:color="auto"/>
            </w:tcBorders>
            <w:shd w:val="clear" w:color="auto" w:fill="auto"/>
            <w:vAlign w:val="center"/>
          </w:tcPr>
          <w:p w:rsidR="0045363A" w:rsidRPr="009B26D3" w:rsidRDefault="0045363A">
            <w:pPr>
              <w:spacing w:after="0"/>
              <w:jc w:val="center"/>
              <w:rPr>
                <w:i/>
                <w:sz w:val="14"/>
                <w:szCs w:val="14"/>
                <w:lang w:val="en-GB"/>
              </w:rPr>
            </w:pPr>
            <w:r>
              <w:rPr>
                <w:rFonts w:cstheme="minorHAnsi"/>
                <w:i/>
                <w:sz w:val="14"/>
                <w:szCs w:val="14"/>
              </w:rPr>
              <w:t>NGEO-WEBC-PFC-019</w:t>
            </w:r>
            <w:r w:rsidR="007E6B3F">
              <w:rPr>
                <w:rFonts w:cstheme="minorHAnsi"/>
                <w:i/>
                <w:sz w:val="14"/>
                <w:szCs w:val="14"/>
              </w:rPr>
              <w:t>2</w:t>
            </w:r>
          </w:p>
        </w:tc>
      </w:tr>
      <w:tr w:rsidR="007E6B3F"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E6B3F" w:rsidRDefault="007E6B3F" w:rsidP="0045363A">
            <w:pPr>
              <w:spacing w:after="0"/>
              <w:jc w:val="center"/>
              <w:rPr>
                <w:i/>
                <w:sz w:val="14"/>
                <w:szCs w:val="14"/>
              </w:rPr>
            </w:pPr>
            <w:r>
              <w:rPr>
                <w:i/>
                <w:sz w:val="14"/>
                <w:szCs w:val="14"/>
              </w:rPr>
              <w:lastRenderedPageBreak/>
              <w:t>Step-60</w:t>
            </w:r>
          </w:p>
        </w:tc>
        <w:tc>
          <w:tcPr>
            <w:tcW w:w="3499" w:type="dxa"/>
            <w:gridSpan w:val="3"/>
            <w:tcBorders>
              <w:top w:val="single" w:sz="6" w:space="0" w:color="auto"/>
              <w:bottom w:val="single" w:sz="6" w:space="0" w:color="auto"/>
            </w:tcBorders>
            <w:shd w:val="clear" w:color="auto" w:fill="auto"/>
          </w:tcPr>
          <w:p w:rsidR="007E6B3F" w:rsidRDefault="007E6B3F">
            <w:pPr>
              <w:pStyle w:val="NormalStep"/>
              <w:rPr>
                <w:rFonts w:asciiTheme="minorHAnsi" w:hAnsiTheme="minorHAnsi" w:cstheme="minorHAnsi"/>
                <w:sz w:val="22"/>
                <w:szCs w:val="22"/>
              </w:rPr>
            </w:pPr>
            <w:r>
              <w:rPr>
                <w:rFonts w:asciiTheme="minorHAnsi" w:hAnsiTheme="minorHAnsi" w:cstheme="minorHAnsi"/>
                <w:sz w:val="22"/>
                <w:szCs w:val="22"/>
              </w:rPr>
              <w:t xml:space="preserve">Drop the file </w:t>
            </w:r>
            <w:r w:rsidR="00C110D4">
              <w:rPr>
                <w:rFonts w:asciiTheme="minorHAnsi" w:hAnsiTheme="minorHAnsi" w:cstheme="minorHAnsi"/>
                <w:sz w:val="22"/>
                <w:szCs w:val="22"/>
              </w:rPr>
              <w:t>europe</w:t>
            </w:r>
            <w:r>
              <w:rPr>
                <w:rFonts w:asciiTheme="minorHAnsi" w:hAnsiTheme="minorHAnsi" w:cstheme="minorHAnsi"/>
                <w:sz w:val="22"/>
                <w:szCs w:val="22"/>
              </w:rPr>
              <w:t>.json from test data.</w:t>
            </w:r>
          </w:p>
        </w:tc>
        <w:tc>
          <w:tcPr>
            <w:tcW w:w="2690" w:type="dxa"/>
            <w:gridSpan w:val="2"/>
            <w:tcBorders>
              <w:top w:val="single" w:sz="6" w:space="0" w:color="auto"/>
              <w:bottom w:val="single" w:sz="6" w:space="0" w:color="auto"/>
            </w:tcBorders>
            <w:shd w:val="clear" w:color="auto" w:fill="auto"/>
          </w:tcPr>
          <w:p w:rsidR="007E6B3F" w:rsidRDefault="007E6B3F">
            <w:pPr>
              <w:spacing w:after="0"/>
              <w:rPr>
                <w:rFonts w:cstheme="minorHAnsi"/>
                <w:lang w:val="en-GB"/>
              </w:rPr>
            </w:pPr>
            <w:r>
              <w:rPr>
                <w:rFonts w:cstheme="minorHAnsi"/>
                <w:lang w:val="en-GB"/>
              </w:rPr>
              <w:t>The message “</w:t>
            </w:r>
            <w:r w:rsidR="00AE024D" w:rsidRPr="00AE024D">
              <w:rPr>
                <w:rFonts w:cstheme="minorHAnsi"/>
                <w:lang w:val="en-GB"/>
              </w:rPr>
              <w:t xml:space="preserve">Failed to import </w:t>
            </w:r>
            <w:r w:rsidR="00C110D4">
              <w:rPr>
                <w:rFonts w:cstheme="minorHAnsi"/>
                <w:lang w:val="en-GB"/>
              </w:rPr>
              <w:t>europe</w:t>
            </w:r>
            <w:r w:rsidR="00AE024D" w:rsidRPr="00AE024D">
              <w:rPr>
                <w:rFonts w:cstheme="minorHAnsi"/>
                <w:lang w:val="en-GB"/>
              </w:rPr>
              <w:t>.json : file must contain exactly one feature, 102 found</w:t>
            </w:r>
            <w:r>
              <w:rPr>
                <w:rFonts w:cstheme="minorHAnsi"/>
                <w:lang w:val="en-GB"/>
              </w:rPr>
              <w:t>l” shall appears</w:t>
            </w:r>
          </w:p>
        </w:tc>
        <w:tc>
          <w:tcPr>
            <w:tcW w:w="1559" w:type="dxa"/>
            <w:tcBorders>
              <w:top w:val="single" w:sz="6" w:space="0" w:color="auto"/>
              <w:bottom w:val="single" w:sz="6" w:space="0" w:color="auto"/>
              <w:right w:val="single" w:sz="8" w:space="0" w:color="auto"/>
            </w:tcBorders>
            <w:shd w:val="clear" w:color="auto" w:fill="auto"/>
            <w:vAlign w:val="center"/>
          </w:tcPr>
          <w:p w:rsidR="007E6B3F" w:rsidRDefault="007E6B3F">
            <w:pPr>
              <w:spacing w:after="0"/>
              <w:jc w:val="center"/>
              <w:rPr>
                <w:rFonts w:cstheme="minorHAnsi"/>
                <w:i/>
                <w:sz w:val="14"/>
                <w:szCs w:val="14"/>
              </w:rPr>
            </w:pPr>
            <w:r>
              <w:rPr>
                <w:rFonts w:cstheme="minorHAnsi"/>
                <w:i/>
                <w:sz w:val="14"/>
                <w:szCs w:val="14"/>
              </w:rPr>
              <w:t>NGEO-WEBC-PFC-019</w:t>
            </w:r>
            <w:r w:rsidR="00AE024D">
              <w:rPr>
                <w:rFonts w:cstheme="minorHAnsi"/>
                <w:i/>
                <w:sz w:val="14"/>
                <w:szCs w:val="14"/>
              </w:rPr>
              <w:t>5</w:t>
            </w:r>
          </w:p>
        </w:tc>
      </w:tr>
      <w:tr w:rsidR="00B22FC9"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B22FC9" w:rsidRDefault="00B22FC9">
            <w:pPr>
              <w:spacing w:after="0"/>
              <w:jc w:val="center"/>
              <w:rPr>
                <w:i/>
                <w:sz w:val="14"/>
                <w:szCs w:val="14"/>
              </w:rPr>
            </w:pPr>
            <w:r>
              <w:rPr>
                <w:i/>
                <w:sz w:val="14"/>
                <w:szCs w:val="14"/>
              </w:rPr>
              <w:t>Step-</w:t>
            </w:r>
            <w:r w:rsidR="00A25D65">
              <w:rPr>
                <w:i/>
                <w:sz w:val="14"/>
                <w:szCs w:val="14"/>
              </w:rPr>
              <w:t>7</w:t>
            </w:r>
            <w:r>
              <w:rPr>
                <w:i/>
                <w:sz w:val="14"/>
                <w:szCs w:val="14"/>
              </w:rPr>
              <w:t>0</w:t>
            </w:r>
          </w:p>
        </w:tc>
        <w:tc>
          <w:tcPr>
            <w:tcW w:w="3499" w:type="dxa"/>
            <w:gridSpan w:val="3"/>
            <w:tcBorders>
              <w:top w:val="single" w:sz="6" w:space="0" w:color="auto"/>
              <w:bottom w:val="single" w:sz="8" w:space="0" w:color="auto"/>
            </w:tcBorders>
            <w:shd w:val="clear" w:color="auto" w:fill="auto"/>
          </w:tcPr>
          <w:p w:rsidR="00B22FC9" w:rsidRDefault="00B22FC9">
            <w:pPr>
              <w:pStyle w:val="NormalStep"/>
              <w:rPr>
                <w:rFonts w:asciiTheme="minorHAnsi" w:hAnsiTheme="minorHAnsi" w:cstheme="minorHAnsi"/>
                <w:sz w:val="22"/>
                <w:szCs w:val="22"/>
              </w:rPr>
            </w:pPr>
            <w:r>
              <w:rPr>
                <w:rFonts w:asciiTheme="minorHAnsi" w:hAnsiTheme="minorHAnsi" w:cstheme="minorHAnsi"/>
                <w:sz w:val="22"/>
                <w:szCs w:val="22"/>
              </w:rPr>
              <w:t>Drop the file invalid.txt from test data.</w:t>
            </w:r>
          </w:p>
        </w:tc>
        <w:tc>
          <w:tcPr>
            <w:tcW w:w="2690" w:type="dxa"/>
            <w:gridSpan w:val="2"/>
            <w:tcBorders>
              <w:top w:val="single" w:sz="6" w:space="0" w:color="auto"/>
              <w:bottom w:val="single" w:sz="8" w:space="0" w:color="auto"/>
            </w:tcBorders>
            <w:shd w:val="clear" w:color="auto" w:fill="auto"/>
          </w:tcPr>
          <w:p w:rsidR="00B22FC9" w:rsidRDefault="00B22FC9" w:rsidP="00435142">
            <w:pPr>
              <w:spacing w:after="0"/>
              <w:rPr>
                <w:rFonts w:cstheme="minorHAnsi"/>
                <w:lang w:val="en-GB"/>
              </w:rPr>
            </w:pPr>
            <w:r>
              <w:rPr>
                <w:rFonts w:cstheme="minorHAnsi"/>
                <w:lang w:val="en-GB"/>
              </w:rPr>
              <w:t>The message “</w:t>
            </w:r>
            <w:r w:rsidRPr="00B22FC9">
              <w:rPr>
                <w:rFonts w:cstheme="minorHAnsi"/>
                <w:lang w:val="en-GB"/>
              </w:rPr>
              <w:t xml:space="preserve">Failed to import </w:t>
            </w:r>
            <w:r w:rsidR="00C110D4" w:rsidRPr="00B22FC9">
              <w:rPr>
                <w:rFonts w:cstheme="minorHAnsi"/>
                <w:lang w:val="en-GB"/>
              </w:rPr>
              <w:t>invalid.txt:</w:t>
            </w:r>
            <w:r w:rsidRPr="00B22FC9">
              <w:rPr>
                <w:rFonts w:cstheme="minorHAnsi"/>
                <w:lang w:val="en-GB"/>
              </w:rPr>
              <w:t xml:space="preserve"> format not supported.</w:t>
            </w:r>
            <w:r>
              <w:rPr>
                <w:rFonts w:cstheme="minorHAnsi"/>
                <w:lang w:val="en-GB"/>
              </w:rPr>
              <w:t xml:space="preserve">” </w:t>
            </w:r>
            <w:r w:rsidR="00963F24">
              <w:rPr>
                <w:rFonts w:cstheme="minorHAnsi"/>
                <w:lang w:val="en-GB"/>
              </w:rPr>
              <w:t>S</w:t>
            </w:r>
            <w:r>
              <w:rPr>
                <w:rFonts w:cstheme="minorHAnsi"/>
                <w:lang w:val="en-GB"/>
              </w:rPr>
              <w:t>hall appears</w:t>
            </w:r>
          </w:p>
        </w:tc>
        <w:tc>
          <w:tcPr>
            <w:tcW w:w="1559" w:type="dxa"/>
            <w:tcBorders>
              <w:top w:val="single" w:sz="6" w:space="0" w:color="auto"/>
              <w:bottom w:val="single" w:sz="8" w:space="0" w:color="auto"/>
              <w:right w:val="single" w:sz="8" w:space="0" w:color="auto"/>
            </w:tcBorders>
            <w:shd w:val="clear" w:color="auto" w:fill="auto"/>
            <w:vAlign w:val="center"/>
          </w:tcPr>
          <w:p w:rsidR="00B22FC9" w:rsidRDefault="00B22FC9">
            <w:pPr>
              <w:spacing w:after="0"/>
              <w:jc w:val="center"/>
              <w:rPr>
                <w:rFonts w:cstheme="minorHAnsi"/>
                <w:i/>
                <w:sz w:val="14"/>
                <w:szCs w:val="14"/>
              </w:rPr>
            </w:pPr>
            <w:r>
              <w:rPr>
                <w:rFonts w:cstheme="minorHAnsi"/>
                <w:i/>
                <w:sz w:val="14"/>
                <w:szCs w:val="14"/>
              </w:rPr>
              <w:t>NGEO-WEBC-PFC-0196</w:t>
            </w:r>
          </w:p>
        </w:tc>
      </w:tr>
    </w:tbl>
    <w:p w:rsidR="00D178F8" w:rsidRPr="00ED457C" w:rsidRDefault="00D178F8" w:rsidP="00330782">
      <w:pPr>
        <w:pStyle w:val="Titre3"/>
      </w:pPr>
      <w:bookmarkStart w:id="356" w:name="_Toc346804820"/>
      <w:bookmarkStart w:id="357" w:name="_Toc421282886"/>
      <w:r w:rsidRPr="00ED457C">
        <w:t>NGEO-WEBC-VT</w:t>
      </w:r>
      <w:r>
        <w:t>P-0200</w:t>
      </w:r>
      <w:r w:rsidRPr="00ED457C">
        <w:t xml:space="preserve">: </w:t>
      </w:r>
      <w:r>
        <w:t>Search Shared URL</w:t>
      </w:r>
      <w:bookmarkEnd w:id="356"/>
      <w:bookmarkEnd w:id="3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NGEO-WEBC-VTP-0200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330782">
        <w:tc>
          <w:tcPr>
            <w:tcW w:w="8613" w:type="dxa"/>
            <w:gridSpan w:val="7"/>
            <w:tcBorders>
              <w:bottom w:val="single" w:sz="8" w:space="0" w:color="auto"/>
            </w:tcBorders>
            <w:shd w:val="clear" w:color="auto" w:fill="auto"/>
          </w:tcPr>
          <w:p w:rsidR="00D178F8" w:rsidRPr="004E5884" w:rsidRDefault="00D178F8" w:rsidP="00435142">
            <w:pPr>
              <w:spacing w:after="0"/>
              <w:rPr>
                <w:lang w:val="en-US"/>
              </w:rPr>
            </w:pPr>
            <w:r>
              <w:rPr>
                <w:lang w:val="en-US"/>
              </w:rPr>
              <w:t>None</w:t>
            </w:r>
          </w:p>
        </w:tc>
      </w:tr>
      <w:tr w:rsidR="00D178F8" w:rsidRPr="00544FC8" w:rsidTr="00330782">
        <w:tc>
          <w:tcPr>
            <w:tcW w:w="865" w:type="dxa"/>
            <w:tcBorders>
              <w:top w:val="single" w:sz="8" w:space="0" w:color="auto"/>
              <w:left w:val="single" w:sz="8" w:space="0" w:color="auto"/>
              <w:bottom w:val="single" w:sz="6" w:space="0" w:color="auto"/>
            </w:tcBorders>
            <w:shd w:val="clear" w:color="auto" w:fill="A6A6A6"/>
          </w:tcPr>
          <w:p w:rsidR="00D178F8" w:rsidRPr="00544FC8" w:rsidRDefault="00D178F8"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178F8" w:rsidRPr="00544FC8" w:rsidRDefault="00D178F8">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178F8" w:rsidRPr="00544FC8" w:rsidRDefault="00D178F8">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178F8" w:rsidRPr="00544FC8" w:rsidRDefault="00D178F8">
            <w:pPr>
              <w:spacing w:after="0"/>
              <w:jc w:val="center"/>
              <w:rPr>
                <w:b/>
                <w:sz w:val="14"/>
                <w:szCs w:val="14"/>
              </w:rPr>
            </w:pPr>
            <w:r w:rsidRPr="00544FC8">
              <w:rPr>
                <w:b/>
                <w:sz w:val="14"/>
                <w:szCs w:val="14"/>
              </w:rPr>
              <w:t>Pass/Fail Criteria Id</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44FC8" w:rsidRDefault="00D178F8"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D178F8" w:rsidRPr="00057FF1" w:rsidRDefault="00D178F8" w:rsidP="00330782">
            <w:pPr>
              <w:spacing w:after="0"/>
            </w:pPr>
            <w:r>
              <w:t xml:space="preserve">Perform the steps of </w:t>
            </w:r>
            <w:r>
              <w:rPr>
                <w:lang w:val="en-US"/>
              </w:rPr>
              <w:t>WEBC-VTP-</w:t>
            </w:r>
            <w:r w:rsidR="00394F01">
              <w:rPr>
                <w:lang w:val="en-US"/>
              </w:rPr>
              <w:t>0020</w:t>
            </w:r>
          </w:p>
        </w:tc>
        <w:tc>
          <w:tcPr>
            <w:tcW w:w="2690" w:type="dxa"/>
            <w:gridSpan w:val="2"/>
            <w:tcBorders>
              <w:top w:val="single" w:sz="6" w:space="0" w:color="auto"/>
              <w:bottom w:val="single" w:sz="6" w:space="0" w:color="auto"/>
            </w:tcBorders>
            <w:shd w:val="clear" w:color="auto" w:fill="auto"/>
          </w:tcPr>
          <w:p w:rsidR="00D178F8" w:rsidRPr="00057FF1" w:rsidRDefault="00D178F8" w:rsidP="00330782">
            <w:pPr>
              <w:spacing w:after="0"/>
              <w:rPr>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DC4D99">
            <w:pPr>
              <w:spacing w:after="0"/>
              <w:jc w:val="center"/>
              <w:rPr>
                <w:i/>
                <w:sz w:val="14"/>
                <w:szCs w:val="14"/>
              </w:rPr>
            </w:pPr>
          </w:p>
        </w:tc>
      </w:tr>
      <w:tr w:rsidR="00D0253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0253C" w:rsidRPr="003C0A28" w:rsidRDefault="00D0253C"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D0253C" w:rsidRDefault="00D0253C" w:rsidP="00330782">
            <w:pPr>
              <w:spacing w:after="0"/>
            </w:pPr>
            <w:r w:rsidRPr="00057FF1">
              <w:rPr>
                <w:rFonts w:cstheme="minorHAnsi"/>
              </w:rPr>
              <w:t>On the toolbar, click on</w:t>
            </w:r>
            <w:r>
              <w:rPr>
                <w:rFonts w:cstheme="minorHAnsi"/>
              </w:rPr>
              <w:t xml:space="preserve"> </w:t>
            </w:r>
            <w:r w:rsidRPr="00057FF1">
              <w:rPr>
                <w:rFonts w:cstheme="minorHAnsi"/>
              </w:rPr>
              <w:t xml:space="preserve">the </w:t>
            </w:r>
            <w:r>
              <w:rPr>
                <w:rFonts w:cstheme="minorHAnsi"/>
              </w:rPr>
              <w:t>“</w:t>
            </w:r>
            <w:r w:rsidRPr="00057FF1">
              <w:rPr>
                <w:rFonts w:cstheme="minorHAnsi"/>
              </w:rPr>
              <w:t>Search</w:t>
            </w:r>
            <w:r>
              <w:rPr>
                <w:rFonts w:cstheme="minorHAnsi"/>
              </w:rPr>
              <w:t>”</w:t>
            </w:r>
            <w:r w:rsidRPr="00057FF1">
              <w:rPr>
                <w:rFonts w:cstheme="minorHAnsi"/>
              </w:rPr>
              <w:t xml:space="preserve"> button icon</w:t>
            </w:r>
          </w:p>
        </w:tc>
        <w:tc>
          <w:tcPr>
            <w:tcW w:w="2690" w:type="dxa"/>
            <w:gridSpan w:val="2"/>
            <w:tcBorders>
              <w:top w:val="single" w:sz="6" w:space="0" w:color="auto"/>
              <w:bottom w:val="single" w:sz="6" w:space="0" w:color="auto"/>
            </w:tcBorders>
            <w:shd w:val="clear" w:color="auto" w:fill="auto"/>
          </w:tcPr>
          <w:p w:rsidR="00D0253C" w:rsidDel="00D0253C" w:rsidRDefault="00D0253C" w:rsidP="00330782">
            <w:pPr>
              <w:spacing w:after="0"/>
              <w:rPr>
                <w:lang w:val="en-US"/>
              </w:rPr>
            </w:pPr>
            <w:r w:rsidRPr="003C0A28">
              <w:rPr>
                <w:rFonts w:cstheme="minorHAnsi"/>
                <w:lang w:val="en-US"/>
              </w:rPr>
              <w:t>The search widget is opened</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D0253C" w:rsidRPr="0056181B" w:rsidRDefault="00D0253C" w:rsidP="00DC4D99">
            <w:pPr>
              <w:spacing w:after="0"/>
              <w:jc w:val="center"/>
              <w:rPr>
                <w:i/>
                <w:sz w:val="14"/>
                <w:szCs w:val="14"/>
              </w:rPr>
            </w:pPr>
          </w:p>
        </w:tc>
      </w:tr>
      <w:tr w:rsidR="00D0253C"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D0253C" w:rsidRDefault="00D0253C"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D0253C" w:rsidRDefault="00766B49" w:rsidP="00330782">
            <w:pPr>
              <w:spacing w:after="0"/>
            </w:pPr>
            <w:r w:rsidRPr="00766B49">
              <w:rPr>
                <w:rFonts w:cstheme="minorHAnsi"/>
              </w:rPr>
              <w:t>Uncheck on “Use Time Slider” and s</w:t>
            </w:r>
            <w:r w:rsidR="00D0253C">
              <w:rPr>
                <w:rFonts w:cstheme="minorHAnsi"/>
              </w:rPr>
              <w:t>et the</w:t>
            </w:r>
            <w:r w:rsidR="00D0253C" w:rsidRPr="00D61852">
              <w:rPr>
                <w:rFonts w:cstheme="minorHAnsi"/>
              </w:rPr>
              <w:t xml:space="preserve"> start </w:t>
            </w:r>
            <w:r w:rsidR="00D0253C">
              <w:rPr>
                <w:rFonts w:cstheme="minorHAnsi"/>
              </w:rPr>
              <w:t>date to 2009-05-01 and end date to 2009-07-01 using the calenda</w:t>
            </w:r>
            <w:r w:rsidR="00D0253C" w:rsidRPr="00D61852">
              <w:rPr>
                <w:rFonts w:cstheme="minorHAnsi"/>
              </w:rPr>
              <w:t>r</w:t>
            </w:r>
            <w:r w:rsidR="00D0253C">
              <w:rPr>
                <w:rFonts w:cstheme="minorHAnsi"/>
              </w:rPr>
              <w:t xml:space="preserve"> widget</w:t>
            </w:r>
          </w:p>
        </w:tc>
        <w:tc>
          <w:tcPr>
            <w:tcW w:w="2690" w:type="dxa"/>
            <w:gridSpan w:val="2"/>
            <w:tcBorders>
              <w:top w:val="single" w:sz="6" w:space="0" w:color="auto"/>
              <w:bottom w:val="single" w:sz="6" w:space="0" w:color="auto"/>
            </w:tcBorders>
            <w:shd w:val="clear" w:color="auto" w:fill="auto"/>
          </w:tcPr>
          <w:p w:rsidR="00D0253C" w:rsidRDefault="00D0253C" w:rsidP="00330782">
            <w:pPr>
              <w:spacing w:after="0"/>
              <w:rPr>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D0253C" w:rsidRPr="00732447" w:rsidRDefault="00D0253C" w:rsidP="00DC4D99">
            <w:pPr>
              <w:spacing w:after="0"/>
              <w:jc w:val="center"/>
              <w:rPr>
                <w:i/>
                <w:sz w:val="14"/>
                <w:szCs w:val="14"/>
                <w:lang w:val="en-US"/>
              </w:rPr>
            </w:pPr>
          </w:p>
        </w:tc>
      </w:tr>
      <w:tr w:rsidR="00D178F8"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D1206" w:rsidRDefault="00D178F8" w:rsidP="00DC4D99">
            <w:pPr>
              <w:spacing w:after="0"/>
              <w:jc w:val="center"/>
              <w:rPr>
                <w:i/>
                <w:sz w:val="14"/>
                <w:szCs w:val="14"/>
              </w:rPr>
            </w:pPr>
            <w:r>
              <w:rPr>
                <w:i/>
                <w:sz w:val="14"/>
                <w:szCs w:val="14"/>
              </w:rPr>
              <w:t>Step-</w:t>
            </w:r>
            <w:r w:rsidR="00D0253C">
              <w:rPr>
                <w:i/>
                <w:sz w:val="14"/>
                <w:szCs w:val="14"/>
              </w:rPr>
              <w:t>40</w:t>
            </w:r>
          </w:p>
        </w:tc>
        <w:tc>
          <w:tcPr>
            <w:tcW w:w="3499" w:type="dxa"/>
            <w:gridSpan w:val="3"/>
            <w:tcBorders>
              <w:top w:val="single" w:sz="6" w:space="0" w:color="auto"/>
              <w:bottom w:val="single" w:sz="6" w:space="0" w:color="auto"/>
            </w:tcBorders>
            <w:shd w:val="clear" w:color="auto" w:fill="auto"/>
          </w:tcPr>
          <w:p w:rsidR="00D178F8" w:rsidRPr="00E24DDB" w:rsidRDefault="00D178F8" w:rsidP="00330782">
            <w:pPr>
              <w:spacing w:after="0"/>
              <w:rPr>
                <w:b/>
              </w:rPr>
            </w:pPr>
            <w:r>
              <w:t xml:space="preserve">Click on the “Area”  </w:t>
            </w:r>
            <w:r w:rsidR="00F7383C">
              <w:rPr>
                <w:rFonts w:cstheme="minorHAnsi"/>
              </w:rPr>
              <w:t>collapsible button</w:t>
            </w:r>
          </w:p>
        </w:tc>
        <w:tc>
          <w:tcPr>
            <w:tcW w:w="2690" w:type="dxa"/>
            <w:gridSpan w:val="2"/>
            <w:tcBorders>
              <w:top w:val="single" w:sz="6" w:space="0" w:color="auto"/>
              <w:bottom w:val="single" w:sz="6" w:space="0" w:color="auto"/>
            </w:tcBorders>
            <w:shd w:val="clear" w:color="auto" w:fill="auto"/>
          </w:tcPr>
          <w:p w:rsidR="00D178F8" w:rsidRPr="003C0A28" w:rsidRDefault="00D178F8" w:rsidP="00330782">
            <w:pPr>
              <w:spacing w:after="0"/>
              <w:rPr>
                <w:lang w:val="en-US"/>
              </w:rPr>
            </w:pPr>
            <w:r>
              <w:rPr>
                <w:lang w:val="en-US"/>
              </w:rPr>
              <w:t>The area coordinates fields are displayed</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732447" w:rsidRDefault="00D178F8" w:rsidP="00DC4D99">
            <w:pPr>
              <w:spacing w:after="0"/>
              <w:jc w:val="center"/>
              <w:rPr>
                <w:i/>
                <w:sz w:val="14"/>
                <w:szCs w:val="14"/>
                <w:lang w:val="en-US"/>
              </w:rPr>
            </w:pPr>
          </w:p>
        </w:tc>
      </w:tr>
      <w:tr w:rsidR="00D178F8"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50</w:t>
            </w:r>
          </w:p>
        </w:tc>
        <w:tc>
          <w:tcPr>
            <w:tcW w:w="3499" w:type="dxa"/>
            <w:gridSpan w:val="3"/>
            <w:tcBorders>
              <w:top w:val="single" w:sz="6" w:space="0" w:color="auto"/>
              <w:bottom w:val="single" w:sz="6" w:space="0" w:color="auto"/>
            </w:tcBorders>
            <w:shd w:val="clear" w:color="auto" w:fill="auto"/>
          </w:tcPr>
          <w:p w:rsidR="00D0253C" w:rsidRDefault="00D0253C" w:rsidP="00330782">
            <w:pPr>
              <w:spacing w:after="0"/>
              <w:rPr>
                <w:lang w:val="en-US"/>
              </w:rPr>
            </w:pPr>
            <w:r>
              <w:rPr>
                <w:lang w:val="en-US"/>
              </w:rPr>
              <w:t>Uncheck “Use map extent”.</w:t>
            </w:r>
          </w:p>
          <w:p w:rsidR="00D0253C" w:rsidRDefault="00D178F8" w:rsidP="00330782">
            <w:pPr>
              <w:spacing w:after="0"/>
              <w:rPr>
                <w:lang w:val="en-US"/>
              </w:rPr>
            </w:pPr>
            <w:r w:rsidRPr="00516C55">
              <w:rPr>
                <w:lang w:val="en-US"/>
              </w:rPr>
              <w:t>Set the area coordinates manually</w:t>
            </w:r>
            <w:r w:rsidR="00D0253C">
              <w:rPr>
                <w:lang w:val="en-US"/>
              </w:rPr>
              <w:t xml:space="preserve"> with</w:t>
            </w:r>
            <w:r w:rsidR="002A7A9D">
              <w:rPr>
                <w:lang w:val="en-US"/>
              </w:rPr>
              <w:t>:</w:t>
            </w:r>
          </w:p>
          <w:p w:rsidR="00D0253C" w:rsidRDefault="00D0253C" w:rsidP="00330782">
            <w:pPr>
              <w:spacing w:after="0"/>
              <w:rPr>
                <w:lang w:val="en-US"/>
              </w:rPr>
            </w:pPr>
            <w:r>
              <w:rPr>
                <w:lang w:val="en-US"/>
              </w:rPr>
              <w:t>West : -20</w:t>
            </w:r>
          </w:p>
          <w:p w:rsidR="00D0253C" w:rsidRDefault="00D0253C" w:rsidP="00330782">
            <w:pPr>
              <w:spacing w:after="0"/>
              <w:rPr>
                <w:lang w:val="en-US"/>
              </w:rPr>
            </w:pPr>
            <w:r>
              <w:rPr>
                <w:lang w:val="en-US"/>
              </w:rPr>
              <w:t>South: -20</w:t>
            </w:r>
          </w:p>
          <w:p w:rsidR="00D0253C" w:rsidRDefault="00D0253C" w:rsidP="00330782">
            <w:pPr>
              <w:spacing w:after="0"/>
              <w:rPr>
                <w:lang w:val="en-US"/>
              </w:rPr>
            </w:pPr>
            <w:r>
              <w:rPr>
                <w:lang w:val="en-US"/>
              </w:rPr>
              <w:t>East : 20</w:t>
            </w:r>
          </w:p>
          <w:p w:rsidR="00D0253C" w:rsidRDefault="00D0253C" w:rsidP="00330782">
            <w:pPr>
              <w:spacing w:after="0"/>
            </w:pPr>
            <w:r>
              <w:rPr>
                <w:lang w:val="en-US"/>
              </w:rPr>
              <w:t>North : 20</w:t>
            </w:r>
          </w:p>
        </w:tc>
        <w:tc>
          <w:tcPr>
            <w:tcW w:w="2690" w:type="dxa"/>
            <w:gridSpan w:val="2"/>
            <w:tcBorders>
              <w:top w:val="single" w:sz="6" w:space="0" w:color="auto"/>
              <w:bottom w:val="single" w:sz="6" w:space="0" w:color="auto"/>
            </w:tcBorders>
            <w:shd w:val="clear" w:color="auto" w:fill="auto"/>
          </w:tcPr>
          <w:p w:rsidR="00D178F8" w:rsidRDefault="00D178F8" w:rsidP="00330782">
            <w:pPr>
              <w:spacing w:after="0"/>
              <w:rPr>
                <w:lang w:val="en-US"/>
              </w:rPr>
            </w:pPr>
            <w:r>
              <w:rPr>
                <w:lang w:val="en-US"/>
              </w:rPr>
              <w:t xml:space="preserve">The area coordinates are </w:t>
            </w:r>
            <w:r w:rsidR="00D0253C">
              <w:rPr>
                <w:lang w:val="en-US"/>
              </w:rPr>
              <w:t>displayed</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732447" w:rsidRDefault="00D178F8" w:rsidP="00DC4D99">
            <w:pPr>
              <w:spacing w:after="0"/>
              <w:jc w:val="center"/>
              <w:rPr>
                <w:i/>
                <w:sz w:val="14"/>
                <w:szCs w:val="14"/>
                <w:lang w:val="en-US"/>
              </w:rPr>
            </w:pPr>
          </w:p>
        </w:tc>
      </w:tr>
      <w:tr w:rsidR="00D178F8" w:rsidRPr="009B6AB9"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44FC8" w:rsidRDefault="00D178F8" w:rsidP="00DC4D99">
            <w:pPr>
              <w:spacing w:after="0"/>
              <w:jc w:val="center"/>
              <w:rPr>
                <w:i/>
                <w:sz w:val="14"/>
                <w:szCs w:val="14"/>
              </w:rPr>
            </w:pPr>
            <w:r>
              <w:rPr>
                <w:i/>
                <w:sz w:val="14"/>
                <w:szCs w:val="14"/>
              </w:rPr>
              <w:t>Step-</w:t>
            </w:r>
            <w:r w:rsidR="00D0253C">
              <w:rPr>
                <w:i/>
                <w:sz w:val="14"/>
                <w:szCs w:val="14"/>
              </w:rPr>
              <w:t>6</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Pr="00057FF1" w:rsidRDefault="00D178F8" w:rsidP="00330782">
            <w:pPr>
              <w:spacing w:after="0"/>
            </w:pPr>
            <w:r>
              <w:rPr>
                <w:rFonts w:cstheme="minorHAnsi"/>
              </w:rPr>
              <w:t xml:space="preserve">Click on ‘Advanced’ </w:t>
            </w:r>
            <w:r w:rsidR="00080B68">
              <w:rPr>
                <w:rFonts w:cstheme="minorHAnsi"/>
              </w:rPr>
              <w:t>collapsible button</w:t>
            </w:r>
          </w:p>
        </w:tc>
        <w:tc>
          <w:tcPr>
            <w:tcW w:w="2690" w:type="dxa"/>
            <w:gridSpan w:val="2"/>
            <w:tcBorders>
              <w:top w:val="single" w:sz="6" w:space="0" w:color="auto"/>
              <w:bottom w:val="single" w:sz="6" w:space="0" w:color="auto"/>
            </w:tcBorders>
            <w:shd w:val="clear" w:color="auto" w:fill="auto"/>
          </w:tcPr>
          <w:p w:rsidR="00D178F8" w:rsidRPr="00732447" w:rsidRDefault="00D178F8" w:rsidP="00330782">
            <w:pPr>
              <w:spacing w:after="0"/>
              <w:rPr>
                <w:lang w:val="en-GB"/>
              </w:rPr>
            </w:pPr>
            <w:r>
              <w:rPr>
                <w:rFonts w:cstheme="minorHAnsi"/>
                <w:lang w:val="en-US"/>
              </w:rPr>
              <w:t>The advanced search criteria related to the selected dataset are displayed by suitable widgets (sliders for ranges, check boxes group for multiple valued criteria)</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9B26D3" w:rsidRDefault="00D178F8" w:rsidP="00DC4D99">
            <w:pPr>
              <w:spacing w:after="0"/>
              <w:jc w:val="center"/>
              <w:rPr>
                <w:sz w:val="14"/>
                <w:szCs w:val="14"/>
                <w:highlight w:val="yellow"/>
                <w:lang w:val="en-GB"/>
              </w:rPr>
            </w:pPr>
          </w:p>
        </w:tc>
      </w:tr>
      <w:tr w:rsidR="00D178F8" w:rsidRPr="009B6AB9"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7</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0253C" w:rsidP="00330782">
            <w:pPr>
              <w:spacing w:after="0"/>
            </w:pPr>
            <w:r>
              <w:rPr>
                <w:rFonts w:cstheme="minorHAnsi"/>
              </w:rPr>
              <w:t>Check “ “Ascending” for Pass</w:t>
            </w:r>
            <w:r w:rsidR="002F650A">
              <w:rPr>
                <w:rFonts w:cstheme="minorHAnsi"/>
              </w:rPr>
              <w:t>, and put value from 500 to 1000 for Orbit</w:t>
            </w:r>
          </w:p>
        </w:tc>
        <w:tc>
          <w:tcPr>
            <w:tcW w:w="2690" w:type="dxa"/>
            <w:gridSpan w:val="2"/>
            <w:tcBorders>
              <w:top w:val="single" w:sz="6" w:space="0" w:color="auto"/>
              <w:bottom w:val="single" w:sz="6" w:space="0" w:color="auto"/>
            </w:tcBorders>
            <w:shd w:val="clear" w:color="auto" w:fill="auto"/>
          </w:tcPr>
          <w:p w:rsidR="00D178F8" w:rsidRDefault="00D178F8" w:rsidP="00330782">
            <w:pPr>
              <w:spacing w:after="0"/>
              <w:rPr>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D178F8" w:rsidRPr="009B26D3" w:rsidRDefault="00D178F8" w:rsidP="00DC4D99">
            <w:pPr>
              <w:spacing w:after="0"/>
              <w:jc w:val="center"/>
              <w:rPr>
                <w:sz w:val="14"/>
                <w:szCs w:val="14"/>
                <w:highlight w:val="yellow"/>
                <w:lang w:val="en-GB"/>
              </w:rPr>
            </w:pP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lastRenderedPageBreak/>
              <w:t>Step-</w:t>
            </w:r>
            <w:r w:rsidR="00D0253C">
              <w:rPr>
                <w:i/>
                <w:sz w:val="14"/>
                <w:szCs w:val="14"/>
              </w:rPr>
              <w:t>8</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rsidP="00330782">
            <w:pPr>
              <w:spacing w:after="0"/>
            </w:pPr>
            <w:r>
              <w:rPr>
                <w:rFonts w:cstheme="minorHAnsi"/>
              </w:rPr>
              <w:t>Click on ‘Download Options’ tab</w:t>
            </w:r>
          </w:p>
        </w:tc>
        <w:tc>
          <w:tcPr>
            <w:tcW w:w="2690" w:type="dxa"/>
            <w:gridSpan w:val="2"/>
            <w:tcBorders>
              <w:top w:val="single" w:sz="6" w:space="0" w:color="auto"/>
              <w:bottom w:val="single" w:sz="6" w:space="0" w:color="auto"/>
            </w:tcBorders>
            <w:shd w:val="clear" w:color="auto" w:fill="auto"/>
          </w:tcPr>
          <w:p w:rsidR="00D178F8" w:rsidRPr="00D5189E" w:rsidRDefault="00D178F8" w:rsidP="00330782">
            <w:pPr>
              <w:spacing w:after="0"/>
              <w:rPr>
                <w:lang w:val="en-US"/>
              </w:rPr>
            </w:pPr>
            <w:r>
              <w:rPr>
                <w:rFonts w:cstheme="minorHAnsi"/>
                <w:lang w:val="en-US"/>
              </w:rPr>
              <w:t>The Download options related to the selected dataset are displayed by select boxes.</w:t>
            </w:r>
            <w:r w:rsidR="00E11CBC">
              <w:rPr>
                <w:rFonts w:cstheme="minorHAnsi"/>
                <w:lang w:val="en-US"/>
              </w:rPr>
              <w:t xml:space="preserve"> The default selected values are “None”.</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DC4D99">
            <w:pPr>
              <w:spacing w:after="0"/>
              <w:jc w:val="center"/>
              <w:rPr>
                <w:i/>
                <w:sz w:val="14"/>
                <w:szCs w:val="14"/>
              </w:rPr>
            </w:pP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9</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0253C" w:rsidP="00330782">
            <w:pPr>
              <w:spacing w:after="0"/>
            </w:pPr>
            <w:r>
              <w:rPr>
                <w:rFonts w:cstheme="minorHAnsi"/>
              </w:rPr>
              <w:t>Select “downloa</w:t>
            </w:r>
            <w:r w:rsidRPr="00695824">
              <w:rPr>
                <w:rFonts w:cstheme="minorHAnsi"/>
              </w:rPr>
              <w:t>d continously</w:t>
            </w:r>
            <w:r w:rsidR="00766B49" w:rsidRPr="00695824">
              <w:rPr>
                <w:rFonts w:cstheme="minorHAnsi"/>
              </w:rPr>
              <w:t xml:space="preserve"> – </w:t>
            </w:r>
            <w:proofErr w:type="gramStart"/>
            <w:r w:rsidR="00766B49" w:rsidRPr="00330782">
              <w:rPr>
                <w:rFonts w:cstheme="minorHAnsi"/>
              </w:rPr>
              <w:t>sizeFactor :</w:t>
            </w:r>
            <w:proofErr w:type="gramEnd"/>
            <w:r w:rsidR="00766B49" w:rsidRPr="00330782">
              <w:rPr>
                <w:rFonts w:cstheme="minorHAnsi"/>
              </w:rPr>
              <w:t xml:space="preserve"> 1</w:t>
            </w:r>
            <w:r w:rsidRPr="00695824">
              <w:rPr>
                <w:rFonts w:cstheme="minorHAnsi"/>
              </w:rPr>
              <w:t>” options</w:t>
            </w:r>
            <w:r>
              <w:rPr>
                <w:rFonts w:cstheme="minorHAnsi"/>
              </w:rPr>
              <w:t xml:space="preserve"> for download mode.</w:t>
            </w:r>
          </w:p>
        </w:tc>
        <w:tc>
          <w:tcPr>
            <w:tcW w:w="2690" w:type="dxa"/>
            <w:gridSpan w:val="2"/>
            <w:tcBorders>
              <w:top w:val="single" w:sz="6" w:space="0" w:color="auto"/>
              <w:bottom w:val="single" w:sz="6" w:space="0" w:color="auto"/>
            </w:tcBorders>
            <w:shd w:val="clear" w:color="auto" w:fill="auto"/>
          </w:tcPr>
          <w:p w:rsidR="002A0004" w:rsidRDefault="002A0004" w:rsidP="00330782">
            <w:pPr>
              <w:spacing w:after="0"/>
              <w:rPr>
                <w:lang w:val="en-US"/>
              </w:rPr>
            </w:pPr>
            <w:r>
              <w:rPr>
                <w:lang w:val="en-US"/>
              </w:rPr>
              <w:t>The productFormat is still set to “None”</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DC4D99">
            <w:pPr>
              <w:spacing w:after="0"/>
              <w:jc w:val="center"/>
              <w:rPr>
                <w:i/>
                <w:sz w:val="14"/>
                <w:szCs w:val="14"/>
              </w:rPr>
            </w:pP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10</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rsidP="00330782">
            <w:pPr>
              <w:spacing w:after="0"/>
            </w:pPr>
            <w:r>
              <w:t xml:space="preserve">Click on the “Share” button </w:t>
            </w:r>
          </w:p>
        </w:tc>
        <w:tc>
          <w:tcPr>
            <w:tcW w:w="2690" w:type="dxa"/>
            <w:gridSpan w:val="2"/>
            <w:tcBorders>
              <w:top w:val="single" w:sz="6" w:space="0" w:color="auto"/>
              <w:bottom w:val="single" w:sz="6" w:space="0" w:color="auto"/>
            </w:tcBorders>
            <w:shd w:val="clear" w:color="auto" w:fill="auto"/>
          </w:tcPr>
          <w:p w:rsidR="00D178F8" w:rsidRDefault="00D178F8" w:rsidP="00330782">
            <w:pPr>
              <w:spacing w:after="0"/>
              <w:rPr>
                <w:lang w:val="en-GB"/>
              </w:rPr>
            </w:pPr>
            <w:r>
              <w:rPr>
                <w:lang w:val="en-GB"/>
              </w:rPr>
              <w:t xml:space="preserve">A popup is opened </w:t>
            </w:r>
            <w:r w:rsidR="002C7AA6">
              <w:rPr>
                <w:lang w:val="en-GB"/>
              </w:rPr>
              <w:t>with different</w:t>
            </w:r>
            <w:r w:rsidR="002A7A9D">
              <w:rPr>
                <w:lang w:val="en-GB"/>
              </w:rPr>
              <w:t xml:space="preserve"> </w:t>
            </w:r>
            <w:r w:rsidR="002C7AA6">
              <w:rPr>
                <w:lang w:val="en-GB"/>
              </w:rPr>
              <w:t>icons</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9B26D3" w:rsidRDefault="00D178F8" w:rsidP="00DC4D99">
            <w:pPr>
              <w:spacing w:after="0"/>
              <w:jc w:val="center"/>
              <w:rPr>
                <w:i/>
                <w:sz w:val="14"/>
                <w:szCs w:val="14"/>
                <w:lang w:val="en-GB"/>
              </w:rPr>
            </w:pP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110</w:t>
            </w:r>
          </w:p>
        </w:tc>
        <w:tc>
          <w:tcPr>
            <w:tcW w:w="3499" w:type="dxa"/>
            <w:gridSpan w:val="3"/>
            <w:tcBorders>
              <w:top w:val="single" w:sz="6" w:space="0" w:color="auto"/>
              <w:bottom w:val="single" w:sz="6" w:space="0" w:color="auto"/>
            </w:tcBorders>
            <w:shd w:val="clear" w:color="auto" w:fill="auto"/>
          </w:tcPr>
          <w:p w:rsidR="00D178F8" w:rsidRDefault="002C7AA6" w:rsidP="00330782">
            <w:pPr>
              <w:spacing w:after="0"/>
            </w:pPr>
            <w:r>
              <w:t>Click on URL</w:t>
            </w:r>
          </w:p>
        </w:tc>
        <w:tc>
          <w:tcPr>
            <w:tcW w:w="2690" w:type="dxa"/>
            <w:gridSpan w:val="2"/>
            <w:tcBorders>
              <w:top w:val="single" w:sz="6" w:space="0" w:color="auto"/>
              <w:bottom w:val="single" w:sz="6" w:space="0" w:color="auto"/>
            </w:tcBorders>
            <w:shd w:val="clear" w:color="auto" w:fill="auto"/>
          </w:tcPr>
          <w:p w:rsidR="00D178F8" w:rsidRDefault="006661A5" w:rsidP="00330782">
            <w:pPr>
              <w:spacing w:after="0"/>
              <w:rPr>
                <w:lang w:val="en-GB"/>
              </w:rPr>
            </w:pPr>
            <w:r>
              <w:rPr>
                <w:lang w:val="en-GB"/>
              </w:rPr>
              <w:t>A</w:t>
            </w:r>
            <w:r w:rsidR="002C7AA6">
              <w:rPr>
                <w:lang w:val="en-GB"/>
              </w:rPr>
              <w:t xml:space="preserve"> new browser tab is open</w:t>
            </w:r>
            <w:r>
              <w:rPr>
                <w:lang w:val="en-GB"/>
              </w:rPr>
              <w:t>e</w:t>
            </w:r>
            <w:r w:rsidR="002C7AA6">
              <w:rPr>
                <w:lang w:val="en-GB"/>
              </w:rPr>
              <w:t>d</w:t>
            </w:r>
            <w:r>
              <w:rPr>
                <w:lang w:val="en-GB"/>
              </w:rPr>
              <w:t xml:space="preserve"> with the share URL</w:t>
            </w:r>
          </w:p>
        </w:tc>
        <w:tc>
          <w:tcPr>
            <w:tcW w:w="1559" w:type="dxa"/>
            <w:tcBorders>
              <w:top w:val="single" w:sz="6" w:space="0" w:color="auto"/>
              <w:bottom w:val="single" w:sz="6" w:space="0" w:color="auto"/>
              <w:right w:val="single" w:sz="8" w:space="0" w:color="auto"/>
            </w:tcBorders>
            <w:shd w:val="clear" w:color="auto" w:fill="auto"/>
            <w:vAlign w:val="center"/>
          </w:tcPr>
          <w:p w:rsidR="00D178F8" w:rsidRDefault="002C7AA6" w:rsidP="00DC4D99">
            <w:pPr>
              <w:spacing w:after="0"/>
              <w:jc w:val="center"/>
              <w:rPr>
                <w:rFonts w:cstheme="minorHAnsi"/>
                <w:i/>
                <w:sz w:val="14"/>
                <w:szCs w:val="14"/>
              </w:rPr>
            </w:pPr>
            <w:r>
              <w:rPr>
                <w:rFonts w:cstheme="minorHAnsi"/>
                <w:i/>
                <w:sz w:val="14"/>
                <w:szCs w:val="14"/>
              </w:rPr>
              <w:t>NGEO-WEBC-PFC-0200</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w:t>
            </w:r>
            <w:r w:rsidR="002C7AA6">
              <w:rPr>
                <w:i/>
                <w:sz w:val="14"/>
                <w:szCs w:val="14"/>
              </w:rPr>
              <w:t>2</w:t>
            </w:r>
            <w:r w:rsidR="00D0253C">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dates in the “Date” </w:t>
            </w:r>
            <w:r w:rsidR="00A10BB0">
              <w:rPr>
                <w:rFonts w:asciiTheme="minorHAnsi" w:hAnsiTheme="minorHAnsi" w:cstheme="minorHAnsi"/>
                <w:sz w:val="22"/>
                <w:szCs w:val="22"/>
              </w:rPr>
              <w:t>collapsible button</w:t>
            </w:r>
          </w:p>
        </w:tc>
        <w:tc>
          <w:tcPr>
            <w:tcW w:w="2690" w:type="dxa"/>
            <w:gridSpan w:val="2"/>
            <w:tcBorders>
              <w:top w:val="single" w:sz="6" w:space="0" w:color="auto"/>
              <w:bottom w:val="single" w:sz="6" w:space="0" w:color="auto"/>
            </w:tcBorders>
            <w:shd w:val="clear" w:color="auto" w:fill="auto"/>
          </w:tcPr>
          <w:p w:rsidR="00D178F8" w:rsidRDefault="00D0253C">
            <w:pPr>
              <w:spacing w:after="0"/>
              <w:rPr>
                <w:rFonts w:cstheme="minorHAnsi"/>
                <w:lang w:val="en-GB"/>
              </w:rPr>
            </w:pPr>
            <w:r>
              <w:rPr>
                <w:rFonts w:cstheme="minorHAnsi"/>
              </w:rPr>
              <w:t>The</w:t>
            </w:r>
            <w:r w:rsidRPr="00D61852">
              <w:rPr>
                <w:rFonts w:cstheme="minorHAnsi"/>
              </w:rPr>
              <w:t xml:space="preserve"> start </w:t>
            </w:r>
            <w:r>
              <w:rPr>
                <w:rFonts w:cstheme="minorHAnsi"/>
              </w:rPr>
              <w:t>date is 2009-05-01 and end date is 2009-07-01.</w:t>
            </w:r>
          </w:p>
        </w:tc>
        <w:tc>
          <w:tcPr>
            <w:tcW w:w="1559" w:type="dxa"/>
            <w:tcBorders>
              <w:top w:val="single" w:sz="6" w:space="0" w:color="auto"/>
              <w:bottom w:val="single" w:sz="6"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t>NGEO-WEBC-PFC-0201</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w:t>
            </w:r>
            <w:r w:rsidR="002C7AA6">
              <w:rPr>
                <w:i/>
                <w:sz w:val="14"/>
                <w:szCs w:val="14"/>
              </w:rPr>
              <w:t>3</w:t>
            </w:r>
            <w:r w:rsidR="00D0253C">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coordinates in the “Area” </w:t>
            </w:r>
            <w:r w:rsidR="00A10BB0">
              <w:rPr>
                <w:rFonts w:asciiTheme="minorHAnsi" w:hAnsiTheme="minorHAnsi" w:cstheme="minorHAnsi"/>
                <w:sz w:val="22"/>
                <w:szCs w:val="22"/>
              </w:rPr>
              <w:t>collapsible button</w:t>
            </w:r>
          </w:p>
        </w:tc>
        <w:tc>
          <w:tcPr>
            <w:tcW w:w="2690" w:type="dxa"/>
            <w:gridSpan w:val="2"/>
            <w:tcBorders>
              <w:top w:val="single" w:sz="6" w:space="0" w:color="auto"/>
              <w:bottom w:val="single" w:sz="6" w:space="0" w:color="auto"/>
            </w:tcBorders>
            <w:shd w:val="clear" w:color="auto" w:fill="auto"/>
          </w:tcPr>
          <w:p w:rsidR="00D0253C" w:rsidRDefault="00D0253C" w:rsidP="00330782">
            <w:pPr>
              <w:spacing w:after="0"/>
              <w:rPr>
                <w:lang w:val="en-US"/>
              </w:rPr>
            </w:pPr>
            <w:r>
              <w:rPr>
                <w:lang w:val="en-US"/>
              </w:rPr>
              <w:t>The following coordinates are set  :</w:t>
            </w:r>
          </w:p>
          <w:p w:rsidR="00D0253C" w:rsidRDefault="00D0253C" w:rsidP="00330782">
            <w:pPr>
              <w:spacing w:after="0"/>
              <w:rPr>
                <w:lang w:val="en-US"/>
              </w:rPr>
            </w:pPr>
            <w:r>
              <w:rPr>
                <w:lang w:val="en-US"/>
              </w:rPr>
              <w:t>West : -20</w:t>
            </w:r>
          </w:p>
          <w:p w:rsidR="00D0253C" w:rsidRDefault="00D0253C" w:rsidP="00330782">
            <w:pPr>
              <w:spacing w:after="0"/>
              <w:rPr>
                <w:lang w:val="en-US"/>
              </w:rPr>
            </w:pPr>
            <w:r>
              <w:rPr>
                <w:lang w:val="en-US"/>
              </w:rPr>
              <w:t>South: -20</w:t>
            </w:r>
          </w:p>
          <w:p w:rsidR="00D0253C" w:rsidRDefault="00D0253C" w:rsidP="00330782">
            <w:pPr>
              <w:spacing w:after="0"/>
              <w:rPr>
                <w:lang w:val="en-US"/>
              </w:rPr>
            </w:pPr>
            <w:r>
              <w:rPr>
                <w:lang w:val="en-US"/>
              </w:rPr>
              <w:t>East : 20</w:t>
            </w:r>
          </w:p>
          <w:p w:rsidR="00D178F8" w:rsidRDefault="00D0253C" w:rsidP="00DC4D99">
            <w:pPr>
              <w:spacing w:after="0"/>
              <w:rPr>
                <w:rFonts w:cstheme="minorHAnsi"/>
                <w:lang w:val="en-GB"/>
              </w:rPr>
            </w:pPr>
            <w:r>
              <w:rPr>
                <w:lang w:val="en-US"/>
              </w:rPr>
              <w:t>North : 20</w:t>
            </w:r>
          </w:p>
        </w:tc>
        <w:tc>
          <w:tcPr>
            <w:tcW w:w="1559" w:type="dxa"/>
            <w:tcBorders>
              <w:top w:val="single" w:sz="6" w:space="0" w:color="auto"/>
              <w:bottom w:val="single" w:sz="6"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t>NGEO-WEBC-PFC-0202</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w:t>
            </w:r>
            <w:r w:rsidR="002C7AA6">
              <w:rPr>
                <w:i/>
                <w:sz w:val="14"/>
                <w:szCs w:val="14"/>
              </w:rPr>
              <w:t>4</w:t>
            </w:r>
            <w:r w:rsidR="00D0253C">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criteria in the “Advanced” </w:t>
            </w:r>
            <w:r w:rsidR="00A10BB0">
              <w:rPr>
                <w:rFonts w:asciiTheme="minorHAnsi" w:hAnsiTheme="minorHAnsi" w:cstheme="minorHAnsi"/>
                <w:sz w:val="22"/>
                <w:szCs w:val="22"/>
              </w:rPr>
              <w:t>collapsible button</w:t>
            </w:r>
          </w:p>
        </w:tc>
        <w:tc>
          <w:tcPr>
            <w:tcW w:w="2690" w:type="dxa"/>
            <w:gridSpan w:val="2"/>
            <w:tcBorders>
              <w:top w:val="single" w:sz="6" w:space="0" w:color="auto"/>
              <w:bottom w:val="single" w:sz="6" w:space="0" w:color="auto"/>
            </w:tcBorders>
            <w:shd w:val="clear" w:color="auto" w:fill="auto"/>
          </w:tcPr>
          <w:p w:rsidR="00D178F8" w:rsidRDefault="00D0253C">
            <w:pPr>
              <w:spacing w:after="0"/>
              <w:rPr>
                <w:rFonts w:cstheme="minorHAnsi"/>
                <w:lang w:val="en-GB"/>
              </w:rPr>
            </w:pPr>
            <w:r>
              <w:rPr>
                <w:rFonts w:cstheme="minorHAnsi"/>
                <w:lang w:val="en-GB"/>
              </w:rPr>
              <w:t>For Pass, “Ascending” is checked.</w:t>
            </w:r>
            <w:r w:rsidR="002F650A">
              <w:rPr>
                <w:rFonts w:cstheme="minorHAnsi"/>
                <w:lang w:val="en-GB"/>
              </w:rPr>
              <w:t xml:space="preserve"> For Orbit, From </w:t>
            </w:r>
            <w:proofErr w:type="gramStart"/>
            <w:r w:rsidR="002F650A">
              <w:rPr>
                <w:rFonts w:cstheme="minorHAnsi"/>
                <w:lang w:val="en-GB"/>
              </w:rPr>
              <w:t>is</w:t>
            </w:r>
            <w:proofErr w:type="gramEnd"/>
            <w:r w:rsidR="002F650A">
              <w:rPr>
                <w:rFonts w:cstheme="minorHAnsi"/>
                <w:lang w:val="en-GB"/>
              </w:rPr>
              <w:t xml:space="preserve"> 500, To is 1000.</w:t>
            </w:r>
          </w:p>
        </w:tc>
        <w:tc>
          <w:tcPr>
            <w:tcW w:w="1559" w:type="dxa"/>
            <w:tcBorders>
              <w:top w:val="single" w:sz="6" w:space="0" w:color="auto"/>
              <w:bottom w:val="single" w:sz="6"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t>NGEO-WEBC-PFC-0203</w:t>
            </w:r>
          </w:p>
        </w:tc>
      </w:tr>
      <w:tr w:rsidR="00D178F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w:t>
            </w:r>
            <w:r w:rsidR="002C7AA6">
              <w:rPr>
                <w:i/>
                <w:sz w:val="14"/>
                <w:szCs w:val="14"/>
              </w:rPr>
              <w:t>5</w:t>
            </w:r>
            <w:r w:rsidR="00D0253C">
              <w:rPr>
                <w:i/>
                <w:sz w:val="14"/>
                <w:szCs w:val="14"/>
              </w:rPr>
              <w:t>0</w:t>
            </w:r>
          </w:p>
        </w:tc>
        <w:tc>
          <w:tcPr>
            <w:tcW w:w="3499" w:type="dxa"/>
            <w:gridSpan w:val="3"/>
            <w:tcBorders>
              <w:top w:val="single" w:sz="6" w:space="0" w:color="auto"/>
              <w:bottom w:val="single" w:sz="8"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options in the “Download Options” </w:t>
            </w:r>
            <w:r w:rsidR="00A10BB0">
              <w:rPr>
                <w:rFonts w:asciiTheme="minorHAnsi" w:hAnsiTheme="minorHAnsi" w:cstheme="minorHAnsi"/>
                <w:sz w:val="22"/>
                <w:szCs w:val="22"/>
              </w:rPr>
              <w:t>collapsible button</w:t>
            </w:r>
          </w:p>
        </w:tc>
        <w:tc>
          <w:tcPr>
            <w:tcW w:w="2690" w:type="dxa"/>
            <w:gridSpan w:val="2"/>
            <w:tcBorders>
              <w:top w:val="single" w:sz="6" w:space="0" w:color="auto"/>
              <w:bottom w:val="single" w:sz="8" w:space="0" w:color="auto"/>
            </w:tcBorders>
            <w:shd w:val="clear" w:color="auto" w:fill="auto"/>
          </w:tcPr>
          <w:p w:rsidR="00D178F8" w:rsidRDefault="00D0253C">
            <w:pPr>
              <w:spacing w:after="0"/>
              <w:rPr>
                <w:rFonts w:cstheme="minorHAnsi"/>
                <w:lang w:val="en-GB"/>
              </w:rPr>
            </w:pPr>
            <w:r>
              <w:rPr>
                <w:rFonts w:cstheme="minorHAnsi"/>
                <w:lang w:val="en-GB"/>
              </w:rPr>
              <w:t>For downloadMode</w:t>
            </w:r>
            <w:r w:rsidR="00CA6878">
              <w:rPr>
                <w:rFonts w:cstheme="minorHAnsi"/>
                <w:lang w:val="en-GB"/>
              </w:rPr>
              <w:t>, “</w:t>
            </w:r>
            <w:r>
              <w:rPr>
                <w:rFonts w:cstheme="minorHAnsi"/>
                <w:lang w:val="en-GB"/>
              </w:rPr>
              <w:t>Download continuously” is selected.</w:t>
            </w:r>
          </w:p>
        </w:tc>
        <w:tc>
          <w:tcPr>
            <w:tcW w:w="1559" w:type="dxa"/>
            <w:tcBorders>
              <w:top w:val="single" w:sz="6" w:space="0" w:color="auto"/>
              <w:bottom w:val="single" w:sz="8"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t>NGEO-WEBC-PFC-0204</w:t>
            </w:r>
          </w:p>
        </w:tc>
      </w:tr>
    </w:tbl>
    <w:p w:rsidR="00D178F8" w:rsidRPr="00ED457C" w:rsidRDefault="00D178F8" w:rsidP="00330782">
      <w:pPr>
        <w:pStyle w:val="Titre3"/>
      </w:pPr>
      <w:bookmarkStart w:id="358" w:name="_Toc346804821"/>
      <w:bookmarkStart w:id="359" w:name="_Toc421282887"/>
      <w:r w:rsidRPr="00ED457C">
        <w:t>NGEO-WEBC-VT</w:t>
      </w:r>
      <w:r>
        <w:t>P-0210</w:t>
      </w:r>
      <w:r w:rsidRPr="00ED457C">
        <w:t xml:space="preserve">: </w:t>
      </w:r>
      <w:r>
        <w:t>Data-driven Standing Order Shared URL</w:t>
      </w:r>
      <w:bookmarkEnd w:id="358"/>
      <w:bookmarkEnd w:id="35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Data-driven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330782">
        <w:tc>
          <w:tcPr>
            <w:tcW w:w="8613" w:type="dxa"/>
            <w:gridSpan w:val="7"/>
            <w:tcBorders>
              <w:bottom w:val="single" w:sz="8" w:space="0" w:color="auto"/>
            </w:tcBorders>
            <w:shd w:val="clear" w:color="auto" w:fill="auto"/>
          </w:tcPr>
          <w:p w:rsidR="00D178F8" w:rsidRPr="004E5884" w:rsidRDefault="00D178F8" w:rsidP="00435142">
            <w:pPr>
              <w:spacing w:after="0"/>
              <w:rPr>
                <w:lang w:val="en-US"/>
              </w:rPr>
            </w:pPr>
            <w:r>
              <w:rPr>
                <w:lang w:val="en-US"/>
              </w:rPr>
              <w:t>None</w:t>
            </w:r>
          </w:p>
        </w:tc>
      </w:tr>
      <w:tr w:rsidR="00D178F8" w:rsidRPr="00544FC8" w:rsidTr="00330782">
        <w:tc>
          <w:tcPr>
            <w:tcW w:w="865" w:type="dxa"/>
            <w:tcBorders>
              <w:top w:val="single" w:sz="8" w:space="0" w:color="auto"/>
              <w:left w:val="single" w:sz="8" w:space="0" w:color="auto"/>
              <w:bottom w:val="single" w:sz="6" w:space="0" w:color="auto"/>
            </w:tcBorders>
            <w:shd w:val="clear" w:color="auto" w:fill="A6A6A6"/>
          </w:tcPr>
          <w:p w:rsidR="00D178F8" w:rsidRPr="00544FC8" w:rsidRDefault="00D178F8"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178F8" w:rsidRPr="00544FC8" w:rsidRDefault="00D178F8">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178F8" w:rsidRPr="00544FC8" w:rsidRDefault="00D178F8">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178F8" w:rsidRPr="00544FC8" w:rsidRDefault="00D178F8">
            <w:pPr>
              <w:spacing w:after="0"/>
              <w:jc w:val="center"/>
              <w:rPr>
                <w:b/>
                <w:sz w:val="14"/>
                <w:szCs w:val="14"/>
              </w:rPr>
            </w:pPr>
            <w:r w:rsidRPr="00544FC8">
              <w:rPr>
                <w:b/>
                <w:sz w:val="14"/>
                <w:szCs w:val="14"/>
              </w:rPr>
              <w:t>Pass/Fail Criteria Id</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44FC8" w:rsidRDefault="00D178F8"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D178F8" w:rsidRPr="00057FF1" w:rsidRDefault="00D178F8" w:rsidP="00330782">
            <w:pPr>
              <w:spacing w:after="0"/>
            </w:pPr>
            <w:r>
              <w:t xml:space="preserve">Perform the steps </w:t>
            </w:r>
            <w:r w:rsidRPr="00D5189E">
              <w:t xml:space="preserve">Step-10 and Step-20 </w:t>
            </w:r>
            <w:r>
              <w:t xml:space="preserve">of </w:t>
            </w:r>
            <w:r>
              <w:rPr>
                <w:lang w:val="en-US"/>
              </w:rPr>
              <w:t>WEBC-VTP-0120</w:t>
            </w:r>
          </w:p>
        </w:tc>
        <w:tc>
          <w:tcPr>
            <w:tcW w:w="2690" w:type="dxa"/>
            <w:gridSpan w:val="2"/>
            <w:tcBorders>
              <w:top w:val="single" w:sz="6" w:space="0" w:color="auto"/>
              <w:bottom w:val="single" w:sz="6" w:space="0" w:color="auto"/>
            </w:tcBorders>
            <w:shd w:val="clear" w:color="auto" w:fill="auto"/>
          </w:tcPr>
          <w:p w:rsidR="00D178F8" w:rsidRPr="00057FF1" w:rsidRDefault="00D178F8" w:rsidP="00330782">
            <w:pPr>
              <w:spacing w:after="0"/>
              <w:rPr>
                <w:lang w:val="en-US"/>
              </w:rPr>
            </w:pPr>
            <w:r>
              <w:rPr>
                <w:lang w:val="en-US"/>
              </w:rPr>
              <w:t>The standing order widget is filled with data-driven standing order parameters.</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DC4D99">
            <w:pPr>
              <w:spacing w:after="0"/>
              <w:jc w:val="center"/>
              <w:rPr>
                <w:i/>
                <w:sz w:val="14"/>
                <w:szCs w:val="14"/>
              </w:rPr>
            </w:pPr>
          </w:p>
        </w:tc>
      </w:tr>
      <w:tr w:rsidR="00A13F5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13F52" w:rsidRPr="003C0A28" w:rsidRDefault="00A13F52"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A13F52" w:rsidRDefault="00A13F52" w:rsidP="00330782">
            <w:pPr>
              <w:spacing w:after="0"/>
            </w:pPr>
            <w:r>
              <w:t xml:space="preserve">Change the start date to 2013-02-08 and end date to 2013-06-08 using </w:t>
            </w:r>
            <w:r>
              <w:lastRenderedPageBreak/>
              <w:t>calendar widget</w:t>
            </w:r>
          </w:p>
        </w:tc>
        <w:tc>
          <w:tcPr>
            <w:tcW w:w="2690" w:type="dxa"/>
            <w:gridSpan w:val="2"/>
            <w:tcBorders>
              <w:top w:val="single" w:sz="6" w:space="0" w:color="auto"/>
              <w:bottom w:val="single" w:sz="6" w:space="0" w:color="auto"/>
            </w:tcBorders>
            <w:shd w:val="clear" w:color="auto" w:fill="auto"/>
          </w:tcPr>
          <w:p w:rsidR="00A13F52" w:rsidRDefault="00A13F52" w:rsidP="00330782">
            <w:pPr>
              <w:spacing w:after="0"/>
              <w:rPr>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A13F52" w:rsidRPr="0056181B" w:rsidRDefault="00A13F52" w:rsidP="00DC4D99">
            <w:pPr>
              <w:spacing w:after="0"/>
              <w:jc w:val="center"/>
              <w:rPr>
                <w:i/>
                <w:sz w:val="14"/>
                <w:szCs w:val="14"/>
              </w:rPr>
            </w:pPr>
          </w:p>
        </w:tc>
      </w:tr>
      <w:tr w:rsidR="006661A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61A5" w:rsidRDefault="006661A5" w:rsidP="00DC4D99">
            <w:pPr>
              <w:spacing w:after="0"/>
              <w:jc w:val="center"/>
              <w:rPr>
                <w:i/>
                <w:sz w:val="14"/>
                <w:szCs w:val="14"/>
              </w:rPr>
            </w:pPr>
            <w:r>
              <w:rPr>
                <w:i/>
                <w:sz w:val="14"/>
                <w:szCs w:val="14"/>
              </w:rPr>
              <w:lastRenderedPageBreak/>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6661A5" w:rsidRDefault="006661A5" w:rsidP="00330782">
            <w:pPr>
              <w:spacing w:after="0"/>
            </w:pPr>
            <w:r>
              <w:t xml:space="preserve">Click on the “Share” button </w:t>
            </w:r>
          </w:p>
        </w:tc>
        <w:tc>
          <w:tcPr>
            <w:tcW w:w="2690" w:type="dxa"/>
            <w:gridSpan w:val="2"/>
            <w:tcBorders>
              <w:top w:val="single" w:sz="6" w:space="0" w:color="auto"/>
              <w:bottom w:val="single" w:sz="6" w:space="0" w:color="auto"/>
            </w:tcBorders>
            <w:shd w:val="clear" w:color="auto" w:fill="auto"/>
          </w:tcPr>
          <w:p w:rsidR="006661A5" w:rsidRDefault="006661A5" w:rsidP="00330782">
            <w:pPr>
              <w:spacing w:after="0"/>
              <w:rPr>
                <w:lang w:val="en-GB"/>
              </w:rPr>
            </w:pPr>
            <w:r>
              <w:rPr>
                <w:lang w:val="en-GB"/>
              </w:rPr>
              <w:t>A popup is opened with different icons</w:t>
            </w:r>
          </w:p>
        </w:tc>
        <w:tc>
          <w:tcPr>
            <w:tcW w:w="1559" w:type="dxa"/>
            <w:tcBorders>
              <w:top w:val="single" w:sz="6" w:space="0" w:color="auto"/>
              <w:bottom w:val="single" w:sz="6" w:space="0" w:color="auto"/>
              <w:right w:val="single" w:sz="8" w:space="0" w:color="auto"/>
            </w:tcBorders>
            <w:shd w:val="clear" w:color="auto" w:fill="auto"/>
            <w:vAlign w:val="center"/>
          </w:tcPr>
          <w:p w:rsidR="006661A5" w:rsidRPr="009B26D3" w:rsidRDefault="006661A5" w:rsidP="00DC4D99">
            <w:pPr>
              <w:spacing w:after="0"/>
              <w:jc w:val="center"/>
              <w:rPr>
                <w:i/>
                <w:sz w:val="14"/>
                <w:szCs w:val="14"/>
                <w:lang w:val="en-GB"/>
              </w:rPr>
            </w:pPr>
          </w:p>
        </w:tc>
      </w:tr>
      <w:tr w:rsidR="006661A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61A5" w:rsidRDefault="006661A5"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6661A5" w:rsidRDefault="006661A5" w:rsidP="00330782">
            <w:pPr>
              <w:spacing w:after="0"/>
            </w:pPr>
            <w:r>
              <w:t>Click on URL</w:t>
            </w:r>
          </w:p>
        </w:tc>
        <w:tc>
          <w:tcPr>
            <w:tcW w:w="2690" w:type="dxa"/>
            <w:gridSpan w:val="2"/>
            <w:tcBorders>
              <w:top w:val="single" w:sz="6" w:space="0" w:color="auto"/>
              <w:bottom w:val="single" w:sz="6" w:space="0" w:color="auto"/>
            </w:tcBorders>
            <w:shd w:val="clear" w:color="auto" w:fill="auto"/>
          </w:tcPr>
          <w:p w:rsidR="006661A5" w:rsidRDefault="006661A5" w:rsidP="00330782">
            <w:pPr>
              <w:spacing w:after="0"/>
              <w:rPr>
                <w:lang w:val="en-GB"/>
              </w:rPr>
            </w:pPr>
            <w:r>
              <w:rPr>
                <w:lang w:val="en-GB"/>
              </w:rPr>
              <w:t>A new browser tab is opened with the share URL</w:t>
            </w:r>
          </w:p>
        </w:tc>
        <w:tc>
          <w:tcPr>
            <w:tcW w:w="1559" w:type="dxa"/>
            <w:tcBorders>
              <w:top w:val="single" w:sz="6" w:space="0" w:color="auto"/>
              <w:bottom w:val="single" w:sz="6" w:space="0" w:color="auto"/>
              <w:right w:val="single" w:sz="8" w:space="0" w:color="auto"/>
            </w:tcBorders>
            <w:shd w:val="clear" w:color="auto" w:fill="auto"/>
            <w:vAlign w:val="center"/>
          </w:tcPr>
          <w:p w:rsidR="006661A5" w:rsidRDefault="004E6E17" w:rsidP="00DC4D99">
            <w:pPr>
              <w:spacing w:after="0"/>
              <w:jc w:val="center"/>
              <w:rPr>
                <w:rFonts w:cstheme="minorHAnsi"/>
                <w:i/>
                <w:sz w:val="14"/>
                <w:szCs w:val="14"/>
              </w:rPr>
            </w:pPr>
            <w:r>
              <w:rPr>
                <w:rFonts w:cstheme="minorHAnsi"/>
                <w:i/>
                <w:sz w:val="14"/>
                <w:szCs w:val="14"/>
              </w:rPr>
              <w:t>NGEO-WEBC-PFC-0210</w:t>
            </w:r>
          </w:p>
        </w:tc>
      </w:tr>
      <w:tr w:rsidR="00D178F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D178F8" w:rsidRDefault="00D178F8" w:rsidP="004E6E17">
            <w:pPr>
              <w:spacing w:after="0"/>
              <w:jc w:val="center"/>
              <w:rPr>
                <w:i/>
                <w:sz w:val="14"/>
                <w:szCs w:val="14"/>
              </w:rPr>
            </w:pPr>
            <w:r>
              <w:rPr>
                <w:i/>
                <w:sz w:val="14"/>
                <w:szCs w:val="14"/>
              </w:rPr>
              <w:t>Step-</w:t>
            </w:r>
            <w:r w:rsidR="004E6E17">
              <w:rPr>
                <w:i/>
                <w:sz w:val="14"/>
                <w:szCs w:val="14"/>
              </w:rPr>
              <w:t>50</w:t>
            </w:r>
          </w:p>
        </w:tc>
        <w:tc>
          <w:tcPr>
            <w:tcW w:w="3499" w:type="dxa"/>
            <w:gridSpan w:val="3"/>
            <w:tcBorders>
              <w:top w:val="single" w:sz="6" w:space="0" w:color="auto"/>
              <w:bottom w:val="single" w:sz="8"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w:t>
            </w:r>
            <w:r w:rsidR="00A13F52">
              <w:rPr>
                <w:rFonts w:asciiTheme="minorHAnsi" w:hAnsiTheme="minorHAnsi" w:cstheme="minorHAnsi"/>
                <w:sz w:val="22"/>
                <w:szCs w:val="22"/>
              </w:rPr>
              <w:t xml:space="preserve">start and end date </w:t>
            </w:r>
            <w:r>
              <w:rPr>
                <w:rFonts w:asciiTheme="minorHAnsi" w:hAnsiTheme="minorHAnsi" w:cstheme="minorHAnsi"/>
                <w:sz w:val="22"/>
                <w:szCs w:val="22"/>
              </w:rPr>
              <w:t>in the opened widget</w:t>
            </w:r>
            <w:r w:rsidR="004C3393">
              <w:rPr>
                <w:rFonts w:asciiTheme="minorHAnsi" w:hAnsiTheme="minorHAnsi" w:cstheme="minorHAnsi"/>
                <w:sz w:val="22"/>
                <w:szCs w:val="22"/>
              </w:rPr>
              <w:t>, and the Data-driven check box.</w:t>
            </w:r>
          </w:p>
        </w:tc>
        <w:tc>
          <w:tcPr>
            <w:tcW w:w="2690" w:type="dxa"/>
            <w:gridSpan w:val="2"/>
            <w:tcBorders>
              <w:top w:val="single" w:sz="6" w:space="0" w:color="auto"/>
              <w:bottom w:val="single" w:sz="8" w:space="0" w:color="auto"/>
            </w:tcBorders>
            <w:shd w:val="clear" w:color="auto" w:fill="auto"/>
          </w:tcPr>
          <w:p w:rsidR="00D178F8" w:rsidRDefault="00A13F52">
            <w:pPr>
              <w:spacing w:after="0"/>
              <w:rPr>
                <w:rFonts w:cstheme="minorHAnsi"/>
                <w:lang w:val="en-GB"/>
              </w:rPr>
            </w:pPr>
            <w:r>
              <w:rPr>
                <w:rFonts w:cstheme="minorHAnsi"/>
                <w:lang w:val="en-GB"/>
              </w:rPr>
              <w:t xml:space="preserve">The start date is </w:t>
            </w:r>
            <w:r>
              <w:t>2013-02-08 and the end date is 2013-06-08.</w:t>
            </w:r>
            <w:r w:rsidR="004C3393">
              <w:t xml:space="preserve"> The </w:t>
            </w:r>
            <w:r w:rsidR="00695824">
              <w:t>“</w:t>
            </w:r>
            <w:r w:rsidR="004C3393">
              <w:t xml:space="preserve">Data-driven </w:t>
            </w:r>
            <w:r w:rsidR="00695824">
              <w:t xml:space="preserve">order” </w:t>
            </w:r>
            <w:r w:rsidR="004C3393">
              <w:t>checkbox is selected.</w:t>
            </w:r>
          </w:p>
        </w:tc>
        <w:tc>
          <w:tcPr>
            <w:tcW w:w="1559" w:type="dxa"/>
            <w:tcBorders>
              <w:top w:val="single" w:sz="6" w:space="0" w:color="auto"/>
              <w:bottom w:val="single" w:sz="8"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t>NGEO-WEBC-PFC-0211</w:t>
            </w:r>
          </w:p>
        </w:tc>
      </w:tr>
    </w:tbl>
    <w:p w:rsidR="00D178F8" w:rsidRPr="00E6047A" w:rsidRDefault="00D178F8" w:rsidP="00330782">
      <w:pPr>
        <w:pStyle w:val="Titre3"/>
      </w:pPr>
      <w:bookmarkStart w:id="360" w:name="_Toc346804822"/>
      <w:bookmarkStart w:id="361" w:name="_Toc421282888"/>
      <w:r w:rsidRPr="0092081D">
        <w:t>NGEO-WEBC-VTP-0215: Time-driven Standing Order Shared URL</w:t>
      </w:r>
      <w:bookmarkEnd w:id="360"/>
      <w:bookmarkEnd w:id="36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NGEO-WEBC-VTP-0215</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Time-driven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330782">
        <w:tc>
          <w:tcPr>
            <w:tcW w:w="8613" w:type="dxa"/>
            <w:gridSpan w:val="7"/>
            <w:tcBorders>
              <w:bottom w:val="single" w:sz="8" w:space="0" w:color="auto"/>
            </w:tcBorders>
            <w:shd w:val="clear" w:color="auto" w:fill="auto"/>
          </w:tcPr>
          <w:p w:rsidR="00D178F8" w:rsidRPr="004E5884" w:rsidRDefault="00D178F8" w:rsidP="00435142">
            <w:pPr>
              <w:spacing w:after="0"/>
              <w:rPr>
                <w:lang w:val="en-US"/>
              </w:rPr>
            </w:pPr>
            <w:r>
              <w:rPr>
                <w:lang w:val="en-US"/>
              </w:rPr>
              <w:t>None</w:t>
            </w:r>
          </w:p>
        </w:tc>
      </w:tr>
      <w:tr w:rsidR="00D178F8" w:rsidRPr="00544FC8" w:rsidTr="00330782">
        <w:tc>
          <w:tcPr>
            <w:tcW w:w="865" w:type="dxa"/>
            <w:tcBorders>
              <w:top w:val="single" w:sz="8" w:space="0" w:color="auto"/>
              <w:left w:val="single" w:sz="8" w:space="0" w:color="auto"/>
              <w:bottom w:val="single" w:sz="6" w:space="0" w:color="auto"/>
            </w:tcBorders>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D178F8" w:rsidRPr="00057FF1" w:rsidRDefault="00D178F8" w:rsidP="00435142">
            <w:r>
              <w:t xml:space="preserve">Perform the steps </w:t>
            </w:r>
            <w:r w:rsidRPr="007A7D59">
              <w:t>Step-10 and Step-</w:t>
            </w:r>
            <w:r>
              <w:t>5</w:t>
            </w:r>
            <w:r w:rsidRPr="007A7D59">
              <w:t xml:space="preserve">0 </w:t>
            </w:r>
            <w:r>
              <w:t xml:space="preserve">of </w:t>
            </w:r>
            <w:r>
              <w:rPr>
                <w:lang w:val="en-US"/>
              </w:rPr>
              <w:t>WEBC-VTP-0125</w:t>
            </w:r>
          </w:p>
        </w:tc>
        <w:tc>
          <w:tcPr>
            <w:tcW w:w="2690" w:type="dxa"/>
            <w:gridSpan w:val="2"/>
            <w:tcBorders>
              <w:top w:val="single" w:sz="6" w:space="0" w:color="auto"/>
              <w:bottom w:val="single" w:sz="6" w:space="0" w:color="auto"/>
            </w:tcBorders>
            <w:shd w:val="clear" w:color="auto" w:fill="auto"/>
          </w:tcPr>
          <w:p w:rsidR="00D178F8" w:rsidRPr="00057FF1" w:rsidRDefault="00D178F8" w:rsidP="00435142">
            <w:pPr>
              <w:rPr>
                <w:lang w:val="en-US"/>
              </w:rPr>
            </w:pPr>
            <w:r>
              <w:rPr>
                <w:lang w:val="en-US"/>
              </w:rPr>
              <w:t>The standing order widget is filled with time-driven standing order parameters.</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435142">
            <w:pPr>
              <w:spacing w:after="0"/>
              <w:jc w:val="center"/>
              <w:rPr>
                <w:i/>
                <w:sz w:val="14"/>
                <w:szCs w:val="14"/>
              </w:rPr>
            </w:pPr>
          </w:p>
        </w:tc>
      </w:tr>
      <w:tr w:rsidR="006661A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61A5" w:rsidRDefault="006661A5" w:rsidP="00435142">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6661A5" w:rsidRDefault="006661A5" w:rsidP="00435142">
            <w:r>
              <w:t xml:space="preserve">Click on the “Share” button </w:t>
            </w:r>
          </w:p>
        </w:tc>
        <w:tc>
          <w:tcPr>
            <w:tcW w:w="2690" w:type="dxa"/>
            <w:gridSpan w:val="2"/>
            <w:tcBorders>
              <w:top w:val="single" w:sz="6" w:space="0" w:color="auto"/>
              <w:bottom w:val="single" w:sz="6" w:space="0" w:color="auto"/>
            </w:tcBorders>
            <w:shd w:val="clear" w:color="auto" w:fill="auto"/>
          </w:tcPr>
          <w:p w:rsidR="006661A5" w:rsidRDefault="006661A5" w:rsidP="00435142">
            <w:pPr>
              <w:rPr>
                <w:lang w:val="en-GB"/>
              </w:rPr>
            </w:pPr>
            <w:r>
              <w:rPr>
                <w:lang w:val="en-GB"/>
              </w:rPr>
              <w:t>A popup is opened with different icons</w:t>
            </w:r>
          </w:p>
        </w:tc>
        <w:tc>
          <w:tcPr>
            <w:tcW w:w="1559" w:type="dxa"/>
            <w:tcBorders>
              <w:top w:val="single" w:sz="6" w:space="0" w:color="auto"/>
              <w:bottom w:val="single" w:sz="6" w:space="0" w:color="auto"/>
              <w:right w:val="single" w:sz="8" w:space="0" w:color="auto"/>
            </w:tcBorders>
            <w:shd w:val="clear" w:color="auto" w:fill="auto"/>
            <w:vAlign w:val="center"/>
          </w:tcPr>
          <w:p w:rsidR="006661A5" w:rsidRPr="009B26D3" w:rsidRDefault="006661A5" w:rsidP="00435142">
            <w:pPr>
              <w:spacing w:after="0"/>
              <w:jc w:val="center"/>
              <w:rPr>
                <w:i/>
                <w:sz w:val="14"/>
                <w:szCs w:val="14"/>
                <w:lang w:val="en-GB"/>
              </w:rPr>
            </w:pPr>
          </w:p>
        </w:tc>
      </w:tr>
      <w:tr w:rsidR="006661A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61A5" w:rsidRDefault="006661A5" w:rsidP="00435142">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6661A5" w:rsidRDefault="006661A5" w:rsidP="00435142">
            <w:r>
              <w:t>Click on URL</w:t>
            </w:r>
          </w:p>
        </w:tc>
        <w:tc>
          <w:tcPr>
            <w:tcW w:w="2690" w:type="dxa"/>
            <w:gridSpan w:val="2"/>
            <w:tcBorders>
              <w:top w:val="single" w:sz="6" w:space="0" w:color="auto"/>
              <w:bottom w:val="single" w:sz="6" w:space="0" w:color="auto"/>
            </w:tcBorders>
            <w:shd w:val="clear" w:color="auto" w:fill="auto"/>
          </w:tcPr>
          <w:p w:rsidR="006661A5" w:rsidRDefault="006661A5" w:rsidP="00435142">
            <w:pPr>
              <w:rPr>
                <w:lang w:val="en-GB"/>
              </w:rPr>
            </w:pPr>
            <w:r>
              <w:rPr>
                <w:lang w:val="en-GB"/>
              </w:rPr>
              <w:t>A new browser tab is opened with the share URL</w:t>
            </w:r>
          </w:p>
        </w:tc>
        <w:tc>
          <w:tcPr>
            <w:tcW w:w="1559" w:type="dxa"/>
            <w:tcBorders>
              <w:top w:val="single" w:sz="6" w:space="0" w:color="auto"/>
              <w:bottom w:val="single" w:sz="6" w:space="0" w:color="auto"/>
              <w:right w:val="single" w:sz="8" w:space="0" w:color="auto"/>
            </w:tcBorders>
            <w:shd w:val="clear" w:color="auto" w:fill="auto"/>
            <w:vAlign w:val="center"/>
          </w:tcPr>
          <w:p w:rsidR="006661A5" w:rsidRDefault="00256CE5" w:rsidP="00435142">
            <w:pPr>
              <w:spacing w:after="0"/>
              <w:jc w:val="center"/>
              <w:rPr>
                <w:rFonts w:cstheme="minorHAnsi"/>
                <w:i/>
                <w:sz w:val="14"/>
                <w:szCs w:val="14"/>
              </w:rPr>
            </w:pPr>
            <w:r>
              <w:rPr>
                <w:rFonts w:cstheme="minorHAnsi"/>
                <w:i/>
                <w:sz w:val="14"/>
                <w:szCs w:val="14"/>
              </w:rPr>
              <w:t>NGEO-WEBC-PFC-0210</w:t>
            </w:r>
          </w:p>
        </w:tc>
      </w:tr>
      <w:tr w:rsidR="00D178F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D178F8" w:rsidRDefault="00D178F8" w:rsidP="00256CE5">
            <w:pPr>
              <w:spacing w:after="0"/>
              <w:jc w:val="center"/>
              <w:rPr>
                <w:i/>
                <w:sz w:val="14"/>
                <w:szCs w:val="14"/>
              </w:rPr>
            </w:pPr>
            <w:r>
              <w:rPr>
                <w:i/>
                <w:sz w:val="14"/>
                <w:szCs w:val="14"/>
              </w:rPr>
              <w:t>Step-</w:t>
            </w:r>
            <w:r w:rsidR="00256CE5">
              <w:rPr>
                <w:i/>
                <w:sz w:val="14"/>
                <w:szCs w:val="14"/>
              </w:rPr>
              <w:t>40</w:t>
            </w:r>
          </w:p>
        </w:tc>
        <w:tc>
          <w:tcPr>
            <w:tcW w:w="3499" w:type="dxa"/>
            <w:gridSpan w:val="3"/>
            <w:tcBorders>
              <w:top w:val="single" w:sz="6" w:space="0" w:color="auto"/>
              <w:bottom w:val="single" w:sz="8" w:space="0" w:color="auto"/>
            </w:tcBorders>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time-driven request parameters in the opened widget</w:t>
            </w:r>
          </w:p>
        </w:tc>
        <w:tc>
          <w:tcPr>
            <w:tcW w:w="2690" w:type="dxa"/>
            <w:gridSpan w:val="2"/>
            <w:tcBorders>
              <w:top w:val="single" w:sz="6" w:space="0" w:color="auto"/>
              <w:bottom w:val="single" w:sz="8" w:space="0" w:color="auto"/>
            </w:tcBorders>
            <w:shd w:val="clear" w:color="auto" w:fill="auto"/>
          </w:tcPr>
          <w:p w:rsidR="00D178F8" w:rsidRDefault="002A7A9D" w:rsidP="00CC2CD1">
            <w:pPr>
              <w:spacing w:after="0"/>
              <w:rPr>
                <w:rFonts w:cstheme="minorHAnsi"/>
                <w:lang w:val="en-GB"/>
              </w:rPr>
            </w:pPr>
            <w:r>
              <w:t>The</w:t>
            </w:r>
            <w:r w:rsidR="00CC2CD1">
              <w:t xml:space="preserve"> Time-driven checkbox is selected. The Shifting period is set to 15. The “Apply shifting…” checkbox is selected.</w:t>
            </w:r>
          </w:p>
        </w:tc>
        <w:tc>
          <w:tcPr>
            <w:tcW w:w="1559" w:type="dxa"/>
            <w:tcBorders>
              <w:top w:val="single" w:sz="6" w:space="0" w:color="auto"/>
              <w:bottom w:val="single" w:sz="8" w:space="0" w:color="auto"/>
              <w:right w:val="single" w:sz="8" w:space="0" w:color="auto"/>
            </w:tcBorders>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NGEO-WEBC-PFC-0212</w:t>
            </w:r>
          </w:p>
        </w:tc>
      </w:tr>
    </w:tbl>
    <w:p w:rsidR="0012278F" w:rsidRPr="00ED457C" w:rsidRDefault="0012278F" w:rsidP="00330782">
      <w:pPr>
        <w:pStyle w:val="Titre3"/>
      </w:pPr>
      <w:bookmarkStart w:id="362" w:name="_Toc421282889"/>
      <w:r w:rsidRPr="00ED457C">
        <w:t>NGEO-WEBC-VT</w:t>
      </w:r>
      <w:r>
        <w:t>P-0220</w:t>
      </w:r>
      <w:r w:rsidRPr="00ED457C">
        <w:t xml:space="preserve">: </w:t>
      </w:r>
      <w:r>
        <w:t>Zone of interest: draw</w:t>
      </w:r>
      <w:bookmarkEnd w:id="36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5F79E8">
            <w:pPr>
              <w:spacing w:after="0"/>
              <w:rPr>
                <w:i/>
                <w:color w:val="548DD4"/>
                <w:sz w:val="16"/>
                <w:szCs w:val="16"/>
              </w:rPr>
            </w:pPr>
            <w:r>
              <w:rPr>
                <w:i/>
                <w:color w:val="548DD4"/>
                <w:sz w:val="16"/>
                <w:szCs w:val="16"/>
              </w:rPr>
              <w:t>NGEO-WEBC-VTP-</w:t>
            </w:r>
            <w:r w:rsidR="005F79E8">
              <w:rPr>
                <w:i/>
                <w:color w:val="548DD4"/>
                <w:sz w:val="16"/>
                <w:szCs w:val="16"/>
              </w:rPr>
              <w:t>0220</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5F79E8" w:rsidP="00B27571">
            <w:pPr>
              <w:spacing w:after="0"/>
              <w:rPr>
                <w:i/>
                <w:color w:val="548DD4"/>
                <w:sz w:val="16"/>
                <w:szCs w:val="16"/>
                <w:lang w:val="en-US"/>
              </w:rPr>
            </w:pPr>
            <w:r w:rsidRPr="00A67A35">
              <w:rPr>
                <w:i/>
                <w:color w:val="548DD4"/>
                <w:sz w:val="16"/>
                <w:szCs w:val="16"/>
                <w:lang w:val="en-US"/>
              </w:rPr>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5F79E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w:t>
            </w:r>
            <w:r w:rsidR="005F79E8">
              <w:rPr>
                <w:rFonts w:cstheme="minorHAnsi"/>
                <w:lang w:val="en-US"/>
              </w:rPr>
              <w:t>0220</w:t>
            </w:r>
            <w:r w:rsidRPr="00057FF1">
              <w:rPr>
                <w:rFonts w:cstheme="minorHAnsi"/>
                <w:lang w:val="en-US"/>
              </w:rPr>
              <w:t>:</w:t>
            </w:r>
            <w:r>
              <w:rPr>
                <w:rFonts w:cstheme="minorHAnsi"/>
                <w:lang w:val="en-US"/>
              </w:rPr>
              <w:t xml:space="preserve"> </w:t>
            </w:r>
            <w:r w:rsidR="005F79E8">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330782">
        <w:tc>
          <w:tcPr>
            <w:tcW w:w="8613" w:type="dxa"/>
            <w:gridSpan w:val="7"/>
            <w:tcBorders>
              <w:bottom w:val="single" w:sz="8" w:space="0" w:color="auto"/>
            </w:tcBorders>
            <w:shd w:val="clear" w:color="auto" w:fill="auto"/>
          </w:tcPr>
          <w:p w:rsidR="0012278F" w:rsidRPr="004E5884" w:rsidRDefault="0012278F" w:rsidP="00B27571">
            <w:pPr>
              <w:spacing w:after="0"/>
              <w:rPr>
                <w:lang w:val="en-US"/>
              </w:rPr>
            </w:pPr>
            <w:r>
              <w:rPr>
                <w:lang w:val="en-US"/>
              </w:rPr>
              <w:t>None</w:t>
            </w:r>
          </w:p>
        </w:tc>
      </w:tr>
      <w:tr w:rsidR="0012278F" w:rsidRPr="00544FC8" w:rsidTr="00330782">
        <w:tc>
          <w:tcPr>
            <w:tcW w:w="865" w:type="dxa"/>
            <w:tcBorders>
              <w:top w:val="single" w:sz="8" w:space="0" w:color="auto"/>
              <w:left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
          <w:p w:rsidR="0012278F" w:rsidRPr="00057FF1" w:rsidRDefault="0012278F" w:rsidP="00B27571">
            <w:pPr>
              <w:spacing w:after="0"/>
              <w:rPr>
                <w:rFonts w:cstheme="minorHAnsi"/>
                <w:lang w:val="en-US"/>
              </w:rPr>
            </w:pPr>
            <w:r>
              <w:rPr>
                <w:rFonts w:cstheme="minorHAnsi"/>
                <w:lang w:val="en-US"/>
              </w:rPr>
              <w:t xml:space="preserve">The search widget is </w:t>
            </w:r>
            <w:r>
              <w:rPr>
                <w:rFonts w:cstheme="minorHAnsi"/>
                <w:lang w:val="en-US"/>
              </w:rPr>
              <w:lastRenderedPageBreak/>
              <w:t>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56181B" w:rsidRDefault="0012278F" w:rsidP="00B27571">
            <w:pPr>
              <w:spacing w:after="0"/>
              <w:jc w:val="center"/>
              <w:rPr>
                <w:i/>
                <w:sz w:val="14"/>
                <w:szCs w:val="14"/>
              </w:rPr>
            </w:pPr>
          </w:p>
        </w:tc>
      </w:tr>
      <w:tr w:rsidR="0012278F"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D1206" w:rsidRDefault="0012278F" w:rsidP="00B27571">
            <w:pPr>
              <w:spacing w:after="0"/>
              <w:jc w:val="center"/>
              <w:rPr>
                <w:i/>
                <w:sz w:val="14"/>
                <w:szCs w:val="14"/>
              </w:rPr>
            </w:pPr>
            <w:r>
              <w:rPr>
                <w:i/>
                <w:sz w:val="14"/>
                <w:szCs w:val="14"/>
              </w:rPr>
              <w:lastRenderedPageBreak/>
              <w:t>Step-20</w:t>
            </w:r>
          </w:p>
        </w:tc>
        <w:tc>
          <w:tcPr>
            <w:tcW w:w="3499" w:type="dxa"/>
            <w:gridSpan w:val="3"/>
            <w:tcBorders>
              <w:top w:val="single" w:sz="6" w:space="0" w:color="auto"/>
              <w:bottom w:val="single" w:sz="6" w:space="0" w:color="auto"/>
            </w:tcBorders>
            <w:shd w:val="clear" w:color="auto" w:fill="auto"/>
          </w:tcPr>
          <w:p w:rsidR="0012278F" w:rsidRPr="00E24DDB" w:rsidRDefault="009D5F51" w:rsidP="005F79E8">
            <w:pPr>
              <w:pStyle w:val="NormalStep"/>
              <w:rPr>
                <w:rFonts w:asciiTheme="minorHAnsi" w:hAnsiTheme="minorHAnsi" w:cstheme="minorHAnsi"/>
                <w:b/>
                <w:sz w:val="22"/>
                <w:szCs w:val="22"/>
              </w:rPr>
            </w:pPr>
            <w:r>
              <w:rPr>
                <w:rFonts w:asciiTheme="minorHAnsi" w:hAnsiTheme="minorHAnsi" w:cstheme="minorHAnsi"/>
                <w:sz w:val="22"/>
                <w:szCs w:val="22"/>
              </w:rPr>
              <w:t xml:space="preserve">Click </w:t>
            </w:r>
            <w:r w:rsidR="0012278F">
              <w:rPr>
                <w:rFonts w:asciiTheme="minorHAnsi" w:hAnsiTheme="minorHAnsi" w:cstheme="minorHAnsi"/>
                <w:sz w:val="22"/>
                <w:szCs w:val="22"/>
              </w:rPr>
              <w:t>on the “</w:t>
            </w:r>
            <w:r w:rsidR="005F79E8">
              <w:rPr>
                <w:rFonts w:asciiTheme="minorHAnsi" w:hAnsiTheme="minorHAnsi" w:cstheme="minorHAnsi"/>
                <w:sz w:val="22"/>
                <w:szCs w:val="22"/>
              </w:rPr>
              <w:t>Box</w:t>
            </w:r>
            <w:r w:rsidR="0012278F">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
          <w:p w:rsidR="0012278F" w:rsidRPr="003C0A28" w:rsidRDefault="0012278F" w:rsidP="005F79E8">
            <w:pPr>
              <w:spacing w:after="0"/>
              <w:rPr>
                <w:rFonts w:cstheme="minorHAnsi"/>
                <w:lang w:val="en-US"/>
              </w:rPr>
            </w:pPr>
            <w:r>
              <w:rPr>
                <w:rFonts w:cstheme="minorHAnsi"/>
                <w:lang w:val="en-US"/>
              </w:rPr>
              <w:t xml:space="preserve">The </w:t>
            </w:r>
            <w:r w:rsidR="005F79E8">
              <w:rPr>
                <w:rFonts w:cstheme="minorHAnsi"/>
                <w:lang w:val="en-US"/>
              </w:rPr>
              <w:t>Box</w:t>
            </w:r>
            <w:r>
              <w:rPr>
                <w:rFonts w:cstheme="minorHAnsi"/>
                <w:lang w:val="en-US"/>
              </w:rPr>
              <w:t xml:space="preserve"> GUI is displayed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Pr="00057FF1"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tcBorders>
              <w:top w:val="single" w:sz="6" w:space="0" w:color="auto"/>
              <w:bottom w:val="single" w:sz="6" w:space="0" w:color="auto"/>
            </w:tcBorders>
            <w:shd w:val="clear" w:color="auto" w:fill="auto"/>
          </w:tcPr>
          <w:p w:rsidR="0012278F" w:rsidRPr="00732447" w:rsidRDefault="00914B55" w:rsidP="00B27571">
            <w:pPr>
              <w:spacing w:after="0"/>
              <w:rPr>
                <w:rFonts w:cstheme="minorHAnsi"/>
                <w:lang w:val="en-GB"/>
              </w:rPr>
            </w:pPr>
            <w:r>
              <w:rPr>
                <w:rFonts w:cstheme="minorHAnsi"/>
                <w:lang w:val="en-GB"/>
              </w:rPr>
              <w:t>The “Use map extent” is unchecked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9B26D3" w:rsidRDefault="0012278F" w:rsidP="00B27571">
            <w:pPr>
              <w:spacing w:after="0"/>
              <w:jc w:val="center"/>
              <w:rPr>
                <w:sz w:val="14"/>
                <w:szCs w:val="14"/>
                <w:highlight w:val="yellow"/>
                <w:lang w:val="en-GB"/>
              </w:rPr>
            </w:pP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Press the left mouse button on the map</w:t>
            </w:r>
          </w:p>
        </w:tc>
        <w:tc>
          <w:tcPr>
            <w:tcW w:w="2690" w:type="dxa"/>
            <w:gridSpan w:val="2"/>
            <w:tcBorders>
              <w:top w:val="single" w:sz="6" w:space="0" w:color="auto"/>
              <w:bottom w:val="single" w:sz="6" w:space="0" w:color="auto"/>
            </w:tcBorders>
            <w:shd w:val="clear" w:color="auto" w:fill="auto"/>
          </w:tcPr>
          <w:p w:rsidR="0012278F" w:rsidRDefault="005F79E8" w:rsidP="00B27571">
            <w:pPr>
              <w:spacing w:after="0"/>
              <w:rPr>
                <w:rFonts w:cstheme="minorHAnsi"/>
                <w:lang w:val="en-GB"/>
              </w:rPr>
            </w:pPr>
            <w:r>
              <w:rPr>
                <w:rFonts w:cstheme="minorHAnsi"/>
                <w:lang w:val="en-GB"/>
              </w:rPr>
              <w:t>None</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56181B" w:rsidRDefault="0012278F" w:rsidP="00B27571">
            <w:pPr>
              <w:spacing w:after="0"/>
              <w:jc w:val="center"/>
              <w:rPr>
                <w:i/>
                <w:sz w:val="14"/>
                <w:szCs w:val="14"/>
              </w:rPr>
            </w:pP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Default="0012278F" w:rsidP="00B27571">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Drag the mouse to another location on the map.</w:t>
            </w:r>
          </w:p>
        </w:tc>
        <w:tc>
          <w:tcPr>
            <w:tcW w:w="2690" w:type="dxa"/>
            <w:gridSpan w:val="2"/>
            <w:tcBorders>
              <w:top w:val="single" w:sz="6" w:space="0" w:color="auto"/>
              <w:bottom w:val="single" w:sz="6" w:space="0" w:color="auto"/>
            </w:tcBorders>
            <w:shd w:val="clear" w:color="auto" w:fill="auto"/>
          </w:tcPr>
          <w:p w:rsidR="0012278F" w:rsidRDefault="005F79E8" w:rsidP="00B27571">
            <w:pPr>
              <w:spacing w:after="0"/>
              <w:rPr>
                <w:rFonts w:cstheme="minorHAnsi"/>
                <w:lang w:val="en-GB"/>
              </w:rPr>
            </w:pPr>
            <w:r>
              <w:rPr>
                <w:rFonts w:cstheme="minorHAnsi"/>
                <w:lang w:val="en-GB"/>
              </w:rPr>
              <w:t>A rectangle is displayed starting at pressed position to the current one</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9B26D3" w:rsidRDefault="0012278F" w:rsidP="00B27571">
            <w:pPr>
              <w:spacing w:after="0"/>
              <w:jc w:val="center"/>
              <w:rPr>
                <w:i/>
                <w:sz w:val="14"/>
                <w:szCs w:val="14"/>
                <w:lang w:val="en-GB"/>
              </w:rPr>
            </w:pP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Default="0012278F" w:rsidP="00B27571">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Release the left mouse button</w:t>
            </w:r>
          </w:p>
        </w:tc>
        <w:tc>
          <w:tcPr>
            <w:tcW w:w="2690" w:type="dxa"/>
            <w:gridSpan w:val="2"/>
            <w:tcBorders>
              <w:top w:val="single" w:sz="6" w:space="0" w:color="auto"/>
              <w:bottom w:val="single" w:sz="6" w:space="0" w:color="auto"/>
            </w:tcBorders>
            <w:shd w:val="clear" w:color="auto" w:fill="auto"/>
          </w:tcPr>
          <w:p w:rsidR="0012278F" w:rsidRDefault="00914B55" w:rsidP="00B27571">
            <w:pPr>
              <w:spacing w:after="0"/>
              <w:rPr>
                <w:rFonts w:cstheme="minorHAnsi"/>
                <w:lang w:val="en-GB"/>
              </w:rPr>
            </w:pPr>
            <w:r>
              <w:rPr>
                <w:rFonts w:cstheme="minorHAnsi"/>
                <w:lang w:val="en-GB"/>
              </w:rPr>
              <w:t>The search area coordinates are updated in the bbox widget</w:t>
            </w:r>
          </w:p>
        </w:tc>
        <w:tc>
          <w:tcPr>
            <w:tcW w:w="1559" w:type="dxa"/>
            <w:tcBorders>
              <w:top w:val="single" w:sz="6" w:space="0" w:color="auto"/>
              <w:bottom w:val="single" w:sz="6" w:space="0" w:color="auto"/>
              <w:right w:val="single" w:sz="8" w:space="0" w:color="auto"/>
            </w:tcBorders>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Default="0012278F" w:rsidP="00B27571">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Check the values into west,south,east, north</w:t>
            </w:r>
          </w:p>
        </w:tc>
        <w:tc>
          <w:tcPr>
            <w:tcW w:w="2690" w:type="dxa"/>
            <w:gridSpan w:val="2"/>
            <w:tcBorders>
              <w:top w:val="single" w:sz="6" w:space="0" w:color="auto"/>
              <w:bottom w:val="single" w:sz="6" w:space="0" w:color="auto"/>
            </w:tcBorders>
            <w:shd w:val="clear" w:color="auto" w:fill="auto"/>
          </w:tcPr>
          <w:p w:rsidR="0012278F"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rectangle</w:t>
            </w:r>
          </w:p>
        </w:tc>
        <w:tc>
          <w:tcPr>
            <w:tcW w:w="1559" w:type="dxa"/>
            <w:tcBorders>
              <w:top w:val="single" w:sz="6" w:space="0" w:color="auto"/>
              <w:bottom w:val="single" w:sz="6" w:space="0" w:color="auto"/>
              <w:right w:val="single" w:sz="8" w:space="0" w:color="auto"/>
            </w:tcBorders>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0E51B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E51B2" w:rsidRDefault="000E51B2" w:rsidP="00B27571">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
          <w:p w:rsidR="000E51B2" w:rsidRDefault="000E51B2"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tcBorders>
              <w:top w:val="single" w:sz="6" w:space="0" w:color="auto"/>
              <w:bottom w:val="single" w:sz="6" w:space="0" w:color="auto"/>
            </w:tcBorders>
            <w:shd w:val="clear" w:color="auto" w:fill="auto"/>
          </w:tcPr>
          <w:p w:rsidR="000E51B2" w:rsidRDefault="000E51B2" w:rsidP="002B7507">
            <w:pPr>
              <w:spacing w:after="0"/>
              <w:rPr>
                <w:rFonts w:cstheme="minorHAnsi"/>
                <w:lang w:val="en-GB"/>
              </w:rPr>
            </w:pPr>
            <w:r>
              <w:rPr>
                <w:rFonts w:cstheme="minorHAnsi"/>
                <w:lang w:val="en-GB"/>
              </w:rPr>
              <w:t xml:space="preserve">The navigation </w:t>
            </w:r>
            <w:r w:rsidR="00066A49">
              <w:rPr>
                <w:rFonts w:cstheme="minorHAnsi"/>
                <w:lang w:val="en-GB"/>
              </w:rPr>
              <w:t xml:space="preserve">on the map </w:t>
            </w:r>
            <w:r>
              <w:rPr>
                <w:rFonts w:cstheme="minorHAnsi"/>
                <w:lang w:val="en-GB"/>
              </w:rPr>
              <w:t>is effective and does not interfere with the drawing functionnality</w:t>
            </w:r>
          </w:p>
        </w:tc>
        <w:tc>
          <w:tcPr>
            <w:tcW w:w="1559" w:type="dxa"/>
            <w:tcBorders>
              <w:top w:val="single" w:sz="6" w:space="0" w:color="auto"/>
              <w:bottom w:val="single" w:sz="6" w:space="0" w:color="auto"/>
              <w:right w:val="single" w:sz="8" w:space="0" w:color="auto"/>
            </w:tcBorders>
            <w:shd w:val="clear" w:color="auto" w:fill="auto"/>
            <w:vAlign w:val="center"/>
          </w:tcPr>
          <w:p w:rsidR="000E51B2" w:rsidRDefault="000E51B2" w:rsidP="005F79E8">
            <w:pPr>
              <w:spacing w:after="0"/>
              <w:jc w:val="center"/>
              <w:rPr>
                <w:rFonts w:cstheme="minorHAnsi"/>
                <w:i/>
                <w:sz w:val="14"/>
                <w:szCs w:val="14"/>
              </w:rPr>
            </w:pPr>
            <w:r>
              <w:rPr>
                <w:rFonts w:cstheme="minorHAnsi"/>
                <w:i/>
                <w:sz w:val="14"/>
                <w:szCs w:val="14"/>
              </w:rPr>
              <w:t>NGEO-WEBC-PFC-0222</w:t>
            </w: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5F79E8">
            <w:pPr>
              <w:spacing w:after="0"/>
              <w:jc w:val="center"/>
              <w:rPr>
                <w:i/>
                <w:sz w:val="14"/>
                <w:szCs w:val="14"/>
              </w:rPr>
            </w:pPr>
            <w:r>
              <w:rPr>
                <w:i/>
                <w:sz w:val="14"/>
                <w:szCs w:val="14"/>
              </w:rPr>
              <w:t>Step-</w:t>
            </w:r>
            <w:r w:rsidR="000E51B2">
              <w:rPr>
                <w:i/>
                <w:sz w:val="14"/>
                <w:szCs w:val="14"/>
              </w:rPr>
              <w:t>9</w:t>
            </w:r>
            <w:r>
              <w:rPr>
                <w:i/>
                <w:sz w:val="14"/>
                <w:szCs w:val="14"/>
              </w:rPr>
              <w:t>0</w:t>
            </w:r>
          </w:p>
        </w:tc>
        <w:tc>
          <w:tcPr>
            <w:tcW w:w="3499" w:type="dxa"/>
            <w:gridSpan w:val="3"/>
            <w:tcBorders>
              <w:top w:val="single" w:sz="6" w:space="0" w:color="auto"/>
              <w:bottom w:val="single" w:sz="6" w:space="0" w:color="auto"/>
            </w:tcBorders>
            <w:shd w:val="clear" w:color="auto" w:fill="auto"/>
          </w:tcPr>
          <w:p w:rsidR="005F79E8" w:rsidRDefault="009D5F51" w:rsidP="005F79E8">
            <w:pPr>
              <w:pStyle w:val="NormalStep"/>
              <w:rPr>
                <w:rFonts w:asciiTheme="minorHAnsi" w:hAnsiTheme="minorHAnsi" w:cstheme="minorHAnsi"/>
                <w:sz w:val="22"/>
                <w:szCs w:val="22"/>
              </w:rPr>
            </w:pPr>
            <w:r>
              <w:rPr>
                <w:rFonts w:asciiTheme="minorHAnsi" w:hAnsiTheme="minorHAnsi" w:cstheme="minorHAnsi"/>
                <w:sz w:val="22"/>
                <w:szCs w:val="22"/>
              </w:rPr>
              <w:t xml:space="preserve">Click </w:t>
            </w:r>
            <w:r w:rsidR="005F79E8">
              <w:rPr>
                <w:rFonts w:asciiTheme="minorHAnsi" w:hAnsiTheme="minorHAnsi" w:cstheme="minorHAnsi"/>
                <w:sz w:val="22"/>
                <w:szCs w:val="22"/>
              </w:rPr>
              <w:t>on the “Polygon”  button</w:t>
            </w:r>
          </w:p>
        </w:tc>
        <w:tc>
          <w:tcPr>
            <w:tcW w:w="2690" w:type="dxa"/>
            <w:gridSpan w:val="2"/>
            <w:tcBorders>
              <w:top w:val="single" w:sz="6" w:space="0" w:color="auto"/>
              <w:bottom w:val="single" w:sz="6" w:space="0" w:color="auto"/>
            </w:tcBorders>
            <w:shd w:val="clear" w:color="auto" w:fill="auto"/>
          </w:tcPr>
          <w:p w:rsidR="005F79E8" w:rsidRDefault="005F79E8" w:rsidP="005F79E8">
            <w:pPr>
              <w:spacing w:after="0"/>
              <w:rPr>
                <w:rFonts w:cstheme="minorHAnsi"/>
                <w:lang w:val="en-GB"/>
              </w:rPr>
            </w:pPr>
            <w:r>
              <w:rPr>
                <w:rFonts w:cstheme="minorHAnsi"/>
                <w:lang w:val="en-US"/>
              </w:rPr>
              <w:t>The Polygon GUI is displayed</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B27571">
            <w:pPr>
              <w:spacing w:after="0"/>
              <w:jc w:val="center"/>
              <w:rPr>
                <w:i/>
                <w:sz w:val="14"/>
                <w:szCs w:val="14"/>
              </w:rPr>
            </w:pPr>
            <w:r>
              <w:rPr>
                <w:i/>
                <w:sz w:val="14"/>
                <w:szCs w:val="14"/>
              </w:rPr>
              <w:t>Step-</w:t>
            </w:r>
            <w:r w:rsidR="000E51B2">
              <w:rPr>
                <w:i/>
                <w:sz w:val="14"/>
                <w:szCs w:val="14"/>
              </w:rPr>
              <w:t>10</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tcBorders>
              <w:top w:val="single" w:sz="6" w:space="0" w:color="auto"/>
              <w:bottom w:val="single" w:sz="6" w:space="0" w:color="auto"/>
            </w:tcBorders>
            <w:shd w:val="clear" w:color="auto" w:fill="auto"/>
          </w:tcPr>
          <w:p w:rsidR="005F79E8" w:rsidRDefault="005F79E8" w:rsidP="00B27571">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B27571">
            <w:pPr>
              <w:spacing w:after="0"/>
              <w:jc w:val="center"/>
              <w:rPr>
                <w:i/>
                <w:sz w:val="14"/>
                <w:szCs w:val="14"/>
              </w:rPr>
            </w:pPr>
            <w:r>
              <w:rPr>
                <w:i/>
                <w:sz w:val="14"/>
                <w:szCs w:val="14"/>
              </w:rPr>
              <w:t>Step-1</w:t>
            </w:r>
            <w:r w:rsidR="000E51B2">
              <w:rPr>
                <w:i/>
                <w:sz w:val="14"/>
                <w:szCs w:val="14"/>
              </w:rPr>
              <w:t>1</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a location in the map</w:t>
            </w:r>
          </w:p>
        </w:tc>
        <w:tc>
          <w:tcPr>
            <w:tcW w:w="2690" w:type="dxa"/>
            <w:gridSpan w:val="2"/>
            <w:tcBorders>
              <w:top w:val="single" w:sz="6" w:space="0" w:color="auto"/>
              <w:bottom w:val="single" w:sz="6" w:space="0" w:color="auto"/>
            </w:tcBorders>
            <w:shd w:val="clear" w:color="auto" w:fill="auto"/>
          </w:tcPr>
          <w:p w:rsidR="005F79E8" w:rsidRDefault="005F79E8" w:rsidP="00B27571">
            <w:pPr>
              <w:spacing w:after="0"/>
              <w:rPr>
                <w:rFonts w:cstheme="minorHAnsi"/>
                <w:lang w:val="en-GB"/>
              </w:rPr>
            </w:pPr>
            <w:r>
              <w:rPr>
                <w:rFonts w:cstheme="minorHAnsi"/>
                <w:lang w:val="en-GB"/>
              </w:rPr>
              <w:t>A line is displayed while the mouse is move</w:t>
            </w:r>
            <w:r w:rsidR="009D5F51">
              <w:rPr>
                <w:rFonts w:cstheme="minorHAnsi"/>
                <w:lang w:val="en-GB"/>
              </w:rPr>
              <w:t>d</w:t>
            </w:r>
            <w:r>
              <w:rPr>
                <w:rFonts w:cstheme="minorHAnsi"/>
                <w:lang w:val="en-GB"/>
              </w:rPr>
              <w:t xml:space="preserve"> after the click</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B27571">
            <w:pPr>
              <w:spacing w:after="0"/>
              <w:jc w:val="center"/>
              <w:rPr>
                <w:i/>
                <w:sz w:val="14"/>
                <w:szCs w:val="14"/>
              </w:rPr>
            </w:pPr>
            <w:r>
              <w:rPr>
                <w:i/>
                <w:sz w:val="14"/>
                <w:szCs w:val="14"/>
              </w:rPr>
              <w:t>Step-1</w:t>
            </w:r>
            <w:r w:rsidR="000E51B2">
              <w:rPr>
                <w:i/>
                <w:sz w:val="14"/>
                <w:szCs w:val="14"/>
              </w:rPr>
              <w:t>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at different locations on the map to draw a polygon.</w:t>
            </w:r>
          </w:p>
        </w:tc>
        <w:tc>
          <w:tcPr>
            <w:tcW w:w="2690" w:type="dxa"/>
            <w:gridSpan w:val="2"/>
            <w:tcBorders>
              <w:top w:val="single" w:sz="6" w:space="0" w:color="auto"/>
              <w:bottom w:val="single" w:sz="6" w:space="0" w:color="auto"/>
            </w:tcBorders>
            <w:shd w:val="clear" w:color="auto" w:fill="auto"/>
          </w:tcPr>
          <w:p w:rsidR="005F79E8" w:rsidRDefault="005F79E8" w:rsidP="00B27571">
            <w:pPr>
              <w:spacing w:after="0"/>
              <w:rPr>
                <w:rFonts w:cstheme="minorHAnsi"/>
                <w:lang w:val="en-GB"/>
              </w:rPr>
            </w:pPr>
            <w:r>
              <w:rPr>
                <w:rFonts w:cstheme="minorHAnsi"/>
                <w:lang w:val="en-GB"/>
              </w:rPr>
              <w:t>The polygon is displayed</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0E51B2">
            <w:pPr>
              <w:spacing w:after="0"/>
              <w:jc w:val="center"/>
              <w:rPr>
                <w:i/>
                <w:sz w:val="14"/>
                <w:szCs w:val="14"/>
              </w:rPr>
            </w:pPr>
            <w:r>
              <w:rPr>
                <w:i/>
                <w:sz w:val="14"/>
                <w:szCs w:val="14"/>
              </w:rPr>
              <w:t>Step-</w:t>
            </w:r>
            <w:r w:rsidR="000E51B2">
              <w:rPr>
                <w:i/>
                <w:sz w:val="14"/>
                <w:szCs w:val="14"/>
              </w:rPr>
              <w:t>130</w:t>
            </w:r>
          </w:p>
        </w:tc>
        <w:tc>
          <w:tcPr>
            <w:tcW w:w="3499" w:type="dxa"/>
            <w:gridSpan w:val="3"/>
            <w:tcBorders>
              <w:top w:val="single" w:sz="6" w:space="0" w:color="auto"/>
              <w:bottom w:val="single" w:sz="6" w:space="0" w:color="auto"/>
            </w:tcBorders>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Double click to finish drawing the polygon</w:t>
            </w:r>
          </w:p>
        </w:tc>
        <w:tc>
          <w:tcPr>
            <w:tcW w:w="2690" w:type="dxa"/>
            <w:gridSpan w:val="2"/>
            <w:tcBorders>
              <w:top w:val="single" w:sz="6" w:space="0" w:color="auto"/>
              <w:bottom w:val="single" w:sz="6" w:space="0" w:color="auto"/>
            </w:tcBorders>
            <w:shd w:val="clear" w:color="auto" w:fill="auto"/>
          </w:tcPr>
          <w:p w:rsidR="005F79E8" w:rsidRDefault="005827D5" w:rsidP="00B27571">
            <w:pPr>
              <w:spacing w:after="0"/>
              <w:rPr>
                <w:rFonts w:cstheme="minorHAnsi"/>
                <w:lang w:val="en-GB"/>
              </w:rPr>
            </w:pPr>
            <w:r>
              <w:rPr>
                <w:rFonts w:cstheme="minorHAnsi"/>
                <w:lang w:val="en-GB"/>
              </w:rPr>
              <w:t>The polygon coordinates are displayed in the polygon are widget</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r>
              <w:rPr>
                <w:rFonts w:cstheme="minorHAnsi"/>
                <w:i/>
                <w:sz w:val="14"/>
                <w:szCs w:val="14"/>
              </w:rPr>
              <w:t>NGEO-WEBC-PFC-0221</w:t>
            </w: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0E51B2">
            <w:pPr>
              <w:spacing w:after="0"/>
              <w:jc w:val="center"/>
              <w:rPr>
                <w:i/>
                <w:sz w:val="14"/>
                <w:szCs w:val="14"/>
              </w:rPr>
            </w:pPr>
            <w:r>
              <w:rPr>
                <w:i/>
                <w:sz w:val="14"/>
                <w:szCs w:val="14"/>
              </w:rPr>
              <w:t>Step-</w:t>
            </w:r>
            <w:r w:rsidR="000E51B2">
              <w:rPr>
                <w:i/>
                <w:sz w:val="14"/>
                <w:szCs w:val="14"/>
              </w:rPr>
              <w:t>140</w:t>
            </w:r>
          </w:p>
        </w:tc>
        <w:tc>
          <w:tcPr>
            <w:tcW w:w="3499" w:type="dxa"/>
            <w:gridSpan w:val="3"/>
            <w:tcBorders>
              <w:top w:val="single" w:sz="6" w:space="0" w:color="auto"/>
              <w:bottom w:val="single" w:sz="6" w:space="0" w:color="auto"/>
            </w:tcBorders>
            <w:shd w:val="clear" w:color="auto" w:fill="auto"/>
          </w:tcPr>
          <w:p w:rsidR="005F79E8" w:rsidRDefault="005F79E8"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Check the values into </w:t>
            </w:r>
            <w:r w:rsidR="002B7507">
              <w:rPr>
                <w:rFonts w:asciiTheme="minorHAnsi" w:hAnsiTheme="minorHAnsi" w:cstheme="minorHAnsi"/>
                <w:sz w:val="22"/>
                <w:szCs w:val="22"/>
              </w:rPr>
              <w:t>the coordinates area</w:t>
            </w:r>
          </w:p>
        </w:tc>
        <w:tc>
          <w:tcPr>
            <w:tcW w:w="2690" w:type="dxa"/>
            <w:gridSpan w:val="2"/>
            <w:tcBorders>
              <w:top w:val="single" w:sz="6" w:space="0" w:color="auto"/>
              <w:bottom w:val="single" w:sz="6" w:space="0" w:color="auto"/>
            </w:tcBorders>
            <w:shd w:val="clear" w:color="auto" w:fill="auto"/>
          </w:tcPr>
          <w:p w:rsidR="005F79E8"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polygon</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pPr>
              <w:spacing w:after="0"/>
              <w:jc w:val="center"/>
              <w:rPr>
                <w:rFonts w:cstheme="minorHAnsi"/>
                <w:i/>
                <w:sz w:val="14"/>
                <w:szCs w:val="14"/>
              </w:rPr>
            </w:pPr>
            <w:r>
              <w:rPr>
                <w:rFonts w:cstheme="minorHAnsi"/>
                <w:i/>
                <w:sz w:val="14"/>
                <w:szCs w:val="14"/>
              </w:rPr>
              <w:t>NGEO-WEBC-PFC-02</w:t>
            </w:r>
            <w:r w:rsidR="003875C4">
              <w:rPr>
                <w:rFonts w:cstheme="minorHAnsi"/>
                <w:i/>
                <w:sz w:val="14"/>
                <w:szCs w:val="14"/>
              </w:rPr>
              <w:t>21</w:t>
            </w:r>
          </w:p>
        </w:tc>
      </w:tr>
      <w:tr w:rsidR="000E51B2"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0E51B2" w:rsidRDefault="000E51B2" w:rsidP="00B27571">
            <w:pPr>
              <w:spacing w:after="0"/>
              <w:jc w:val="center"/>
              <w:rPr>
                <w:i/>
                <w:sz w:val="14"/>
                <w:szCs w:val="14"/>
              </w:rPr>
            </w:pPr>
            <w:r>
              <w:rPr>
                <w:i/>
                <w:sz w:val="14"/>
                <w:szCs w:val="14"/>
              </w:rPr>
              <w:t>Step-150</w:t>
            </w:r>
          </w:p>
        </w:tc>
        <w:tc>
          <w:tcPr>
            <w:tcW w:w="3499" w:type="dxa"/>
            <w:gridSpan w:val="3"/>
            <w:tcBorders>
              <w:top w:val="single" w:sz="6" w:space="0" w:color="auto"/>
              <w:bottom w:val="single" w:sz="8" w:space="0" w:color="auto"/>
            </w:tcBorders>
            <w:shd w:val="clear" w:color="auto" w:fill="auto"/>
          </w:tcPr>
          <w:p w:rsidR="000E51B2" w:rsidRDefault="000E51B2"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tcBorders>
              <w:top w:val="single" w:sz="6" w:space="0" w:color="auto"/>
              <w:bottom w:val="single" w:sz="8" w:space="0" w:color="auto"/>
            </w:tcBorders>
            <w:shd w:val="clear" w:color="auto" w:fill="auto"/>
          </w:tcPr>
          <w:p w:rsidR="000E51B2" w:rsidRDefault="000E51B2" w:rsidP="002B7507">
            <w:pPr>
              <w:spacing w:after="0"/>
              <w:rPr>
                <w:rFonts w:cstheme="minorHAnsi"/>
                <w:lang w:val="en-GB"/>
              </w:rPr>
            </w:pPr>
            <w:r>
              <w:rPr>
                <w:rFonts w:cstheme="minorHAnsi"/>
                <w:lang w:val="en-GB"/>
              </w:rPr>
              <w:t xml:space="preserve">The </w:t>
            </w:r>
            <w:r w:rsidR="00066A49">
              <w:rPr>
                <w:rFonts w:cstheme="minorHAnsi"/>
                <w:lang w:val="en-GB"/>
              </w:rPr>
              <w:t xml:space="preserve">navigation on the map </w:t>
            </w:r>
            <w:r>
              <w:rPr>
                <w:rFonts w:cstheme="minorHAnsi"/>
                <w:lang w:val="en-GB"/>
              </w:rPr>
              <w:t>is effective and does not inte</w:t>
            </w:r>
            <w:r w:rsidR="0084136C">
              <w:rPr>
                <w:rFonts w:cstheme="minorHAnsi"/>
                <w:lang w:val="en-GB"/>
              </w:rPr>
              <w:t>rfere with the drawing function</w:t>
            </w:r>
            <w:r>
              <w:rPr>
                <w:rFonts w:cstheme="minorHAnsi"/>
                <w:lang w:val="en-GB"/>
              </w:rPr>
              <w:t>ality</w:t>
            </w:r>
          </w:p>
        </w:tc>
        <w:tc>
          <w:tcPr>
            <w:tcW w:w="1559" w:type="dxa"/>
            <w:tcBorders>
              <w:top w:val="single" w:sz="6" w:space="0" w:color="auto"/>
              <w:bottom w:val="single" w:sz="8" w:space="0" w:color="auto"/>
              <w:right w:val="single" w:sz="8" w:space="0" w:color="auto"/>
            </w:tcBorders>
            <w:shd w:val="clear" w:color="auto" w:fill="auto"/>
            <w:vAlign w:val="center"/>
          </w:tcPr>
          <w:p w:rsidR="000E51B2" w:rsidRDefault="000E51B2">
            <w:pPr>
              <w:spacing w:after="0"/>
              <w:jc w:val="center"/>
              <w:rPr>
                <w:rFonts w:cstheme="minorHAnsi"/>
                <w:i/>
                <w:sz w:val="14"/>
                <w:szCs w:val="14"/>
              </w:rPr>
            </w:pPr>
            <w:r>
              <w:rPr>
                <w:rFonts w:cstheme="minorHAnsi"/>
                <w:i/>
                <w:sz w:val="14"/>
                <w:szCs w:val="14"/>
              </w:rPr>
              <w:t>NGEO-WEBC-PFC-0222</w:t>
            </w:r>
          </w:p>
        </w:tc>
      </w:tr>
    </w:tbl>
    <w:p w:rsidR="0012278F" w:rsidRPr="00ED457C" w:rsidRDefault="0012278F" w:rsidP="00330782">
      <w:pPr>
        <w:pStyle w:val="Titre3"/>
      </w:pPr>
      <w:bookmarkStart w:id="363" w:name="_Toc421282890"/>
      <w:r w:rsidRPr="00ED457C">
        <w:t>NGEO-WEBC-VT</w:t>
      </w:r>
      <w:r>
        <w:t>P-0</w:t>
      </w:r>
      <w:r w:rsidR="001B7EE6">
        <w:t>224</w:t>
      </w:r>
      <w:r w:rsidRPr="00ED457C">
        <w:t xml:space="preserve">: </w:t>
      </w:r>
      <w:r w:rsidR="00325769">
        <w:t>Zone of interest: gazetteer</w:t>
      </w:r>
      <w:bookmarkEnd w:id="36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1B7EE6">
            <w:pPr>
              <w:spacing w:after="0"/>
              <w:rPr>
                <w:i/>
                <w:color w:val="548DD4"/>
                <w:sz w:val="16"/>
                <w:szCs w:val="16"/>
              </w:rPr>
            </w:pPr>
            <w:r>
              <w:rPr>
                <w:i/>
                <w:color w:val="548DD4"/>
                <w:sz w:val="16"/>
                <w:szCs w:val="16"/>
              </w:rPr>
              <w:t>NGEO-WEBC-VTP-0</w:t>
            </w:r>
            <w:r w:rsidR="001B7EE6">
              <w:rPr>
                <w:i/>
                <w:color w:val="548DD4"/>
                <w:sz w:val="16"/>
                <w:szCs w:val="16"/>
              </w:rPr>
              <w:t>224</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325769" w:rsidP="00B27571">
            <w:pPr>
              <w:spacing w:after="0"/>
              <w:rPr>
                <w:i/>
                <w:color w:val="548DD4"/>
                <w:sz w:val="16"/>
                <w:szCs w:val="16"/>
                <w:lang w:val="en-US"/>
              </w:rPr>
            </w:pPr>
            <w:r w:rsidRPr="00A67A35">
              <w:rPr>
                <w:i/>
                <w:color w:val="548DD4"/>
                <w:sz w:val="16"/>
                <w:szCs w:val="16"/>
                <w:lang w:val="en-US"/>
              </w:rPr>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1B7EE6">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test case </w:t>
            </w:r>
            <w:r>
              <w:rPr>
                <w:rFonts w:cstheme="minorHAnsi"/>
                <w:lang w:val="en-US"/>
              </w:rPr>
              <w:t>NGEO-WEBC-VTC-0</w:t>
            </w:r>
            <w:r w:rsidR="001B7EE6">
              <w:rPr>
                <w:rFonts w:cstheme="minorHAnsi"/>
                <w:lang w:val="en-US"/>
              </w:rPr>
              <w:t>224</w:t>
            </w:r>
            <w:r w:rsidRPr="00057FF1">
              <w:rPr>
                <w:rFonts w:cstheme="minorHAnsi"/>
                <w:lang w:val="en-US"/>
              </w:rPr>
              <w:t>:</w:t>
            </w:r>
            <w:r>
              <w:rPr>
                <w:rFonts w:cstheme="minorHAnsi"/>
                <w:lang w:val="en-US"/>
              </w:rPr>
              <w:t xml:space="preserve"> </w:t>
            </w:r>
            <w:r w:rsidR="001B7EE6">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330782">
        <w:tc>
          <w:tcPr>
            <w:tcW w:w="8613" w:type="dxa"/>
            <w:gridSpan w:val="7"/>
            <w:tcBorders>
              <w:bottom w:val="single" w:sz="8" w:space="0" w:color="auto"/>
            </w:tcBorders>
            <w:shd w:val="clear" w:color="auto" w:fill="auto"/>
          </w:tcPr>
          <w:p w:rsidR="0012278F" w:rsidRPr="004E5884" w:rsidRDefault="0012278F" w:rsidP="00B27571">
            <w:pPr>
              <w:spacing w:after="0"/>
              <w:rPr>
                <w:lang w:val="en-US"/>
              </w:rPr>
            </w:pPr>
            <w:r>
              <w:rPr>
                <w:lang w:val="en-US"/>
              </w:rPr>
              <w:t>None</w:t>
            </w:r>
          </w:p>
        </w:tc>
      </w:tr>
      <w:tr w:rsidR="0012278F"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56181B" w:rsidRDefault="0012278F" w:rsidP="00B27571">
            <w:pPr>
              <w:spacing w:after="0"/>
              <w:jc w:val="center"/>
              <w:rPr>
                <w:i/>
                <w:sz w:val="14"/>
                <w:szCs w:val="14"/>
              </w:rPr>
            </w:pPr>
          </w:p>
        </w:tc>
      </w:tr>
      <w:tr w:rsidR="0012278F" w:rsidRPr="00732447"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12278F" w:rsidRPr="00E24DDB" w:rsidRDefault="0012278F" w:rsidP="00815742">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815742">
              <w:rPr>
                <w:rFonts w:asciiTheme="minorHAnsi" w:hAnsiTheme="minorHAnsi" w:cstheme="minorHAnsi"/>
                <w:sz w:val="22"/>
                <w:szCs w:val="22"/>
              </w:rPr>
              <w:t>Gazetteer</w:t>
            </w:r>
            <w:r>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
          <w:p w:rsidR="0012278F" w:rsidRPr="003C0A28" w:rsidRDefault="0012278F" w:rsidP="00815742">
            <w:pPr>
              <w:spacing w:after="0"/>
              <w:rPr>
                <w:rFonts w:cstheme="minorHAnsi"/>
                <w:lang w:val="en-US"/>
              </w:rPr>
            </w:pPr>
            <w:r>
              <w:rPr>
                <w:rFonts w:cstheme="minorHAnsi"/>
                <w:lang w:val="en-US"/>
              </w:rPr>
              <w:t xml:space="preserve">The </w:t>
            </w:r>
            <w:r w:rsidR="00815742">
              <w:rPr>
                <w:rFonts w:cstheme="minorHAnsi"/>
                <w:lang w:val="en-US"/>
              </w:rPr>
              <w:t>Gazetter</w:t>
            </w:r>
            <w:r>
              <w:rPr>
                <w:rFonts w:cstheme="minorHAnsi"/>
                <w:lang w:val="en-US"/>
              </w:rPr>
              <w:t xml:space="preserve"> GUI is displayed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Pr="00057FF1" w:rsidRDefault="00815742">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9D28BC">
              <w:rPr>
                <w:rFonts w:asciiTheme="minorHAnsi" w:hAnsiTheme="minorHAnsi" w:cstheme="minorHAnsi"/>
                <w:sz w:val="22"/>
                <w:szCs w:val="22"/>
              </w:rPr>
              <w:t>“Italy”</w:t>
            </w:r>
            <w:r>
              <w:rPr>
                <w:rFonts w:asciiTheme="minorHAnsi" w:hAnsiTheme="minorHAnsi" w:cstheme="minorHAnsi"/>
                <w:sz w:val="22"/>
                <w:szCs w:val="22"/>
              </w:rPr>
              <w:t xml:space="preserve"> in the search field and press enter</w:t>
            </w:r>
          </w:p>
        </w:tc>
        <w:tc>
          <w:tcPr>
            <w:tcW w:w="2690" w:type="dxa"/>
            <w:gridSpan w:val="2"/>
            <w:tcBorders>
              <w:top w:val="single" w:sz="6" w:space="0" w:color="auto"/>
              <w:bottom w:val="single" w:sz="6" w:space="0" w:color="auto"/>
            </w:tcBorders>
            <w:shd w:val="clear" w:color="auto" w:fill="auto"/>
          </w:tcPr>
          <w:p w:rsidR="0012278F" w:rsidRPr="00732447" w:rsidRDefault="00815742">
            <w:pPr>
              <w:spacing w:after="0"/>
              <w:rPr>
                <w:rFonts w:cstheme="minorHAnsi"/>
                <w:lang w:val="en-GB"/>
              </w:rPr>
            </w:pPr>
            <w:r>
              <w:rPr>
                <w:rFonts w:cstheme="minorHAnsi"/>
                <w:lang w:val="en-GB"/>
              </w:rPr>
              <w:t>Result</w:t>
            </w:r>
            <w:r w:rsidR="009D28BC">
              <w:rPr>
                <w:rFonts w:cstheme="minorHAnsi"/>
                <w:lang w:val="en-GB"/>
              </w:rPr>
              <w:t>s</w:t>
            </w:r>
            <w:r>
              <w:rPr>
                <w:rFonts w:cstheme="minorHAnsi"/>
                <w:lang w:val="en-GB"/>
              </w:rPr>
              <w:t xml:space="preserve"> from gazetteer are displayed. The first one is selected.</w:t>
            </w:r>
            <w:r w:rsidR="0075409B">
              <w:rPr>
                <w:rFonts w:cstheme="minorHAnsi"/>
                <w:lang w:val="en-GB"/>
              </w:rPr>
              <w:t xml:space="preserve"> The map zooms on the location. The search area is displayed as a </w:t>
            </w:r>
            <w:r w:rsidR="009D28BC">
              <w:rPr>
                <w:rFonts w:cstheme="minorHAnsi"/>
                <w:lang w:val="en-GB"/>
              </w:rPr>
              <w:t xml:space="preserve">bounding box </w:t>
            </w:r>
            <w:r w:rsidR="0075409B">
              <w:rPr>
                <w:rFonts w:cstheme="minorHAnsi"/>
                <w:lang w:val="en-GB"/>
              </w:rPr>
              <w:t>on the map.</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9B26D3" w:rsidRDefault="0012278F" w:rsidP="00815742">
            <w:pPr>
              <w:spacing w:after="0"/>
              <w:jc w:val="center"/>
              <w:rPr>
                <w:sz w:val="14"/>
                <w:szCs w:val="14"/>
                <w:highlight w:val="yellow"/>
                <w:lang w:val="en-GB"/>
              </w:rPr>
            </w:pPr>
            <w:r>
              <w:rPr>
                <w:rFonts w:cstheme="minorHAnsi"/>
                <w:i/>
                <w:sz w:val="14"/>
                <w:szCs w:val="14"/>
              </w:rPr>
              <w:t>NGEO-WEBC-PFC-0</w:t>
            </w:r>
            <w:r w:rsidR="00815742">
              <w:rPr>
                <w:rFonts w:cstheme="minorHAnsi"/>
                <w:i/>
                <w:sz w:val="14"/>
                <w:szCs w:val="14"/>
              </w:rPr>
              <w:t>224</w:t>
            </w:r>
          </w:p>
        </w:tc>
      </w:tr>
      <w:tr w:rsidR="0012278F"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12278F" w:rsidRDefault="0075409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9D28BC">
              <w:rPr>
                <w:rFonts w:asciiTheme="minorHAnsi" w:hAnsiTheme="minorHAnsi" w:cstheme="minorHAnsi"/>
                <w:sz w:val="22"/>
                <w:szCs w:val="22"/>
              </w:rPr>
              <w:t>“</w:t>
            </w:r>
            <w:r w:rsidR="00035F0C">
              <w:rPr>
                <w:rFonts w:asciiTheme="minorHAnsi" w:hAnsiTheme="minorHAnsi" w:cstheme="minorHAnsi"/>
                <w:sz w:val="22"/>
                <w:szCs w:val="22"/>
              </w:rPr>
              <w:t>qwas”</w:t>
            </w:r>
            <w:r>
              <w:rPr>
                <w:rFonts w:asciiTheme="minorHAnsi" w:hAnsiTheme="minorHAnsi" w:cstheme="minorHAnsi"/>
                <w:sz w:val="22"/>
                <w:szCs w:val="22"/>
              </w:rPr>
              <w:t xml:space="preserve"> in the search field and press enter</w:t>
            </w:r>
          </w:p>
        </w:tc>
        <w:tc>
          <w:tcPr>
            <w:tcW w:w="2690" w:type="dxa"/>
            <w:gridSpan w:val="2"/>
            <w:tcBorders>
              <w:top w:val="single" w:sz="6" w:space="0" w:color="auto"/>
              <w:bottom w:val="single" w:sz="8" w:space="0" w:color="auto"/>
            </w:tcBorders>
            <w:shd w:val="clear" w:color="auto" w:fill="auto"/>
          </w:tcPr>
          <w:p w:rsidR="0012278F" w:rsidRDefault="0075409B" w:rsidP="00B27571">
            <w:pPr>
              <w:spacing w:after="0"/>
              <w:rPr>
                <w:rFonts w:cstheme="minorHAnsi"/>
                <w:lang w:val="en-GB"/>
              </w:rPr>
            </w:pPr>
            <w:r>
              <w:rPr>
                <w:rFonts w:cstheme="minorHAnsi"/>
                <w:lang w:val="en-GB"/>
              </w:rPr>
              <w:t>Results are erased. The search area is now empty, and not displayed on the map.</w:t>
            </w:r>
          </w:p>
        </w:tc>
        <w:tc>
          <w:tcPr>
            <w:tcW w:w="1559" w:type="dxa"/>
            <w:tcBorders>
              <w:top w:val="single" w:sz="6" w:space="0" w:color="auto"/>
              <w:bottom w:val="single" w:sz="8" w:space="0" w:color="auto"/>
              <w:right w:val="single" w:sz="8" w:space="0" w:color="auto"/>
            </w:tcBorders>
            <w:shd w:val="clear" w:color="auto" w:fill="auto"/>
            <w:vAlign w:val="center"/>
          </w:tcPr>
          <w:p w:rsidR="0012278F" w:rsidRPr="0056181B" w:rsidRDefault="0075409B" w:rsidP="00B27571">
            <w:pPr>
              <w:spacing w:after="0"/>
              <w:jc w:val="center"/>
              <w:rPr>
                <w:i/>
                <w:sz w:val="14"/>
                <w:szCs w:val="14"/>
              </w:rPr>
            </w:pPr>
            <w:r w:rsidRPr="002963BB">
              <w:rPr>
                <w:rFonts w:cstheme="minorHAnsi"/>
                <w:i/>
                <w:sz w:val="14"/>
                <w:szCs w:val="14"/>
              </w:rPr>
              <w:t>NGEO-WEBC-PFC-0225</w:t>
            </w:r>
          </w:p>
        </w:tc>
      </w:tr>
    </w:tbl>
    <w:p w:rsidR="0012278F" w:rsidRPr="00ED457C" w:rsidRDefault="0012278F" w:rsidP="00330782">
      <w:pPr>
        <w:pStyle w:val="Titre3"/>
      </w:pPr>
      <w:bookmarkStart w:id="364" w:name="_Toc421282891"/>
      <w:r w:rsidRPr="00ED457C">
        <w:t>NGEO-WEBC-VT</w:t>
      </w:r>
      <w:r>
        <w:t>P-0</w:t>
      </w:r>
      <w:r w:rsidR="000620EB">
        <w:t>228</w:t>
      </w:r>
      <w:r w:rsidRPr="00ED457C">
        <w:t xml:space="preserve">: </w:t>
      </w:r>
      <w:r w:rsidR="000620EB">
        <w:t>Zone of interest: Manual polygon</w:t>
      </w:r>
      <w:bookmarkEnd w:id="3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0620EB">
            <w:pPr>
              <w:spacing w:after="0"/>
              <w:rPr>
                <w:i/>
                <w:color w:val="548DD4"/>
                <w:sz w:val="16"/>
                <w:szCs w:val="16"/>
              </w:rPr>
            </w:pPr>
            <w:r>
              <w:rPr>
                <w:i/>
                <w:color w:val="548DD4"/>
                <w:sz w:val="16"/>
                <w:szCs w:val="16"/>
              </w:rPr>
              <w:t>NGEO-WEBC-VTP-0</w:t>
            </w:r>
            <w:r w:rsidR="000620EB">
              <w:rPr>
                <w:i/>
                <w:color w:val="548DD4"/>
                <w:sz w:val="16"/>
                <w:szCs w:val="16"/>
              </w:rPr>
              <w:t>228</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0620EB" w:rsidP="00B27571">
            <w:pPr>
              <w:spacing w:after="0"/>
              <w:rPr>
                <w:i/>
                <w:color w:val="548DD4"/>
                <w:sz w:val="16"/>
                <w:szCs w:val="16"/>
                <w:lang w:val="en-US"/>
              </w:rPr>
            </w:pPr>
            <w:r w:rsidRPr="00A67A35">
              <w:rPr>
                <w:i/>
                <w:color w:val="548DD4"/>
                <w:sz w:val="16"/>
                <w:szCs w:val="16"/>
                <w:lang w:val="en-US"/>
              </w:rPr>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0620EB">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0620EB">
              <w:rPr>
                <w:rFonts w:cstheme="minorHAnsi"/>
                <w:lang w:val="en-US"/>
              </w:rPr>
              <w:t>228</w:t>
            </w:r>
            <w:r w:rsidRPr="00057FF1">
              <w:rPr>
                <w:rFonts w:cstheme="minorHAnsi"/>
                <w:lang w:val="en-US"/>
              </w:rPr>
              <w:t>:</w:t>
            </w:r>
            <w:r>
              <w:rPr>
                <w:rFonts w:cstheme="minorHAnsi"/>
                <w:lang w:val="en-US"/>
              </w:rPr>
              <w:t xml:space="preserve"> </w:t>
            </w:r>
            <w:r w:rsidR="000620EB">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330782">
        <w:tc>
          <w:tcPr>
            <w:tcW w:w="8613" w:type="dxa"/>
            <w:gridSpan w:val="7"/>
            <w:tcBorders>
              <w:bottom w:val="single" w:sz="8" w:space="0" w:color="auto"/>
            </w:tcBorders>
            <w:shd w:val="clear" w:color="auto" w:fill="auto"/>
          </w:tcPr>
          <w:p w:rsidR="0012278F" w:rsidRPr="004E5884" w:rsidRDefault="0012278F" w:rsidP="00B27571">
            <w:pPr>
              <w:spacing w:after="0"/>
              <w:rPr>
                <w:lang w:val="en-US"/>
              </w:rPr>
            </w:pPr>
            <w:r>
              <w:rPr>
                <w:lang w:val="en-US"/>
              </w:rPr>
              <w:t>None</w:t>
            </w:r>
          </w:p>
        </w:tc>
      </w:tr>
      <w:tr w:rsidR="0012278F" w:rsidRPr="00544FC8" w:rsidTr="00330782">
        <w:tc>
          <w:tcPr>
            <w:tcW w:w="865" w:type="dxa"/>
            <w:tcBorders>
              <w:top w:val="single" w:sz="8" w:space="0" w:color="auto"/>
              <w:left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56181B" w:rsidRDefault="0012278F" w:rsidP="00B27571">
            <w:pPr>
              <w:spacing w:after="0"/>
              <w:jc w:val="center"/>
              <w:rPr>
                <w:i/>
                <w:sz w:val="14"/>
                <w:szCs w:val="14"/>
              </w:rPr>
            </w:pPr>
          </w:p>
        </w:tc>
      </w:tr>
      <w:tr w:rsidR="0012278F"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12278F" w:rsidRPr="00E24DDB" w:rsidRDefault="0012278F" w:rsidP="000620EB">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0620EB">
              <w:rPr>
                <w:rFonts w:asciiTheme="minorHAnsi" w:hAnsiTheme="minorHAnsi" w:cstheme="minorHAnsi"/>
                <w:sz w:val="22"/>
                <w:szCs w:val="22"/>
              </w:rPr>
              <w:t>Polygon</w:t>
            </w:r>
            <w:r>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
          <w:p w:rsidR="0012278F" w:rsidRPr="003C0A28" w:rsidRDefault="0012278F">
            <w:pPr>
              <w:spacing w:after="0"/>
              <w:rPr>
                <w:rFonts w:cstheme="minorHAnsi"/>
                <w:lang w:val="en-US"/>
              </w:rPr>
            </w:pPr>
            <w:r>
              <w:rPr>
                <w:rFonts w:cstheme="minorHAnsi"/>
                <w:lang w:val="en-US"/>
              </w:rPr>
              <w:t xml:space="preserve">The </w:t>
            </w:r>
            <w:r w:rsidR="00624BDE">
              <w:rPr>
                <w:rFonts w:cstheme="minorHAnsi"/>
                <w:lang w:val="en-US"/>
              </w:rPr>
              <w:t xml:space="preserve">Polygon </w:t>
            </w:r>
            <w:r>
              <w:rPr>
                <w:rFonts w:cstheme="minorHAnsi"/>
                <w:lang w:val="en-US"/>
              </w:rPr>
              <w:t>GUI is displayed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Pr="00057FF1" w:rsidRDefault="00EC2A51" w:rsidP="00EC2A51">
            <w:pPr>
              <w:pStyle w:val="NormalStep"/>
              <w:rPr>
                <w:rFonts w:asciiTheme="minorHAnsi" w:hAnsiTheme="minorHAnsi" w:cstheme="minorHAnsi"/>
                <w:sz w:val="22"/>
                <w:szCs w:val="22"/>
              </w:rPr>
            </w:pPr>
            <w:r>
              <w:rPr>
                <w:rFonts w:asciiTheme="minorHAnsi" w:hAnsiTheme="minorHAnsi" w:cstheme="minorHAnsi"/>
                <w:sz w:val="22"/>
                <w:szCs w:val="22"/>
              </w:rPr>
              <w:t xml:space="preserve">Copy/paste </w:t>
            </w:r>
            <w:r w:rsidR="00A55E0B">
              <w:rPr>
                <w:rFonts w:asciiTheme="minorHAnsi" w:hAnsiTheme="minorHAnsi" w:cstheme="minorHAnsi"/>
                <w:sz w:val="22"/>
                <w:szCs w:val="22"/>
              </w:rPr>
              <w:t xml:space="preserve">coordinates </w:t>
            </w:r>
            <w:r>
              <w:rPr>
                <w:rFonts w:asciiTheme="minorHAnsi" w:hAnsiTheme="minorHAnsi" w:cstheme="minorHAnsi"/>
                <w:sz w:val="22"/>
                <w:szCs w:val="22"/>
              </w:rPr>
              <w:t>from test_data/manual_polygon.txt in the text area</w:t>
            </w:r>
            <w:r w:rsidR="003902EF">
              <w:rPr>
                <w:rFonts w:asciiTheme="minorHAnsi" w:hAnsiTheme="minorHAnsi" w:cstheme="minorHAnsi"/>
                <w:sz w:val="22"/>
                <w:szCs w:val="22"/>
              </w:rPr>
              <w:t xml:space="preserve"> and press the “tab” key</w:t>
            </w:r>
          </w:p>
        </w:tc>
        <w:tc>
          <w:tcPr>
            <w:tcW w:w="2690" w:type="dxa"/>
            <w:gridSpan w:val="2"/>
            <w:tcBorders>
              <w:top w:val="single" w:sz="6" w:space="0" w:color="auto"/>
              <w:bottom w:val="single" w:sz="6" w:space="0" w:color="auto"/>
            </w:tcBorders>
            <w:shd w:val="clear" w:color="auto" w:fill="auto"/>
          </w:tcPr>
          <w:p w:rsidR="0012278F" w:rsidRDefault="0012278F" w:rsidP="00B27571">
            <w:pPr>
              <w:spacing w:after="0"/>
              <w:rPr>
                <w:rFonts w:cstheme="minorHAnsi"/>
                <w:lang w:val="en-GB"/>
              </w:rPr>
            </w:pPr>
            <w:r>
              <w:rPr>
                <w:rFonts w:cstheme="minorHAnsi"/>
                <w:lang w:val="en-GB"/>
              </w:rPr>
              <w:t>The area is displayed in the map.</w:t>
            </w:r>
          </w:p>
          <w:p w:rsidR="0012278F" w:rsidRPr="00732447" w:rsidRDefault="0012278F" w:rsidP="00B27571">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12278F" w:rsidRPr="009B26D3" w:rsidRDefault="0012278F" w:rsidP="00EC2A51">
            <w:pPr>
              <w:spacing w:after="0"/>
              <w:jc w:val="center"/>
              <w:rPr>
                <w:sz w:val="14"/>
                <w:szCs w:val="14"/>
                <w:highlight w:val="yellow"/>
                <w:lang w:val="en-GB"/>
              </w:rPr>
            </w:pPr>
            <w:r>
              <w:rPr>
                <w:rFonts w:cstheme="minorHAnsi"/>
                <w:i/>
                <w:sz w:val="14"/>
                <w:szCs w:val="14"/>
              </w:rPr>
              <w:t>NGEO-WEBC-PFC-0</w:t>
            </w:r>
            <w:r w:rsidR="00EC2A51">
              <w:rPr>
                <w:rFonts w:cstheme="minorHAnsi"/>
                <w:i/>
                <w:sz w:val="14"/>
                <w:szCs w:val="14"/>
              </w:rPr>
              <w:t>228</w:t>
            </w:r>
          </w:p>
        </w:tc>
      </w:tr>
      <w:tr w:rsidR="0012278F"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12278F" w:rsidRDefault="00EC2A51" w:rsidP="00B27571">
            <w:pPr>
              <w:pStyle w:val="NormalStep"/>
              <w:rPr>
                <w:rFonts w:asciiTheme="minorHAnsi" w:hAnsiTheme="minorHAnsi" w:cstheme="minorHAnsi"/>
                <w:sz w:val="22"/>
                <w:szCs w:val="22"/>
              </w:rPr>
            </w:pPr>
            <w:r>
              <w:rPr>
                <w:rFonts w:asciiTheme="minorHAnsi" w:hAnsiTheme="minorHAnsi" w:cstheme="minorHAnsi"/>
                <w:sz w:val="22"/>
                <w:szCs w:val="22"/>
              </w:rPr>
              <w:t>Enter invalid coordinates in the text area</w:t>
            </w:r>
            <w:r w:rsidR="003902EF">
              <w:rPr>
                <w:rFonts w:asciiTheme="minorHAnsi" w:hAnsiTheme="minorHAnsi" w:cstheme="minorHAnsi"/>
                <w:sz w:val="22"/>
                <w:szCs w:val="22"/>
              </w:rPr>
              <w:t xml:space="preserve"> and press the tab key</w:t>
            </w:r>
          </w:p>
        </w:tc>
        <w:tc>
          <w:tcPr>
            <w:tcW w:w="2690" w:type="dxa"/>
            <w:gridSpan w:val="2"/>
            <w:tcBorders>
              <w:top w:val="single" w:sz="6" w:space="0" w:color="auto"/>
              <w:bottom w:val="single" w:sz="8" w:space="0" w:color="auto"/>
            </w:tcBorders>
            <w:shd w:val="clear" w:color="auto" w:fill="auto"/>
          </w:tcPr>
          <w:p w:rsidR="0012278F" w:rsidRDefault="00EC2A51" w:rsidP="00B27571">
            <w:pPr>
              <w:spacing w:after="0"/>
              <w:rPr>
                <w:rFonts w:cstheme="minorHAnsi"/>
                <w:lang w:val="en-GB"/>
              </w:rPr>
            </w:pPr>
            <w:r>
              <w:rPr>
                <w:rFonts w:cstheme="minorHAnsi"/>
                <w:lang w:val="en-GB"/>
              </w:rPr>
              <w:t>Text area is emptied. The area is removed from the map.</w:t>
            </w:r>
          </w:p>
        </w:tc>
        <w:tc>
          <w:tcPr>
            <w:tcW w:w="1559" w:type="dxa"/>
            <w:tcBorders>
              <w:top w:val="single" w:sz="6" w:space="0" w:color="auto"/>
              <w:bottom w:val="single" w:sz="8" w:space="0" w:color="auto"/>
              <w:right w:val="single" w:sz="8" w:space="0" w:color="auto"/>
            </w:tcBorders>
            <w:shd w:val="clear" w:color="auto" w:fill="auto"/>
            <w:vAlign w:val="center"/>
          </w:tcPr>
          <w:p w:rsidR="0012278F" w:rsidRPr="0056181B" w:rsidRDefault="0012278F" w:rsidP="00EC2A51">
            <w:pPr>
              <w:spacing w:after="0"/>
              <w:jc w:val="center"/>
              <w:rPr>
                <w:i/>
                <w:sz w:val="14"/>
                <w:szCs w:val="14"/>
              </w:rPr>
            </w:pPr>
            <w:r>
              <w:rPr>
                <w:rFonts w:cstheme="minorHAnsi"/>
                <w:i/>
                <w:sz w:val="14"/>
                <w:szCs w:val="14"/>
              </w:rPr>
              <w:t>NGEO-WEBC-PFC-0</w:t>
            </w:r>
            <w:r w:rsidR="00EC2A51">
              <w:rPr>
                <w:rFonts w:cstheme="minorHAnsi"/>
                <w:i/>
                <w:sz w:val="14"/>
                <w:szCs w:val="14"/>
              </w:rPr>
              <w:t>229</w:t>
            </w:r>
          </w:p>
        </w:tc>
      </w:tr>
    </w:tbl>
    <w:p w:rsidR="008E5CC2" w:rsidRPr="00ED457C" w:rsidRDefault="008E5CC2" w:rsidP="00330782">
      <w:pPr>
        <w:pStyle w:val="Titre3"/>
      </w:pPr>
      <w:bookmarkStart w:id="365" w:name="_Toc421282892"/>
      <w:r w:rsidRPr="00ED457C">
        <w:t>NGEO-WEBC-VT</w:t>
      </w:r>
      <w:r>
        <w:t>P-0230</w:t>
      </w:r>
      <w:r w:rsidRPr="00ED457C">
        <w:t xml:space="preserve">: </w:t>
      </w:r>
      <w:r>
        <w:t>Export</w:t>
      </w:r>
      <w:bookmarkEnd w:id="36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E5CC2" w:rsidRPr="004E5884" w:rsidTr="00B27571">
        <w:tc>
          <w:tcPr>
            <w:tcW w:w="8613" w:type="dxa"/>
            <w:gridSpan w:val="7"/>
            <w:tcBorders>
              <w:top w:val="single" w:sz="2" w:space="0" w:color="auto"/>
              <w:bottom w:val="single" w:sz="6" w:space="0" w:color="auto"/>
            </w:tcBorders>
            <w:shd w:val="clear" w:color="auto" w:fill="548DD4" w:themeFill="text2" w:themeFillTint="99"/>
          </w:tcPr>
          <w:p w:rsidR="008E5CC2" w:rsidRPr="004E5884" w:rsidRDefault="008E5CC2" w:rsidP="00B27571">
            <w:pPr>
              <w:spacing w:after="0"/>
              <w:jc w:val="center"/>
              <w:rPr>
                <w:b/>
                <w:i/>
                <w:color w:val="FFFFFF"/>
                <w:szCs w:val="18"/>
                <w:lang w:val="en-US"/>
              </w:rPr>
            </w:pPr>
            <w:r>
              <w:rPr>
                <w:b/>
                <w:i/>
                <w:color w:val="FFFFFF"/>
                <w:szCs w:val="18"/>
                <w:lang w:val="en-US"/>
              </w:rPr>
              <w:t>NGEO VALIDATION TEST  PROCEDURE</w:t>
            </w:r>
          </w:p>
        </w:tc>
      </w:tr>
      <w:tr w:rsidR="008E5CC2" w:rsidRPr="004E5884" w:rsidTr="00B27571">
        <w:tc>
          <w:tcPr>
            <w:tcW w:w="1607"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E5CC2" w:rsidRPr="00544FC8" w:rsidRDefault="008E5CC2" w:rsidP="00BD5AED">
            <w:pPr>
              <w:spacing w:after="0"/>
              <w:rPr>
                <w:i/>
                <w:color w:val="548DD4"/>
                <w:sz w:val="16"/>
                <w:szCs w:val="16"/>
              </w:rPr>
            </w:pPr>
            <w:r>
              <w:rPr>
                <w:i/>
                <w:color w:val="548DD4"/>
                <w:sz w:val="16"/>
                <w:szCs w:val="16"/>
              </w:rPr>
              <w:t>NGEO-WEBC-VTP-02</w:t>
            </w:r>
            <w:r w:rsidR="00BD5AED">
              <w:rPr>
                <w:i/>
                <w:color w:val="548DD4"/>
                <w:sz w:val="16"/>
                <w:szCs w:val="16"/>
              </w:rPr>
              <w:t>30</w:t>
            </w:r>
          </w:p>
        </w:tc>
        <w:tc>
          <w:tcPr>
            <w:tcW w:w="1134"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E5CC2" w:rsidRPr="00BE3088" w:rsidRDefault="00BD5AED" w:rsidP="00B27571">
            <w:pPr>
              <w:spacing w:after="0"/>
              <w:rPr>
                <w:i/>
                <w:color w:val="548DD4"/>
                <w:sz w:val="16"/>
                <w:szCs w:val="16"/>
                <w:lang w:val="en-US"/>
              </w:rPr>
            </w:pPr>
            <w:r w:rsidRPr="00A67A35">
              <w:rPr>
                <w:i/>
                <w:color w:val="548DD4"/>
                <w:sz w:val="16"/>
                <w:szCs w:val="16"/>
                <w:lang w:val="en-US"/>
              </w:rPr>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p>
        </w:tc>
      </w:tr>
      <w:tr w:rsidR="008E5CC2" w:rsidRPr="004E5884" w:rsidTr="00B27571">
        <w:tc>
          <w:tcPr>
            <w:tcW w:w="8613" w:type="dxa"/>
            <w:gridSpan w:val="7"/>
            <w:shd w:val="clear" w:color="auto" w:fill="auto"/>
          </w:tcPr>
          <w:p w:rsidR="008E5CC2" w:rsidRPr="005E7083" w:rsidRDefault="008E5CC2" w:rsidP="0016180C">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test case </w:t>
            </w:r>
            <w:r>
              <w:rPr>
                <w:rFonts w:cstheme="minorHAnsi"/>
                <w:lang w:val="en-US"/>
              </w:rPr>
              <w:t>NGEO-WEBC-VTC-02</w:t>
            </w:r>
            <w:r w:rsidR="0016180C">
              <w:rPr>
                <w:rFonts w:cstheme="minorHAnsi"/>
                <w:lang w:val="en-US"/>
              </w:rPr>
              <w:t>30</w:t>
            </w:r>
            <w:r w:rsidRPr="00057FF1">
              <w:rPr>
                <w:rFonts w:cstheme="minorHAnsi"/>
                <w:lang w:val="en-US"/>
              </w:rPr>
              <w:t>:</w:t>
            </w:r>
            <w:r>
              <w:rPr>
                <w:rFonts w:cstheme="minorHAnsi"/>
                <w:lang w:val="en-US"/>
              </w:rPr>
              <w:t xml:space="preserve"> </w:t>
            </w:r>
            <w:r w:rsidR="0016180C">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r>
              <w:rPr>
                <w:b/>
                <w:sz w:val="14"/>
                <w:szCs w:val="14"/>
              </w:rPr>
              <w:t>Script</w:t>
            </w:r>
          </w:p>
        </w:tc>
      </w:tr>
      <w:tr w:rsidR="008E5CC2" w:rsidRPr="004E5884" w:rsidTr="00330782">
        <w:tc>
          <w:tcPr>
            <w:tcW w:w="8613" w:type="dxa"/>
            <w:gridSpan w:val="7"/>
            <w:tcBorders>
              <w:bottom w:val="single" w:sz="8" w:space="0" w:color="auto"/>
            </w:tcBorders>
            <w:shd w:val="clear" w:color="auto" w:fill="auto"/>
          </w:tcPr>
          <w:p w:rsidR="008E5CC2" w:rsidRPr="004E5884" w:rsidRDefault="008E5CC2" w:rsidP="00B27571">
            <w:pPr>
              <w:spacing w:after="0"/>
              <w:rPr>
                <w:lang w:val="en-US"/>
              </w:rPr>
            </w:pPr>
            <w:r>
              <w:rPr>
                <w:lang w:val="en-US"/>
              </w:rPr>
              <w:t>None</w:t>
            </w:r>
          </w:p>
        </w:tc>
      </w:tr>
      <w:tr w:rsidR="008E5CC2" w:rsidRPr="00544FC8" w:rsidTr="00330782">
        <w:tc>
          <w:tcPr>
            <w:tcW w:w="865" w:type="dxa"/>
            <w:tcBorders>
              <w:top w:val="single" w:sz="8" w:space="0" w:color="auto"/>
              <w:left w:val="single" w:sz="8" w:space="0" w:color="auto"/>
              <w:bottom w:val="single" w:sz="6" w:space="0" w:color="auto"/>
            </w:tcBorders>
            <w:shd w:val="clear" w:color="auto" w:fill="A6A6A6"/>
          </w:tcPr>
          <w:p w:rsidR="008E5CC2" w:rsidRPr="00544FC8" w:rsidRDefault="008E5CC2"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8E5CC2" w:rsidRPr="00544FC8" w:rsidRDefault="008E5CC2"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8E5CC2" w:rsidRPr="00544FC8" w:rsidRDefault="008E5CC2"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8E5CC2" w:rsidRPr="00544FC8" w:rsidRDefault="008E5CC2" w:rsidP="00B27571">
            <w:pPr>
              <w:spacing w:after="0"/>
              <w:jc w:val="center"/>
              <w:rPr>
                <w:b/>
                <w:sz w:val="14"/>
                <w:szCs w:val="14"/>
              </w:rPr>
            </w:pPr>
            <w:r w:rsidRPr="00544FC8">
              <w:rPr>
                <w:b/>
                <w:sz w:val="14"/>
                <w:szCs w:val="14"/>
              </w:rPr>
              <w:t>Pass/Fail Criteria Id</w:t>
            </w:r>
          </w:p>
        </w:tc>
      </w:tr>
      <w:tr w:rsidR="008E5CC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8E5CC2" w:rsidRPr="00544FC8" w:rsidRDefault="008E5CC2"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8E5CC2" w:rsidRPr="00057FF1" w:rsidRDefault="008E5CC2" w:rsidP="00AC533E">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w:t>
            </w:r>
            <w:r w:rsidR="00AC533E">
              <w:rPr>
                <w:rFonts w:asciiTheme="minorHAnsi" w:hAnsiTheme="minorHAnsi" w:cstheme="minorHAnsi"/>
                <w:sz w:val="22"/>
                <w:szCs w:val="22"/>
                <w:lang w:val="en-US"/>
              </w:rPr>
              <w:t>4</w:t>
            </w:r>
            <w:r>
              <w:rPr>
                <w:rFonts w:asciiTheme="minorHAnsi" w:hAnsiTheme="minorHAnsi" w:cstheme="minorHAnsi"/>
                <w:sz w:val="22"/>
                <w:szCs w:val="22"/>
                <w:lang w:val="en-US"/>
              </w:rPr>
              <w:t>0</w:t>
            </w:r>
          </w:p>
        </w:tc>
        <w:tc>
          <w:tcPr>
            <w:tcW w:w="2690" w:type="dxa"/>
            <w:gridSpan w:val="2"/>
            <w:tcBorders>
              <w:top w:val="single" w:sz="6" w:space="0" w:color="auto"/>
              <w:bottom w:val="single" w:sz="6" w:space="0" w:color="auto"/>
            </w:tcBorders>
            <w:shd w:val="clear" w:color="auto" w:fill="auto"/>
          </w:tcPr>
          <w:p w:rsidR="008E5CC2" w:rsidRPr="00057FF1" w:rsidRDefault="008E5CC2" w:rsidP="00AC533E">
            <w:pPr>
              <w:spacing w:after="0"/>
              <w:rPr>
                <w:rFonts w:cstheme="minorHAnsi"/>
                <w:lang w:val="en-US"/>
              </w:rPr>
            </w:pPr>
            <w:r>
              <w:rPr>
                <w:rFonts w:cstheme="minorHAnsi"/>
                <w:lang w:val="en-US"/>
              </w:rPr>
              <w:t xml:space="preserve">The </w:t>
            </w:r>
            <w:r w:rsidR="00AC533E">
              <w:rPr>
                <w:rFonts w:cstheme="minorHAnsi"/>
                <w:lang w:val="en-US"/>
              </w:rPr>
              <w:t>table</w:t>
            </w:r>
            <w:r>
              <w:rPr>
                <w:rFonts w:cstheme="minorHAnsi"/>
                <w:lang w:val="en-US"/>
              </w:rPr>
              <w:t xml:space="preserve"> widget is opened, </w:t>
            </w:r>
            <w:r w:rsidR="00AC533E">
              <w:rPr>
                <w:rFonts w:cstheme="minorHAnsi"/>
                <w:lang w:val="en-US"/>
              </w:rPr>
              <w:t>with different products.</w:t>
            </w:r>
          </w:p>
        </w:tc>
        <w:tc>
          <w:tcPr>
            <w:tcW w:w="1559" w:type="dxa"/>
            <w:tcBorders>
              <w:top w:val="single" w:sz="6" w:space="0" w:color="auto"/>
              <w:bottom w:val="single" w:sz="6" w:space="0" w:color="auto"/>
              <w:right w:val="single" w:sz="8" w:space="0" w:color="auto"/>
            </w:tcBorders>
            <w:shd w:val="clear" w:color="auto" w:fill="auto"/>
            <w:vAlign w:val="center"/>
          </w:tcPr>
          <w:p w:rsidR="008E5CC2" w:rsidRPr="0056181B" w:rsidRDefault="008E5CC2" w:rsidP="00B27571">
            <w:pPr>
              <w:spacing w:after="0"/>
              <w:jc w:val="center"/>
              <w:rPr>
                <w:i/>
                <w:sz w:val="14"/>
                <w:szCs w:val="14"/>
              </w:rPr>
            </w:pPr>
          </w:p>
        </w:tc>
      </w:tr>
      <w:tr w:rsidR="008E5CC2"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8E5CC2" w:rsidRPr="005D1206" w:rsidRDefault="008E5CC2" w:rsidP="00B2757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8E5CC2" w:rsidRPr="00E24DDB" w:rsidRDefault="00AC533E" w:rsidP="00B27571">
            <w:pPr>
              <w:pStyle w:val="NormalStep"/>
              <w:rPr>
                <w:rFonts w:asciiTheme="minorHAnsi" w:hAnsiTheme="minorHAnsi" w:cstheme="minorHAnsi"/>
                <w:b/>
                <w:sz w:val="22"/>
                <w:szCs w:val="22"/>
              </w:rPr>
            </w:pPr>
            <w:r>
              <w:rPr>
                <w:rFonts w:asciiTheme="minorHAnsi" w:hAnsiTheme="minorHAnsi" w:cstheme="minorHAnsi"/>
                <w:sz w:val="22"/>
                <w:szCs w:val="22"/>
              </w:rPr>
              <w:t>Select a product in the table.</w:t>
            </w:r>
          </w:p>
        </w:tc>
        <w:tc>
          <w:tcPr>
            <w:tcW w:w="2690" w:type="dxa"/>
            <w:gridSpan w:val="2"/>
            <w:tcBorders>
              <w:top w:val="single" w:sz="6" w:space="0" w:color="auto"/>
              <w:bottom w:val="single" w:sz="6" w:space="0" w:color="auto"/>
            </w:tcBorders>
            <w:shd w:val="clear" w:color="auto" w:fill="auto"/>
          </w:tcPr>
          <w:p w:rsidR="008E5CC2" w:rsidRPr="003C0A28" w:rsidRDefault="008E5CC2" w:rsidP="00AC533E">
            <w:pPr>
              <w:spacing w:after="0"/>
              <w:rPr>
                <w:rFonts w:cstheme="minorHAnsi"/>
                <w:lang w:val="en-US"/>
              </w:rPr>
            </w:pPr>
            <w:r>
              <w:rPr>
                <w:rFonts w:cstheme="minorHAnsi"/>
                <w:lang w:val="en-US"/>
              </w:rPr>
              <w:t>The</w:t>
            </w:r>
            <w:r w:rsidR="00AC533E">
              <w:rPr>
                <w:rFonts w:cstheme="minorHAnsi"/>
                <w:lang w:val="en-US"/>
              </w:rPr>
              <w:t xml:space="preserve"> Export button is enabled</w:t>
            </w:r>
          </w:p>
        </w:tc>
        <w:tc>
          <w:tcPr>
            <w:tcW w:w="1559" w:type="dxa"/>
            <w:tcBorders>
              <w:top w:val="single" w:sz="6" w:space="0" w:color="auto"/>
              <w:bottom w:val="single" w:sz="6" w:space="0" w:color="auto"/>
              <w:right w:val="single" w:sz="8" w:space="0" w:color="auto"/>
            </w:tcBorders>
            <w:shd w:val="clear" w:color="auto" w:fill="auto"/>
            <w:vAlign w:val="center"/>
          </w:tcPr>
          <w:p w:rsidR="008E5CC2" w:rsidRPr="00732447" w:rsidRDefault="008E5CC2" w:rsidP="00B27571">
            <w:pPr>
              <w:spacing w:after="0"/>
              <w:jc w:val="center"/>
              <w:rPr>
                <w:i/>
                <w:sz w:val="14"/>
                <w:szCs w:val="14"/>
                <w:lang w:val="en-US"/>
              </w:rPr>
            </w:pPr>
          </w:p>
        </w:tc>
      </w:tr>
      <w:tr w:rsidR="008E5CC2"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E5CC2" w:rsidRPr="00544FC8" w:rsidRDefault="008E5CC2"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E5CC2" w:rsidRPr="00057FF1"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Click on the export button</w:t>
            </w:r>
          </w:p>
        </w:tc>
        <w:tc>
          <w:tcPr>
            <w:tcW w:w="2690" w:type="dxa"/>
            <w:gridSpan w:val="2"/>
            <w:tcBorders>
              <w:top w:val="single" w:sz="6" w:space="0" w:color="auto"/>
              <w:bottom w:val="single" w:sz="6" w:space="0" w:color="auto"/>
            </w:tcBorders>
            <w:shd w:val="clear" w:color="auto" w:fill="auto"/>
          </w:tcPr>
          <w:p w:rsidR="008E5CC2" w:rsidRDefault="00AC533E" w:rsidP="00B27571">
            <w:pPr>
              <w:spacing w:after="0"/>
              <w:rPr>
                <w:rFonts w:cstheme="minorHAnsi"/>
                <w:lang w:val="en-GB"/>
              </w:rPr>
            </w:pPr>
            <w:r>
              <w:rPr>
                <w:rFonts w:cstheme="minorHAnsi"/>
                <w:lang w:val="en-GB"/>
              </w:rPr>
              <w:t>A popup is opened</w:t>
            </w:r>
          </w:p>
          <w:p w:rsidR="008E5CC2" w:rsidRPr="00732447" w:rsidRDefault="008E5CC2" w:rsidP="00B27571">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8E5CC2" w:rsidRPr="009B26D3" w:rsidRDefault="008E5CC2" w:rsidP="00B27571">
            <w:pPr>
              <w:spacing w:after="0"/>
              <w:jc w:val="center"/>
              <w:rPr>
                <w:sz w:val="14"/>
                <w:szCs w:val="14"/>
                <w:highlight w:val="yellow"/>
                <w:lang w:val="en-GB"/>
              </w:rPr>
            </w:pPr>
          </w:p>
        </w:tc>
      </w:tr>
      <w:tr w:rsidR="008E5CC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8E5CC2" w:rsidRDefault="008E5CC2"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E5CC2"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Select the KML format and click on download button</w:t>
            </w:r>
          </w:p>
        </w:tc>
        <w:tc>
          <w:tcPr>
            <w:tcW w:w="2690" w:type="dxa"/>
            <w:gridSpan w:val="2"/>
            <w:tcBorders>
              <w:top w:val="single" w:sz="6" w:space="0" w:color="auto"/>
              <w:bottom w:val="single" w:sz="6" w:space="0" w:color="auto"/>
            </w:tcBorders>
            <w:shd w:val="clear" w:color="auto" w:fill="auto"/>
          </w:tcPr>
          <w:p w:rsidR="008E5CC2" w:rsidRDefault="00AC533E" w:rsidP="00B27571">
            <w:pPr>
              <w:spacing w:after="0"/>
              <w:rPr>
                <w:rFonts w:cstheme="minorHAnsi"/>
                <w:lang w:val="en-GB"/>
              </w:rPr>
            </w:pPr>
            <w:r>
              <w:rPr>
                <w:rFonts w:cstheme="minorHAnsi"/>
                <w:lang w:val="en-GB"/>
              </w:rPr>
              <w:t>The browser download</w:t>
            </w:r>
            <w:r w:rsidR="00ED6CC8">
              <w:rPr>
                <w:rFonts w:cstheme="minorHAnsi"/>
                <w:lang w:val="en-GB"/>
              </w:rPr>
              <w:t>s</w:t>
            </w:r>
            <w:r>
              <w:rPr>
                <w:rFonts w:cstheme="minorHAnsi"/>
                <w:lang w:val="en-GB"/>
              </w:rPr>
              <w:t xml:space="preserve"> the file.</w:t>
            </w:r>
          </w:p>
        </w:tc>
        <w:tc>
          <w:tcPr>
            <w:tcW w:w="1559" w:type="dxa"/>
            <w:tcBorders>
              <w:top w:val="single" w:sz="6" w:space="0" w:color="auto"/>
              <w:bottom w:val="single" w:sz="6" w:space="0" w:color="auto"/>
              <w:right w:val="single" w:sz="8" w:space="0" w:color="auto"/>
            </w:tcBorders>
            <w:shd w:val="clear" w:color="auto" w:fill="auto"/>
            <w:vAlign w:val="center"/>
          </w:tcPr>
          <w:p w:rsidR="008E5CC2" w:rsidRPr="0056181B" w:rsidRDefault="008E5CC2" w:rsidP="00B27571">
            <w:pPr>
              <w:spacing w:after="0"/>
              <w:jc w:val="center"/>
              <w:rPr>
                <w:i/>
                <w:sz w:val="14"/>
                <w:szCs w:val="14"/>
              </w:rPr>
            </w:pPr>
          </w:p>
        </w:tc>
      </w:tr>
      <w:tr w:rsidR="00AC533E"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C533E" w:rsidRDefault="00AC533E" w:rsidP="00B27571">
            <w:pPr>
              <w:spacing w:after="0"/>
              <w:jc w:val="center"/>
              <w:rPr>
                <w:i/>
                <w:sz w:val="14"/>
                <w:szCs w:val="14"/>
              </w:rPr>
            </w:pPr>
            <w:r>
              <w:rPr>
                <w:i/>
                <w:sz w:val="14"/>
                <w:szCs w:val="14"/>
              </w:rPr>
              <w:t>Step-50</w:t>
            </w:r>
          </w:p>
        </w:tc>
        <w:tc>
          <w:tcPr>
            <w:tcW w:w="3499" w:type="dxa"/>
            <w:gridSpan w:val="3"/>
            <w:tcBorders>
              <w:top w:val="single" w:sz="6" w:space="0" w:color="auto"/>
              <w:bottom w:val="single" w:sz="8" w:space="0" w:color="auto"/>
            </w:tcBorders>
            <w:shd w:val="clear" w:color="auto" w:fill="auto"/>
          </w:tcPr>
          <w:p w:rsidR="00AC533E"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Check the KML is correct by visualising it in Google Earth or by looking at the file</w:t>
            </w:r>
          </w:p>
        </w:tc>
        <w:tc>
          <w:tcPr>
            <w:tcW w:w="2690" w:type="dxa"/>
            <w:gridSpan w:val="2"/>
            <w:tcBorders>
              <w:top w:val="single" w:sz="6" w:space="0" w:color="auto"/>
              <w:bottom w:val="single" w:sz="8" w:space="0" w:color="auto"/>
            </w:tcBorders>
            <w:shd w:val="clear" w:color="auto" w:fill="auto"/>
          </w:tcPr>
          <w:p w:rsidR="00AC533E" w:rsidRDefault="00AC533E" w:rsidP="00B27571">
            <w:pPr>
              <w:spacing w:after="0"/>
              <w:rPr>
                <w:rFonts w:cstheme="minorHAnsi"/>
                <w:lang w:val="en-GB"/>
              </w:rPr>
            </w:pPr>
          </w:p>
        </w:tc>
        <w:tc>
          <w:tcPr>
            <w:tcW w:w="1559" w:type="dxa"/>
            <w:tcBorders>
              <w:top w:val="single" w:sz="6" w:space="0" w:color="auto"/>
              <w:bottom w:val="single" w:sz="8" w:space="0" w:color="auto"/>
              <w:right w:val="single" w:sz="8" w:space="0" w:color="auto"/>
            </w:tcBorders>
            <w:shd w:val="clear" w:color="auto" w:fill="auto"/>
            <w:vAlign w:val="center"/>
          </w:tcPr>
          <w:p w:rsidR="00AC533E" w:rsidRPr="00DC4D99" w:rsidRDefault="00AC533E" w:rsidP="00B27571">
            <w:pPr>
              <w:spacing w:after="0"/>
              <w:jc w:val="center"/>
              <w:rPr>
                <w:rFonts w:cstheme="minorHAnsi"/>
                <w:i/>
                <w:sz w:val="14"/>
                <w:szCs w:val="14"/>
              </w:rPr>
            </w:pPr>
            <w:r w:rsidRPr="00330782">
              <w:rPr>
                <w:rFonts w:cstheme="minorHAnsi"/>
                <w:i/>
                <w:sz w:val="14"/>
                <w:szCs w:val="14"/>
              </w:rPr>
              <w:t>NGEO-WEBC-PFC-0230</w:t>
            </w:r>
          </w:p>
        </w:tc>
      </w:tr>
    </w:tbl>
    <w:p w:rsidR="00A54554" w:rsidRPr="00ED457C" w:rsidRDefault="00A54554" w:rsidP="00330782">
      <w:pPr>
        <w:pStyle w:val="Titre3"/>
      </w:pPr>
      <w:bookmarkStart w:id="366" w:name="_Toc421282893"/>
      <w:r w:rsidRPr="00ED457C">
        <w:t>NGEO-WEBC-VT</w:t>
      </w:r>
      <w:r>
        <w:t>P-0240</w:t>
      </w:r>
      <w:r w:rsidRPr="00ED457C">
        <w:t xml:space="preserve">: </w:t>
      </w:r>
      <w:r>
        <w:t>Time Slider Display</w:t>
      </w:r>
      <w:bookmarkEnd w:id="36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0</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0</w:t>
            </w:r>
            <w:r w:rsidRPr="00057FF1">
              <w:rPr>
                <w:rFonts w:cstheme="minorHAnsi"/>
                <w:lang w:val="en-US"/>
              </w:rPr>
              <w:t>:</w:t>
            </w:r>
            <w:r>
              <w:rPr>
                <w:rFonts w:cstheme="minorHAnsi"/>
                <w:lang w:val="en-US"/>
              </w:rPr>
              <w:t xml:space="preserve"> 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330782">
        <w:tc>
          <w:tcPr>
            <w:tcW w:w="8613" w:type="dxa"/>
            <w:gridSpan w:val="7"/>
            <w:tcBorders>
              <w:bottom w:val="single" w:sz="8" w:space="0" w:color="auto"/>
            </w:tcBorders>
            <w:shd w:val="clear" w:color="auto" w:fill="auto"/>
          </w:tcPr>
          <w:p w:rsidR="00A54554" w:rsidRPr="004E5884" w:rsidRDefault="00A54554" w:rsidP="00B27571">
            <w:pPr>
              <w:spacing w:after="0"/>
              <w:rPr>
                <w:lang w:val="en-US"/>
              </w:rPr>
            </w:pPr>
            <w:r>
              <w:rPr>
                <w:lang w:val="en-US"/>
              </w:rPr>
              <w:t>None</w:t>
            </w:r>
          </w:p>
        </w:tc>
      </w:tr>
      <w:tr w:rsidR="00A54554" w:rsidRPr="00544FC8" w:rsidTr="00330782">
        <w:tc>
          <w:tcPr>
            <w:tcW w:w="865" w:type="dxa"/>
            <w:tcBorders>
              <w:top w:val="single" w:sz="8" w:space="0" w:color="auto"/>
              <w:left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7E742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7E7425" w:rsidRPr="00544FC8" w:rsidRDefault="007E7425"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7E7425" w:rsidRPr="00057FF1" w:rsidRDefault="007E7425" w:rsidP="007E7425">
            <w:r>
              <w:t>Launch the Web Client and select ND_OPT_1  in Datasets panels if not already selected</w:t>
            </w:r>
          </w:p>
        </w:tc>
        <w:tc>
          <w:tcPr>
            <w:tcW w:w="2690" w:type="dxa"/>
            <w:gridSpan w:val="2"/>
            <w:tcBorders>
              <w:top w:val="single" w:sz="6" w:space="0" w:color="auto"/>
              <w:bottom w:val="single" w:sz="6" w:space="0" w:color="auto"/>
            </w:tcBorders>
            <w:shd w:val="clear" w:color="auto" w:fill="auto"/>
          </w:tcPr>
          <w:p w:rsidR="007E7425" w:rsidRPr="00057FF1" w:rsidRDefault="007E7425" w:rsidP="007E7425">
            <w:pPr>
              <w:rPr>
                <w:lang w:val="en-US"/>
              </w:rPr>
            </w:pPr>
            <w:r>
              <w:rPr>
                <w:lang w:val="en-US"/>
              </w:rPr>
              <w:t xml:space="preserve">Dataset </w:t>
            </w:r>
            <w:r>
              <w:t xml:space="preserve">ND_OPT_1   </w:t>
            </w:r>
            <w:r>
              <w:rPr>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
          <w:p w:rsidR="007E7425" w:rsidRPr="0056181B" w:rsidRDefault="007E7425" w:rsidP="00B27571">
            <w:pPr>
              <w:spacing w:after="0"/>
              <w:jc w:val="center"/>
              <w:rPr>
                <w:i/>
                <w:sz w:val="14"/>
                <w:szCs w:val="14"/>
              </w:rPr>
            </w:pPr>
          </w:p>
        </w:tc>
      </w:tr>
      <w:tr w:rsidR="007E742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7E7425" w:rsidRDefault="007E7425" w:rsidP="00B27571">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E7425" w:rsidRDefault="007E7425" w:rsidP="00B27571">
            <w:r>
              <w:t xml:space="preserve">On the toolbar, click on the “Search” button  </w:t>
            </w:r>
          </w:p>
        </w:tc>
        <w:tc>
          <w:tcPr>
            <w:tcW w:w="2690" w:type="dxa"/>
            <w:gridSpan w:val="2"/>
            <w:tcBorders>
              <w:top w:val="single" w:sz="6" w:space="0" w:color="auto"/>
              <w:bottom w:val="single" w:sz="6" w:space="0" w:color="auto"/>
            </w:tcBorders>
            <w:shd w:val="clear" w:color="auto" w:fill="auto"/>
          </w:tcPr>
          <w:p w:rsidR="007E7425" w:rsidRDefault="007E7425" w:rsidP="003B1221">
            <w:pPr>
              <w:rPr>
                <w:lang w:val="en-GB"/>
              </w:rPr>
            </w:pPr>
            <w:r>
              <w:rPr>
                <w:lang w:val="en-GB"/>
              </w:rPr>
              <w:t xml:space="preserve">The search widget is displayed.  The “Date” tab is shown. It contains the start and stop dates of the dataset and a checkbox </w:t>
            </w:r>
            <w:r>
              <w:t xml:space="preserve">“use Time Slider “. By default, the checkbox is checked and </w:t>
            </w:r>
            <w:r>
              <w:rPr>
                <w:lang w:val="en-GB"/>
              </w:rPr>
              <w:t>the time slider is displayed in the bottom of the map.</w:t>
            </w:r>
          </w:p>
        </w:tc>
        <w:tc>
          <w:tcPr>
            <w:tcW w:w="1559" w:type="dxa"/>
            <w:tcBorders>
              <w:top w:val="single" w:sz="6" w:space="0" w:color="auto"/>
              <w:bottom w:val="single" w:sz="6" w:space="0" w:color="auto"/>
              <w:right w:val="single" w:sz="8" w:space="0" w:color="auto"/>
            </w:tcBorders>
            <w:shd w:val="clear" w:color="auto" w:fill="auto"/>
            <w:vAlign w:val="center"/>
          </w:tcPr>
          <w:p w:rsidR="007E7425" w:rsidRPr="009B26D3" w:rsidRDefault="007E7425" w:rsidP="00B27571">
            <w:pPr>
              <w:spacing w:after="0"/>
              <w:jc w:val="center"/>
              <w:rPr>
                <w:i/>
                <w:sz w:val="14"/>
                <w:szCs w:val="14"/>
                <w:lang w:val="en-GB"/>
              </w:rPr>
            </w:pPr>
            <w:r>
              <w:rPr>
                <w:rFonts w:cstheme="minorHAnsi"/>
                <w:i/>
                <w:sz w:val="14"/>
                <w:szCs w:val="14"/>
              </w:rPr>
              <w:t>NGEO-WEBC-PFC-0240</w:t>
            </w:r>
          </w:p>
        </w:tc>
      </w:tr>
      <w:tr w:rsidR="007E7425"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7E7425" w:rsidRDefault="007E7425" w:rsidP="00B27571">
            <w:pPr>
              <w:spacing w:after="0"/>
              <w:jc w:val="center"/>
              <w:rPr>
                <w:i/>
                <w:sz w:val="14"/>
                <w:szCs w:val="14"/>
              </w:rPr>
            </w:pPr>
            <w:r>
              <w:rPr>
                <w:i/>
                <w:sz w:val="14"/>
                <w:szCs w:val="14"/>
              </w:rPr>
              <w:t>Step-30</w:t>
            </w:r>
          </w:p>
        </w:tc>
        <w:tc>
          <w:tcPr>
            <w:tcW w:w="3499" w:type="dxa"/>
            <w:gridSpan w:val="3"/>
            <w:tcBorders>
              <w:top w:val="single" w:sz="6" w:space="0" w:color="auto"/>
              <w:bottom w:val="single" w:sz="8" w:space="0" w:color="auto"/>
            </w:tcBorders>
            <w:shd w:val="clear" w:color="auto" w:fill="auto"/>
          </w:tcPr>
          <w:p w:rsidR="007E7425" w:rsidRDefault="007E7425" w:rsidP="00B27571">
            <w:pPr>
              <w:rPr>
                <w:rFonts w:cstheme="minorHAnsi"/>
              </w:rPr>
            </w:pPr>
            <w:r>
              <w:t>UnCheck the “use Time Slider “ checkbox”</w:t>
            </w:r>
          </w:p>
        </w:tc>
        <w:tc>
          <w:tcPr>
            <w:tcW w:w="2690" w:type="dxa"/>
            <w:gridSpan w:val="2"/>
            <w:tcBorders>
              <w:top w:val="single" w:sz="6" w:space="0" w:color="auto"/>
              <w:bottom w:val="single" w:sz="8" w:space="0" w:color="auto"/>
            </w:tcBorders>
            <w:shd w:val="clear" w:color="auto" w:fill="auto"/>
          </w:tcPr>
          <w:p w:rsidR="007E7425" w:rsidRDefault="007E7425" w:rsidP="00B27571">
            <w:pPr>
              <w:spacing w:after="0"/>
              <w:rPr>
                <w:rFonts w:cstheme="minorHAnsi"/>
                <w:lang w:val="en-GB"/>
              </w:rPr>
            </w:pPr>
            <w:r>
              <w:rPr>
                <w:rFonts w:cstheme="minorHAnsi"/>
                <w:lang w:val="en-GB"/>
              </w:rPr>
              <w:t>The time slider is removed from the bottom of the map</w:t>
            </w:r>
          </w:p>
        </w:tc>
        <w:tc>
          <w:tcPr>
            <w:tcW w:w="1559" w:type="dxa"/>
            <w:tcBorders>
              <w:top w:val="single" w:sz="6" w:space="0" w:color="auto"/>
              <w:bottom w:val="single" w:sz="8" w:space="0" w:color="auto"/>
              <w:right w:val="single" w:sz="8" w:space="0" w:color="auto"/>
            </w:tcBorders>
            <w:shd w:val="clear" w:color="auto" w:fill="auto"/>
            <w:vAlign w:val="center"/>
          </w:tcPr>
          <w:p w:rsidR="007E7425" w:rsidRDefault="007E7425" w:rsidP="00B27571">
            <w:pPr>
              <w:spacing w:after="0"/>
              <w:jc w:val="center"/>
              <w:rPr>
                <w:rFonts w:cstheme="minorHAnsi"/>
                <w:i/>
                <w:sz w:val="14"/>
                <w:szCs w:val="14"/>
              </w:rPr>
            </w:pPr>
            <w:r>
              <w:rPr>
                <w:rFonts w:cstheme="minorHAnsi"/>
                <w:i/>
                <w:sz w:val="14"/>
                <w:szCs w:val="14"/>
              </w:rPr>
              <w:t>NGEO-WEBC-PFC-0241</w:t>
            </w:r>
          </w:p>
        </w:tc>
      </w:tr>
    </w:tbl>
    <w:p w:rsidR="00A54554" w:rsidRPr="00ED457C" w:rsidRDefault="00A54554" w:rsidP="00330782">
      <w:pPr>
        <w:pStyle w:val="Titre3"/>
      </w:pPr>
      <w:bookmarkStart w:id="367" w:name="_Toc421282894"/>
      <w:r w:rsidRPr="00ED457C">
        <w:t>NGEO-WEBC-VT</w:t>
      </w:r>
      <w:r w:rsidR="003B6E28">
        <w:t>P-024</w:t>
      </w:r>
      <w:r>
        <w:t>3</w:t>
      </w:r>
      <w:r w:rsidRPr="00ED457C">
        <w:t xml:space="preserve">: </w:t>
      </w:r>
      <w:r>
        <w:t>Time Slider Depends on the selected dataset</w:t>
      </w:r>
      <w:bookmarkEnd w:id="36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3</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3</w:t>
            </w:r>
            <w:r w:rsidRPr="00057FF1">
              <w:rPr>
                <w:rFonts w:cstheme="minorHAnsi"/>
                <w:lang w:val="en-US"/>
              </w:rPr>
              <w:t>:</w:t>
            </w:r>
            <w:r>
              <w:rPr>
                <w:rFonts w:cstheme="minorHAnsi"/>
                <w:lang w:val="en-US"/>
              </w:rPr>
              <w:t xml:space="preserve"> 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330782">
        <w:tc>
          <w:tcPr>
            <w:tcW w:w="865" w:type="dxa"/>
            <w:tcBorders>
              <w:bottom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tcBorders>
              <w:bottom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tcBorders>
              <w:bottom w:val="single" w:sz="8" w:space="0" w:color="auto"/>
            </w:tcBorders>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tcBorders>
              <w:bottom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D5215E" w:rsidRPr="0056181B" w:rsidTr="00330782">
        <w:tc>
          <w:tcPr>
            <w:tcW w:w="865" w:type="dxa"/>
            <w:tcBorders>
              <w:top w:val="single" w:sz="8" w:space="0" w:color="auto"/>
              <w:left w:val="single" w:sz="8" w:space="0" w:color="auto"/>
              <w:bottom w:val="single" w:sz="6" w:space="0" w:color="auto"/>
            </w:tcBorders>
            <w:shd w:val="clear" w:color="auto" w:fill="auto"/>
            <w:vAlign w:val="center"/>
          </w:tcPr>
          <w:p w:rsidR="00D5215E" w:rsidRPr="00544FC8" w:rsidRDefault="00D5215E" w:rsidP="00B27571">
            <w:pPr>
              <w:spacing w:after="0"/>
              <w:jc w:val="center"/>
              <w:rPr>
                <w:i/>
                <w:sz w:val="14"/>
                <w:szCs w:val="14"/>
              </w:rPr>
            </w:pPr>
            <w:r w:rsidRPr="003C0A28">
              <w:rPr>
                <w:rFonts w:cstheme="minorHAnsi"/>
                <w:i/>
                <w:sz w:val="14"/>
                <w:szCs w:val="14"/>
              </w:rPr>
              <w:t>Step-10</w:t>
            </w:r>
          </w:p>
        </w:tc>
        <w:tc>
          <w:tcPr>
            <w:tcW w:w="3499" w:type="dxa"/>
            <w:gridSpan w:val="3"/>
            <w:tcBorders>
              <w:top w:val="single" w:sz="8" w:space="0" w:color="auto"/>
              <w:bottom w:val="single" w:sz="6" w:space="0" w:color="auto"/>
            </w:tcBorders>
            <w:shd w:val="clear" w:color="auto" w:fill="auto"/>
          </w:tcPr>
          <w:p w:rsidR="00D5215E" w:rsidRPr="00057FF1" w:rsidRDefault="00D5215E" w:rsidP="00B27571">
            <w:r>
              <w:t>Launch the Web Client and select ND_OPT_1  in Datasets panels if not already selected</w:t>
            </w:r>
          </w:p>
        </w:tc>
        <w:tc>
          <w:tcPr>
            <w:tcW w:w="2690" w:type="dxa"/>
            <w:gridSpan w:val="2"/>
            <w:tcBorders>
              <w:top w:val="single" w:sz="8" w:space="0" w:color="auto"/>
              <w:bottom w:val="single" w:sz="6" w:space="0" w:color="auto"/>
            </w:tcBorders>
            <w:shd w:val="clear" w:color="auto" w:fill="auto"/>
          </w:tcPr>
          <w:p w:rsidR="00D5215E" w:rsidRPr="00057FF1" w:rsidRDefault="00D5215E" w:rsidP="00B27571">
            <w:pPr>
              <w:rPr>
                <w:lang w:val="en-US"/>
              </w:rPr>
            </w:pPr>
            <w:r>
              <w:rPr>
                <w:lang w:val="en-US"/>
              </w:rPr>
              <w:t xml:space="preserve">Dataset </w:t>
            </w:r>
            <w:r>
              <w:t xml:space="preserve">ND_OPT_1   </w:t>
            </w:r>
            <w:r>
              <w:rPr>
                <w:lang w:val="en-US"/>
              </w:rPr>
              <w:t>is selected</w:t>
            </w:r>
          </w:p>
        </w:tc>
        <w:tc>
          <w:tcPr>
            <w:tcW w:w="1559" w:type="dxa"/>
            <w:tcBorders>
              <w:top w:val="single" w:sz="8" w:space="0" w:color="auto"/>
              <w:bottom w:val="single" w:sz="6" w:space="0" w:color="auto"/>
              <w:right w:val="single" w:sz="8" w:space="0" w:color="auto"/>
            </w:tcBorders>
            <w:shd w:val="clear" w:color="auto" w:fill="auto"/>
            <w:vAlign w:val="center"/>
          </w:tcPr>
          <w:p w:rsidR="00D5215E" w:rsidRPr="0056181B" w:rsidRDefault="00D5215E" w:rsidP="00B27571">
            <w:pPr>
              <w:spacing w:after="0"/>
              <w:jc w:val="center"/>
              <w:rPr>
                <w:i/>
                <w:sz w:val="14"/>
                <w:szCs w:val="14"/>
              </w:rPr>
            </w:pP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B27571">
            <w:r>
              <w:t xml:space="preserve">On the toolbar, click on the “Search” button  </w:t>
            </w:r>
          </w:p>
        </w:tc>
        <w:tc>
          <w:tcPr>
            <w:tcW w:w="2690" w:type="dxa"/>
            <w:gridSpan w:val="2"/>
            <w:tcBorders>
              <w:top w:val="single" w:sz="6" w:space="0" w:color="auto"/>
              <w:bottom w:val="single" w:sz="6" w:space="0" w:color="auto"/>
            </w:tcBorders>
            <w:shd w:val="clear" w:color="auto" w:fill="auto"/>
          </w:tcPr>
          <w:p w:rsidR="00A54554" w:rsidRDefault="00A54554" w:rsidP="00B27571">
            <w:pPr>
              <w:rPr>
                <w:lang w:val="en-GB"/>
              </w:rPr>
            </w:pPr>
            <w:r>
              <w:rPr>
                <w:lang w:val="en-GB"/>
              </w:rPr>
              <w:t xml:space="preserve">The search widet is displayed.  The “Date” tab is shown. It contains the start and stop dates of the dataset and a checkbox </w:t>
            </w:r>
            <w:r>
              <w:t>“use Time Slider “.</w:t>
            </w:r>
            <w:r w:rsidR="00EE0AE0">
              <w:t xml:space="preserve"> By default, the checkbox is checked and </w:t>
            </w:r>
            <w:r w:rsidR="00EE0AE0">
              <w:rPr>
                <w:lang w:val="en-GB"/>
              </w:rPr>
              <w:t>the time slider is displayed in the bottom of the map.</w:t>
            </w:r>
          </w:p>
        </w:tc>
        <w:tc>
          <w:tcPr>
            <w:tcW w:w="1559" w:type="dxa"/>
            <w:tcBorders>
              <w:top w:val="single" w:sz="6" w:space="0" w:color="auto"/>
              <w:bottom w:val="single" w:sz="6" w:space="0" w:color="auto"/>
              <w:right w:val="single" w:sz="8" w:space="0" w:color="auto"/>
            </w:tcBorders>
            <w:shd w:val="clear" w:color="auto" w:fill="auto"/>
            <w:vAlign w:val="center"/>
          </w:tcPr>
          <w:p w:rsidR="00A54554" w:rsidRPr="009B26D3" w:rsidRDefault="00EE0AE0" w:rsidP="00B27571">
            <w:pPr>
              <w:spacing w:after="0"/>
              <w:jc w:val="center"/>
              <w:rPr>
                <w:i/>
                <w:sz w:val="14"/>
                <w:szCs w:val="14"/>
                <w:lang w:val="en-GB"/>
              </w:rPr>
            </w:pPr>
            <w:r>
              <w:rPr>
                <w:rFonts w:cstheme="minorHAnsi"/>
                <w:i/>
                <w:sz w:val="14"/>
                <w:szCs w:val="14"/>
              </w:rPr>
              <w:t>NGEO-WEBC-PFC-0240</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B27571">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A54554" w:rsidRDefault="008E68E8" w:rsidP="00B27571">
            <w:r>
              <w:t xml:space="preserve"> Check the time slider end date </w:t>
            </w:r>
          </w:p>
        </w:tc>
        <w:tc>
          <w:tcPr>
            <w:tcW w:w="2690" w:type="dxa"/>
            <w:gridSpan w:val="2"/>
            <w:tcBorders>
              <w:top w:val="single" w:sz="6" w:space="0" w:color="auto"/>
              <w:bottom w:val="single" w:sz="6" w:space="0" w:color="auto"/>
            </w:tcBorders>
            <w:shd w:val="clear" w:color="auto" w:fill="auto"/>
          </w:tcPr>
          <w:p w:rsidR="00A54554" w:rsidRDefault="00A54554" w:rsidP="00B27571">
            <w:pPr>
              <w:rPr>
                <w:lang w:val="en-GB"/>
              </w:rPr>
            </w:pPr>
            <w:r>
              <w:rPr>
                <w:lang w:val="en-GB"/>
              </w:rPr>
              <w:t>The maximum slider date is the dataset stop date.</w:t>
            </w:r>
          </w:p>
        </w:tc>
        <w:tc>
          <w:tcPr>
            <w:tcW w:w="1559" w:type="dxa"/>
            <w:tcBorders>
              <w:top w:val="single" w:sz="6" w:space="0" w:color="auto"/>
              <w:bottom w:val="single" w:sz="6" w:space="0" w:color="auto"/>
              <w:right w:val="single" w:sz="8" w:space="0" w:color="auto"/>
            </w:tcBorders>
            <w:shd w:val="clear" w:color="auto" w:fill="auto"/>
            <w:vAlign w:val="center"/>
          </w:tcPr>
          <w:p w:rsidR="00474344" w:rsidRDefault="00CA1E04" w:rsidP="00B27571">
            <w:pPr>
              <w:spacing w:after="0"/>
              <w:jc w:val="center"/>
              <w:rPr>
                <w:rFonts w:cstheme="minorHAnsi"/>
                <w:i/>
                <w:sz w:val="14"/>
                <w:szCs w:val="14"/>
              </w:rPr>
            </w:pPr>
            <w:r>
              <w:rPr>
                <w:rFonts w:cstheme="minorHAnsi"/>
                <w:i/>
                <w:sz w:val="14"/>
                <w:szCs w:val="14"/>
              </w:rPr>
              <w:t>NGEO-WEBC-PFC-0243</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B27571">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A54554" w:rsidRDefault="00A54554" w:rsidP="00B27571">
            <w:pPr>
              <w:rPr>
                <w:rFonts w:cstheme="minorHAnsi"/>
              </w:rPr>
            </w:pPr>
            <w:r>
              <w:t xml:space="preserve">On the toolbar, click on the “Datasets” button  </w:t>
            </w:r>
          </w:p>
        </w:tc>
        <w:tc>
          <w:tcPr>
            <w:tcW w:w="2690" w:type="dxa"/>
            <w:gridSpan w:val="2"/>
            <w:tcBorders>
              <w:top w:val="single" w:sz="6" w:space="0" w:color="auto"/>
              <w:bottom w:val="single" w:sz="6" w:space="0" w:color="auto"/>
            </w:tcBorders>
            <w:shd w:val="clear" w:color="auto" w:fill="auto"/>
          </w:tcPr>
          <w:p w:rsidR="00A54554" w:rsidRDefault="00342E81" w:rsidP="00B27571">
            <w:pPr>
              <w:rPr>
                <w:rFonts w:cstheme="minorHAnsi"/>
                <w:lang w:val="en-GB"/>
              </w:rPr>
            </w:pPr>
            <w:r>
              <w:rPr>
                <w:lang w:val="en-GB"/>
              </w:rPr>
              <w:t>The dataset selection widget is displayed.</w:t>
            </w:r>
          </w:p>
        </w:tc>
        <w:tc>
          <w:tcPr>
            <w:tcW w:w="1559" w:type="dxa"/>
            <w:tcBorders>
              <w:top w:val="single" w:sz="6" w:space="0" w:color="auto"/>
              <w:bottom w:val="single" w:sz="6" w:space="0" w:color="auto"/>
              <w:right w:val="single" w:sz="8" w:space="0" w:color="auto"/>
            </w:tcBorders>
            <w:shd w:val="clear" w:color="auto" w:fill="auto"/>
            <w:vAlign w:val="center"/>
          </w:tcPr>
          <w:p w:rsidR="00A54554" w:rsidRPr="00200AD3" w:rsidRDefault="00A54554" w:rsidP="00B27571">
            <w:pPr>
              <w:spacing w:after="0"/>
              <w:jc w:val="center"/>
              <w:rPr>
                <w:rFonts w:cstheme="minorHAnsi"/>
                <w:i/>
                <w:sz w:val="14"/>
                <w:szCs w:val="14"/>
                <w:lang w:val="en-GB"/>
              </w:rPr>
            </w:pPr>
          </w:p>
        </w:tc>
      </w:tr>
      <w:tr w:rsidR="00A54554"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54554" w:rsidRDefault="00A54554" w:rsidP="00B27571">
            <w:pPr>
              <w:spacing w:after="0"/>
              <w:jc w:val="center"/>
              <w:rPr>
                <w:i/>
                <w:sz w:val="14"/>
                <w:szCs w:val="14"/>
              </w:rPr>
            </w:pPr>
            <w:r>
              <w:rPr>
                <w:i/>
                <w:sz w:val="14"/>
                <w:szCs w:val="14"/>
              </w:rPr>
              <w:t>Step-50</w:t>
            </w:r>
          </w:p>
        </w:tc>
        <w:tc>
          <w:tcPr>
            <w:tcW w:w="3499" w:type="dxa"/>
            <w:gridSpan w:val="3"/>
            <w:tcBorders>
              <w:top w:val="single" w:sz="6" w:space="0" w:color="auto"/>
              <w:bottom w:val="single" w:sz="8" w:space="0" w:color="auto"/>
            </w:tcBorders>
            <w:shd w:val="clear" w:color="auto" w:fill="auto"/>
          </w:tcPr>
          <w:p w:rsidR="00A54554" w:rsidRDefault="00342E81" w:rsidP="00B27571">
            <w:pPr>
              <w:rPr>
                <w:rFonts w:cstheme="minorHAnsi"/>
              </w:rPr>
            </w:pPr>
            <w:r>
              <w:t xml:space="preserve">Select a dataset different from the already selected one  </w:t>
            </w:r>
          </w:p>
        </w:tc>
        <w:tc>
          <w:tcPr>
            <w:tcW w:w="2690" w:type="dxa"/>
            <w:gridSpan w:val="2"/>
            <w:tcBorders>
              <w:top w:val="single" w:sz="6" w:space="0" w:color="auto"/>
              <w:bottom w:val="single" w:sz="8" w:space="0" w:color="auto"/>
            </w:tcBorders>
            <w:shd w:val="clear" w:color="auto" w:fill="auto"/>
          </w:tcPr>
          <w:p w:rsidR="00A54554" w:rsidRDefault="00A54554" w:rsidP="00342E81">
            <w:pPr>
              <w:spacing w:after="0"/>
              <w:rPr>
                <w:rFonts w:cstheme="minorHAnsi"/>
                <w:lang w:val="en-GB"/>
              </w:rPr>
            </w:pPr>
            <w:r>
              <w:rPr>
                <w:rFonts w:cstheme="minorHAnsi"/>
                <w:lang w:val="en-GB"/>
              </w:rPr>
              <w:t xml:space="preserve">The time slider is </w:t>
            </w:r>
            <w:r w:rsidR="00342E81">
              <w:rPr>
                <w:rFonts w:cstheme="minorHAnsi"/>
                <w:lang w:val="en-GB"/>
              </w:rPr>
              <w:t>refreshed with the new dataset stop date range as a maximum date.</w:t>
            </w:r>
          </w:p>
        </w:tc>
        <w:tc>
          <w:tcPr>
            <w:tcW w:w="1559" w:type="dxa"/>
            <w:tcBorders>
              <w:top w:val="single" w:sz="6" w:space="0" w:color="auto"/>
              <w:bottom w:val="single" w:sz="8" w:space="0" w:color="auto"/>
              <w:right w:val="single" w:sz="8" w:space="0" w:color="auto"/>
            </w:tcBorders>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474344">
              <w:rPr>
                <w:rFonts w:cstheme="minorHAnsi"/>
                <w:i/>
                <w:sz w:val="14"/>
                <w:szCs w:val="14"/>
              </w:rPr>
              <w:t>3</w:t>
            </w:r>
          </w:p>
        </w:tc>
      </w:tr>
    </w:tbl>
    <w:p w:rsidR="00A54554" w:rsidRPr="00ED457C" w:rsidRDefault="00A54554" w:rsidP="00330782">
      <w:pPr>
        <w:pStyle w:val="Titre3"/>
      </w:pPr>
      <w:bookmarkStart w:id="368" w:name="_Toc421282895"/>
      <w:r w:rsidRPr="00ED457C">
        <w:t>NGEO-WEBC-VT</w:t>
      </w:r>
      <w:r w:rsidR="003B6E28">
        <w:t>P-024</w:t>
      </w:r>
      <w:r>
        <w:t>5</w:t>
      </w:r>
      <w:r w:rsidRPr="00ED457C">
        <w:t xml:space="preserve">: </w:t>
      </w:r>
      <w:r>
        <w:t>Search with Time Slider</w:t>
      </w:r>
      <w:bookmarkEnd w:id="36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3B6E28" w:rsidP="00B27571">
            <w:pPr>
              <w:spacing w:after="0"/>
              <w:rPr>
                <w:i/>
                <w:color w:val="548DD4"/>
                <w:sz w:val="16"/>
                <w:szCs w:val="16"/>
              </w:rPr>
            </w:pPr>
            <w:r>
              <w:rPr>
                <w:i/>
                <w:color w:val="548DD4"/>
                <w:sz w:val="16"/>
                <w:szCs w:val="16"/>
              </w:rPr>
              <w:t>NGEO-WEBC-VTP-024</w:t>
            </w:r>
            <w:r w:rsidR="00A54554">
              <w:rPr>
                <w:i/>
                <w:color w:val="548DD4"/>
                <w:sz w:val="16"/>
                <w:szCs w:val="16"/>
              </w:rPr>
              <w:t>5</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5</w:t>
            </w:r>
            <w:r w:rsidRPr="00057FF1">
              <w:rPr>
                <w:rFonts w:cstheme="minorHAnsi"/>
                <w:lang w:val="en-US"/>
              </w:rPr>
              <w:t>:</w:t>
            </w:r>
            <w:r>
              <w:rPr>
                <w:rFonts w:cstheme="minorHAnsi"/>
                <w:lang w:val="en-US"/>
              </w:rPr>
              <w:t xml:space="preserve">  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330782">
        <w:tc>
          <w:tcPr>
            <w:tcW w:w="8613" w:type="dxa"/>
            <w:gridSpan w:val="7"/>
            <w:tcBorders>
              <w:bottom w:val="single" w:sz="8" w:space="0" w:color="auto"/>
            </w:tcBorders>
            <w:shd w:val="clear" w:color="auto" w:fill="auto"/>
          </w:tcPr>
          <w:p w:rsidR="00A54554" w:rsidRPr="004E5884" w:rsidRDefault="00A54554" w:rsidP="00B27571">
            <w:pPr>
              <w:spacing w:after="0"/>
              <w:rPr>
                <w:lang w:val="en-US"/>
              </w:rPr>
            </w:pPr>
            <w:r>
              <w:rPr>
                <w:lang w:val="en-US"/>
              </w:rPr>
              <w:t>None</w:t>
            </w:r>
          </w:p>
        </w:tc>
      </w:tr>
      <w:tr w:rsidR="00A54554" w:rsidRPr="00544FC8" w:rsidTr="00330782">
        <w:tc>
          <w:tcPr>
            <w:tcW w:w="865" w:type="dxa"/>
            <w:tcBorders>
              <w:top w:val="single" w:sz="8" w:space="0" w:color="auto"/>
              <w:left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383679"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83679" w:rsidRPr="00544FC8" w:rsidRDefault="00383679"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383679" w:rsidRPr="00057FF1" w:rsidRDefault="00383679" w:rsidP="00330782">
            <w:pPr>
              <w:spacing w:after="0"/>
            </w:pPr>
            <w:r>
              <w:t>Launch the Web Client and select ND_OPT_1  in Datasets panels if not already selected</w:t>
            </w:r>
          </w:p>
        </w:tc>
        <w:tc>
          <w:tcPr>
            <w:tcW w:w="2690" w:type="dxa"/>
            <w:gridSpan w:val="2"/>
            <w:tcBorders>
              <w:top w:val="single" w:sz="6" w:space="0" w:color="auto"/>
              <w:bottom w:val="single" w:sz="6" w:space="0" w:color="auto"/>
            </w:tcBorders>
            <w:shd w:val="clear" w:color="auto" w:fill="auto"/>
          </w:tcPr>
          <w:p w:rsidR="00383679" w:rsidRPr="00057FF1" w:rsidRDefault="00383679" w:rsidP="00330782">
            <w:pPr>
              <w:spacing w:after="0"/>
              <w:rPr>
                <w:lang w:val="en-US"/>
              </w:rPr>
            </w:pPr>
            <w:r>
              <w:rPr>
                <w:lang w:val="en-US"/>
              </w:rPr>
              <w:t xml:space="preserve">Dataset </w:t>
            </w:r>
            <w:r>
              <w:t xml:space="preserve">ND_OPT_1   </w:t>
            </w:r>
            <w:r>
              <w:rPr>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
          <w:p w:rsidR="00383679" w:rsidRPr="0056181B" w:rsidRDefault="00383679" w:rsidP="00DC4D99">
            <w:pPr>
              <w:spacing w:after="0"/>
              <w:jc w:val="center"/>
              <w:rPr>
                <w:i/>
                <w:sz w:val="14"/>
                <w:szCs w:val="14"/>
              </w:rPr>
            </w:pPr>
          </w:p>
        </w:tc>
      </w:tr>
      <w:tr w:rsidR="000E377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E377E" w:rsidRPr="003C0A28" w:rsidRDefault="000E377E"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0E377E" w:rsidRDefault="000E377E" w:rsidP="00330782">
            <w:pPr>
              <w:spacing w:after="0"/>
            </w:pPr>
            <w:r>
              <w:t xml:space="preserve">Click on the Search button </w:t>
            </w:r>
            <w:r w:rsidR="00A97B16">
              <w:t>in</w:t>
            </w:r>
            <w:r>
              <w:t xml:space="preserve"> the toolbar </w:t>
            </w:r>
          </w:p>
        </w:tc>
        <w:tc>
          <w:tcPr>
            <w:tcW w:w="2690" w:type="dxa"/>
            <w:gridSpan w:val="2"/>
            <w:tcBorders>
              <w:top w:val="single" w:sz="6" w:space="0" w:color="auto"/>
              <w:bottom w:val="single" w:sz="6" w:space="0" w:color="auto"/>
            </w:tcBorders>
            <w:shd w:val="clear" w:color="auto" w:fill="auto"/>
          </w:tcPr>
          <w:p w:rsidR="000E377E" w:rsidRPr="00A67A35" w:rsidRDefault="000E377E" w:rsidP="00330782">
            <w:pPr>
              <w:spacing w:after="0"/>
            </w:pPr>
            <w:r>
              <w:t>The search widget is displayed on the “Date” tab.</w:t>
            </w:r>
            <w:r w:rsidR="00065511">
              <w:t xml:space="preserve"> By default, the </w:t>
            </w:r>
            <w:r w:rsidR="00065511">
              <w:lastRenderedPageBreak/>
              <w:t xml:space="preserve">checkbox is checked and </w:t>
            </w:r>
            <w:r w:rsidR="00065511">
              <w:rPr>
                <w:lang w:val="en-GB"/>
              </w:rPr>
              <w:t>the time slider is displayed in the bottom of the map.</w:t>
            </w:r>
          </w:p>
        </w:tc>
        <w:tc>
          <w:tcPr>
            <w:tcW w:w="1559" w:type="dxa"/>
            <w:tcBorders>
              <w:top w:val="single" w:sz="6" w:space="0" w:color="auto"/>
              <w:bottom w:val="single" w:sz="6" w:space="0" w:color="auto"/>
              <w:right w:val="single" w:sz="8" w:space="0" w:color="auto"/>
            </w:tcBorders>
            <w:shd w:val="clear" w:color="auto" w:fill="auto"/>
            <w:vAlign w:val="center"/>
          </w:tcPr>
          <w:p w:rsidR="000E377E" w:rsidRPr="0056181B" w:rsidRDefault="000E377E" w:rsidP="00DC4D99">
            <w:pPr>
              <w:spacing w:after="0"/>
              <w:jc w:val="center"/>
              <w:rPr>
                <w:i/>
                <w:sz w:val="14"/>
                <w:szCs w:val="14"/>
              </w:rPr>
            </w:pP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DC4D99">
            <w:pPr>
              <w:spacing w:after="0"/>
              <w:jc w:val="center"/>
              <w:rPr>
                <w:i/>
                <w:sz w:val="14"/>
                <w:szCs w:val="14"/>
              </w:rPr>
            </w:pPr>
            <w:r>
              <w:rPr>
                <w:i/>
                <w:sz w:val="14"/>
                <w:szCs w:val="14"/>
              </w:rPr>
              <w:lastRenderedPageBreak/>
              <w:t>Step-</w:t>
            </w:r>
            <w:r w:rsidR="00065511">
              <w:rPr>
                <w:i/>
                <w:sz w:val="14"/>
                <w:szCs w:val="14"/>
              </w:rPr>
              <w:t>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330782">
            <w:pPr>
              <w:spacing w:after="0"/>
            </w:pPr>
            <w:r>
              <w:t xml:space="preserve">Click on the blue bar inside the time slider and move it inside the slider to </w:t>
            </w:r>
            <w:r w:rsidR="005731AD">
              <w:t xml:space="preserve">cover </w:t>
            </w:r>
            <w:r w:rsidR="00AA4473">
              <w:t>the date interval  [</w:t>
            </w:r>
            <w:r w:rsidR="005F4C53">
              <w:t>9</w:t>
            </w:r>
            <w:r w:rsidR="00AA4473">
              <w:t xml:space="preserve"> </w:t>
            </w:r>
            <w:r w:rsidR="005F4C53">
              <w:t>April</w:t>
            </w:r>
            <w:r w:rsidR="00286A82">
              <w:t xml:space="preserve"> </w:t>
            </w:r>
            <w:r w:rsidR="005731AD">
              <w:t>2011</w:t>
            </w:r>
            <w:r w:rsidR="00AA4473">
              <w:t xml:space="preserve">, </w:t>
            </w:r>
            <w:r w:rsidR="005F4C53">
              <w:t>9</w:t>
            </w:r>
            <w:r w:rsidR="00383679">
              <w:t xml:space="preserve"> </w:t>
            </w:r>
            <w:r w:rsidR="005F4C53">
              <w:t>May</w:t>
            </w:r>
            <w:r w:rsidR="00383679">
              <w:t xml:space="preserve"> </w:t>
            </w:r>
            <w:r w:rsidR="00AA4473">
              <w:t>2011]</w:t>
            </w:r>
            <w:r w:rsidR="005731AD">
              <w:t xml:space="preserve"> </w:t>
            </w:r>
            <w:r>
              <w:t xml:space="preserve">then </w:t>
            </w:r>
            <w:r w:rsidR="00A97B16">
              <w:t>release</w:t>
            </w:r>
            <w:r>
              <w:t xml:space="preserve"> the bar.</w:t>
            </w:r>
          </w:p>
        </w:tc>
        <w:tc>
          <w:tcPr>
            <w:tcW w:w="2690" w:type="dxa"/>
            <w:gridSpan w:val="2"/>
            <w:tcBorders>
              <w:top w:val="single" w:sz="6" w:space="0" w:color="auto"/>
              <w:bottom w:val="single" w:sz="6" w:space="0" w:color="auto"/>
            </w:tcBorders>
            <w:shd w:val="clear" w:color="auto" w:fill="auto"/>
          </w:tcPr>
          <w:p w:rsidR="00A54554" w:rsidRPr="0052026E" w:rsidRDefault="00A54554" w:rsidP="00330782">
            <w:pPr>
              <w:spacing w:after="0"/>
            </w:pPr>
            <w:r>
              <w:t xml:space="preserve">The bar is moved inside the time slider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
          <w:p w:rsidR="00A54554" w:rsidRPr="009B26D3" w:rsidRDefault="003B6E28" w:rsidP="00DC4D99">
            <w:pPr>
              <w:spacing w:after="0"/>
              <w:jc w:val="center"/>
              <w:rPr>
                <w:i/>
                <w:sz w:val="14"/>
                <w:szCs w:val="14"/>
                <w:lang w:val="en-GB"/>
              </w:rPr>
            </w:pPr>
            <w:r>
              <w:rPr>
                <w:rFonts w:cstheme="minorHAnsi"/>
                <w:i/>
                <w:sz w:val="14"/>
                <w:szCs w:val="14"/>
              </w:rPr>
              <w:t>NGEO-WEBC-PFC-024</w:t>
            </w:r>
            <w:r w:rsidR="00A54554">
              <w:rPr>
                <w:rFonts w:cstheme="minorHAnsi"/>
                <w:i/>
                <w:sz w:val="14"/>
                <w:szCs w:val="14"/>
              </w:rPr>
              <w:t>5</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DC4D99">
            <w:pPr>
              <w:spacing w:after="0"/>
              <w:jc w:val="center"/>
              <w:rPr>
                <w:i/>
                <w:sz w:val="14"/>
                <w:szCs w:val="14"/>
              </w:rPr>
            </w:pPr>
            <w:r>
              <w:rPr>
                <w:i/>
                <w:sz w:val="14"/>
                <w:szCs w:val="14"/>
              </w:rPr>
              <w:t>Step-</w:t>
            </w:r>
            <w:r w:rsidR="00065511">
              <w:rPr>
                <w:i/>
                <w:sz w:val="14"/>
                <w:szCs w:val="14"/>
              </w:rPr>
              <w:t>4</w:t>
            </w:r>
            <w:r>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330782">
            <w:pPr>
              <w:spacing w:after="0"/>
            </w:pPr>
            <w:r>
              <w:t xml:space="preserve">Click on the </w:t>
            </w:r>
            <w:r w:rsidR="00CA1E04">
              <w:t>stop date</w:t>
            </w:r>
            <w:r>
              <w:t xml:space="preserve"> of the bar </w:t>
            </w:r>
            <w:r w:rsidR="00CA1E04">
              <w:t>a</w:t>
            </w:r>
            <w:r>
              <w:t xml:space="preserve">nd move it inside the slider </w:t>
            </w:r>
            <w:r w:rsidR="00CD542E">
              <w:t xml:space="preserve">to have a date </w:t>
            </w:r>
            <w:r w:rsidR="00286A82">
              <w:t xml:space="preserve">at </w:t>
            </w:r>
            <w:r w:rsidR="00CD542E">
              <w:t xml:space="preserve">the </w:t>
            </w:r>
            <w:r w:rsidR="005F4C53">
              <w:t>15</w:t>
            </w:r>
            <w:r w:rsidR="00286A82">
              <w:t xml:space="preserve"> </w:t>
            </w:r>
            <w:r w:rsidR="005F4C53">
              <w:t>May</w:t>
            </w:r>
            <w:r w:rsidR="00286A82">
              <w:t xml:space="preserve"> </w:t>
            </w:r>
            <w:r w:rsidR="00CD542E">
              <w:t>2011</w:t>
            </w:r>
            <w:r>
              <w:t xml:space="preserve"> then </w:t>
            </w:r>
            <w:r w:rsidR="00A97B16">
              <w:t>release</w:t>
            </w:r>
            <w:r>
              <w:t xml:space="preserve"> the handle.</w:t>
            </w:r>
          </w:p>
        </w:tc>
        <w:tc>
          <w:tcPr>
            <w:tcW w:w="2690" w:type="dxa"/>
            <w:gridSpan w:val="2"/>
            <w:tcBorders>
              <w:top w:val="single" w:sz="6" w:space="0" w:color="auto"/>
              <w:bottom w:val="single" w:sz="6" w:space="0" w:color="auto"/>
            </w:tcBorders>
            <w:shd w:val="clear" w:color="auto" w:fill="auto"/>
          </w:tcPr>
          <w:p w:rsidR="00A54554" w:rsidRDefault="00A54554" w:rsidP="00330782">
            <w:pPr>
              <w:spacing w:after="0"/>
              <w:rPr>
                <w:lang w:val="en-GB"/>
              </w:rPr>
            </w:pPr>
            <w:r>
              <w:t xml:space="preserve">The </w:t>
            </w:r>
            <w:r w:rsidR="00CA1E04">
              <w:t>stop date</w:t>
            </w:r>
            <w:r>
              <w:t xml:space="preserve">  is moved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
          <w:p w:rsidR="00A54554" w:rsidRDefault="003B6E28" w:rsidP="00DC4D99">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6</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DC4D99">
            <w:pPr>
              <w:spacing w:after="0"/>
              <w:jc w:val="center"/>
              <w:rPr>
                <w:i/>
                <w:sz w:val="14"/>
                <w:szCs w:val="14"/>
              </w:rPr>
            </w:pPr>
            <w:r>
              <w:rPr>
                <w:i/>
                <w:sz w:val="14"/>
                <w:szCs w:val="14"/>
              </w:rPr>
              <w:t>Step-</w:t>
            </w:r>
            <w:r w:rsidR="00065511">
              <w:rPr>
                <w:i/>
                <w:sz w:val="14"/>
                <w:szCs w:val="14"/>
              </w:rPr>
              <w:t>5</w:t>
            </w:r>
            <w:r>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330782">
            <w:pPr>
              <w:spacing w:after="0"/>
              <w:rPr>
                <w:rFonts w:cstheme="minorHAnsi"/>
              </w:rPr>
            </w:pPr>
            <w:r>
              <w:t xml:space="preserve">Click on the </w:t>
            </w:r>
            <w:r w:rsidR="00CA1E04">
              <w:t xml:space="preserve">start date </w:t>
            </w:r>
            <w:r>
              <w:t xml:space="preserve">of the bar and move it inside the slider to </w:t>
            </w:r>
            <w:r w:rsidR="00286A82">
              <w:t xml:space="preserve">have </w:t>
            </w:r>
            <w:r w:rsidR="00CD542E">
              <w:t xml:space="preserve">date </w:t>
            </w:r>
            <w:r w:rsidR="00286A82">
              <w:t xml:space="preserve">at </w:t>
            </w:r>
            <w:r w:rsidR="00CD542E">
              <w:t xml:space="preserve">the </w:t>
            </w:r>
            <w:r w:rsidR="00286A82">
              <w:t xml:space="preserve">21 December </w:t>
            </w:r>
            <w:r w:rsidR="00CD542E">
              <w:t>201</w:t>
            </w:r>
            <w:r w:rsidR="00286A82">
              <w:t>0</w:t>
            </w:r>
            <w:r>
              <w:t xml:space="preserve"> then </w:t>
            </w:r>
            <w:r w:rsidR="00A97B16">
              <w:t xml:space="preserve">reléase </w:t>
            </w:r>
            <w:r>
              <w:t>the handle.</w:t>
            </w:r>
          </w:p>
        </w:tc>
        <w:tc>
          <w:tcPr>
            <w:tcW w:w="2690" w:type="dxa"/>
            <w:gridSpan w:val="2"/>
            <w:tcBorders>
              <w:top w:val="single" w:sz="6" w:space="0" w:color="auto"/>
              <w:bottom w:val="single" w:sz="6" w:space="0" w:color="auto"/>
            </w:tcBorders>
            <w:shd w:val="clear" w:color="auto" w:fill="auto"/>
          </w:tcPr>
          <w:p w:rsidR="00A54554" w:rsidRDefault="00A54554" w:rsidP="00330782">
            <w:pPr>
              <w:spacing w:after="0"/>
              <w:rPr>
                <w:rFonts w:cstheme="minorHAnsi"/>
                <w:lang w:val="en-GB"/>
              </w:rPr>
            </w:pPr>
            <w:r>
              <w:t xml:space="preserve">The left handle  is moved inside the time slider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
          <w:p w:rsidR="00A54554" w:rsidRDefault="003B6E28" w:rsidP="00DC4D99">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7</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DC4D99">
            <w:pPr>
              <w:spacing w:after="0"/>
              <w:jc w:val="center"/>
              <w:rPr>
                <w:i/>
                <w:sz w:val="14"/>
                <w:szCs w:val="14"/>
              </w:rPr>
            </w:pPr>
            <w:r>
              <w:rPr>
                <w:i/>
                <w:sz w:val="14"/>
                <w:szCs w:val="14"/>
              </w:rPr>
              <w:t>Step-</w:t>
            </w:r>
            <w:r w:rsidR="00065511">
              <w:rPr>
                <w:i/>
                <w:sz w:val="14"/>
                <w:szCs w:val="14"/>
              </w:rPr>
              <w:t>6</w:t>
            </w:r>
            <w:r>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330782">
            <w:pPr>
              <w:spacing w:after="0"/>
              <w:rPr>
                <w:rFonts w:cstheme="minorHAnsi"/>
              </w:rPr>
            </w:pPr>
            <w:r>
              <w:t>Click on the right arrow of the time slider</w:t>
            </w:r>
            <w:r w:rsidR="00BB4CAA">
              <w:t xml:space="preserve"> untill </w:t>
            </w:r>
            <w:r w:rsidR="005F4C53">
              <w:t>block</w:t>
            </w:r>
            <w:r w:rsidR="00BB4CAA">
              <w:t xml:space="preserve"> then </w:t>
            </w:r>
            <w:r w:rsidR="00A97B16">
              <w:t>release</w:t>
            </w:r>
            <w:r w:rsidR="00BB4CAA">
              <w:t xml:space="preserve"> the mouse.</w:t>
            </w:r>
          </w:p>
        </w:tc>
        <w:tc>
          <w:tcPr>
            <w:tcW w:w="2690" w:type="dxa"/>
            <w:gridSpan w:val="2"/>
            <w:tcBorders>
              <w:top w:val="single" w:sz="6" w:space="0" w:color="auto"/>
              <w:bottom w:val="single" w:sz="6" w:space="0" w:color="auto"/>
            </w:tcBorders>
            <w:shd w:val="clear" w:color="auto" w:fill="auto"/>
          </w:tcPr>
          <w:p w:rsidR="00A54554" w:rsidRDefault="00A54554" w:rsidP="00DC4D99">
            <w:pPr>
              <w:spacing w:after="0"/>
              <w:rPr>
                <w:rFonts w:cstheme="minorHAnsi"/>
                <w:lang w:val="en-GB"/>
              </w:rPr>
            </w:pPr>
            <w:r>
              <w:t xml:space="preserve">The bar is moved to the right side inside the time slider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
          <w:p w:rsidR="00A54554" w:rsidRDefault="00A54554">
            <w:pPr>
              <w:spacing w:after="0"/>
              <w:jc w:val="center"/>
              <w:rPr>
                <w:rFonts w:cstheme="minorHAnsi"/>
                <w:i/>
                <w:sz w:val="14"/>
                <w:szCs w:val="14"/>
              </w:rPr>
            </w:pPr>
            <w:r>
              <w:rPr>
                <w:rFonts w:cstheme="minorHAnsi"/>
                <w:i/>
                <w:sz w:val="14"/>
                <w:szCs w:val="14"/>
              </w:rPr>
              <w:t>NGEO-WEBC-PFC-</w:t>
            </w:r>
            <w:r w:rsidR="00CA1E04">
              <w:rPr>
                <w:rFonts w:cstheme="minorHAnsi"/>
                <w:i/>
                <w:sz w:val="14"/>
                <w:szCs w:val="14"/>
              </w:rPr>
              <w:t>0248</w:t>
            </w:r>
          </w:p>
        </w:tc>
      </w:tr>
      <w:tr w:rsidR="00A54554"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54554" w:rsidRDefault="00A54554" w:rsidP="00DC4D99">
            <w:pPr>
              <w:spacing w:after="0"/>
              <w:jc w:val="center"/>
              <w:rPr>
                <w:i/>
                <w:sz w:val="14"/>
                <w:szCs w:val="14"/>
              </w:rPr>
            </w:pPr>
            <w:r>
              <w:rPr>
                <w:i/>
                <w:sz w:val="14"/>
                <w:szCs w:val="14"/>
              </w:rPr>
              <w:t>Step-</w:t>
            </w:r>
            <w:r w:rsidR="00065511">
              <w:rPr>
                <w:i/>
                <w:sz w:val="14"/>
                <w:szCs w:val="14"/>
              </w:rPr>
              <w:t>7</w:t>
            </w:r>
            <w:r>
              <w:rPr>
                <w:i/>
                <w:sz w:val="14"/>
                <w:szCs w:val="14"/>
              </w:rPr>
              <w:t>0</w:t>
            </w:r>
          </w:p>
        </w:tc>
        <w:tc>
          <w:tcPr>
            <w:tcW w:w="3499" w:type="dxa"/>
            <w:gridSpan w:val="3"/>
            <w:tcBorders>
              <w:top w:val="single" w:sz="6" w:space="0" w:color="auto"/>
              <w:bottom w:val="single" w:sz="8" w:space="0" w:color="auto"/>
            </w:tcBorders>
            <w:shd w:val="clear" w:color="auto" w:fill="auto"/>
          </w:tcPr>
          <w:p w:rsidR="00A54554" w:rsidRDefault="00A54554" w:rsidP="00330782">
            <w:pPr>
              <w:spacing w:after="0"/>
            </w:pPr>
            <w:r>
              <w:t>Click on the left arrow of the time slider</w:t>
            </w:r>
            <w:r w:rsidR="00BB4CAA">
              <w:t xml:space="preserve"> untill </w:t>
            </w:r>
            <w:r w:rsidR="005F4C53">
              <w:t>July and August</w:t>
            </w:r>
            <w:r w:rsidR="00BB4CAA">
              <w:t xml:space="preserve"> months are be covered by the time range then </w:t>
            </w:r>
            <w:r w:rsidR="00A97B16">
              <w:t>release</w:t>
            </w:r>
            <w:r w:rsidR="00BB4CAA">
              <w:t xml:space="preserve"> the mouse.</w:t>
            </w:r>
          </w:p>
        </w:tc>
        <w:tc>
          <w:tcPr>
            <w:tcW w:w="2690" w:type="dxa"/>
            <w:gridSpan w:val="2"/>
            <w:tcBorders>
              <w:top w:val="single" w:sz="6" w:space="0" w:color="auto"/>
              <w:bottom w:val="single" w:sz="8" w:space="0" w:color="auto"/>
            </w:tcBorders>
            <w:shd w:val="clear" w:color="auto" w:fill="auto"/>
          </w:tcPr>
          <w:p w:rsidR="00A54554" w:rsidRDefault="00A54554">
            <w:pPr>
              <w:spacing w:after="0"/>
            </w:pPr>
            <w:r>
              <w:t xml:space="preserve">The bar is moved to the right side inside the time slider and a search is submitted with the chosen dates. </w:t>
            </w:r>
            <w:r w:rsidR="005F4C53">
              <w:t>No products are found</w:t>
            </w:r>
            <w:r w:rsidR="0031182D">
              <w:t>.</w:t>
            </w:r>
            <w:r>
              <w:t xml:space="preserve"> </w:t>
            </w:r>
          </w:p>
        </w:tc>
        <w:tc>
          <w:tcPr>
            <w:tcW w:w="1559" w:type="dxa"/>
            <w:tcBorders>
              <w:top w:val="single" w:sz="6" w:space="0" w:color="auto"/>
              <w:bottom w:val="single" w:sz="8" w:space="0" w:color="auto"/>
              <w:right w:val="single" w:sz="8" w:space="0" w:color="auto"/>
            </w:tcBorders>
            <w:shd w:val="clear" w:color="auto" w:fill="auto"/>
            <w:vAlign w:val="center"/>
          </w:tcPr>
          <w:p w:rsidR="00A54554" w:rsidRDefault="003B6E28">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9</w:t>
            </w:r>
          </w:p>
        </w:tc>
      </w:tr>
    </w:tbl>
    <w:p w:rsidR="000E201E" w:rsidRPr="000202B0" w:rsidRDefault="009B7C55" w:rsidP="00330782">
      <w:pPr>
        <w:pStyle w:val="Titre3"/>
      </w:pPr>
      <w:bookmarkStart w:id="369" w:name="_Toc421282896"/>
      <w:r>
        <w:t>NGEO-WEBC-VTP</w:t>
      </w:r>
      <w:r w:rsidR="000E201E">
        <w:t>-0250</w:t>
      </w:r>
      <w:r w:rsidR="000E201E" w:rsidRPr="000202B0">
        <w:t>:</w:t>
      </w:r>
      <w:r w:rsidR="000E201E">
        <w:t xml:space="preserve"> User Preferences</w:t>
      </w:r>
      <w:bookmarkEnd w:id="36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40844" w:rsidRPr="004E5884" w:rsidTr="0017668F">
        <w:tc>
          <w:tcPr>
            <w:tcW w:w="8613" w:type="dxa"/>
            <w:gridSpan w:val="7"/>
            <w:tcBorders>
              <w:top w:val="single" w:sz="2" w:space="0" w:color="auto"/>
              <w:bottom w:val="single" w:sz="6" w:space="0" w:color="auto"/>
            </w:tcBorders>
            <w:shd w:val="clear" w:color="auto" w:fill="548DD4" w:themeFill="text2" w:themeFillTint="99"/>
          </w:tcPr>
          <w:p w:rsidR="00040844" w:rsidRPr="004E5884" w:rsidRDefault="00040844" w:rsidP="0017668F">
            <w:pPr>
              <w:spacing w:after="0"/>
              <w:jc w:val="center"/>
              <w:rPr>
                <w:b/>
                <w:i/>
                <w:color w:val="FFFFFF"/>
                <w:szCs w:val="18"/>
                <w:lang w:val="en-US"/>
              </w:rPr>
            </w:pPr>
            <w:r>
              <w:rPr>
                <w:b/>
                <w:i/>
                <w:color w:val="FFFFFF"/>
                <w:szCs w:val="18"/>
                <w:lang w:val="en-US"/>
              </w:rPr>
              <w:t>NGEO VALIDATION TEST  PROCEDURE</w:t>
            </w:r>
          </w:p>
        </w:tc>
      </w:tr>
      <w:tr w:rsidR="00040844" w:rsidRPr="004E5884" w:rsidTr="0017668F">
        <w:tc>
          <w:tcPr>
            <w:tcW w:w="1607"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40844" w:rsidRPr="00544FC8" w:rsidRDefault="00040844" w:rsidP="0017668F">
            <w:pPr>
              <w:spacing w:after="0"/>
              <w:rPr>
                <w:i/>
                <w:color w:val="548DD4"/>
                <w:sz w:val="16"/>
                <w:szCs w:val="16"/>
              </w:rPr>
            </w:pPr>
            <w:r>
              <w:rPr>
                <w:i/>
                <w:color w:val="548DD4"/>
                <w:sz w:val="16"/>
                <w:szCs w:val="16"/>
              </w:rPr>
              <w:t>NGEO-WEBC-VTP-025</w:t>
            </w:r>
            <w:r w:rsidR="000E201E">
              <w:rPr>
                <w:i/>
                <w:color w:val="548DD4"/>
                <w:sz w:val="16"/>
                <w:szCs w:val="16"/>
              </w:rPr>
              <w:t>0</w:t>
            </w:r>
          </w:p>
        </w:tc>
        <w:tc>
          <w:tcPr>
            <w:tcW w:w="1134"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40844" w:rsidRPr="00BE3088" w:rsidRDefault="00FB1395" w:rsidP="00FB1395">
            <w:pPr>
              <w:spacing w:after="0"/>
              <w:rPr>
                <w:i/>
                <w:color w:val="548DD4"/>
                <w:sz w:val="16"/>
                <w:szCs w:val="16"/>
                <w:lang w:val="en-US"/>
              </w:rPr>
            </w:pPr>
            <w:r w:rsidRPr="00A67A35">
              <w:rPr>
                <w:i/>
                <w:color w:val="548DD4"/>
                <w:sz w:val="16"/>
                <w:szCs w:val="16"/>
                <w:lang w:val="en-US"/>
              </w:rPr>
              <w:t>User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p>
        </w:tc>
      </w:tr>
      <w:tr w:rsidR="00040844" w:rsidRPr="004E5884" w:rsidTr="0017668F">
        <w:tc>
          <w:tcPr>
            <w:tcW w:w="8613" w:type="dxa"/>
            <w:gridSpan w:val="7"/>
            <w:shd w:val="clear" w:color="auto" w:fill="auto"/>
          </w:tcPr>
          <w:p w:rsidR="00040844" w:rsidRPr="005E7083" w:rsidRDefault="00040844" w:rsidP="0017668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NGEO-WEBC-VTC-025</w:t>
            </w:r>
            <w:r w:rsidR="000E201E">
              <w:rPr>
                <w:rFonts w:cstheme="minorHAnsi"/>
                <w:lang w:val="en-US"/>
              </w:rPr>
              <w:t>0</w:t>
            </w:r>
            <w:r w:rsidRPr="00057FF1">
              <w:rPr>
                <w:rFonts w:cstheme="minorHAnsi"/>
                <w:lang w:val="en-US"/>
              </w:rPr>
              <w:t>:</w:t>
            </w:r>
            <w:r w:rsidR="000E201E">
              <w:rPr>
                <w:rFonts w:cstheme="minorHAnsi"/>
                <w:lang w:val="en-US"/>
              </w:rPr>
              <w:t xml:space="preserve"> The selected dataset is stored in the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r>
              <w:rPr>
                <w:b/>
                <w:sz w:val="14"/>
                <w:szCs w:val="14"/>
              </w:rPr>
              <w:t>Script</w:t>
            </w:r>
          </w:p>
        </w:tc>
      </w:tr>
      <w:tr w:rsidR="00040844" w:rsidRPr="004E5884" w:rsidTr="00330782">
        <w:tc>
          <w:tcPr>
            <w:tcW w:w="8613" w:type="dxa"/>
            <w:gridSpan w:val="7"/>
            <w:tcBorders>
              <w:bottom w:val="single" w:sz="8" w:space="0" w:color="auto"/>
            </w:tcBorders>
            <w:shd w:val="clear" w:color="auto" w:fill="auto"/>
          </w:tcPr>
          <w:p w:rsidR="00040844" w:rsidRPr="004E5884" w:rsidRDefault="00040844" w:rsidP="0017668F">
            <w:pPr>
              <w:spacing w:after="0"/>
              <w:rPr>
                <w:lang w:val="en-US"/>
              </w:rPr>
            </w:pPr>
            <w:r>
              <w:rPr>
                <w:lang w:val="en-US"/>
              </w:rPr>
              <w:t>None</w:t>
            </w:r>
          </w:p>
        </w:tc>
      </w:tr>
      <w:tr w:rsidR="00040844" w:rsidRPr="00544FC8" w:rsidTr="00330782">
        <w:tc>
          <w:tcPr>
            <w:tcW w:w="865" w:type="dxa"/>
            <w:tcBorders>
              <w:top w:val="single" w:sz="8" w:space="0" w:color="auto"/>
              <w:left w:val="single" w:sz="8" w:space="0" w:color="auto"/>
              <w:bottom w:val="single" w:sz="6" w:space="0" w:color="auto"/>
            </w:tcBorders>
            <w:shd w:val="clear" w:color="auto" w:fill="A6A6A6"/>
          </w:tcPr>
          <w:p w:rsidR="00040844" w:rsidRPr="00544FC8" w:rsidRDefault="00040844" w:rsidP="0017668F">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40844" w:rsidRPr="00544FC8" w:rsidRDefault="00040844" w:rsidP="0017668F">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40844" w:rsidRPr="00544FC8" w:rsidRDefault="00040844" w:rsidP="0017668F">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40844" w:rsidRPr="00544FC8" w:rsidRDefault="00040844" w:rsidP="0017668F">
            <w:pPr>
              <w:spacing w:after="0"/>
              <w:jc w:val="center"/>
              <w:rPr>
                <w:b/>
                <w:sz w:val="14"/>
                <w:szCs w:val="14"/>
              </w:rPr>
            </w:pPr>
            <w:r w:rsidRPr="00544FC8">
              <w:rPr>
                <w:b/>
                <w:sz w:val="14"/>
                <w:szCs w:val="14"/>
              </w:rPr>
              <w:t>Pass/Fail Criteria Id</w:t>
            </w: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Pr="00544FC8" w:rsidRDefault="00AA7F93" w:rsidP="0017668F">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AA7F93" w:rsidRPr="00AA7F93" w:rsidRDefault="00AA7F93" w:rsidP="0017668F">
            <w:r w:rsidRPr="00AA7F93">
              <w:t xml:space="preserve">Launch the application with the </w:t>
            </w:r>
            <w:r w:rsidRPr="00AA7F93">
              <w:lastRenderedPageBreak/>
              <w:t>choosen browser</w:t>
            </w:r>
          </w:p>
        </w:tc>
        <w:tc>
          <w:tcPr>
            <w:tcW w:w="2690" w:type="dxa"/>
            <w:gridSpan w:val="2"/>
            <w:tcBorders>
              <w:top w:val="single" w:sz="6" w:space="0" w:color="auto"/>
              <w:bottom w:val="single" w:sz="6" w:space="0" w:color="auto"/>
            </w:tcBorders>
            <w:shd w:val="clear" w:color="auto" w:fill="auto"/>
          </w:tcPr>
          <w:p w:rsidR="00AA7F93" w:rsidRPr="00AA7F93" w:rsidRDefault="00AA7F93" w:rsidP="000E201E">
            <w:r w:rsidRPr="00AA7F93">
              <w:lastRenderedPageBreak/>
              <w:t>The web client is launched</w:t>
            </w:r>
          </w:p>
        </w:tc>
        <w:tc>
          <w:tcPr>
            <w:tcW w:w="1559" w:type="dxa"/>
            <w:tcBorders>
              <w:top w:val="single" w:sz="6" w:space="0" w:color="auto"/>
              <w:bottom w:val="single" w:sz="6" w:space="0" w:color="auto"/>
              <w:right w:val="single" w:sz="8" w:space="0" w:color="auto"/>
            </w:tcBorders>
            <w:shd w:val="clear" w:color="auto" w:fill="auto"/>
            <w:vAlign w:val="center"/>
          </w:tcPr>
          <w:p w:rsidR="00AA7F93" w:rsidRPr="0056181B" w:rsidRDefault="00AA7F93" w:rsidP="0017668F">
            <w:pPr>
              <w:spacing w:after="0"/>
              <w:jc w:val="center"/>
              <w:rPr>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lastRenderedPageBreak/>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A7F93" w:rsidRPr="00AA7F93" w:rsidRDefault="00AA7F93" w:rsidP="000E201E">
            <w:r w:rsidRPr="00AA7F93">
              <w:t xml:space="preserve">Click on the “Datasets” button on the toolbar </w:t>
            </w:r>
          </w:p>
        </w:tc>
        <w:tc>
          <w:tcPr>
            <w:tcW w:w="2690" w:type="dxa"/>
            <w:gridSpan w:val="2"/>
            <w:tcBorders>
              <w:top w:val="single" w:sz="6" w:space="0" w:color="auto"/>
              <w:bottom w:val="single" w:sz="6" w:space="0" w:color="auto"/>
            </w:tcBorders>
            <w:shd w:val="clear" w:color="auto" w:fill="auto"/>
          </w:tcPr>
          <w:p w:rsidR="00AA7F93" w:rsidRPr="00AA7F93" w:rsidRDefault="00AA7F93" w:rsidP="0017668F">
            <w:r w:rsidRPr="00AA7F93">
              <w:t xml:space="preserve">The datasets selection widget is displayed </w:t>
            </w:r>
          </w:p>
        </w:tc>
        <w:tc>
          <w:tcPr>
            <w:tcW w:w="1559" w:type="dxa"/>
            <w:tcBorders>
              <w:top w:val="single" w:sz="6" w:space="0" w:color="auto"/>
              <w:bottom w:val="single" w:sz="6" w:space="0" w:color="auto"/>
              <w:right w:val="single" w:sz="8" w:space="0" w:color="auto"/>
            </w:tcBorders>
            <w:shd w:val="clear" w:color="auto" w:fill="auto"/>
            <w:vAlign w:val="center"/>
          </w:tcPr>
          <w:p w:rsidR="00AA7F93" w:rsidRPr="009B26D3" w:rsidRDefault="00AA7F93" w:rsidP="0017668F">
            <w:pPr>
              <w:spacing w:after="0"/>
              <w:jc w:val="center"/>
              <w:rPr>
                <w:i/>
                <w:sz w:val="14"/>
                <w:szCs w:val="14"/>
                <w:lang w:val="en-GB"/>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AA7F93" w:rsidRPr="00AA7F93" w:rsidRDefault="00AA7F93" w:rsidP="0017668F">
            <w:r w:rsidRPr="00AA7F93">
              <w:t xml:space="preserve">Click on the dataset item in the list to select a dataset: for example ND_S2_1. </w:t>
            </w:r>
          </w:p>
        </w:tc>
        <w:tc>
          <w:tcPr>
            <w:tcW w:w="2690" w:type="dxa"/>
            <w:gridSpan w:val="2"/>
            <w:tcBorders>
              <w:top w:val="single" w:sz="6" w:space="0" w:color="auto"/>
              <w:bottom w:val="single" w:sz="6" w:space="0" w:color="auto"/>
            </w:tcBorders>
            <w:shd w:val="clear" w:color="auto" w:fill="auto"/>
          </w:tcPr>
          <w:p w:rsidR="00AA7F93" w:rsidRPr="00AA7F93" w:rsidRDefault="00AA7F93" w:rsidP="0017668F">
            <w:r w:rsidRPr="00AA7F93">
              <w:t xml:space="preserve">The dataset is selected. Its identifier is displayed in the bottom of the map. </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AA7F93" w:rsidRPr="00AA7F93" w:rsidRDefault="00AA7F93" w:rsidP="0017668F">
            <w:pPr>
              <w:rPr>
                <w:rFonts w:cstheme="minorHAnsi"/>
              </w:rPr>
            </w:pPr>
            <w:r w:rsidRPr="00AA7F93">
              <w:t>Click on ‘My Account’ menu</w:t>
            </w:r>
          </w:p>
        </w:tc>
        <w:tc>
          <w:tcPr>
            <w:tcW w:w="2690" w:type="dxa"/>
            <w:gridSpan w:val="2"/>
            <w:tcBorders>
              <w:top w:val="single" w:sz="6" w:space="0" w:color="auto"/>
              <w:bottom w:val="single" w:sz="6" w:space="0" w:color="auto"/>
            </w:tcBorders>
            <w:shd w:val="clear" w:color="auto" w:fill="auto"/>
          </w:tcPr>
          <w:p w:rsidR="00AA7F93" w:rsidRPr="00AA7F93" w:rsidRDefault="00AA7F93" w:rsidP="00530F04">
            <w:pPr>
              <w:rPr>
                <w:rFonts w:cstheme="minorHAnsi"/>
                <w:lang w:val="en-GB"/>
              </w:rPr>
            </w:pPr>
            <w:r w:rsidRPr="00AA7F93">
              <w:t>The ‘Download Managers’, ‘Data Access Requests’, Shopcarts</w:t>
            </w:r>
            <w:proofErr w:type="gramStart"/>
            <w:r w:rsidRPr="00AA7F93">
              <w:t>,‘Inquiries’</w:t>
            </w:r>
            <w:proofErr w:type="gramEnd"/>
            <w:r w:rsidRPr="00AA7F93">
              <w:t xml:space="preserve"> and ‘User Preferences’ tabs are displayed.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AA7F93" w:rsidRPr="00AA7F93" w:rsidRDefault="00AA7F93" w:rsidP="00641DFD">
            <w:pPr>
              <w:rPr>
                <w:rFonts w:cstheme="minorHAnsi"/>
              </w:rPr>
            </w:pPr>
            <w:r w:rsidRPr="00AA7F93">
              <w:t>Click on the ‘User Preferences’ tab</w:t>
            </w:r>
          </w:p>
        </w:tc>
        <w:tc>
          <w:tcPr>
            <w:tcW w:w="2690" w:type="dxa"/>
            <w:gridSpan w:val="2"/>
            <w:tcBorders>
              <w:top w:val="single" w:sz="6" w:space="0" w:color="auto"/>
              <w:bottom w:val="single" w:sz="6" w:space="0" w:color="auto"/>
            </w:tcBorders>
            <w:shd w:val="clear" w:color="auto" w:fill="auto"/>
          </w:tcPr>
          <w:p w:rsidR="00AA7F93" w:rsidRPr="00AA7F93" w:rsidRDefault="00AA7F93" w:rsidP="0017668F">
            <w:pPr>
              <w:spacing w:after="0"/>
              <w:rPr>
                <w:rFonts w:cstheme="minorHAnsi"/>
                <w:lang w:val="en-GB"/>
              </w:rPr>
            </w:pPr>
            <w:r w:rsidRPr="00AA7F93">
              <w:t xml:space="preserve">The list of selected preferences is displayed and the dataset which has been selected is displayed. </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NGEO-WEBC-PFC-0250</w:t>
            </w: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AA7F93" w:rsidRPr="00AA7F93" w:rsidRDefault="00AA7F93" w:rsidP="002F44B2">
            <w:r w:rsidRPr="00330782">
              <w:t>Return on the “Data Services Area”menu and Click on the “Background” button on the toolbar</w:t>
            </w:r>
          </w:p>
        </w:tc>
        <w:tc>
          <w:tcPr>
            <w:tcW w:w="2690" w:type="dxa"/>
            <w:gridSpan w:val="2"/>
            <w:tcBorders>
              <w:top w:val="single" w:sz="6" w:space="0" w:color="auto"/>
              <w:bottom w:val="single" w:sz="6" w:space="0" w:color="auto"/>
            </w:tcBorders>
            <w:shd w:val="clear" w:color="auto" w:fill="auto"/>
          </w:tcPr>
          <w:p w:rsidR="00AA7F93" w:rsidRPr="00AA7F93" w:rsidRDefault="00AA7F93" w:rsidP="002F44B2">
            <w:pPr>
              <w:spacing w:after="0"/>
            </w:pPr>
            <w:r w:rsidRPr="00AA7F93">
              <w:t>The list of background layers is displayed, the first one is selected by default.</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AA7F93" w:rsidRPr="00AA7F93" w:rsidRDefault="00AA7F93" w:rsidP="00DE3A66">
            <w:r w:rsidRPr="00AA7F93">
              <w:t>Check the checkbox of a background layer different of the default one: for example VMAP0.</w:t>
            </w:r>
          </w:p>
        </w:tc>
        <w:tc>
          <w:tcPr>
            <w:tcW w:w="2690" w:type="dxa"/>
            <w:gridSpan w:val="2"/>
            <w:tcBorders>
              <w:top w:val="single" w:sz="6" w:space="0" w:color="auto"/>
              <w:bottom w:val="single" w:sz="6" w:space="0" w:color="auto"/>
            </w:tcBorders>
            <w:shd w:val="clear" w:color="auto" w:fill="auto"/>
          </w:tcPr>
          <w:p w:rsidR="00AA7F93" w:rsidRPr="00AA7F93" w:rsidRDefault="00AA7F93" w:rsidP="0017668F">
            <w:pPr>
              <w:spacing w:after="0"/>
            </w:pPr>
            <w:r w:rsidRPr="00AA7F93">
              <w:t>The map background layer is updated.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
          <w:p w:rsidR="00AA7F93" w:rsidRPr="00AA7F93" w:rsidRDefault="00AA7F93" w:rsidP="00641DFD">
            <w:r w:rsidRPr="00330782">
              <w:t>Return on ‘My Account’ menu and click on the ‘User Preferences’ tab</w:t>
            </w:r>
          </w:p>
        </w:tc>
        <w:tc>
          <w:tcPr>
            <w:tcW w:w="2690" w:type="dxa"/>
            <w:gridSpan w:val="2"/>
            <w:tcBorders>
              <w:top w:val="single" w:sz="6" w:space="0" w:color="auto"/>
              <w:bottom w:val="single" w:sz="6" w:space="0" w:color="auto"/>
            </w:tcBorders>
            <w:shd w:val="clear" w:color="auto" w:fill="auto"/>
          </w:tcPr>
          <w:p w:rsidR="00AA7F93" w:rsidRPr="00AA7F93" w:rsidRDefault="00AA7F93" w:rsidP="002F44B2">
            <w:pPr>
              <w:spacing w:after="0"/>
            </w:pPr>
            <w:r w:rsidRPr="00AA7F93">
              <w:t xml:space="preserve">The list of selected preferences is displayed and the background layer which has been selected is displayed. </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NGEO-WEBC-PFC-0251</w:t>
            </w: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Step-90</w:t>
            </w:r>
          </w:p>
        </w:tc>
        <w:tc>
          <w:tcPr>
            <w:tcW w:w="3499" w:type="dxa"/>
            <w:gridSpan w:val="3"/>
            <w:tcBorders>
              <w:top w:val="single" w:sz="6" w:space="0" w:color="auto"/>
              <w:bottom w:val="single" w:sz="6" w:space="0" w:color="auto"/>
            </w:tcBorders>
            <w:shd w:val="clear" w:color="auto" w:fill="auto"/>
          </w:tcPr>
          <w:p w:rsidR="00AA7F93" w:rsidRPr="00AA7F93" w:rsidRDefault="00AA7F93" w:rsidP="00641DFD">
            <w:r w:rsidRPr="00AA7F93">
              <w:t>Launch the application in a new window or tab of the same used browser.</w:t>
            </w:r>
          </w:p>
        </w:tc>
        <w:tc>
          <w:tcPr>
            <w:tcW w:w="2690" w:type="dxa"/>
            <w:gridSpan w:val="2"/>
            <w:tcBorders>
              <w:top w:val="single" w:sz="6" w:space="0" w:color="auto"/>
              <w:bottom w:val="single" w:sz="6" w:space="0" w:color="auto"/>
            </w:tcBorders>
            <w:shd w:val="clear" w:color="auto" w:fill="auto"/>
          </w:tcPr>
          <w:p w:rsidR="00AA7F93" w:rsidRPr="00AA7F93" w:rsidRDefault="00AA7F93" w:rsidP="00641DFD">
            <w:pPr>
              <w:spacing w:after="0"/>
            </w:pPr>
            <w:r w:rsidRPr="00AA7F93">
              <w:t>The application is launched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Step-100</w:t>
            </w:r>
          </w:p>
        </w:tc>
        <w:tc>
          <w:tcPr>
            <w:tcW w:w="3499" w:type="dxa"/>
            <w:gridSpan w:val="3"/>
            <w:tcBorders>
              <w:top w:val="single" w:sz="6" w:space="0" w:color="auto"/>
              <w:bottom w:val="single" w:sz="6" w:space="0" w:color="auto"/>
            </w:tcBorders>
            <w:shd w:val="clear" w:color="auto" w:fill="auto"/>
          </w:tcPr>
          <w:p w:rsidR="00AA7F93" w:rsidRPr="00AA7F93" w:rsidRDefault="00AA7F93" w:rsidP="00641DFD">
            <w:r w:rsidRPr="00AA7F93">
              <w:t>Open the dataset selection widget</w:t>
            </w:r>
          </w:p>
        </w:tc>
        <w:tc>
          <w:tcPr>
            <w:tcW w:w="2690" w:type="dxa"/>
            <w:gridSpan w:val="2"/>
            <w:tcBorders>
              <w:top w:val="single" w:sz="6" w:space="0" w:color="auto"/>
              <w:bottom w:val="single" w:sz="6" w:space="0" w:color="auto"/>
            </w:tcBorders>
            <w:shd w:val="clear" w:color="auto" w:fill="auto"/>
          </w:tcPr>
          <w:p w:rsidR="00AA7F93" w:rsidRPr="00AA7F93" w:rsidRDefault="00AA7F93" w:rsidP="00641DFD">
            <w:pPr>
              <w:spacing w:after="0"/>
            </w:pPr>
            <w:r w:rsidRPr="00AA7F93">
              <w:t>The last selected dataset is selected.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NGEO-WEBC-PFC-0253</w:t>
            </w: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Step-110</w:t>
            </w:r>
          </w:p>
        </w:tc>
        <w:tc>
          <w:tcPr>
            <w:tcW w:w="3499" w:type="dxa"/>
            <w:gridSpan w:val="3"/>
            <w:tcBorders>
              <w:top w:val="single" w:sz="6" w:space="0" w:color="auto"/>
              <w:bottom w:val="single" w:sz="6" w:space="0" w:color="auto"/>
            </w:tcBorders>
            <w:shd w:val="clear" w:color="auto" w:fill="auto"/>
          </w:tcPr>
          <w:p w:rsidR="00AA7F93" w:rsidRPr="00AA7F93" w:rsidRDefault="00AA7F93" w:rsidP="003C6833">
            <w:r w:rsidRPr="00AA7F93">
              <w:t>Open the backgound selection widget</w:t>
            </w:r>
          </w:p>
        </w:tc>
        <w:tc>
          <w:tcPr>
            <w:tcW w:w="2690" w:type="dxa"/>
            <w:gridSpan w:val="2"/>
            <w:tcBorders>
              <w:top w:val="single" w:sz="6" w:space="0" w:color="auto"/>
              <w:bottom w:val="single" w:sz="6" w:space="0" w:color="auto"/>
            </w:tcBorders>
            <w:shd w:val="clear" w:color="auto" w:fill="auto"/>
          </w:tcPr>
          <w:p w:rsidR="00AA7F93" w:rsidRPr="00AA7F93" w:rsidRDefault="00AA7F93" w:rsidP="00641DFD">
            <w:pPr>
              <w:spacing w:after="0"/>
            </w:pPr>
            <w:r w:rsidRPr="00AA7F93">
              <w:t>The last selected backgound layer is selected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NGEO-WEBC-PFC-0253</w:t>
            </w:r>
          </w:p>
        </w:tc>
      </w:tr>
      <w:tr w:rsidR="00AA7F93"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A7F93" w:rsidRDefault="00AA7F93" w:rsidP="0017668F">
            <w:pPr>
              <w:spacing w:after="0"/>
              <w:jc w:val="center"/>
              <w:rPr>
                <w:i/>
                <w:sz w:val="14"/>
                <w:szCs w:val="14"/>
              </w:rPr>
            </w:pPr>
            <w:r>
              <w:rPr>
                <w:i/>
                <w:sz w:val="14"/>
                <w:szCs w:val="14"/>
              </w:rPr>
              <w:t>Step-120</w:t>
            </w:r>
          </w:p>
        </w:tc>
        <w:tc>
          <w:tcPr>
            <w:tcW w:w="3499" w:type="dxa"/>
            <w:gridSpan w:val="3"/>
            <w:tcBorders>
              <w:top w:val="single" w:sz="6" w:space="0" w:color="auto"/>
              <w:bottom w:val="single" w:sz="8" w:space="0" w:color="auto"/>
            </w:tcBorders>
            <w:shd w:val="clear" w:color="auto" w:fill="auto"/>
          </w:tcPr>
          <w:p w:rsidR="00AA7F93" w:rsidRPr="00AA7F93" w:rsidRDefault="00AA7F93" w:rsidP="003C6833">
            <w:r w:rsidRPr="00330782">
              <w:t>Return on ‘My Account’ menu and click on the ‘User Preferences’ tab</w:t>
            </w:r>
          </w:p>
        </w:tc>
        <w:tc>
          <w:tcPr>
            <w:tcW w:w="2690" w:type="dxa"/>
            <w:gridSpan w:val="2"/>
            <w:tcBorders>
              <w:top w:val="single" w:sz="6" w:space="0" w:color="auto"/>
              <w:bottom w:val="single" w:sz="8" w:space="0" w:color="auto"/>
            </w:tcBorders>
            <w:shd w:val="clear" w:color="auto" w:fill="auto"/>
          </w:tcPr>
          <w:p w:rsidR="00AA7F93" w:rsidRPr="00AA7F93" w:rsidRDefault="00AA7F93" w:rsidP="003C6833">
            <w:pPr>
              <w:spacing w:after="0"/>
            </w:pPr>
            <w:r w:rsidRPr="00AA7F93">
              <w:t xml:space="preserve">The list of the last selected preferences is displayed </w:t>
            </w:r>
          </w:p>
        </w:tc>
        <w:tc>
          <w:tcPr>
            <w:tcW w:w="1559" w:type="dxa"/>
            <w:tcBorders>
              <w:top w:val="single" w:sz="6" w:space="0" w:color="auto"/>
              <w:bottom w:val="single" w:sz="8"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NGEO-WEBC-PFC-0253</w:t>
            </w:r>
          </w:p>
        </w:tc>
      </w:tr>
    </w:tbl>
    <w:p w:rsidR="000F104F" w:rsidRPr="000202B0" w:rsidRDefault="000F104F" w:rsidP="00330782">
      <w:pPr>
        <w:pStyle w:val="Titre3"/>
      </w:pPr>
      <w:bookmarkStart w:id="370" w:name="_Toc421282897"/>
      <w:r>
        <w:lastRenderedPageBreak/>
        <w:t>NGEO-WEBC-VTP-0260</w:t>
      </w:r>
      <w:r w:rsidRPr="000202B0">
        <w:t>:</w:t>
      </w:r>
      <w:r>
        <w:t xml:space="preserve"> Inquiries</w:t>
      </w:r>
      <w:bookmarkEnd w:id="37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F104F" w:rsidRPr="004E5884" w:rsidTr="000F104F">
        <w:tc>
          <w:tcPr>
            <w:tcW w:w="8613" w:type="dxa"/>
            <w:gridSpan w:val="7"/>
            <w:tcBorders>
              <w:top w:val="single" w:sz="2" w:space="0" w:color="auto"/>
              <w:bottom w:val="single" w:sz="6" w:space="0" w:color="auto"/>
            </w:tcBorders>
            <w:shd w:val="clear" w:color="auto" w:fill="548DD4" w:themeFill="text2" w:themeFillTint="99"/>
          </w:tcPr>
          <w:p w:rsidR="000F104F" w:rsidRPr="004E5884" w:rsidRDefault="000F104F" w:rsidP="000F104F">
            <w:pPr>
              <w:spacing w:after="0"/>
              <w:jc w:val="center"/>
              <w:rPr>
                <w:b/>
                <w:i/>
                <w:color w:val="FFFFFF"/>
                <w:szCs w:val="18"/>
                <w:lang w:val="en-US"/>
              </w:rPr>
            </w:pPr>
            <w:r>
              <w:rPr>
                <w:b/>
                <w:i/>
                <w:color w:val="FFFFFF"/>
                <w:szCs w:val="18"/>
                <w:lang w:val="en-US"/>
              </w:rPr>
              <w:t>NGEO VALIDATION TEST  PROCEDURE</w:t>
            </w:r>
          </w:p>
        </w:tc>
      </w:tr>
      <w:tr w:rsidR="000F104F" w:rsidRPr="004E5884" w:rsidTr="000F104F">
        <w:tc>
          <w:tcPr>
            <w:tcW w:w="1607"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F104F" w:rsidRPr="00544FC8" w:rsidRDefault="000F104F" w:rsidP="000F104F">
            <w:pPr>
              <w:spacing w:after="0"/>
              <w:rPr>
                <w:i/>
                <w:color w:val="548DD4"/>
                <w:sz w:val="16"/>
                <w:szCs w:val="16"/>
              </w:rPr>
            </w:pPr>
            <w:r>
              <w:rPr>
                <w:i/>
                <w:color w:val="548DD4"/>
                <w:sz w:val="16"/>
                <w:szCs w:val="16"/>
              </w:rPr>
              <w:t>NGEO-WEBC-VTP-0260</w:t>
            </w:r>
          </w:p>
        </w:tc>
        <w:tc>
          <w:tcPr>
            <w:tcW w:w="1134"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F104F" w:rsidRPr="00BE3088" w:rsidRDefault="000F104F" w:rsidP="000F104F">
            <w:pPr>
              <w:spacing w:after="0"/>
              <w:rPr>
                <w:i/>
                <w:color w:val="548DD4"/>
                <w:sz w:val="16"/>
                <w:szCs w:val="16"/>
                <w:lang w:val="en-US"/>
              </w:rPr>
            </w:pPr>
            <w:r w:rsidRPr="00A67A35">
              <w:rPr>
                <w:i/>
                <w:color w:val="548DD4"/>
                <w:sz w:val="16"/>
                <w:szCs w:val="16"/>
                <w:lang w:val="en-US"/>
              </w:rPr>
              <w:t>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p>
        </w:tc>
      </w:tr>
      <w:tr w:rsidR="000F104F" w:rsidRPr="004E5884" w:rsidTr="000F104F">
        <w:tc>
          <w:tcPr>
            <w:tcW w:w="8613" w:type="dxa"/>
            <w:gridSpan w:val="7"/>
            <w:shd w:val="clear" w:color="auto" w:fill="auto"/>
          </w:tcPr>
          <w:p w:rsidR="000F104F" w:rsidRPr="005E7083" w:rsidRDefault="000F104F" w:rsidP="000F104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NGEO-WEBC-VTC-0260</w:t>
            </w:r>
            <w:r w:rsidRPr="00057FF1">
              <w:rPr>
                <w:rFonts w:cstheme="minorHAnsi"/>
                <w:lang w:val="en-US"/>
              </w:rPr>
              <w:t>:</w:t>
            </w:r>
            <w:r>
              <w:rPr>
                <w:rFonts w:cstheme="minorHAnsi"/>
                <w:lang w:val="en-US"/>
              </w:rPr>
              <w:t xml:space="preserve"> 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r>
              <w:rPr>
                <w:b/>
                <w:sz w:val="14"/>
                <w:szCs w:val="14"/>
              </w:rPr>
              <w:t>Script</w:t>
            </w:r>
          </w:p>
        </w:tc>
      </w:tr>
      <w:tr w:rsidR="000F104F" w:rsidRPr="004E5884" w:rsidTr="00330782">
        <w:tc>
          <w:tcPr>
            <w:tcW w:w="8613" w:type="dxa"/>
            <w:gridSpan w:val="7"/>
            <w:tcBorders>
              <w:bottom w:val="single" w:sz="8" w:space="0" w:color="auto"/>
            </w:tcBorders>
            <w:shd w:val="clear" w:color="auto" w:fill="auto"/>
          </w:tcPr>
          <w:p w:rsidR="000F104F" w:rsidRPr="004E5884" w:rsidRDefault="000F104F" w:rsidP="000F104F">
            <w:pPr>
              <w:spacing w:after="0"/>
              <w:rPr>
                <w:lang w:val="en-US"/>
              </w:rPr>
            </w:pPr>
            <w:r>
              <w:rPr>
                <w:lang w:val="en-US"/>
              </w:rPr>
              <w:t>None</w:t>
            </w:r>
          </w:p>
        </w:tc>
      </w:tr>
      <w:tr w:rsidR="000F104F" w:rsidRPr="00544FC8" w:rsidTr="00330782">
        <w:tc>
          <w:tcPr>
            <w:tcW w:w="865" w:type="dxa"/>
            <w:tcBorders>
              <w:top w:val="single" w:sz="8" w:space="0" w:color="auto"/>
              <w:left w:val="single" w:sz="8" w:space="0" w:color="auto"/>
              <w:bottom w:val="single" w:sz="6" w:space="0" w:color="auto"/>
            </w:tcBorders>
            <w:shd w:val="clear" w:color="auto" w:fill="A6A6A6"/>
          </w:tcPr>
          <w:p w:rsidR="000F104F" w:rsidRPr="00544FC8" w:rsidRDefault="000F104F" w:rsidP="000F104F">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F104F" w:rsidRPr="00544FC8" w:rsidRDefault="000F104F" w:rsidP="000F104F">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F104F" w:rsidRPr="00544FC8" w:rsidRDefault="000F104F" w:rsidP="000F104F">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F104F" w:rsidRPr="00544FC8" w:rsidRDefault="000F104F" w:rsidP="000F104F">
            <w:pPr>
              <w:spacing w:after="0"/>
              <w:jc w:val="center"/>
              <w:rPr>
                <w:b/>
                <w:sz w:val="14"/>
                <w:szCs w:val="14"/>
              </w:rPr>
            </w:pPr>
            <w:r w:rsidRPr="00544FC8">
              <w:rPr>
                <w:b/>
                <w:sz w:val="14"/>
                <w:szCs w:val="14"/>
              </w:rPr>
              <w:t>Pass/Fail Criteria Id</w:t>
            </w: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Pr="00544FC8" w:rsidRDefault="00AF7438"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AF7438" w:rsidRPr="00057FF1" w:rsidRDefault="00AF7438" w:rsidP="00330782">
            <w:pPr>
              <w:spacing w:after="0"/>
            </w:pPr>
            <w:r>
              <w:t>Launch the application with the choosen browser</w:t>
            </w:r>
          </w:p>
        </w:tc>
        <w:tc>
          <w:tcPr>
            <w:tcW w:w="2690" w:type="dxa"/>
            <w:gridSpan w:val="2"/>
            <w:tcBorders>
              <w:top w:val="single" w:sz="6" w:space="0" w:color="auto"/>
              <w:bottom w:val="single" w:sz="6" w:space="0" w:color="auto"/>
            </w:tcBorders>
            <w:shd w:val="clear" w:color="auto" w:fill="auto"/>
          </w:tcPr>
          <w:p w:rsidR="00AF7438" w:rsidRPr="009D7AA1" w:rsidRDefault="00AF7438" w:rsidP="00330782">
            <w:pPr>
              <w:spacing w:after="0"/>
            </w:pPr>
            <w:r>
              <w:t>The web client is launched</w:t>
            </w:r>
          </w:p>
        </w:tc>
        <w:tc>
          <w:tcPr>
            <w:tcW w:w="1559" w:type="dxa"/>
            <w:tcBorders>
              <w:top w:val="single" w:sz="6" w:space="0" w:color="auto"/>
              <w:bottom w:val="single" w:sz="6" w:space="0" w:color="auto"/>
              <w:right w:val="single" w:sz="8" w:space="0" w:color="auto"/>
            </w:tcBorders>
            <w:shd w:val="clear" w:color="auto" w:fill="auto"/>
            <w:vAlign w:val="center"/>
          </w:tcPr>
          <w:p w:rsidR="00AF7438" w:rsidRPr="0056181B" w:rsidRDefault="00AF7438" w:rsidP="00DC4D99">
            <w:pPr>
              <w:spacing w:after="0"/>
              <w:jc w:val="center"/>
              <w:rPr>
                <w:i/>
                <w:sz w:val="14"/>
                <w:szCs w:val="14"/>
              </w:rPr>
            </w:pP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Default="00AF7438"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F7438" w:rsidRDefault="00AF7438" w:rsidP="00330782">
            <w:pPr>
              <w:spacing w:after="0"/>
            </w:pPr>
            <w:r w:rsidRPr="005335A9">
              <w:t>Click on ‘My Account’ menu</w:t>
            </w:r>
          </w:p>
        </w:tc>
        <w:tc>
          <w:tcPr>
            <w:tcW w:w="2690" w:type="dxa"/>
            <w:gridSpan w:val="2"/>
            <w:tcBorders>
              <w:top w:val="single" w:sz="6" w:space="0" w:color="auto"/>
              <w:bottom w:val="single" w:sz="6" w:space="0" w:color="auto"/>
            </w:tcBorders>
            <w:shd w:val="clear" w:color="auto" w:fill="auto"/>
          </w:tcPr>
          <w:p w:rsidR="00AF7438" w:rsidRPr="0052026E" w:rsidRDefault="00AF7438" w:rsidP="00330782">
            <w:pPr>
              <w:spacing w:after="0"/>
            </w:pPr>
            <w:r w:rsidRPr="005335A9">
              <w:t>My Account tabs are displayed. The ‘Download manager’ tab is displayed.</w:t>
            </w:r>
          </w:p>
        </w:tc>
        <w:tc>
          <w:tcPr>
            <w:tcW w:w="1559" w:type="dxa"/>
            <w:tcBorders>
              <w:top w:val="single" w:sz="6" w:space="0" w:color="auto"/>
              <w:bottom w:val="single" w:sz="6" w:space="0" w:color="auto"/>
              <w:right w:val="single" w:sz="8" w:space="0" w:color="auto"/>
            </w:tcBorders>
            <w:shd w:val="clear" w:color="auto" w:fill="auto"/>
            <w:vAlign w:val="center"/>
          </w:tcPr>
          <w:p w:rsidR="00AF7438" w:rsidRPr="009B26D3" w:rsidRDefault="00AF7438" w:rsidP="00DC4D99">
            <w:pPr>
              <w:spacing w:after="0"/>
              <w:jc w:val="center"/>
              <w:rPr>
                <w:i/>
                <w:sz w:val="14"/>
                <w:szCs w:val="14"/>
                <w:lang w:val="en-GB"/>
              </w:rPr>
            </w:pP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Default="00AF7438"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AF7438" w:rsidRDefault="00AF7438" w:rsidP="00330782">
            <w:pPr>
              <w:spacing w:after="0"/>
            </w:pPr>
            <w:r w:rsidRPr="005335A9">
              <w:t>Click on the “Inquiries” tab</w:t>
            </w:r>
          </w:p>
        </w:tc>
        <w:tc>
          <w:tcPr>
            <w:tcW w:w="2690" w:type="dxa"/>
            <w:gridSpan w:val="2"/>
            <w:tcBorders>
              <w:top w:val="single" w:sz="6" w:space="0" w:color="auto"/>
              <w:bottom w:val="single" w:sz="6" w:space="0" w:color="auto"/>
            </w:tcBorders>
            <w:shd w:val="clear" w:color="auto" w:fill="auto"/>
          </w:tcPr>
          <w:p w:rsidR="00AF7438" w:rsidRPr="009D7AA1" w:rsidRDefault="00AF7438" w:rsidP="00330782">
            <w:pPr>
              <w:spacing w:after="0"/>
            </w:pPr>
            <w:r w:rsidRPr="005335A9">
              <w:t xml:space="preserve">The inquiries view is displayed with the combo-box of the inquiries type, a text to enter the inquiries text and a submit button to submit the request. </w:t>
            </w:r>
          </w:p>
        </w:tc>
        <w:tc>
          <w:tcPr>
            <w:tcW w:w="1559" w:type="dxa"/>
            <w:tcBorders>
              <w:top w:val="single" w:sz="6" w:space="0" w:color="auto"/>
              <w:bottom w:val="single" w:sz="6" w:space="0" w:color="auto"/>
              <w:right w:val="single" w:sz="8" w:space="0" w:color="auto"/>
            </w:tcBorders>
            <w:shd w:val="clear" w:color="auto" w:fill="auto"/>
            <w:vAlign w:val="center"/>
          </w:tcPr>
          <w:p w:rsidR="00AF7438" w:rsidRDefault="00AF7438" w:rsidP="00DC4D99">
            <w:pPr>
              <w:spacing w:after="0"/>
              <w:jc w:val="center"/>
              <w:rPr>
                <w:rFonts w:cstheme="minorHAnsi"/>
                <w:i/>
                <w:sz w:val="14"/>
                <w:szCs w:val="14"/>
              </w:rPr>
            </w:pP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Default="00AF7438"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AF7438" w:rsidRDefault="00AF7438" w:rsidP="00330782">
            <w:pPr>
              <w:spacing w:after="0"/>
              <w:rPr>
                <w:rFonts w:cstheme="minorHAnsi"/>
              </w:rPr>
            </w:pPr>
            <w:r w:rsidRPr="005335A9">
              <w:t>Click on the combo box after ‘Choose the inquiry type’ and select the inquiry type among the available choices: for example “other”.</w:t>
            </w:r>
          </w:p>
        </w:tc>
        <w:tc>
          <w:tcPr>
            <w:tcW w:w="2690" w:type="dxa"/>
            <w:gridSpan w:val="2"/>
            <w:tcBorders>
              <w:top w:val="single" w:sz="6" w:space="0" w:color="auto"/>
              <w:bottom w:val="single" w:sz="6" w:space="0" w:color="auto"/>
            </w:tcBorders>
            <w:shd w:val="clear" w:color="auto" w:fill="auto"/>
          </w:tcPr>
          <w:p w:rsidR="00AF7438" w:rsidRDefault="00AF7438" w:rsidP="00330782">
            <w:pPr>
              <w:spacing w:after="0"/>
              <w:rPr>
                <w:rFonts w:cstheme="minorHAnsi"/>
                <w:lang w:val="en-GB"/>
              </w:rPr>
            </w:pPr>
            <w:r w:rsidRPr="005335A9">
              <w:rPr>
                <w:rFonts w:cstheme="minorHAnsi"/>
                <w:lang w:val="en-GB"/>
              </w:rPr>
              <w:t xml:space="preserve">The inquiry type is selected </w:t>
            </w:r>
          </w:p>
        </w:tc>
        <w:tc>
          <w:tcPr>
            <w:tcW w:w="1559" w:type="dxa"/>
            <w:tcBorders>
              <w:top w:val="single" w:sz="6" w:space="0" w:color="auto"/>
              <w:bottom w:val="single" w:sz="6" w:space="0" w:color="auto"/>
              <w:right w:val="single" w:sz="8" w:space="0" w:color="auto"/>
            </w:tcBorders>
            <w:shd w:val="clear" w:color="auto" w:fill="auto"/>
            <w:vAlign w:val="center"/>
          </w:tcPr>
          <w:p w:rsidR="00AF7438" w:rsidRDefault="00AF7438" w:rsidP="00DC4D99">
            <w:pPr>
              <w:spacing w:after="0"/>
              <w:jc w:val="center"/>
              <w:rPr>
                <w:rFonts w:cstheme="minorHAnsi"/>
                <w:i/>
                <w:sz w:val="14"/>
                <w:szCs w:val="14"/>
              </w:rPr>
            </w:pPr>
            <w:r>
              <w:rPr>
                <w:rFonts w:cstheme="minorHAnsi"/>
                <w:i/>
                <w:sz w:val="14"/>
                <w:szCs w:val="14"/>
              </w:rPr>
              <w:t>NGEO-WEBC-PFC-0260</w:t>
            </w: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Default="00AF7438"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AF7438" w:rsidRDefault="00AF7438" w:rsidP="00330782">
            <w:pPr>
              <w:spacing w:after="0"/>
              <w:rPr>
                <w:rFonts w:cstheme="minorHAnsi"/>
              </w:rPr>
            </w:pPr>
            <w:r w:rsidRPr="005335A9">
              <w:t xml:space="preserve">Enter the inquiry text message after ‘Enter the inquiry message’: for example “Test of Inquiries message”. </w:t>
            </w:r>
          </w:p>
        </w:tc>
        <w:tc>
          <w:tcPr>
            <w:tcW w:w="2690" w:type="dxa"/>
            <w:gridSpan w:val="2"/>
            <w:tcBorders>
              <w:top w:val="single" w:sz="6" w:space="0" w:color="auto"/>
              <w:bottom w:val="single" w:sz="6" w:space="0" w:color="auto"/>
            </w:tcBorders>
            <w:shd w:val="clear" w:color="auto" w:fill="auto"/>
          </w:tcPr>
          <w:p w:rsidR="00AF7438" w:rsidRDefault="00AF7438" w:rsidP="00DC4D99">
            <w:pPr>
              <w:spacing w:after="0"/>
              <w:rPr>
                <w:rFonts w:cstheme="minorHAnsi"/>
                <w:lang w:val="en-GB"/>
              </w:rPr>
            </w:pPr>
            <w:r w:rsidRPr="005335A9">
              <w:rPr>
                <w:rFonts w:cstheme="minorHAnsi"/>
                <w:lang w:val="en-GB"/>
              </w:rPr>
              <w:t>The inquiry message is entred</w:t>
            </w:r>
          </w:p>
        </w:tc>
        <w:tc>
          <w:tcPr>
            <w:tcW w:w="1559" w:type="dxa"/>
            <w:tcBorders>
              <w:top w:val="single" w:sz="6" w:space="0" w:color="auto"/>
              <w:bottom w:val="single" w:sz="6" w:space="0" w:color="auto"/>
              <w:right w:val="single" w:sz="8" w:space="0" w:color="auto"/>
            </w:tcBorders>
            <w:shd w:val="clear" w:color="auto" w:fill="auto"/>
            <w:vAlign w:val="center"/>
          </w:tcPr>
          <w:p w:rsidR="00AF7438" w:rsidRDefault="00AF7438">
            <w:pPr>
              <w:spacing w:after="0"/>
              <w:jc w:val="center"/>
              <w:rPr>
                <w:rFonts w:cstheme="minorHAnsi"/>
                <w:i/>
                <w:sz w:val="14"/>
                <w:szCs w:val="14"/>
              </w:rPr>
            </w:pPr>
            <w:r>
              <w:rPr>
                <w:rFonts w:cstheme="minorHAnsi"/>
                <w:i/>
                <w:sz w:val="14"/>
                <w:szCs w:val="14"/>
              </w:rPr>
              <w:t>NGEO-WEBC-PFC-0261</w:t>
            </w:r>
          </w:p>
        </w:tc>
      </w:tr>
      <w:tr w:rsidR="00AF743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F7438" w:rsidRDefault="00AF7438" w:rsidP="00DC4D99">
            <w:pPr>
              <w:spacing w:after="0"/>
              <w:jc w:val="center"/>
              <w:rPr>
                <w:i/>
                <w:sz w:val="14"/>
                <w:szCs w:val="14"/>
              </w:rPr>
            </w:pPr>
            <w:r>
              <w:rPr>
                <w:i/>
                <w:sz w:val="14"/>
                <w:szCs w:val="14"/>
              </w:rPr>
              <w:t>Step-60</w:t>
            </w:r>
          </w:p>
        </w:tc>
        <w:tc>
          <w:tcPr>
            <w:tcW w:w="3499" w:type="dxa"/>
            <w:gridSpan w:val="3"/>
            <w:tcBorders>
              <w:top w:val="single" w:sz="6" w:space="0" w:color="auto"/>
              <w:bottom w:val="single" w:sz="8" w:space="0" w:color="auto"/>
            </w:tcBorders>
            <w:shd w:val="clear" w:color="auto" w:fill="auto"/>
          </w:tcPr>
          <w:p w:rsidR="00AF7438" w:rsidRDefault="00AF7438" w:rsidP="00330782">
            <w:pPr>
              <w:spacing w:after="0"/>
            </w:pPr>
            <w:r w:rsidRPr="005335A9">
              <w:t>Click on ‘Submit’ button</w:t>
            </w:r>
          </w:p>
        </w:tc>
        <w:tc>
          <w:tcPr>
            <w:tcW w:w="2690" w:type="dxa"/>
            <w:gridSpan w:val="2"/>
            <w:tcBorders>
              <w:top w:val="single" w:sz="6" w:space="0" w:color="auto"/>
              <w:bottom w:val="single" w:sz="8" w:space="0" w:color="auto"/>
            </w:tcBorders>
            <w:shd w:val="clear" w:color="auto" w:fill="auto"/>
          </w:tcPr>
          <w:p w:rsidR="00AF7438" w:rsidRDefault="00AF7438" w:rsidP="00DC4D99">
            <w:pPr>
              <w:spacing w:after="0"/>
            </w:pPr>
            <w:r w:rsidRPr="005335A9">
              <w:t>The inquiy shall be sent the server with this message: “Inquiry successfully send to the server”</w:t>
            </w:r>
          </w:p>
        </w:tc>
        <w:tc>
          <w:tcPr>
            <w:tcW w:w="1559" w:type="dxa"/>
            <w:tcBorders>
              <w:top w:val="single" w:sz="6" w:space="0" w:color="auto"/>
              <w:bottom w:val="single" w:sz="8" w:space="0" w:color="auto"/>
              <w:right w:val="single" w:sz="8" w:space="0" w:color="auto"/>
            </w:tcBorders>
            <w:shd w:val="clear" w:color="auto" w:fill="auto"/>
            <w:vAlign w:val="center"/>
          </w:tcPr>
          <w:p w:rsidR="00AF7438" w:rsidRDefault="00AF7438">
            <w:pPr>
              <w:spacing w:after="0"/>
              <w:jc w:val="center"/>
              <w:rPr>
                <w:rFonts w:cstheme="minorHAnsi"/>
                <w:i/>
                <w:sz w:val="14"/>
                <w:szCs w:val="14"/>
              </w:rPr>
            </w:pPr>
            <w:r>
              <w:rPr>
                <w:rFonts w:cstheme="minorHAnsi"/>
                <w:i/>
                <w:sz w:val="14"/>
                <w:szCs w:val="14"/>
              </w:rPr>
              <w:t>NGEO-WEBC-PFC-0262</w:t>
            </w:r>
          </w:p>
        </w:tc>
      </w:tr>
    </w:tbl>
    <w:p w:rsidR="00A535A6" w:rsidRPr="00852F75" w:rsidRDefault="00A535A6" w:rsidP="00330782">
      <w:pPr>
        <w:pStyle w:val="Titre3"/>
      </w:pPr>
      <w:bookmarkStart w:id="371" w:name="_Ref365889731"/>
      <w:bookmarkStart w:id="372" w:name="_Toc421282898"/>
      <w:r w:rsidRPr="00852F75">
        <w:t>NGEO-WEBC-VTP-02</w:t>
      </w:r>
      <w:r w:rsidRPr="00A67A35">
        <w:t>70: Shopcart Management</w:t>
      </w:r>
      <w:bookmarkEnd w:id="371"/>
      <w:bookmarkEnd w:id="37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35A6" w:rsidRPr="004E5884" w:rsidTr="00DF4D9E">
        <w:tc>
          <w:tcPr>
            <w:tcW w:w="8613" w:type="dxa"/>
            <w:gridSpan w:val="7"/>
            <w:tcBorders>
              <w:top w:val="single" w:sz="2" w:space="0" w:color="auto"/>
              <w:bottom w:val="single" w:sz="6" w:space="0" w:color="auto"/>
            </w:tcBorders>
            <w:shd w:val="clear" w:color="auto" w:fill="548DD4" w:themeFill="text2" w:themeFillTint="99"/>
          </w:tcPr>
          <w:p w:rsidR="00A535A6" w:rsidRPr="004E5884" w:rsidRDefault="00A535A6" w:rsidP="00DF4D9E">
            <w:pPr>
              <w:spacing w:after="0"/>
              <w:jc w:val="center"/>
              <w:rPr>
                <w:b/>
                <w:i/>
                <w:color w:val="FFFFFF"/>
                <w:szCs w:val="18"/>
                <w:lang w:val="en-US"/>
              </w:rPr>
            </w:pPr>
            <w:r>
              <w:rPr>
                <w:b/>
                <w:i/>
                <w:color w:val="FFFFFF"/>
                <w:szCs w:val="18"/>
                <w:lang w:val="en-US"/>
              </w:rPr>
              <w:t>NGEO VALIDATION TEST  PROCEDURE</w:t>
            </w:r>
          </w:p>
        </w:tc>
      </w:tr>
      <w:tr w:rsidR="00A535A6" w:rsidRPr="004E5884" w:rsidTr="00DF4D9E">
        <w:tc>
          <w:tcPr>
            <w:tcW w:w="1607"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35A6" w:rsidRPr="00544FC8" w:rsidRDefault="00BF2BB8" w:rsidP="00DF4D9E">
            <w:pPr>
              <w:spacing w:after="0"/>
              <w:rPr>
                <w:i/>
                <w:color w:val="548DD4"/>
                <w:sz w:val="16"/>
                <w:szCs w:val="16"/>
              </w:rPr>
            </w:pPr>
            <w:r>
              <w:rPr>
                <w:i/>
                <w:color w:val="548DD4"/>
                <w:sz w:val="16"/>
                <w:szCs w:val="16"/>
              </w:rPr>
              <w:t>NGEO-WEBC-VTP-027</w:t>
            </w:r>
            <w:r w:rsidR="00A535A6">
              <w:rPr>
                <w:i/>
                <w:color w:val="548DD4"/>
                <w:sz w:val="16"/>
                <w:szCs w:val="16"/>
              </w:rPr>
              <w:t>0</w:t>
            </w:r>
          </w:p>
        </w:tc>
        <w:tc>
          <w:tcPr>
            <w:tcW w:w="1134"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35A6" w:rsidRPr="00BE3088" w:rsidRDefault="00BF2BB8" w:rsidP="00DF4D9E">
            <w:pPr>
              <w:spacing w:after="0"/>
              <w:rPr>
                <w:i/>
                <w:color w:val="548DD4"/>
                <w:sz w:val="16"/>
                <w:szCs w:val="16"/>
                <w:lang w:val="en-US"/>
              </w:rPr>
            </w:pPr>
            <w:r>
              <w:rPr>
                <w:i/>
                <w:color w:val="548DD4"/>
                <w:sz w:val="16"/>
                <w:szCs w:val="16"/>
                <w:lang w:val="en-US"/>
              </w:rPr>
              <w:t>Shopcart Management</w:t>
            </w:r>
          </w:p>
        </w:tc>
      </w:tr>
      <w:tr w:rsidR="00A535A6" w:rsidRPr="00B17EAC" w:rsidTr="00DF4D9E">
        <w:tc>
          <w:tcPr>
            <w:tcW w:w="8613" w:type="dxa"/>
            <w:gridSpan w:val="7"/>
            <w:shd w:val="clear" w:color="auto" w:fill="A6A6A6"/>
          </w:tcPr>
          <w:p w:rsidR="00A535A6" w:rsidRPr="00544FC8" w:rsidRDefault="00A535A6" w:rsidP="00DF4D9E">
            <w:pPr>
              <w:spacing w:after="0"/>
              <w:rPr>
                <w:sz w:val="14"/>
                <w:szCs w:val="14"/>
              </w:rPr>
            </w:pPr>
          </w:p>
        </w:tc>
      </w:tr>
      <w:tr w:rsidR="00A535A6" w:rsidRPr="004E5884" w:rsidTr="00DF4D9E">
        <w:tc>
          <w:tcPr>
            <w:tcW w:w="8613" w:type="dxa"/>
            <w:gridSpan w:val="7"/>
            <w:shd w:val="clear" w:color="auto" w:fill="auto"/>
          </w:tcPr>
          <w:p w:rsidR="00A535A6" w:rsidRPr="005E7083" w:rsidRDefault="00A535A6" w:rsidP="00BF2BB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BF2BB8">
              <w:rPr>
                <w:rFonts w:cstheme="minorHAnsi"/>
                <w:lang w:val="en-US"/>
              </w:rPr>
              <w:t>NGEO-WEBC-VTC-027</w:t>
            </w:r>
            <w:r>
              <w:rPr>
                <w:rFonts w:cstheme="minorHAnsi"/>
                <w:lang w:val="en-US"/>
              </w:rPr>
              <w:t>0</w:t>
            </w:r>
            <w:r w:rsidRPr="00057FF1">
              <w:rPr>
                <w:rFonts w:cstheme="minorHAnsi"/>
                <w:lang w:val="en-US"/>
              </w:rPr>
              <w:t>:</w:t>
            </w:r>
            <w:r>
              <w:rPr>
                <w:rFonts w:cstheme="minorHAnsi"/>
                <w:lang w:val="en-US"/>
              </w:rPr>
              <w:t xml:space="preserve"> </w:t>
            </w:r>
            <w:r w:rsidR="00BF2BB8">
              <w:rPr>
                <w:rFonts w:cstheme="minorHAnsi"/>
                <w:lang w:val="en-US"/>
              </w:rPr>
              <w:t>Shopcart Management</w:t>
            </w:r>
            <w:r>
              <w:rPr>
                <w:rFonts w:cstheme="minorHAnsi"/>
                <w:lang w:val="en-US"/>
              </w:rPr>
              <w:t>.</w:t>
            </w:r>
          </w:p>
        </w:tc>
      </w:tr>
      <w:tr w:rsidR="00A535A6" w:rsidRPr="00B17EAC" w:rsidTr="00DF4D9E">
        <w:tc>
          <w:tcPr>
            <w:tcW w:w="8613" w:type="dxa"/>
            <w:gridSpan w:val="7"/>
            <w:shd w:val="clear" w:color="auto" w:fill="A6A6A6"/>
          </w:tcPr>
          <w:p w:rsidR="00A535A6" w:rsidRPr="00544FC8" w:rsidRDefault="00A535A6" w:rsidP="00DF4D9E">
            <w:pPr>
              <w:spacing w:after="0"/>
              <w:rPr>
                <w:sz w:val="14"/>
                <w:szCs w:val="14"/>
              </w:rPr>
            </w:pPr>
            <w:r>
              <w:rPr>
                <w:b/>
                <w:sz w:val="14"/>
                <w:szCs w:val="14"/>
              </w:rPr>
              <w:t>Script</w:t>
            </w:r>
          </w:p>
        </w:tc>
      </w:tr>
      <w:tr w:rsidR="00A535A6" w:rsidRPr="004E5884" w:rsidTr="00330782">
        <w:tc>
          <w:tcPr>
            <w:tcW w:w="8613" w:type="dxa"/>
            <w:gridSpan w:val="7"/>
            <w:tcBorders>
              <w:bottom w:val="single" w:sz="8" w:space="0" w:color="auto"/>
            </w:tcBorders>
            <w:shd w:val="clear" w:color="auto" w:fill="auto"/>
          </w:tcPr>
          <w:p w:rsidR="00A535A6" w:rsidRPr="004E5884" w:rsidRDefault="00A535A6" w:rsidP="00DF4D9E">
            <w:pPr>
              <w:spacing w:after="0"/>
              <w:rPr>
                <w:lang w:val="en-US"/>
              </w:rPr>
            </w:pPr>
            <w:r>
              <w:rPr>
                <w:lang w:val="en-US"/>
              </w:rPr>
              <w:t>None</w:t>
            </w:r>
          </w:p>
        </w:tc>
      </w:tr>
      <w:tr w:rsidR="00A535A6" w:rsidRPr="00544FC8" w:rsidTr="00330782">
        <w:tc>
          <w:tcPr>
            <w:tcW w:w="865" w:type="dxa"/>
            <w:tcBorders>
              <w:top w:val="single" w:sz="8" w:space="0" w:color="auto"/>
              <w:left w:val="single" w:sz="8" w:space="0" w:color="auto"/>
              <w:bottom w:val="single" w:sz="6" w:space="0" w:color="auto"/>
            </w:tcBorders>
            <w:shd w:val="clear" w:color="auto" w:fill="A6A6A6"/>
          </w:tcPr>
          <w:p w:rsidR="00A535A6" w:rsidRPr="00544FC8" w:rsidRDefault="00A535A6"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A535A6" w:rsidRPr="00544FC8" w:rsidRDefault="00A535A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A535A6" w:rsidRPr="00544FC8" w:rsidRDefault="00A535A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A535A6" w:rsidRPr="00544FC8" w:rsidRDefault="00A535A6">
            <w:pPr>
              <w:spacing w:after="0"/>
              <w:jc w:val="center"/>
              <w:rPr>
                <w:b/>
                <w:sz w:val="14"/>
                <w:szCs w:val="14"/>
              </w:rPr>
            </w:pPr>
            <w:r w:rsidRPr="00544FC8">
              <w:rPr>
                <w:b/>
                <w:sz w:val="14"/>
                <w:szCs w:val="14"/>
              </w:rPr>
              <w:t>Pass/Fail Criteria Id</w:t>
            </w: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Pr="00544FC8" w:rsidRDefault="00A535A6"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A535A6" w:rsidRPr="00057FF1" w:rsidRDefault="00A535A6" w:rsidP="00330782">
            <w:pPr>
              <w:spacing w:after="0"/>
            </w:pPr>
            <w:r>
              <w:t>Launch the application with the choosen browser</w:t>
            </w:r>
          </w:p>
        </w:tc>
        <w:tc>
          <w:tcPr>
            <w:tcW w:w="2690" w:type="dxa"/>
            <w:gridSpan w:val="2"/>
            <w:tcBorders>
              <w:top w:val="single" w:sz="6" w:space="0" w:color="auto"/>
              <w:bottom w:val="single" w:sz="6" w:space="0" w:color="auto"/>
            </w:tcBorders>
            <w:shd w:val="clear" w:color="auto" w:fill="auto"/>
          </w:tcPr>
          <w:p w:rsidR="00A535A6" w:rsidRPr="009D7AA1" w:rsidRDefault="00A535A6" w:rsidP="00330782">
            <w:pPr>
              <w:spacing w:after="0"/>
            </w:pPr>
            <w:r>
              <w:t>The web client is launched</w:t>
            </w:r>
          </w:p>
        </w:tc>
        <w:tc>
          <w:tcPr>
            <w:tcW w:w="1559" w:type="dxa"/>
            <w:tcBorders>
              <w:top w:val="single" w:sz="6" w:space="0" w:color="auto"/>
              <w:bottom w:val="single" w:sz="6" w:space="0" w:color="auto"/>
              <w:right w:val="single" w:sz="8" w:space="0" w:color="auto"/>
            </w:tcBorders>
            <w:shd w:val="clear" w:color="auto" w:fill="auto"/>
            <w:vAlign w:val="center"/>
          </w:tcPr>
          <w:p w:rsidR="00A535A6" w:rsidRPr="0056181B" w:rsidRDefault="00A535A6" w:rsidP="00DC4D99">
            <w:pPr>
              <w:spacing w:after="0"/>
              <w:jc w:val="center"/>
              <w:rPr>
                <w:i/>
                <w:sz w:val="14"/>
                <w:szCs w:val="14"/>
              </w:rPr>
            </w:pP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535A6" w:rsidRDefault="00A535A6" w:rsidP="00330782">
            <w:pPr>
              <w:spacing w:after="0"/>
            </w:pPr>
            <w:r>
              <w:t xml:space="preserve">Click on ‘My Account’  </w:t>
            </w:r>
          </w:p>
        </w:tc>
        <w:tc>
          <w:tcPr>
            <w:tcW w:w="2690" w:type="dxa"/>
            <w:gridSpan w:val="2"/>
            <w:tcBorders>
              <w:top w:val="single" w:sz="6" w:space="0" w:color="auto"/>
              <w:bottom w:val="single" w:sz="6" w:space="0" w:color="auto"/>
            </w:tcBorders>
            <w:shd w:val="clear" w:color="auto" w:fill="auto"/>
          </w:tcPr>
          <w:p w:rsidR="00A535A6" w:rsidRPr="0052026E" w:rsidRDefault="00A535A6" w:rsidP="00330782">
            <w:pPr>
              <w:spacing w:after="0"/>
            </w:pPr>
            <w:r>
              <w:t>My Account tabs are displayed. The ‘Download manager’ tab is displayed.</w:t>
            </w:r>
          </w:p>
        </w:tc>
        <w:tc>
          <w:tcPr>
            <w:tcW w:w="1559" w:type="dxa"/>
            <w:tcBorders>
              <w:top w:val="single" w:sz="6" w:space="0" w:color="auto"/>
              <w:bottom w:val="single" w:sz="6" w:space="0" w:color="auto"/>
              <w:right w:val="single" w:sz="8" w:space="0" w:color="auto"/>
            </w:tcBorders>
            <w:shd w:val="clear" w:color="auto" w:fill="auto"/>
            <w:vAlign w:val="center"/>
          </w:tcPr>
          <w:p w:rsidR="00A535A6" w:rsidRPr="009B26D3" w:rsidRDefault="00A535A6" w:rsidP="00DC4D99">
            <w:pPr>
              <w:spacing w:after="0"/>
              <w:jc w:val="center"/>
              <w:rPr>
                <w:i/>
                <w:sz w:val="14"/>
                <w:szCs w:val="14"/>
                <w:lang w:val="en-GB"/>
              </w:rPr>
            </w:pP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lastRenderedPageBreak/>
              <w:t>Step-30</w:t>
            </w:r>
          </w:p>
        </w:tc>
        <w:tc>
          <w:tcPr>
            <w:tcW w:w="3499" w:type="dxa"/>
            <w:gridSpan w:val="3"/>
            <w:tcBorders>
              <w:top w:val="single" w:sz="6" w:space="0" w:color="auto"/>
              <w:bottom w:val="single" w:sz="6" w:space="0" w:color="auto"/>
            </w:tcBorders>
            <w:shd w:val="clear" w:color="auto" w:fill="auto"/>
          </w:tcPr>
          <w:p w:rsidR="00A535A6" w:rsidRDefault="00A535A6" w:rsidP="00330782">
            <w:pPr>
              <w:spacing w:after="0"/>
            </w:pPr>
            <w:r>
              <w:t>Click on the “</w:t>
            </w:r>
            <w:r w:rsidR="00BF2BB8">
              <w:t>Shopcarts</w:t>
            </w:r>
            <w:r>
              <w:t>” tab</w:t>
            </w:r>
          </w:p>
        </w:tc>
        <w:tc>
          <w:tcPr>
            <w:tcW w:w="2690" w:type="dxa"/>
            <w:gridSpan w:val="2"/>
            <w:tcBorders>
              <w:top w:val="single" w:sz="6" w:space="0" w:color="auto"/>
              <w:bottom w:val="single" w:sz="6" w:space="0" w:color="auto"/>
            </w:tcBorders>
            <w:shd w:val="clear" w:color="auto" w:fill="auto"/>
          </w:tcPr>
          <w:p w:rsidR="00A535A6" w:rsidRPr="009D7AA1" w:rsidRDefault="00A535A6" w:rsidP="00330782">
            <w:pPr>
              <w:spacing w:after="0"/>
            </w:pPr>
            <w:r>
              <w:t xml:space="preserve">The </w:t>
            </w:r>
            <w:r w:rsidR="00BF2BB8">
              <w:t>available shopcart list</w:t>
            </w:r>
            <w:r>
              <w:t xml:space="preserve"> </w:t>
            </w:r>
            <w:r w:rsidR="00423189">
              <w:t>displayed</w:t>
            </w:r>
            <w:r>
              <w:t xml:space="preserve"> with the </w:t>
            </w:r>
            <w:r w:rsidR="00423189">
              <w:t>default</w:t>
            </w:r>
            <w:r w:rsidR="00BF2BB8">
              <w:t xml:space="preserve"> </w:t>
            </w:r>
            <w:r w:rsidR="00423189">
              <w:t>shopcart</w:t>
            </w:r>
            <w:r w:rsidR="00BF2BB8">
              <w:t xml:space="preserve"> selected</w:t>
            </w:r>
            <w:r w:rsidR="00423189">
              <w:t>.</w:t>
            </w:r>
            <w:r w:rsidR="00BF2BB8">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A535A6" w:rsidRDefault="0035478A" w:rsidP="00DC4D99">
            <w:pPr>
              <w:spacing w:after="0"/>
              <w:jc w:val="center"/>
              <w:rPr>
                <w:rFonts w:cstheme="minorHAnsi"/>
                <w:i/>
                <w:sz w:val="14"/>
                <w:szCs w:val="14"/>
              </w:rPr>
            </w:pPr>
            <w:r>
              <w:rPr>
                <w:rFonts w:cstheme="minorHAnsi"/>
                <w:i/>
                <w:sz w:val="14"/>
                <w:szCs w:val="14"/>
              </w:rPr>
              <w:t>NGEO-WEBC-PFC-0270</w:t>
            </w: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A535A6" w:rsidRDefault="00047017" w:rsidP="00330782">
            <w:pPr>
              <w:spacing w:after="0"/>
              <w:rPr>
                <w:rFonts w:cstheme="minorHAnsi"/>
              </w:rPr>
            </w:pPr>
            <w:r w:rsidRPr="00047017">
              <w:t xml:space="preserve">Click on </w:t>
            </w:r>
            <w:r w:rsidR="00963F24">
              <w:t>“</w:t>
            </w:r>
            <w:r w:rsidRPr="00047017">
              <w:t>New</w:t>
            </w:r>
            <w:r w:rsidR="00963F24">
              <w:t>”</w:t>
            </w:r>
            <w:r w:rsidRPr="00047017">
              <w:t xml:space="preserve"> button</w:t>
            </w:r>
          </w:p>
        </w:tc>
        <w:tc>
          <w:tcPr>
            <w:tcW w:w="2690" w:type="dxa"/>
            <w:gridSpan w:val="2"/>
            <w:tcBorders>
              <w:top w:val="single" w:sz="6" w:space="0" w:color="auto"/>
              <w:bottom w:val="single" w:sz="6" w:space="0" w:color="auto"/>
            </w:tcBorders>
            <w:shd w:val="clear" w:color="auto" w:fill="auto"/>
          </w:tcPr>
          <w:p w:rsidR="00A535A6" w:rsidRDefault="00047017" w:rsidP="00330782">
            <w:pPr>
              <w:spacing w:after="0"/>
              <w:rPr>
                <w:rFonts w:cstheme="minorHAnsi"/>
                <w:lang w:val="en-GB"/>
              </w:rPr>
            </w:pPr>
            <w:r w:rsidRPr="00F95B28">
              <w:rPr>
                <w:lang w:val="en-US"/>
              </w:rPr>
              <w:t>the create shopcart widget is popped up</w:t>
            </w:r>
          </w:p>
        </w:tc>
        <w:tc>
          <w:tcPr>
            <w:tcW w:w="1559" w:type="dxa"/>
            <w:tcBorders>
              <w:top w:val="single" w:sz="6" w:space="0" w:color="auto"/>
              <w:bottom w:val="single" w:sz="6" w:space="0" w:color="auto"/>
              <w:right w:val="single" w:sz="8" w:space="0" w:color="auto"/>
            </w:tcBorders>
            <w:shd w:val="clear" w:color="auto" w:fill="auto"/>
            <w:vAlign w:val="center"/>
          </w:tcPr>
          <w:p w:rsidR="00A535A6" w:rsidRDefault="00A535A6" w:rsidP="00DC4D99">
            <w:pPr>
              <w:spacing w:after="0"/>
              <w:jc w:val="center"/>
              <w:rPr>
                <w:rFonts w:cstheme="minorHAnsi"/>
                <w:i/>
                <w:sz w:val="14"/>
                <w:szCs w:val="14"/>
              </w:rPr>
            </w:pP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A535A6" w:rsidRDefault="00047017" w:rsidP="00330782">
            <w:pPr>
              <w:spacing w:after="0"/>
              <w:rPr>
                <w:rFonts w:cstheme="minorHAnsi"/>
              </w:rPr>
            </w:pPr>
            <w:r w:rsidRPr="00F95B28">
              <w:rPr>
                <w:lang w:val="en-US"/>
              </w:rPr>
              <w:t>Enter the new shopcart name in the textfield</w:t>
            </w:r>
          </w:p>
        </w:tc>
        <w:tc>
          <w:tcPr>
            <w:tcW w:w="2690" w:type="dxa"/>
            <w:gridSpan w:val="2"/>
            <w:tcBorders>
              <w:top w:val="single" w:sz="6" w:space="0" w:color="auto"/>
              <w:bottom w:val="single" w:sz="6" w:space="0" w:color="auto"/>
            </w:tcBorders>
            <w:shd w:val="clear" w:color="auto" w:fill="auto"/>
          </w:tcPr>
          <w:p w:rsidR="00A535A6" w:rsidRDefault="00A535A6"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A535A6" w:rsidRDefault="00A535A6">
            <w:pPr>
              <w:spacing w:after="0"/>
              <w:jc w:val="center"/>
              <w:rPr>
                <w:rFonts w:cstheme="minorHAnsi"/>
                <w:i/>
                <w:sz w:val="14"/>
                <w:szCs w:val="14"/>
              </w:rPr>
            </w:pP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A535A6" w:rsidRDefault="00047017" w:rsidP="00330782">
            <w:pPr>
              <w:spacing w:after="0"/>
            </w:pPr>
            <w:r w:rsidRPr="00F95B28">
              <w:rPr>
                <w:lang w:val="en-US"/>
              </w:rPr>
              <w:t xml:space="preserve">Press the </w:t>
            </w:r>
            <w:r w:rsidR="00963F24">
              <w:rPr>
                <w:lang w:val="en-US"/>
              </w:rPr>
              <w:t>“</w:t>
            </w:r>
            <w:r w:rsidRPr="00F95B28">
              <w:rPr>
                <w:lang w:val="en-US"/>
              </w:rPr>
              <w:t>Submit</w:t>
            </w:r>
            <w:r w:rsidR="00963F24">
              <w:rPr>
                <w:lang w:val="en-US"/>
              </w:rPr>
              <w:t>”</w:t>
            </w:r>
            <w:r w:rsidRPr="00F95B28">
              <w:rPr>
                <w:lang w:val="en-US"/>
              </w:rPr>
              <w:t xml:space="preserve"> button or press </w:t>
            </w:r>
            <w:r w:rsidR="00963F24">
              <w:rPr>
                <w:lang w:val="en-US"/>
              </w:rPr>
              <w:t>“</w:t>
            </w:r>
            <w:r w:rsidRPr="00F95B28">
              <w:rPr>
                <w:lang w:val="en-US"/>
              </w:rPr>
              <w:t>ENTER</w:t>
            </w:r>
            <w:r w:rsidR="00963F24">
              <w:rPr>
                <w:lang w:val="en-US"/>
              </w:rPr>
              <w:t>”</w:t>
            </w:r>
            <w:r w:rsidRPr="00F95B28">
              <w:rPr>
                <w:lang w:val="en-US"/>
              </w:rPr>
              <w:t xml:space="preserve"> keyboard</w:t>
            </w:r>
          </w:p>
        </w:tc>
        <w:tc>
          <w:tcPr>
            <w:tcW w:w="2690" w:type="dxa"/>
            <w:gridSpan w:val="2"/>
            <w:tcBorders>
              <w:top w:val="single" w:sz="6" w:space="0" w:color="auto"/>
              <w:bottom w:val="single" w:sz="6" w:space="0" w:color="auto"/>
            </w:tcBorders>
            <w:shd w:val="clear" w:color="auto" w:fill="auto"/>
          </w:tcPr>
          <w:p w:rsidR="00A535A6" w:rsidRPr="00A67A35" w:rsidRDefault="00047017" w:rsidP="00330782">
            <w:pPr>
              <w:spacing w:after="0"/>
              <w:rPr>
                <w:lang w:val="en-US"/>
              </w:rPr>
            </w:pPr>
            <w:r w:rsidRPr="00F95B28">
              <w:rPr>
                <w:lang w:val="en-US"/>
              </w:rPr>
              <w:t>the widget is closed and a new shopcart entry having the entered name is added to the shopcart</w:t>
            </w:r>
            <w:r w:rsidR="00963F24">
              <w:rPr>
                <w:lang w:val="en-US"/>
              </w:rPr>
              <w:t>’</w:t>
            </w:r>
            <w:r w:rsidRPr="00F95B28">
              <w:rPr>
                <w:lang w:val="en-US"/>
              </w:rPr>
              <w:t>s list</w:t>
            </w:r>
          </w:p>
        </w:tc>
        <w:tc>
          <w:tcPr>
            <w:tcW w:w="1559" w:type="dxa"/>
            <w:tcBorders>
              <w:top w:val="single" w:sz="6" w:space="0" w:color="auto"/>
              <w:bottom w:val="single" w:sz="6" w:space="0" w:color="auto"/>
              <w:right w:val="single" w:sz="8" w:space="0" w:color="auto"/>
            </w:tcBorders>
            <w:shd w:val="clear" w:color="auto" w:fill="auto"/>
            <w:vAlign w:val="center"/>
          </w:tcPr>
          <w:p w:rsidR="00A535A6" w:rsidRDefault="00CF1BCD" w:rsidP="00DC4D99">
            <w:pPr>
              <w:spacing w:after="0"/>
              <w:jc w:val="center"/>
              <w:rPr>
                <w:rFonts w:cstheme="minorHAnsi"/>
                <w:i/>
                <w:sz w:val="14"/>
                <w:szCs w:val="14"/>
              </w:rPr>
            </w:pPr>
            <w:r>
              <w:rPr>
                <w:rFonts w:cstheme="minorHAnsi"/>
                <w:i/>
                <w:sz w:val="14"/>
                <w:szCs w:val="14"/>
              </w:rPr>
              <w:t>NGEO-WEBC-PFC-0271</w:t>
            </w:r>
          </w:p>
        </w:tc>
      </w:tr>
      <w:tr w:rsidR="006C5E0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C5E08" w:rsidRDefault="006C5E08" w:rsidP="00F333A7">
            <w:pPr>
              <w:spacing w:after="0"/>
              <w:jc w:val="center"/>
              <w:rPr>
                <w:i/>
                <w:sz w:val="14"/>
                <w:szCs w:val="14"/>
              </w:rPr>
            </w:pPr>
            <w:r>
              <w:rPr>
                <w:i/>
                <w:sz w:val="14"/>
                <w:szCs w:val="14"/>
              </w:rPr>
              <w:t>Step-</w:t>
            </w:r>
            <w:r w:rsidR="00F333A7">
              <w:rPr>
                <w:i/>
                <w:sz w:val="14"/>
                <w:szCs w:val="14"/>
              </w:rPr>
              <w:t>7</w:t>
            </w:r>
            <w:r>
              <w:rPr>
                <w:i/>
                <w:sz w:val="14"/>
                <w:szCs w:val="14"/>
              </w:rPr>
              <w:t>0</w:t>
            </w:r>
          </w:p>
        </w:tc>
        <w:tc>
          <w:tcPr>
            <w:tcW w:w="3499" w:type="dxa"/>
            <w:gridSpan w:val="3"/>
            <w:tcBorders>
              <w:top w:val="single" w:sz="6" w:space="0" w:color="auto"/>
              <w:bottom w:val="single" w:sz="6" w:space="0" w:color="auto"/>
            </w:tcBorders>
            <w:shd w:val="clear" w:color="auto" w:fill="auto"/>
          </w:tcPr>
          <w:p w:rsidR="006C5E08" w:rsidRPr="00F95B28" w:rsidRDefault="006C5E08" w:rsidP="00330782">
            <w:pPr>
              <w:spacing w:after="0"/>
              <w:rPr>
                <w:lang w:val="en-US"/>
              </w:rPr>
            </w:pPr>
            <w:r w:rsidRPr="00F95B28">
              <w:rPr>
                <w:lang w:val="en-US"/>
              </w:rPr>
              <w:t xml:space="preserve">Click on </w:t>
            </w:r>
            <w:r w:rsidR="00963F24">
              <w:rPr>
                <w:lang w:val="en-US"/>
              </w:rPr>
              <w:t>“</w:t>
            </w:r>
            <w:r w:rsidRPr="00F95B28">
              <w:rPr>
                <w:lang w:val="en-US"/>
              </w:rPr>
              <w:t>Share</w:t>
            </w:r>
            <w:r w:rsidR="00963F24">
              <w:rPr>
                <w:lang w:val="en-US"/>
              </w:rPr>
              <w:t>”</w:t>
            </w:r>
            <w:r w:rsidRPr="00F95B28">
              <w:rPr>
                <w:lang w:val="en-US"/>
              </w:rPr>
              <w:t xml:space="preserve"> button</w:t>
            </w:r>
          </w:p>
        </w:tc>
        <w:tc>
          <w:tcPr>
            <w:tcW w:w="2690" w:type="dxa"/>
            <w:gridSpan w:val="2"/>
            <w:tcBorders>
              <w:top w:val="single" w:sz="6" w:space="0" w:color="auto"/>
              <w:bottom w:val="single" w:sz="6" w:space="0" w:color="auto"/>
            </w:tcBorders>
            <w:shd w:val="clear" w:color="auto" w:fill="auto"/>
          </w:tcPr>
          <w:p w:rsidR="006C5E08" w:rsidRPr="00F95B28" w:rsidRDefault="00000FF4" w:rsidP="00330782">
            <w:pPr>
              <w:spacing w:after="0"/>
              <w:rPr>
                <w:lang w:val="en-US"/>
              </w:rPr>
            </w:pPr>
            <w:r>
              <w:rPr>
                <w:lang w:val="en-US"/>
              </w:rPr>
              <w:t>T</w:t>
            </w:r>
            <w:r w:rsidR="006C5E08">
              <w:rPr>
                <w:lang w:val="en-US"/>
              </w:rPr>
              <w:t xml:space="preserve">he share widget is popped </w:t>
            </w:r>
            <w:r w:rsidR="006C5E08" w:rsidRPr="00F95B28">
              <w:rPr>
                <w:lang w:val="en-US"/>
              </w:rPr>
              <w:t>up</w:t>
            </w:r>
          </w:p>
        </w:tc>
        <w:tc>
          <w:tcPr>
            <w:tcW w:w="1559" w:type="dxa"/>
            <w:tcBorders>
              <w:top w:val="single" w:sz="6" w:space="0" w:color="auto"/>
              <w:bottom w:val="single" w:sz="6" w:space="0" w:color="auto"/>
              <w:right w:val="single" w:sz="8" w:space="0" w:color="auto"/>
            </w:tcBorders>
            <w:shd w:val="clear" w:color="auto" w:fill="auto"/>
            <w:vAlign w:val="center"/>
          </w:tcPr>
          <w:p w:rsidR="006C5E08" w:rsidRDefault="00061829" w:rsidP="00DC4D99">
            <w:pPr>
              <w:spacing w:after="0"/>
              <w:jc w:val="center"/>
              <w:rPr>
                <w:rFonts w:cstheme="minorHAnsi"/>
                <w:i/>
                <w:sz w:val="14"/>
                <w:szCs w:val="14"/>
              </w:rPr>
            </w:pPr>
            <w:r w:rsidRPr="00A67A35">
              <w:rPr>
                <w:rFonts w:cstheme="minorHAnsi"/>
                <w:i/>
                <w:sz w:val="14"/>
                <w:szCs w:val="14"/>
              </w:rPr>
              <w:t>NGEO-WEBC-PFC-0274</w:t>
            </w:r>
          </w:p>
        </w:tc>
      </w:tr>
      <w:tr w:rsidR="006C5E0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C5E08" w:rsidRDefault="0073504E" w:rsidP="00F333A7">
            <w:pPr>
              <w:spacing w:after="0"/>
              <w:jc w:val="center"/>
              <w:rPr>
                <w:i/>
                <w:sz w:val="14"/>
                <w:szCs w:val="14"/>
              </w:rPr>
            </w:pPr>
            <w:r>
              <w:rPr>
                <w:i/>
                <w:sz w:val="14"/>
                <w:szCs w:val="14"/>
              </w:rPr>
              <w:t>Step-</w:t>
            </w:r>
            <w:r w:rsidR="00F333A7">
              <w:rPr>
                <w:i/>
                <w:sz w:val="14"/>
                <w:szCs w:val="14"/>
              </w:rPr>
              <w:t>80</w:t>
            </w:r>
          </w:p>
        </w:tc>
        <w:tc>
          <w:tcPr>
            <w:tcW w:w="3499" w:type="dxa"/>
            <w:gridSpan w:val="3"/>
            <w:tcBorders>
              <w:top w:val="single" w:sz="6" w:space="0" w:color="auto"/>
              <w:bottom w:val="single" w:sz="6" w:space="0" w:color="auto"/>
            </w:tcBorders>
            <w:shd w:val="clear" w:color="auto" w:fill="auto"/>
          </w:tcPr>
          <w:p w:rsidR="006C5E08" w:rsidRPr="00F95B28" w:rsidRDefault="00C022AD" w:rsidP="00330782">
            <w:pPr>
              <w:spacing w:after="0"/>
              <w:rPr>
                <w:lang w:val="en-US"/>
              </w:rPr>
            </w:pPr>
            <w:r>
              <w:rPr>
                <w:lang w:val="en-US"/>
              </w:rPr>
              <w:t>Click on the</w:t>
            </w:r>
            <w:r w:rsidR="006C5E08" w:rsidRPr="00F95B28">
              <w:rPr>
                <w:lang w:val="en-US"/>
              </w:rPr>
              <w:t xml:space="preserve"> url </w:t>
            </w:r>
            <w:r>
              <w:rPr>
                <w:lang w:val="en-US"/>
              </w:rPr>
              <w:t>button.</w:t>
            </w:r>
          </w:p>
        </w:tc>
        <w:tc>
          <w:tcPr>
            <w:tcW w:w="2690" w:type="dxa"/>
            <w:gridSpan w:val="2"/>
            <w:tcBorders>
              <w:top w:val="single" w:sz="6" w:space="0" w:color="auto"/>
              <w:bottom w:val="single" w:sz="6" w:space="0" w:color="auto"/>
            </w:tcBorders>
            <w:shd w:val="clear" w:color="auto" w:fill="auto"/>
          </w:tcPr>
          <w:p w:rsidR="006C5E08" w:rsidRPr="00F95B28" w:rsidRDefault="00C022AD" w:rsidP="00330782">
            <w:pPr>
              <w:spacing w:after="0"/>
              <w:rPr>
                <w:lang w:val="en-US"/>
              </w:rPr>
            </w:pPr>
            <w:r>
              <w:rPr>
                <w:lang w:val="en-US"/>
              </w:rPr>
              <w:t xml:space="preserve">A new tab </w:t>
            </w:r>
            <w:proofErr w:type="gramStart"/>
            <w:r>
              <w:rPr>
                <w:lang w:val="en-US"/>
              </w:rPr>
              <w:t xml:space="preserve">is </w:t>
            </w:r>
            <w:r w:rsidR="006C5E08" w:rsidRPr="00F95B28">
              <w:rPr>
                <w:lang w:val="en-US"/>
              </w:rPr>
              <w:t xml:space="preserve"> is</w:t>
            </w:r>
            <w:proofErr w:type="gramEnd"/>
            <w:r w:rsidR="006C5E08" w:rsidRPr="00F95B28">
              <w:rPr>
                <w:lang w:val="en-US"/>
              </w:rPr>
              <w:t xml:space="preserve"> opened and the </w:t>
            </w:r>
            <w:r w:rsidR="00431DFB">
              <w:rPr>
                <w:lang w:val="en-US"/>
              </w:rPr>
              <w:t>shopcart items are displayed</w:t>
            </w:r>
            <w:r>
              <w:rPr>
                <w:lang w:val="en-US"/>
              </w:rPr>
              <w:t xml:space="preserve"> on the web client.</w:t>
            </w:r>
          </w:p>
        </w:tc>
        <w:tc>
          <w:tcPr>
            <w:tcW w:w="1559" w:type="dxa"/>
            <w:tcBorders>
              <w:top w:val="single" w:sz="6" w:space="0" w:color="auto"/>
              <w:bottom w:val="single" w:sz="6" w:space="0" w:color="auto"/>
              <w:right w:val="single" w:sz="8" w:space="0" w:color="auto"/>
            </w:tcBorders>
            <w:shd w:val="clear" w:color="auto" w:fill="auto"/>
            <w:vAlign w:val="center"/>
          </w:tcPr>
          <w:p w:rsidR="006C5E08" w:rsidRPr="00330782" w:rsidRDefault="006C5E08" w:rsidP="00DC4D99">
            <w:pPr>
              <w:spacing w:after="0"/>
              <w:jc w:val="center"/>
              <w:rPr>
                <w:rFonts w:cstheme="minorHAnsi"/>
                <w:i/>
                <w:sz w:val="14"/>
                <w:szCs w:val="14"/>
                <w:lang w:val="en-US"/>
              </w:rPr>
            </w:pPr>
          </w:p>
        </w:tc>
      </w:tr>
      <w:tr w:rsidR="00061829"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61829" w:rsidRDefault="0073504E" w:rsidP="00F333A7">
            <w:pPr>
              <w:spacing w:after="0"/>
              <w:jc w:val="center"/>
              <w:rPr>
                <w:i/>
                <w:sz w:val="14"/>
                <w:szCs w:val="14"/>
              </w:rPr>
            </w:pPr>
            <w:r>
              <w:rPr>
                <w:i/>
                <w:sz w:val="14"/>
                <w:szCs w:val="14"/>
              </w:rPr>
              <w:t>Step-</w:t>
            </w:r>
            <w:r w:rsidR="00F333A7">
              <w:rPr>
                <w:i/>
                <w:sz w:val="14"/>
                <w:szCs w:val="14"/>
              </w:rPr>
              <w:t>90</w:t>
            </w:r>
          </w:p>
        </w:tc>
        <w:tc>
          <w:tcPr>
            <w:tcW w:w="3499" w:type="dxa"/>
            <w:gridSpan w:val="3"/>
            <w:tcBorders>
              <w:top w:val="single" w:sz="6" w:space="0" w:color="auto"/>
              <w:bottom w:val="single" w:sz="6" w:space="0" w:color="auto"/>
            </w:tcBorders>
            <w:shd w:val="clear" w:color="auto" w:fill="auto"/>
          </w:tcPr>
          <w:p w:rsidR="00061829" w:rsidRPr="00F95B28" w:rsidRDefault="00061829" w:rsidP="00330782">
            <w:pPr>
              <w:spacing w:after="0"/>
              <w:rPr>
                <w:lang w:val="en-US"/>
              </w:rPr>
            </w:pPr>
            <w:r w:rsidRPr="00F95B28">
              <w:rPr>
                <w:lang w:val="en-US"/>
              </w:rPr>
              <w:t xml:space="preserve">Click on the </w:t>
            </w:r>
            <w:r w:rsidR="00963F24">
              <w:rPr>
                <w:lang w:val="en-US"/>
              </w:rPr>
              <w:t>“</w:t>
            </w:r>
            <w:r w:rsidRPr="00F95B28">
              <w:rPr>
                <w:lang w:val="en-US"/>
              </w:rPr>
              <w:t>Export</w:t>
            </w:r>
            <w:r w:rsidR="00963F24">
              <w:rPr>
                <w:lang w:val="en-US"/>
              </w:rPr>
              <w:t>”</w:t>
            </w:r>
            <w:r w:rsidRPr="00F95B28">
              <w:rPr>
                <w:lang w:val="en-US"/>
              </w:rPr>
              <w:t xml:space="preserve"> button</w:t>
            </w:r>
          </w:p>
        </w:tc>
        <w:tc>
          <w:tcPr>
            <w:tcW w:w="2690" w:type="dxa"/>
            <w:gridSpan w:val="2"/>
            <w:tcBorders>
              <w:top w:val="single" w:sz="6" w:space="0" w:color="auto"/>
              <w:bottom w:val="single" w:sz="6" w:space="0" w:color="auto"/>
            </w:tcBorders>
            <w:shd w:val="clear" w:color="auto" w:fill="auto"/>
          </w:tcPr>
          <w:p w:rsidR="00061829" w:rsidRPr="00F95B28" w:rsidRDefault="00061829" w:rsidP="00330782">
            <w:pPr>
              <w:spacing w:after="0"/>
              <w:rPr>
                <w:lang w:val="en-US"/>
              </w:rPr>
            </w:pPr>
            <w:r>
              <w:rPr>
                <w:lang w:val="en-US"/>
              </w:rPr>
              <w:t>T</w:t>
            </w:r>
            <w:r w:rsidRPr="00F95B28">
              <w:rPr>
                <w:lang w:val="en-US"/>
              </w:rPr>
              <w:t>he export widget is popped up</w:t>
            </w:r>
          </w:p>
        </w:tc>
        <w:tc>
          <w:tcPr>
            <w:tcW w:w="1559" w:type="dxa"/>
            <w:tcBorders>
              <w:top w:val="single" w:sz="6" w:space="0" w:color="auto"/>
              <w:bottom w:val="single" w:sz="6" w:space="0" w:color="auto"/>
              <w:right w:val="single" w:sz="8" w:space="0" w:color="auto"/>
            </w:tcBorders>
            <w:shd w:val="clear" w:color="auto" w:fill="auto"/>
            <w:vAlign w:val="center"/>
          </w:tcPr>
          <w:p w:rsidR="00061829" w:rsidRDefault="00061829" w:rsidP="00DC4D99">
            <w:pPr>
              <w:spacing w:after="0"/>
              <w:jc w:val="center"/>
              <w:rPr>
                <w:rFonts w:cstheme="minorHAnsi"/>
                <w:i/>
                <w:sz w:val="14"/>
                <w:szCs w:val="14"/>
              </w:rPr>
            </w:pPr>
          </w:p>
        </w:tc>
      </w:tr>
      <w:tr w:rsidR="00061829"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61829" w:rsidRDefault="0073504E" w:rsidP="00DC4D99">
            <w:pPr>
              <w:spacing w:after="0"/>
              <w:jc w:val="center"/>
              <w:rPr>
                <w:i/>
                <w:sz w:val="14"/>
                <w:szCs w:val="14"/>
              </w:rPr>
            </w:pPr>
            <w:r>
              <w:rPr>
                <w:i/>
                <w:sz w:val="14"/>
                <w:szCs w:val="14"/>
              </w:rPr>
              <w:t>Step-1</w:t>
            </w:r>
            <w:r w:rsidR="00F333A7">
              <w:rPr>
                <w:i/>
                <w:sz w:val="14"/>
                <w:szCs w:val="14"/>
              </w:rPr>
              <w:t>0</w:t>
            </w:r>
            <w:r w:rsidR="00061829">
              <w:rPr>
                <w:i/>
                <w:sz w:val="14"/>
                <w:szCs w:val="14"/>
              </w:rPr>
              <w:t>0</w:t>
            </w:r>
          </w:p>
        </w:tc>
        <w:tc>
          <w:tcPr>
            <w:tcW w:w="3499" w:type="dxa"/>
            <w:gridSpan w:val="3"/>
            <w:tcBorders>
              <w:top w:val="single" w:sz="6" w:space="0" w:color="auto"/>
              <w:bottom w:val="single" w:sz="6" w:space="0" w:color="auto"/>
            </w:tcBorders>
            <w:shd w:val="clear" w:color="auto" w:fill="auto"/>
          </w:tcPr>
          <w:p w:rsidR="00061829" w:rsidRPr="00F95B28" w:rsidRDefault="00061829" w:rsidP="00330782">
            <w:pPr>
              <w:spacing w:after="0"/>
              <w:rPr>
                <w:lang w:val="en-US"/>
              </w:rPr>
            </w:pPr>
            <w:r w:rsidRPr="00F95B28">
              <w:rPr>
                <w:lang w:val="en-US"/>
              </w:rPr>
              <w:t xml:space="preserve">Choose one of the available export formats and press the </w:t>
            </w:r>
            <w:r w:rsidR="00963F24">
              <w:rPr>
                <w:lang w:val="en-US"/>
              </w:rPr>
              <w:t>“</w:t>
            </w:r>
            <w:r w:rsidRPr="00F95B28">
              <w:rPr>
                <w:lang w:val="en-US"/>
              </w:rPr>
              <w:t>Download</w:t>
            </w:r>
            <w:r w:rsidR="00963F24">
              <w:rPr>
                <w:lang w:val="en-US"/>
              </w:rPr>
              <w:t>”</w:t>
            </w:r>
            <w:r w:rsidRPr="00F95B28">
              <w:rPr>
                <w:lang w:val="en-US"/>
              </w:rPr>
              <w:t xml:space="preserve"> button</w:t>
            </w:r>
          </w:p>
        </w:tc>
        <w:tc>
          <w:tcPr>
            <w:tcW w:w="2690" w:type="dxa"/>
            <w:gridSpan w:val="2"/>
            <w:tcBorders>
              <w:top w:val="single" w:sz="6" w:space="0" w:color="auto"/>
              <w:bottom w:val="single" w:sz="6" w:space="0" w:color="auto"/>
            </w:tcBorders>
            <w:shd w:val="clear" w:color="auto" w:fill="auto"/>
          </w:tcPr>
          <w:p w:rsidR="00061829" w:rsidRPr="00F95B28" w:rsidRDefault="00061829" w:rsidP="00330782">
            <w:pPr>
              <w:spacing w:after="0"/>
              <w:rPr>
                <w:lang w:val="en-US"/>
              </w:rPr>
            </w:pPr>
            <w:r>
              <w:rPr>
                <w:lang w:val="en-US"/>
              </w:rPr>
              <w:t>T</w:t>
            </w:r>
            <w:r w:rsidRPr="00F95B28">
              <w:rPr>
                <w:lang w:val="en-US"/>
              </w:rPr>
              <w:t>he shopcart file is download</w:t>
            </w:r>
            <w:r>
              <w:rPr>
                <w:lang w:val="en-US"/>
              </w:rPr>
              <w:t>ed</w:t>
            </w:r>
            <w:r w:rsidRPr="00F95B28">
              <w:rPr>
                <w:lang w:val="en-US"/>
              </w:rPr>
              <w:t xml:space="preserve"> with the specified format</w:t>
            </w:r>
          </w:p>
        </w:tc>
        <w:tc>
          <w:tcPr>
            <w:tcW w:w="1559" w:type="dxa"/>
            <w:tcBorders>
              <w:top w:val="single" w:sz="6" w:space="0" w:color="auto"/>
              <w:bottom w:val="single" w:sz="6" w:space="0" w:color="auto"/>
              <w:right w:val="single" w:sz="8" w:space="0" w:color="auto"/>
            </w:tcBorders>
            <w:shd w:val="clear" w:color="auto" w:fill="auto"/>
            <w:vAlign w:val="center"/>
          </w:tcPr>
          <w:p w:rsidR="00061829" w:rsidRDefault="00FD3BC2" w:rsidP="00DC4D99">
            <w:pPr>
              <w:spacing w:after="0"/>
              <w:jc w:val="center"/>
              <w:rPr>
                <w:rFonts w:cstheme="minorHAnsi"/>
                <w:i/>
                <w:sz w:val="14"/>
                <w:szCs w:val="14"/>
              </w:rPr>
            </w:pPr>
            <w:r>
              <w:rPr>
                <w:rFonts w:cstheme="minorHAnsi"/>
                <w:i/>
                <w:sz w:val="14"/>
                <w:szCs w:val="14"/>
              </w:rPr>
              <w:t>NGEO-WEBC-PFC-0275</w:t>
            </w:r>
          </w:p>
        </w:tc>
      </w:tr>
      <w:tr w:rsidR="00F96E3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F96E33" w:rsidRDefault="0073504E" w:rsidP="00DC4D99">
            <w:pPr>
              <w:spacing w:after="0"/>
              <w:jc w:val="center"/>
              <w:rPr>
                <w:i/>
                <w:sz w:val="14"/>
                <w:szCs w:val="14"/>
              </w:rPr>
            </w:pPr>
            <w:r>
              <w:rPr>
                <w:i/>
                <w:sz w:val="14"/>
                <w:szCs w:val="14"/>
              </w:rPr>
              <w:t>Step-1</w:t>
            </w:r>
            <w:r w:rsidR="00F333A7">
              <w:rPr>
                <w:i/>
                <w:sz w:val="14"/>
                <w:szCs w:val="14"/>
              </w:rPr>
              <w:t>1</w:t>
            </w:r>
            <w:r w:rsidR="00F96E33">
              <w:rPr>
                <w:i/>
                <w:sz w:val="14"/>
                <w:szCs w:val="14"/>
              </w:rPr>
              <w:t>0</w:t>
            </w:r>
          </w:p>
        </w:tc>
        <w:tc>
          <w:tcPr>
            <w:tcW w:w="3499" w:type="dxa"/>
            <w:gridSpan w:val="3"/>
            <w:tcBorders>
              <w:top w:val="single" w:sz="6" w:space="0" w:color="auto"/>
              <w:bottom w:val="single" w:sz="6" w:space="0" w:color="auto"/>
            </w:tcBorders>
            <w:shd w:val="clear" w:color="auto" w:fill="auto"/>
          </w:tcPr>
          <w:p w:rsidR="00F96E33" w:rsidRPr="00F95B28" w:rsidRDefault="00F96E33" w:rsidP="00330782">
            <w:pPr>
              <w:spacing w:after="0"/>
              <w:rPr>
                <w:lang w:val="en-US"/>
              </w:rPr>
            </w:pPr>
            <w:r>
              <w:rPr>
                <w:lang w:val="en-US"/>
              </w:rPr>
              <w:t>Click on the “rename” Button</w:t>
            </w:r>
          </w:p>
        </w:tc>
        <w:tc>
          <w:tcPr>
            <w:tcW w:w="2690" w:type="dxa"/>
            <w:gridSpan w:val="2"/>
            <w:tcBorders>
              <w:top w:val="single" w:sz="6" w:space="0" w:color="auto"/>
              <w:bottom w:val="single" w:sz="6" w:space="0" w:color="auto"/>
            </w:tcBorders>
            <w:shd w:val="clear" w:color="auto" w:fill="auto"/>
          </w:tcPr>
          <w:p w:rsidR="00F96E33" w:rsidRDefault="00F96E33" w:rsidP="00330782">
            <w:pPr>
              <w:spacing w:after="0"/>
              <w:rPr>
                <w:lang w:val="en-US"/>
              </w:rPr>
            </w:pPr>
            <w:r>
              <w:rPr>
                <w:lang w:val="en-US"/>
              </w:rPr>
              <w:t>The rename widget is popped up</w:t>
            </w:r>
          </w:p>
        </w:tc>
        <w:tc>
          <w:tcPr>
            <w:tcW w:w="1559" w:type="dxa"/>
            <w:tcBorders>
              <w:top w:val="single" w:sz="6" w:space="0" w:color="auto"/>
              <w:bottom w:val="single" w:sz="6" w:space="0" w:color="auto"/>
              <w:right w:val="single" w:sz="8" w:space="0" w:color="auto"/>
            </w:tcBorders>
            <w:shd w:val="clear" w:color="auto" w:fill="auto"/>
            <w:vAlign w:val="center"/>
          </w:tcPr>
          <w:p w:rsidR="00F96E33" w:rsidRPr="00A67A35" w:rsidRDefault="00F96E33" w:rsidP="00DC4D99">
            <w:pPr>
              <w:spacing w:after="0"/>
              <w:jc w:val="center"/>
              <w:rPr>
                <w:rFonts w:cstheme="minorHAnsi"/>
                <w:i/>
                <w:sz w:val="14"/>
                <w:szCs w:val="14"/>
                <w:lang w:val="en-US"/>
              </w:rPr>
            </w:pPr>
          </w:p>
        </w:tc>
      </w:tr>
      <w:tr w:rsidR="00F96E3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F96E33" w:rsidRDefault="0073504E" w:rsidP="00DC4D99">
            <w:pPr>
              <w:spacing w:after="0"/>
              <w:jc w:val="center"/>
              <w:rPr>
                <w:i/>
                <w:sz w:val="14"/>
                <w:szCs w:val="14"/>
              </w:rPr>
            </w:pPr>
            <w:r>
              <w:rPr>
                <w:i/>
                <w:sz w:val="14"/>
                <w:szCs w:val="14"/>
              </w:rPr>
              <w:t>Step-1</w:t>
            </w:r>
            <w:r w:rsidR="00F333A7">
              <w:rPr>
                <w:i/>
                <w:sz w:val="14"/>
                <w:szCs w:val="14"/>
              </w:rPr>
              <w:t>2</w:t>
            </w:r>
            <w:r w:rsidR="00F96E33">
              <w:rPr>
                <w:i/>
                <w:sz w:val="14"/>
                <w:szCs w:val="14"/>
              </w:rPr>
              <w:t>0</w:t>
            </w:r>
          </w:p>
        </w:tc>
        <w:tc>
          <w:tcPr>
            <w:tcW w:w="3499" w:type="dxa"/>
            <w:gridSpan w:val="3"/>
            <w:tcBorders>
              <w:top w:val="single" w:sz="6" w:space="0" w:color="auto"/>
              <w:bottom w:val="single" w:sz="6" w:space="0" w:color="auto"/>
            </w:tcBorders>
            <w:shd w:val="clear" w:color="auto" w:fill="auto"/>
          </w:tcPr>
          <w:p w:rsidR="00F96E33" w:rsidRDefault="00F96E33" w:rsidP="00330782">
            <w:pPr>
              <w:spacing w:after="0"/>
              <w:rPr>
                <w:lang w:val="en-US"/>
              </w:rPr>
            </w:pPr>
            <w:r>
              <w:rPr>
                <w:lang w:val="en-US"/>
              </w:rPr>
              <w:t>Enter the new name of the shopcart and p</w:t>
            </w:r>
            <w:r w:rsidRPr="00F95B28">
              <w:rPr>
                <w:lang w:val="en-US"/>
              </w:rPr>
              <w:t xml:space="preserve">ress the </w:t>
            </w:r>
            <w:r w:rsidR="00963F24">
              <w:rPr>
                <w:lang w:val="en-US"/>
              </w:rPr>
              <w:t>“</w:t>
            </w:r>
            <w:r w:rsidRPr="00F95B28">
              <w:rPr>
                <w:lang w:val="en-US"/>
              </w:rPr>
              <w:t>Submit</w:t>
            </w:r>
            <w:r w:rsidR="00963F24">
              <w:rPr>
                <w:lang w:val="en-US"/>
              </w:rPr>
              <w:t>”</w:t>
            </w:r>
            <w:r w:rsidRPr="00F95B28">
              <w:rPr>
                <w:lang w:val="en-US"/>
              </w:rPr>
              <w:t xml:space="preserve"> button or press </w:t>
            </w:r>
            <w:r w:rsidR="00963F24">
              <w:rPr>
                <w:lang w:val="en-US"/>
              </w:rPr>
              <w:t>“</w:t>
            </w:r>
            <w:r w:rsidRPr="00F95B28">
              <w:rPr>
                <w:lang w:val="en-US"/>
              </w:rPr>
              <w:t>ENTER</w:t>
            </w:r>
            <w:r w:rsidR="00963F24">
              <w:rPr>
                <w:lang w:val="en-US"/>
              </w:rPr>
              <w:t>”</w:t>
            </w:r>
            <w:r w:rsidRPr="00F95B28">
              <w:rPr>
                <w:lang w:val="en-US"/>
              </w:rPr>
              <w:t xml:space="preserve"> keyboard</w:t>
            </w:r>
          </w:p>
        </w:tc>
        <w:tc>
          <w:tcPr>
            <w:tcW w:w="2690" w:type="dxa"/>
            <w:gridSpan w:val="2"/>
            <w:tcBorders>
              <w:top w:val="single" w:sz="6" w:space="0" w:color="auto"/>
              <w:bottom w:val="single" w:sz="6" w:space="0" w:color="auto"/>
            </w:tcBorders>
            <w:shd w:val="clear" w:color="auto" w:fill="auto"/>
          </w:tcPr>
          <w:p w:rsidR="00F96E33" w:rsidRDefault="00F96E33" w:rsidP="00330782">
            <w:pPr>
              <w:spacing w:after="0"/>
              <w:rPr>
                <w:lang w:val="en-US"/>
              </w:rPr>
            </w:pPr>
            <w:r>
              <w:rPr>
                <w:lang w:val="en-US"/>
              </w:rPr>
              <w:t>The rename widget is closed and the shopcart is renamed with the new entred name.</w:t>
            </w:r>
          </w:p>
        </w:tc>
        <w:tc>
          <w:tcPr>
            <w:tcW w:w="1559" w:type="dxa"/>
            <w:tcBorders>
              <w:top w:val="single" w:sz="6" w:space="0" w:color="auto"/>
              <w:bottom w:val="single" w:sz="6" w:space="0" w:color="auto"/>
              <w:right w:val="single" w:sz="8" w:space="0" w:color="auto"/>
            </w:tcBorders>
            <w:shd w:val="clear" w:color="auto" w:fill="auto"/>
            <w:vAlign w:val="center"/>
          </w:tcPr>
          <w:p w:rsidR="00F96E33" w:rsidRPr="00F96E33" w:rsidRDefault="00DE2753" w:rsidP="00DC4D99">
            <w:pPr>
              <w:spacing w:after="0"/>
              <w:jc w:val="center"/>
              <w:rPr>
                <w:rFonts w:cstheme="minorHAnsi"/>
                <w:i/>
                <w:sz w:val="14"/>
                <w:szCs w:val="14"/>
                <w:lang w:val="en-US"/>
              </w:rPr>
            </w:pPr>
            <w:r w:rsidRPr="00085014">
              <w:rPr>
                <w:rFonts w:cstheme="minorHAnsi"/>
                <w:i/>
                <w:sz w:val="14"/>
                <w:szCs w:val="14"/>
              </w:rPr>
              <w:t>NGEO-WEBC-PFC-027</w:t>
            </w:r>
            <w:r>
              <w:rPr>
                <w:rFonts w:cstheme="minorHAnsi"/>
                <w:i/>
                <w:sz w:val="14"/>
                <w:szCs w:val="14"/>
              </w:rPr>
              <w:t>6</w:t>
            </w:r>
          </w:p>
        </w:tc>
      </w:tr>
      <w:tr w:rsidR="00061829" w:rsidTr="00330782">
        <w:tc>
          <w:tcPr>
            <w:tcW w:w="865" w:type="dxa"/>
            <w:tcBorders>
              <w:top w:val="single" w:sz="6" w:space="0" w:color="auto"/>
              <w:left w:val="single" w:sz="8" w:space="0" w:color="auto"/>
              <w:bottom w:val="single" w:sz="6" w:space="0" w:color="auto"/>
              <w:right w:val="single" w:sz="6" w:space="0" w:color="auto"/>
            </w:tcBorders>
            <w:shd w:val="clear" w:color="auto" w:fill="auto"/>
            <w:vAlign w:val="center"/>
          </w:tcPr>
          <w:p w:rsidR="00061829" w:rsidRDefault="00061829" w:rsidP="00F333A7">
            <w:pPr>
              <w:spacing w:after="0"/>
              <w:jc w:val="center"/>
              <w:rPr>
                <w:i/>
                <w:sz w:val="14"/>
                <w:szCs w:val="14"/>
              </w:rPr>
            </w:pPr>
            <w:r>
              <w:rPr>
                <w:i/>
                <w:sz w:val="14"/>
                <w:szCs w:val="14"/>
              </w:rPr>
              <w:t>Step-1</w:t>
            </w:r>
            <w:r w:rsidR="00F333A7">
              <w:rPr>
                <w:i/>
                <w:sz w:val="14"/>
                <w:szCs w:val="14"/>
              </w:rPr>
              <w:t>3</w:t>
            </w:r>
            <w:r>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sidRPr="00F95B28">
              <w:rPr>
                <w:lang w:val="en-US"/>
              </w:rPr>
              <w:t xml:space="preserve">Click on the </w:t>
            </w:r>
            <w:r w:rsidR="00963F24">
              <w:rPr>
                <w:lang w:val="en-US"/>
              </w:rPr>
              <w:t>“</w:t>
            </w:r>
            <w:r w:rsidRPr="00F95B28">
              <w:rPr>
                <w:lang w:val="en-US"/>
              </w:rPr>
              <w:t>Duplicate</w:t>
            </w:r>
            <w:r w:rsidR="00963F24">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Pr>
                <w:lang w:val="en-US"/>
              </w:rPr>
              <w:t>T</w:t>
            </w:r>
            <w:r w:rsidRPr="00F95B28">
              <w:rPr>
                <w:lang w:val="en-US"/>
              </w:rPr>
              <w:t xml:space="preserve">he currently </w:t>
            </w:r>
            <w:r>
              <w:rPr>
                <w:lang w:val="en-US"/>
              </w:rPr>
              <w:t>selected shopcart is duplicated</w:t>
            </w:r>
            <w:r w:rsidRPr="00F95B28">
              <w:rPr>
                <w:lang w:val="en-US"/>
              </w:rPr>
              <w:t xml:space="preserve">: a new entry is added to the list of shopcarts with the same name as the current shopcart to </w:t>
            </w:r>
            <w:proofErr w:type="gramStart"/>
            <w:r w:rsidRPr="00F95B28">
              <w:rPr>
                <w:lang w:val="en-US"/>
              </w:rPr>
              <w:t>w</w:t>
            </w:r>
            <w:r>
              <w:rPr>
                <w:lang w:val="en-US"/>
              </w:rPr>
              <w:t xml:space="preserve">hich  </w:t>
            </w:r>
            <w:r w:rsidR="00963F24">
              <w:rPr>
                <w:lang w:val="en-US"/>
              </w:rPr>
              <w:t>“</w:t>
            </w:r>
            <w:proofErr w:type="gramEnd"/>
            <w:r>
              <w:rPr>
                <w:lang w:val="en-US"/>
              </w:rPr>
              <w:t>(Duplicated)</w:t>
            </w:r>
            <w:r w:rsidR="00963F24">
              <w:rPr>
                <w:lang w:val="en-US"/>
              </w:rPr>
              <w:t>”</w:t>
            </w:r>
            <w:r>
              <w:rPr>
                <w:lang w:val="en-US"/>
              </w:rPr>
              <w:t xml:space="preserve"> is added. </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
          <w:p w:rsidR="00061829" w:rsidRPr="00A67A35" w:rsidRDefault="00061829" w:rsidP="00DC4D99">
            <w:pPr>
              <w:spacing w:after="0"/>
              <w:jc w:val="center"/>
              <w:rPr>
                <w:rFonts w:cstheme="minorHAnsi"/>
                <w:i/>
                <w:sz w:val="14"/>
                <w:szCs w:val="14"/>
                <w:lang w:val="en-US"/>
              </w:rPr>
            </w:pPr>
            <w:r w:rsidRPr="00085014">
              <w:rPr>
                <w:rFonts w:cstheme="minorHAnsi"/>
                <w:i/>
                <w:sz w:val="14"/>
                <w:szCs w:val="14"/>
              </w:rPr>
              <w:t>NGEO-WEBC-PFC-027</w:t>
            </w:r>
            <w:r>
              <w:rPr>
                <w:rFonts w:cstheme="minorHAnsi"/>
                <w:i/>
                <w:sz w:val="14"/>
                <w:szCs w:val="14"/>
              </w:rPr>
              <w:t>7</w:t>
            </w:r>
          </w:p>
        </w:tc>
      </w:tr>
      <w:tr w:rsidR="00061829" w:rsidTr="00330782">
        <w:tc>
          <w:tcPr>
            <w:tcW w:w="865" w:type="dxa"/>
            <w:tcBorders>
              <w:top w:val="single" w:sz="6" w:space="0" w:color="auto"/>
              <w:left w:val="single" w:sz="8" w:space="0" w:color="auto"/>
              <w:bottom w:val="single" w:sz="6" w:space="0" w:color="auto"/>
              <w:right w:val="single" w:sz="6" w:space="0" w:color="auto"/>
            </w:tcBorders>
            <w:shd w:val="clear" w:color="auto" w:fill="auto"/>
            <w:vAlign w:val="center"/>
          </w:tcPr>
          <w:p w:rsidR="00061829" w:rsidRDefault="00DF4D9E" w:rsidP="00DC4D99">
            <w:pPr>
              <w:spacing w:after="0"/>
              <w:jc w:val="center"/>
              <w:rPr>
                <w:i/>
                <w:sz w:val="14"/>
                <w:szCs w:val="14"/>
              </w:rPr>
            </w:pPr>
            <w:r>
              <w:rPr>
                <w:i/>
                <w:sz w:val="14"/>
                <w:szCs w:val="14"/>
              </w:rPr>
              <w:t>Step-1</w:t>
            </w:r>
            <w:r w:rsidR="00F333A7">
              <w:rPr>
                <w:i/>
                <w:sz w:val="14"/>
                <w:szCs w:val="14"/>
              </w:rPr>
              <w:t>4</w:t>
            </w:r>
            <w:r w:rsidR="00061829">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Pr>
                <w:lang w:val="en-US"/>
              </w:rPr>
              <w:t>Press the radio button of  the duplicated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Default="00061829" w:rsidP="00330782">
            <w:pPr>
              <w:spacing w:after="0"/>
              <w:rPr>
                <w:lang w:val="en-US"/>
              </w:rPr>
            </w:pP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
          <w:p w:rsidR="00061829" w:rsidRPr="000838F5" w:rsidRDefault="00061829" w:rsidP="00DC4D99">
            <w:pPr>
              <w:spacing w:after="0"/>
              <w:jc w:val="center"/>
              <w:rPr>
                <w:rFonts w:cstheme="minorHAnsi"/>
                <w:i/>
                <w:sz w:val="14"/>
                <w:szCs w:val="14"/>
                <w:lang w:val="en-US"/>
              </w:rPr>
            </w:pPr>
          </w:p>
        </w:tc>
      </w:tr>
      <w:tr w:rsidR="00061829" w:rsidTr="00330782">
        <w:tc>
          <w:tcPr>
            <w:tcW w:w="865" w:type="dxa"/>
            <w:tcBorders>
              <w:top w:val="single" w:sz="6" w:space="0" w:color="auto"/>
              <w:left w:val="single" w:sz="8" w:space="0" w:color="auto"/>
              <w:bottom w:val="single" w:sz="6" w:space="0" w:color="auto"/>
              <w:right w:val="single" w:sz="6" w:space="0" w:color="auto"/>
            </w:tcBorders>
            <w:shd w:val="clear" w:color="auto" w:fill="auto"/>
            <w:vAlign w:val="center"/>
          </w:tcPr>
          <w:p w:rsidR="00061829" w:rsidRDefault="00DF4D9E" w:rsidP="00DC4D99">
            <w:pPr>
              <w:spacing w:after="0"/>
              <w:jc w:val="center"/>
              <w:rPr>
                <w:i/>
                <w:sz w:val="14"/>
                <w:szCs w:val="14"/>
              </w:rPr>
            </w:pPr>
            <w:r>
              <w:rPr>
                <w:i/>
                <w:sz w:val="14"/>
                <w:szCs w:val="14"/>
              </w:rPr>
              <w:t>Step-</w:t>
            </w:r>
            <w:r w:rsidR="0073504E">
              <w:rPr>
                <w:i/>
                <w:sz w:val="14"/>
                <w:szCs w:val="14"/>
              </w:rPr>
              <w:t>1</w:t>
            </w:r>
            <w:r w:rsidR="00F333A7">
              <w:rPr>
                <w:i/>
                <w:sz w:val="14"/>
                <w:szCs w:val="14"/>
              </w:rPr>
              <w:t>5</w:t>
            </w:r>
            <w:r w:rsidR="00061829">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sidRPr="00F95B28">
              <w:rPr>
                <w:lang w:val="en-US"/>
              </w:rPr>
              <w:t xml:space="preserve">Click on </w:t>
            </w:r>
            <w:r w:rsidR="00963F24">
              <w:rPr>
                <w:lang w:val="en-US"/>
              </w:rPr>
              <w:t>“</w:t>
            </w:r>
            <w:r w:rsidRPr="00F95B28">
              <w:rPr>
                <w:lang w:val="en-US"/>
              </w:rPr>
              <w:t>Delete</w:t>
            </w:r>
            <w:r w:rsidR="00963F24">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sidRPr="00F95B28">
              <w:rPr>
                <w:lang w:val="en-US"/>
              </w:rPr>
              <w:t>the currently selected shopcart i</w:t>
            </w:r>
            <w:r>
              <w:rPr>
                <w:lang w:val="en-US"/>
              </w:rPr>
              <w:t>s deleted from the list (the de</w:t>
            </w:r>
            <w:r w:rsidRPr="00F95B28">
              <w:rPr>
                <w:lang w:val="en-US"/>
              </w:rPr>
              <w:t>f</w:t>
            </w:r>
            <w:r>
              <w:rPr>
                <w:lang w:val="en-US"/>
              </w:rPr>
              <w:t>a</w:t>
            </w:r>
            <w:r w:rsidRPr="00F95B28">
              <w:rPr>
                <w:lang w:val="en-US"/>
              </w:rPr>
              <w:t>ult shopcart cannot be deleted</w:t>
            </w:r>
            <w:r>
              <w:rPr>
                <w:lang w:val="en-US"/>
              </w:rPr>
              <w:t xml:space="preserve"> and is selected after the deletion</w:t>
            </w:r>
            <w:r w:rsidRPr="00F95B28">
              <w:rPr>
                <w:lang w:val="en-US"/>
              </w:rPr>
              <w:t>)</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
          <w:p w:rsidR="00061829" w:rsidRDefault="00061829" w:rsidP="00DC4D99">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8</w:t>
            </w:r>
          </w:p>
        </w:tc>
      </w:tr>
      <w:tr w:rsidR="00061829" w:rsidTr="00330782">
        <w:trPr>
          <w:trHeight w:val="270"/>
        </w:trPr>
        <w:tc>
          <w:tcPr>
            <w:tcW w:w="865" w:type="dxa"/>
            <w:tcBorders>
              <w:top w:val="single" w:sz="6" w:space="0" w:color="auto"/>
              <w:left w:val="single" w:sz="8" w:space="0" w:color="auto"/>
              <w:bottom w:val="single" w:sz="6" w:space="0" w:color="auto"/>
              <w:right w:val="single" w:sz="6" w:space="0" w:color="auto"/>
            </w:tcBorders>
            <w:shd w:val="clear" w:color="auto" w:fill="auto"/>
            <w:vAlign w:val="center"/>
          </w:tcPr>
          <w:p w:rsidR="00061829" w:rsidRDefault="00061829" w:rsidP="00F333A7">
            <w:pPr>
              <w:spacing w:after="0"/>
              <w:jc w:val="center"/>
              <w:rPr>
                <w:i/>
                <w:sz w:val="14"/>
                <w:szCs w:val="14"/>
              </w:rPr>
            </w:pPr>
            <w:r>
              <w:rPr>
                <w:i/>
                <w:sz w:val="14"/>
                <w:szCs w:val="14"/>
              </w:rPr>
              <w:lastRenderedPageBreak/>
              <w:t>Step-</w:t>
            </w:r>
            <w:r w:rsidR="00F333A7">
              <w:rPr>
                <w:i/>
                <w:sz w:val="14"/>
                <w:szCs w:val="14"/>
              </w:rPr>
              <w:t>160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Pr>
                <w:lang w:val="en-US"/>
              </w:rPr>
              <w:t>Press the radio button of a different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Pr>
                <w:lang w:val="en-US"/>
              </w:rPr>
              <w:t>The choosen shopcart is selected</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
          <w:p w:rsidR="00061829" w:rsidRDefault="00061829" w:rsidP="00DC4D99">
            <w:pPr>
              <w:spacing w:after="0"/>
              <w:jc w:val="center"/>
              <w:rPr>
                <w:rFonts w:cstheme="minorHAnsi"/>
                <w:i/>
                <w:sz w:val="14"/>
                <w:szCs w:val="14"/>
              </w:rPr>
            </w:pPr>
          </w:p>
        </w:tc>
      </w:tr>
      <w:tr w:rsidR="00061829" w:rsidTr="00D46452">
        <w:trPr>
          <w:trHeight w:val="270"/>
        </w:trPr>
        <w:tc>
          <w:tcPr>
            <w:tcW w:w="865" w:type="dxa"/>
            <w:tcBorders>
              <w:top w:val="single" w:sz="6" w:space="0" w:color="auto"/>
              <w:left w:val="single" w:sz="8" w:space="0" w:color="auto"/>
              <w:bottom w:val="single" w:sz="6" w:space="0" w:color="auto"/>
              <w:right w:val="single" w:sz="6" w:space="0" w:color="auto"/>
            </w:tcBorders>
            <w:shd w:val="clear" w:color="auto" w:fill="auto"/>
            <w:vAlign w:val="center"/>
          </w:tcPr>
          <w:p w:rsidR="00061829" w:rsidRDefault="00061829" w:rsidP="00F333A7">
            <w:pPr>
              <w:spacing w:after="0"/>
              <w:jc w:val="center"/>
              <w:rPr>
                <w:i/>
                <w:sz w:val="14"/>
                <w:szCs w:val="14"/>
              </w:rPr>
            </w:pPr>
            <w:r>
              <w:rPr>
                <w:i/>
                <w:sz w:val="14"/>
                <w:szCs w:val="14"/>
              </w:rPr>
              <w:t>Step-</w:t>
            </w:r>
            <w:r w:rsidR="00F333A7">
              <w:rPr>
                <w:i/>
                <w:sz w:val="14"/>
                <w:szCs w:val="14"/>
              </w:rPr>
              <w:t>170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Default="00061829" w:rsidP="00330782">
            <w:pPr>
              <w:spacing w:after="0"/>
              <w:rPr>
                <w:lang w:val="en-US"/>
              </w:rPr>
            </w:pPr>
            <w:r>
              <w:rPr>
                <w:lang w:val="en-US"/>
              </w:rPr>
              <w:t>Go to the data services area and click on the shopcart icon</w:t>
            </w:r>
            <w:r w:rsidR="0030368E">
              <w:rPr>
                <w:lang w:val="en-US"/>
              </w:rPr>
              <w:t>, then on the “Table”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Pr>
                <w:lang w:val="en-US"/>
              </w:rPr>
              <w:t>The content of the selected shopcart (in My Account) is displayed.</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
          <w:p w:rsidR="00061829" w:rsidRDefault="00061829" w:rsidP="00DC4D99">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9</w:t>
            </w:r>
          </w:p>
        </w:tc>
      </w:tr>
      <w:tr w:rsidR="00116F66" w:rsidTr="00330782">
        <w:trPr>
          <w:trHeight w:val="270"/>
        </w:trPr>
        <w:tc>
          <w:tcPr>
            <w:tcW w:w="865" w:type="dxa"/>
            <w:tcBorders>
              <w:top w:val="single" w:sz="6" w:space="0" w:color="auto"/>
              <w:left w:val="single" w:sz="8" w:space="0" w:color="auto"/>
              <w:bottom w:val="single" w:sz="8" w:space="0" w:color="auto"/>
              <w:right w:val="single" w:sz="6" w:space="0" w:color="auto"/>
            </w:tcBorders>
            <w:shd w:val="clear" w:color="auto" w:fill="auto"/>
            <w:vAlign w:val="center"/>
          </w:tcPr>
          <w:p w:rsidR="00116F66" w:rsidRDefault="00116F66" w:rsidP="00F333A7">
            <w:pPr>
              <w:spacing w:after="0"/>
              <w:jc w:val="center"/>
              <w:rPr>
                <w:i/>
                <w:sz w:val="14"/>
                <w:szCs w:val="14"/>
              </w:rPr>
            </w:pPr>
            <w:r>
              <w:rPr>
                <w:i/>
                <w:sz w:val="14"/>
                <w:szCs w:val="14"/>
              </w:rPr>
              <w:t>Step-180</w:t>
            </w:r>
          </w:p>
        </w:tc>
        <w:tc>
          <w:tcPr>
            <w:tcW w:w="3499" w:type="dxa"/>
            <w:gridSpan w:val="3"/>
            <w:tcBorders>
              <w:top w:val="single" w:sz="6" w:space="0" w:color="auto"/>
              <w:left w:val="single" w:sz="6" w:space="0" w:color="auto"/>
              <w:bottom w:val="single" w:sz="8" w:space="0" w:color="auto"/>
              <w:right w:val="single" w:sz="6" w:space="0" w:color="auto"/>
            </w:tcBorders>
            <w:shd w:val="clear" w:color="auto" w:fill="auto"/>
          </w:tcPr>
          <w:p w:rsidR="00116F66" w:rsidRDefault="00116F66" w:rsidP="00330782">
            <w:pPr>
              <w:spacing w:after="0"/>
              <w:rPr>
                <w:lang w:val="en-US"/>
              </w:rPr>
            </w:pPr>
            <w:r>
              <w:rPr>
                <w:rFonts w:cstheme="minorHAnsi"/>
              </w:rPr>
              <w:t>Use the scroll bar to go to the end of the list</w:t>
            </w:r>
          </w:p>
        </w:tc>
        <w:tc>
          <w:tcPr>
            <w:tcW w:w="2690" w:type="dxa"/>
            <w:gridSpan w:val="2"/>
            <w:tcBorders>
              <w:top w:val="single" w:sz="6" w:space="0" w:color="auto"/>
              <w:left w:val="single" w:sz="6" w:space="0" w:color="auto"/>
              <w:bottom w:val="single" w:sz="8" w:space="0" w:color="auto"/>
              <w:right w:val="single" w:sz="6" w:space="0" w:color="auto"/>
            </w:tcBorders>
            <w:shd w:val="clear" w:color="auto" w:fill="auto"/>
          </w:tcPr>
          <w:p w:rsidR="00116F66" w:rsidRDefault="00116F66">
            <w:pPr>
              <w:spacing w:after="0"/>
              <w:rPr>
                <w:lang w:val="en-US"/>
              </w:rPr>
            </w:pPr>
            <w:r>
              <w:rPr>
                <w:rFonts w:cstheme="minorHAnsi"/>
                <w:lang w:val="en-GB"/>
              </w:rPr>
              <w:t>Count that there is 100 shopcarts displayed</w:t>
            </w:r>
          </w:p>
        </w:tc>
        <w:tc>
          <w:tcPr>
            <w:tcW w:w="1559" w:type="dxa"/>
            <w:tcBorders>
              <w:top w:val="single" w:sz="6" w:space="0" w:color="auto"/>
              <w:left w:val="single" w:sz="6" w:space="0" w:color="auto"/>
              <w:bottom w:val="single" w:sz="8" w:space="0" w:color="auto"/>
              <w:right w:val="single" w:sz="8" w:space="0" w:color="auto"/>
            </w:tcBorders>
            <w:shd w:val="clear" w:color="auto" w:fill="auto"/>
            <w:vAlign w:val="center"/>
          </w:tcPr>
          <w:p w:rsidR="00116F66" w:rsidRPr="00085014" w:rsidRDefault="00116F66">
            <w:pPr>
              <w:spacing w:after="0"/>
              <w:jc w:val="center"/>
              <w:rPr>
                <w:rFonts w:cstheme="minorHAnsi"/>
                <w:i/>
                <w:sz w:val="14"/>
                <w:szCs w:val="14"/>
              </w:rPr>
            </w:pPr>
            <w:r w:rsidRPr="0056181B">
              <w:rPr>
                <w:i/>
                <w:sz w:val="14"/>
                <w:szCs w:val="14"/>
              </w:rPr>
              <w:t>NGEO-</w:t>
            </w:r>
            <w:r>
              <w:rPr>
                <w:i/>
                <w:sz w:val="14"/>
                <w:szCs w:val="14"/>
              </w:rPr>
              <w:t>WEBC-PFC-02</w:t>
            </w:r>
            <w:r w:rsidR="004E0A18">
              <w:rPr>
                <w:i/>
                <w:sz w:val="14"/>
                <w:szCs w:val="14"/>
              </w:rPr>
              <w:t>72</w:t>
            </w:r>
          </w:p>
        </w:tc>
      </w:tr>
    </w:tbl>
    <w:p w:rsidR="00DF4D9E" w:rsidRPr="00852F75" w:rsidRDefault="00DF4D9E" w:rsidP="00330782">
      <w:pPr>
        <w:pStyle w:val="Titre3"/>
      </w:pPr>
      <w:bookmarkStart w:id="373" w:name="_Ref365889732"/>
      <w:bookmarkStart w:id="374" w:name="_Toc421282899"/>
      <w:r w:rsidRPr="00852F75">
        <w:t>NGEO-WEBC-VTP-02</w:t>
      </w:r>
      <w:r>
        <w:t>8</w:t>
      </w:r>
      <w:r w:rsidRPr="00FE67CF">
        <w:t xml:space="preserve">0: Shopcart </w:t>
      </w:r>
      <w:r w:rsidR="00C240B3">
        <w:t>as Da</w:t>
      </w:r>
      <w:r>
        <w:t>ta service</w:t>
      </w:r>
      <w:bookmarkEnd w:id="373"/>
      <w:bookmarkEnd w:id="37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F4D9E" w:rsidRPr="004E5884" w:rsidTr="00DF4D9E">
        <w:tc>
          <w:tcPr>
            <w:tcW w:w="8613" w:type="dxa"/>
            <w:gridSpan w:val="7"/>
            <w:tcBorders>
              <w:top w:val="single" w:sz="2" w:space="0" w:color="auto"/>
              <w:bottom w:val="single" w:sz="6" w:space="0" w:color="auto"/>
            </w:tcBorders>
            <w:shd w:val="clear" w:color="auto" w:fill="548DD4" w:themeFill="text2" w:themeFillTint="99"/>
          </w:tcPr>
          <w:p w:rsidR="00DF4D9E" w:rsidRPr="004E5884" w:rsidRDefault="00DF4D9E" w:rsidP="00DF4D9E">
            <w:pPr>
              <w:spacing w:after="0"/>
              <w:jc w:val="center"/>
              <w:rPr>
                <w:b/>
                <w:i/>
                <w:color w:val="FFFFFF"/>
                <w:szCs w:val="18"/>
                <w:lang w:val="en-US"/>
              </w:rPr>
            </w:pPr>
            <w:r>
              <w:rPr>
                <w:b/>
                <w:i/>
                <w:color w:val="FFFFFF"/>
                <w:szCs w:val="18"/>
                <w:lang w:val="en-US"/>
              </w:rPr>
              <w:t>NGEO VALIDATION TEST  PROCEDURE</w:t>
            </w:r>
          </w:p>
        </w:tc>
      </w:tr>
      <w:tr w:rsidR="00DF4D9E" w:rsidRPr="004E5884" w:rsidTr="00DF4D9E">
        <w:tc>
          <w:tcPr>
            <w:tcW w:w="1607"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F4D9E" w:rsidRPr="00544FC8" w:rsidRDefault="00DF4D9E" w:rsidP="00DF4D9E">
            <w:pPr>
              <w:spacing w:after="0"/>
              <w:rPr>
                <w:i/>
                <w:color w:val="548DD4"/>
                <w:sz w:val="16"/>
                <w:szCs w:val="16"/>
              </w:rPr>
            </w:pPr>
            <w:r>
              <w:rPr>
                <w:i/>
                <w:color w:val="548DD4"/>
                <w:sz w:val="16"/>
                <w:szCs w:val="16"/>
              </w:rPr>
              <w:t>NGEO-WEBC-VTP-0280</w:t>
            </w:r>
          </w:p>
        </w:tc>
        <w:tc>
          <w:tcPr>
            <w:tcW w:w="1134"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F4D9E" w:rsidRPr="00BE3088" w:rsidRDefault="00DF4D9E" w:rsidP="00DF4D9E">
            <w:pPr>
              <w:spacing w:after="0"/>
              <w:rPr>
                <w:i/>
                <w:color w:val="548DD4"/>
                <w:sz w:val="16"/>
                <w:szCs w:val="16"/>
                <w:lang w:val="en-US"/>
              </w:rPr>
            </w:pPr>
            <w:r>
              <w:rPr>
                <w:i/>
                <w:color w:val="548DD4"/>
                <w:sz w:val="16"/>
                <w:szCs w:val="16"/>
                <w:lang w:val="en-US"/>
              </w:rPr>
              <w:t>Shopcart as data service</w:t>
            </w:r>
          </w:p>
        </w:tc>
      </w:tr>
      <w:tr w:rsidR="00DF4D9E" w:rsidRPr="00B17EAC" w:rsidTr="00DF4D9E">
        <w:tc>
          <w:tcPr>
            <w:tcW w:w="8613" w:type="dxa"/>
            <w:gridSpan w:val="7"/>
            <w:shd w:val="clear" w:color="auto" w:fill="A6A6A6"/>
          </w:tcPr>
          <w:p w:rsidR="00DF4D9E" w:rsidRPr="00544FC8" w:rsidRDefault="00DF4D9E" w:rsidP="00DF4D9E">
            <w:pPr>
              <w:spacing w:after="0"/>
              <w:rPr>
                <w:sz w:val="14"/>
                <w:szCs w:val="14"/>
              </w:rPr>
            </w:pPr>
          </w:p>
        </w:tc>
      </w:tr>
      <w:tr w:rsidR="00DF4D9E" w:rsidRPr="004E5884" w:rsidTr="00DF4D9E">
        <w:tc>
          <w:tcPr>
            <w:tcW w:w="8613" w:type="dxa"/>
            <w:gridSpan w:val="7"/>
            <w:shd w:val="clear" w:color="auto" w:fill="auto"/>
          </w:tcPr>
          <w:p w:rsidR="00DF4D9E" w:rsidRPr="005E7083" w:rsidRDefault="00DF4D9E" w:rsidP="0083686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836865">
              <w:rPr>
                <w:rFonts w:cstheme="minorHAnsi"/>
                <w:lang w:val="en-US"/>
              </w:rPr>
              <w:t>NGEO-WEBC-VTC-028</w:t>
            </w:r>
            <w:r>
              <w:rPr>
                <w:rFonts w:cstheme="minorHAnsi"/>
                <w:lang w:val="en-US"/>
              </w:rPr>
              <w:t>0</w:t>
            </w:r>
            <w:r w:rsidRPr="00057FF1">
              <w:rPr>
                <w:rFonts w:cstheme="minorHAnsi"/>
                <w:lang w:val="en-US"/>
              </w:rPr>
              <w:t>:</w:t>
            </w:r>
            <w:r>
              <w:rPr>
                <w:rFonts w:cstheme="minorHAnsi"/>
                <w:lang w:val="en-US"/>
              </w:rPr>
              <w:t xml:space="preserve"> Shopcart </w:t>
            </w:r>
            <w:r w:rsidR="00836865">
              <w:rPr>
                <w:rFonts w:cstheme="minorHAnsi"/>
                <w:lang w:val="en-US"/>
              </w:rPr>
              <w:t>as Data service</w:t>
            </w:r>
            <w:r>
              <w:rPr>
                <w:rFonts w:cstheme="minorHAnsi"/>
                <w:lang w:val="en-US"/>
              </w:rPr>
              <w:t>.</w:t>
            </w:r>
          </w:p>
        </w:tc>
      </w:tr>
      <w:tr w:rsidR="00DF4D9E" w:rsidRPr="00B17EAC" w:rsidTr="00DF4D9E">
        <w:tc>
          <w:tcPr>
            <w:tcW w:w="8613" w:type="dxa"/>
            <w:gridSpan w:val="7"/>
            <w:shd w:val="clear" w:color="auto" w:fill="A6A6A6"/>
          </w:tcPr>
          <w:p w:rsidR="00DF4D9E" w:rsidRPr="00544FC8" w:rsidRDefault="00DF4D9E" w:rsidP="00DF4D9E">
            <w:pPr>
              <w:spacing w:after="0"/>
              <w:rPr>
                <w:sz w:val="14"/>
                <w:szCs w:val="14"/>
              </w:rPr>
            </w:pPr>
            <w:r>
              <w:rPr>
                <w:b/>
                <w:sz w:val="14"/>
                <w:szCs w:val="14"/>
              </w:rPr>
              <w:t>Script</w:t>
            </w:r>
          </w:p>
        </w:tc>
      </w:tr>
      <w:tr w:rsidR="00DF4D9E" w:rsidRPr="004E5884" w:rsidTr="00330782">
        <w:tc>
          <w:tcPr>
            <w:tcW w:w="8613" w:type="dxa"/>
            <w:gridSpan w:val="7"/>
            <w:tcBorders>
              <w:bottom w:val="single" w:sz="8" w:space="0" w:color="auto"/>
            </w:tcBorders>
            <w:shd w:val="clear" w:color="auto" w:fill="auto"/>
          </w:tcPr>
          <w:p w:rsidR="00DF4D9E" w:rsidRPr="004E5884" w:rsidRDefault="00DF4D9E" w:rsidP="00DF4D9E">
            <w:pPr>
              <w:spacing w:after="0"/>
              <w:rPr>
                <w:lang w:val="en-US"/>
              </w:rPr>
            </w:pPr>
            <w:r>
              <w:rPr>
                <w:lang w:val="en-US"/>
              </w:rPr>
              <w:t>None</w:t>
            </w:r>
          </w:p>
        </w:tc>
      </w:tr>
      <w:tr w:rsidR="00DF4D9E" w:rsidRPr="00544FC8" w:rsidTr="00330782">
        <w:tc>
          <w:tcPr>
            <w:tcW w:w="865" w:type="dxa"/>
            <w:tcBorders>
              <w:top w:val="single" w:sz="8" w:space="0" w:color="auto"/>
              <w:left w:val="single" w:sz="8" w:space="0" w:color="auto"/>
              <w:bottom w:val="single" w:sz="6" w:space="0" w:color="auto"/>
            </w:tcBorders>
            <w:shd w:val="clear" w:color="auto" w:fill="A6A6A6"/>
          </w:tcPr>
          <w:p w:rsidR="00DF4D9E" w:rsidRPr="00544FC8" w:rsidRDefault="00DF4D9E"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F4D9E" w:rsidRPr="00544FC8" w:rsidRDefault="00DF4D9E">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F4D9E" w:rsidRPr="00544FC8" w:rsidRDefault="00DF4D9E">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F4D9E" w:rsidRPr="00544FC8" w:rsidRDefault="00DF4D9E">
            <w:pPr>
              <w:spacing w:after="0"/>
              <w:jc w:val="center"/>
              <w:rPr>
                <w:b/>
                <w:sz w:val="14"/>
                <w:szCs w:val="14"/>
              </w:rPr>
            </w:pPr>
            <w:r w:rsidRPr="00544FC8">
              <w:rPr>
                <w:b/>
                <w:sz w:val="14"/>
                <w:szCs w:val="14"/>
              </w:rPr>
              <w:t>Pass/Fail Criteria Id</w:t>
            </w: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Pr="00544FC8" w:rsidRDefault="0030368E"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30368E" w:rsidRPr="00057FF1" w:rsidRDefault="0030368E" w:rsidP="00330782">
            <w:pPr>
              <w:spacing w:after="0"/>
            </w:pPr>
            <w:r>
              <w:t>Launch the application with the choosen browser</w:t>
            </w:r>
          </w:p>
        </w:tc>
        <w:tc>
          <w:tcPr>
            <w:tcW w:w="2690" w:type="dxa"/>
            <w:gridSpan w:val="2"/>
            <w:tcBorders>
              <w:top w:val="single" w:sz="6" w:space="0" w:color="auto"/>
              <w:bottom w:val="single" w:sz="6" w:space="0" w:color="auto"/>
            </w:tcBorders>
            <w:shd w:val="clear" w:color="auto" w:fill="auto"/>
          </w:tcPr>
          <w:p w:rsidR="0030368E" w:rsidRPr="009D7AA1" w:rsidRDefault="0030368E" w:rsidP="00330782">
            <w:pPr>
              <w:spacing w:after="0"/>
            </w:pPr>
            <w:r>
              <w:t>The web client is launched</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56181B" w:rsidRDefault="0030368E" w:rsidP="00DC4D99">
            <w:pPr>
              <w:spacing w:after="0"/>
              <w:jc w:val="center"/>
              <w:rPr>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Pr="003C0A28" w:rsidRDefault="0030368E"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pPr>
            <w:r>
              <w:t>Click on the “Shopcart” button in the bottom toolbar</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pPr>
            <w:r>
              <w:t>The status bar is modified and display the shopcart name and the number of items</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56181B" w:rsidRDefault="0030368E" w:rsidP="00DC4D99">
            <w:pPr>
              <w:spacing w:after="0"/>
              <w:jc w:val="center"/>
              <w:rPr>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Step-30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pPr>
            <w:r>
              <w:t>Click on the “Table” button in the bottom toolbar</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pPr>
            <w:r>
              <w:t xml:space="preserve">The shopcart widget is displayed  as a table in the bottom of the screen </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56181B" w:rsidRDefault="0030368E" w:rsidP="00DC4D99">
            <w:pPr>
              <w:spacing w:after="0"/>
              <w:jc w:val="center"/>
              <w:rPr>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rFonts w:cstheme="minorHAnsi"/>
                <w:i/>
                <w:sz w:val="14"/>
                <w:szCs w:val="14"/>
              </w:rPr>
              <w:t>Step-40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pPr>
            <w:r>
              <w:t>Click again on the “Table” button to hide the table</w:t>
            </w:r>
          </w:p>
        </w:tc>
        <w:tc>
          <w:tcPr>
            <w:tcW w:w="2690" w:type="dxa"/>
            <w:gridSpan w:val="2"/>
            <w:tcBorders>
              <w:top w:val="single" w:sz="6" w:space="0" w:color="auto"/>
              <w:bottom w:val="single" w:sz="6" w:space="0" w:color="auto"/>
            </w:tcBorders>
            <w:shd w:val="clear" w:color="auto" w:fill="auto"/>
          </w:tcPr>
          <w:p w:rsidR="0030368E" w:rsidRPr="0052026E" w:rsidRDefault="0030368E" w:rsidP="00330782">
            <w:pPr>
              <w:spacing w:after="0"/>
            </w:pPr>
            <w:r>
              <w:t xml:space="preserve">The table is hidden </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9B26D3" w:rsidRDefault="0030368E" w:rsidP="00DC4D99">
            <w:pPr>
              <w:spacing w:after="0"/>
              <w:jc w:val="center"/>
              <w:rPr>
                <w:i/>
                <w:sz w:val="14"/>
                <w:szCs w:val="14"/>
                <w:lang w:val="en-GB"/>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rPr>
                <w:lang w:val="en-US"/>
              </w:rPr>
            </w:pPr>
            <w:r>
              <w:rPr>
                <w:lang w:val="en-US"/>
              </w:rPr>
              <w:t xml:space="preserve">Perform steps Step-10  to Step-70 </w:t>
            </w:r>
          </w:p>
          <w:p w:rsidR="0030368E" w:rsidRDefault="0030368E" w:rsidP="00330782">
            <w:pPr>
              <w:spacing w:after="0"/>
            </w:pPr>
            <w:r>
              <w:t>NGEO-WEBC-VTP-003</w:t>
            </w:r>
            <w:r w:rsidRPr="00FE67CF">
              <w:t>0</w:t>
            </w:r>
            <w:r>
              <w:rPr>
                <w:lang w:val="en-US"/>
              </w:rPr>
              <w:t xml:space="preserve">  </w:t>
            </w:r>
            <w:r w:rsidR="001563D7" w:rsidRPr="00330782">
              <w:t>and click on “Search”</w:t>
            </w:r>
          </w:p>
        </w:tc>
        <w:tc>
          <w:tcPr>
            <w:tcW w:w="2690" w:type="dxa"/>
            <w:gridSpan w:val="2"/>
            <w:tcBorders>
              <w:top w:val="single" w:sz="6" w:space="0" w:color="auto"/>
              <w:bottom w:val="single" w:sz="6" w:space="0" w:color="auto"/>
            </w:tcBorders>
            <w:shd w:val="clear" w:color="auto" w:fill="auto"/>
          </w:tcPr>
          <w:p w:rsidR="0030368E" w:rsidRPr="009D7AA1" w:rsidRDefault="0030368E" w:rsidP="00330782">
            <w:pPr>
              <w:spacing w:after="0"/>
            </w:pPr>
            <w:r>
              <w:t>A search is performed</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30368E" w:rsidRPr="00440FAC" w:rsidRDefault="0030368E" w:rsidP="00330782">
            <w:pPr>
              <w:spacing w:after="0"/>
              <w:rPr>
                <w:lang w:val="en-US"/>
              </w:rPr>
            </w:pPr>
            <w:r w:rsidRPr="00440FAC">
              <w:rPr>
                <w:lang w:val="en-US"/>
              </w:rPr>
              <w:t xml:space="preserve">Click on the </w:t>
            </w:r>
            <w:r>
              <w:rPr>
                <w:lang w:val="en-US"/>
              </w:rPr>
              <w:t>“Table” icon in the bottom toolbar</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pPr>
            <w:r>
              <w:t xml:space="preserve">The results table is displayed </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pPr>
              <w:spacing w:after="0"/>
              <w:jc w:val="center"/>
              <w:rPr>
                <w:rFonts w:cstheme="minorHAnsi"/>
                <w:i/>
                <w:sz w:val="14"/>
                <w:szCs w:val="14"/>
              </w:rPr>
            </w:pPr>
          </w:p>
        </w:tc>
      </w:tr>
      <w:tr w:rsidR="0030368E" w:rsidRPr="0056181B" w:rsidTr="00330782">
        <w:trPr>
          <w:trHeight w:val="1344"/>
        </w:trPr>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rPr>
                <w:rFonts w:cstheme="minorHAnsi"/>
              </w:rPr>
            </w:pPr>
            <w:r>
              <w:rPr>
                <w:lang w:val="en-US"/>
              </w:rPr>
              <w:t xml:space="preserve">Select only </w:t>
            </w:r>
            <w:r w:rsidR="001B48EC" w:rsidRPr="00330782">
              <w:rPr>
                <w:lang w:val="en-US"/>
              </w:rPr>
              <w:t>some</w:t>
            </w:r>
            <w:r w:rsidR="001B48EC">
              <w:rPr>
                <w:lang w:val="en-US"/>
              </w:rPr>
              <w:t xml:space="preserve"> </w:t>
            </w:r>
            <w:r>
              <w:rPr>
                <w:lang w:val="en-US"/>
              </w:rPr>
              <w:t xml:space="preserve">“Planned” products </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rPr>
                <w:rFonts w:cstheme="minorHAnsi"/>
                <w:lang w:val="en-GB"/>
              </w:rPr>
            </w:pPr>
            <w:r>
              <w:t>The “add to Shopcart” button is disabled.</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NGEO-WEBC-PFC-0286</w:t>
            </w:r>
          </w:p>
          <w:p w:rsidR="0030368E" w:rsidRDefault="0030368E">
            <w:pPr>
              <w:spacing w:after="0"/>
              <w:jc w:val="center"/>
              <w:rPr>
                <w:rFonts w:cstheme="minorHAnsi"/>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rPr>
                <w:rFonts w:cstheme="minorHAnsi"/>
              </w:rPr>
            </w:pPr>
            <w:r w:rsidRPr="00440FAC">
              <w:rPr>
                <w:lang w:val="en-US"/>
              </w:rPr>
              <w:t xml:space="preserve">Select some </w:t>
            </w:r>
            <w:r w:rsidR="005C1A07">
              <w:rPr>
                <w:lang w:val="en-US"/>
              </w:rPr>
              <w:t xml:space="preserve">“Planned” and </w:t>
            </w:r>
            <w:r>
              <w:rPr>
                <w:lang w:val="en-US"/>
              </w:rPr>
              <w:t xml:space="preserve">non “Planned” </w:t>
            </w:r>
            <w:r w:rsidRPr="00440FAC">
              <w:rPr>
                <w:lang w:val="en-US"/>
              </w:rPr>
              <w:t xml:space="preserve">items and then click on the </w:t>
            </w:r>
            <w:r>
              <w:rPr>
                <w:lang w:val="en-US"/>
              </w:rPr>
              <w:t>“</w:t>
            </w:r>
            <w:r w:rsidRPr="00440FAC">
              <w:rPr>
                <w:lang w:val="en-US"/>
              </w:rPr>
              <w:t>add to shopcart</w:t>
            </w:r>
            <w:r>
              <w:rPr>
                <w:lang w:val="en-US"/>
              </w:rPr>
              <w:t>”</w:t>
            </w:r>
            <w:r w:rsidRPr="00440FAC">
              <w:rPr>
                <w:lang w:val="en-US"/>
              </w:rPr>
              <w:t xml:space="preserve"> button</w:t>
            </w:r>
          </w:p>
        </w:tc>
        <w:tc>
          <w:tcPr>
            <w:tcW w:w="2690" w:type="dxa"/>
            <w:gridSpan w:val="2"/>
            <w:tcBorders>
              <w:top w:val="single" w:sz="6" w:space="0" w:color="auto"/>
              <w:bottom w:val="single" w:sz="6" w:space="0" w:color="auto"/>
            </w:tcBorders>
            <w:shd w:val="clear" w:color="auto" w:fill="auto"/>
          </w:tcPr>
          <w:p w:rsidR="0030368E" w:rsidRPr="003D1B93" w:rsidRDefault="005C1A07" w:rsidP="00DC4D99">
            <w:pPr>
              <w:spacing w:after="0"/>
              <w:rPr>
                <w:rFonts w:cstheme="minorHAnsi"/>
              </w:rPr>
            </w:pPr>
            <w:r>
              <w:rPr>
                <w:rFonts w:cstheme="minorHAnsi"/>
              </w:rPr>
              <w:t>A message is displayed to inform that only non planned prodcuts are added to shopcart</w:t>
            </w:r>
          </w:p>
        </w:tc>
        <w:tc>
          <w:tcPr>
            <w:tcW w:w="1559" w:type="dxa"/>
            <w:tcBorders>
              <w:top w:val="single" w:sz="6" w:space="0" w:color="auto"/>
              <w:bottom w:val="single" w:sz="6" w:space="0" w:color="auto"/>
              <w:right w:val="single" w:sz="8" w:space="0" w:color="auto"/>
            </w:tcBorders>
            <w:shd w:val="clear" w:color="auto" w:fill="auto"/>
            <w:vAlign w:val="center"/>
          </w:tcPr>
          <w:p w:rsidR="005C1A07" w:rsidRDefault="005C1A07" w:rsidP="005C1A07">
            <w:pPr>
              <w:spacing w:after="0"/>
              <w:jc w:val="center"/>
              <w:rPr>
                <w:rFonts w:cstheme="minorHAnsi"/>
                <w:i/>
                <w:sz w:val="14"/>
                <w:szCs w:val="14"/>
              </w:rPr>
            </w:pPr>
            <w:r>
              <w:rPr>
                <w:rFonts w:cstheme="minorHAnsi"/>
                <w:i/>
                <w:sz w:val="14"/>
                <w:szCs w:val="14"/>
              </w:rPr>
              <w:t>NGEO-WEBC-PFC-0286</w:t>
            </w:r>
          </w:p>
          <w:p w:rsidR="0030368E" w:rsidRDefault="0030368E">
            <w:pPr>
              <w:spacing w:after="0"/>
              <w:jc w:val="center"/>
              <w:rPr>
                <w:rFonts w:cstheme="minorHAnsi"/>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w:t>
            </w:r>
            <w:r w:rsidR="003C58ED">
              <w:rPr>
                <w:i/>
                <w:sz w:val="14"/>
                <w:szCs w:val="14"/>
              </w:rPr>
              <w:t>8</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440FAC" w:rsidRDefault="0030368E" w:rsidP="00330782">
            <w:pPr>
              <w:spacing w:after="0"/>
              <w:rPr>
                <w:lang w:val="en-US"/>
              </w:rPr>
            </w:pPr>
            <w:r w:rsidRPr="00440FAC">
              <w:rPr>
                <w:lang w:val="en-US"/>
              </w:rPr>
              <w:t xml:space="preserve">On the Data access services area tool bar, click on the </w:t>
            </w:r>
            <w:r>
              <w:rPr>
                <w:lang w:val="en-US"/>
              </w:rPr>
              <w:t>“S</w:t>
            </w:r>
            <w:r w:rsidRPr="00440FAC">
              <w:rPr>
                <w:lang w:val="en-US"/>
              </w:rPr>
              <w:t>hopcart</w:t>
            </w:r>
            <w:r>
              <w:rPr>
                <w:lang w:val="en-US"/>
              </w:rPr>
              <w:t>”</w:t>
            </w:r>
            <w:r w:rsidRPr="00440FAC">
              <w:rPr>
                <w:lang w:val="en-US"/>
              </w:rPr>
              <w:t xml:space="preserve"> button</w:t>
            </w:r>
            <w:r>
              <w:rPr>
                <w:lang w:val="en-US"/>
              </w:rPr>
              <w:t xml:space="preserve"> and then click on the “Table” </w:t>
            </w:r>
            <w:r>
              <w:rPr>
                <w:lang w:val="en-US"/>
              </w:rPr>
              <w:lastRenderedPageBreak/>
              <w:t>button</w:t>
            </w:r>
          </w:p>
        </w:tc>
        <w:tc>
          <w:tcPr>
            <w:tcW w:w="2690" w:type="dxa"/>
            <w:gridSpan w:val="2"/>
            <w:tcBorders>
              <w:top w:val="single" w:sz="6" w:space="0" w:color="auto"/>
              <w:bottom w:val="single" w:sz="6" w:space="0" w:color="auto"/>
            </w:tcBorders>
            <w:shd w:val="clear" w:color="auto" w:fill="auto"/>
          </w:tcPr>
          <w:p w:rsidR="0030368E" w:rsidRPr="00440FAC" w:rsidRDefault="0030368E" w:rsidP="00330782">
            <w:pPr>
              <w:spacing w:after="0"/>
              <w:rPr>
                <w:lang w:val="en-US"/>
              </w:rPr>
            </w:pPr>
            <w:r w:rsidRPr="00440FAC">
              <w:rPr>
                <w:lang w:val="en-US"/>
              </w:rPr>
              <w:lastRenderedPageBreak/>
              <w:t xml:space="preserve">the shopcart widget is displayed with the content of the current shopcart : </w:t>
            </w:r>
            <w:r w:rsidRPr="00440FAC">
              <w:rPr>
                <w:lang w:val="en-US"/>
              </w:rPr>
              <w:lastRenderedPageBreak/>
              <w:t>the selected and added items are displayed</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lastRenderedPageBreak/>
              <w:t>NGEO-WEBC-PFC-0280</w:t>
            </w:r>
          </w:p>
          <w:p w:rsidR="0030368E" w:rsidRDefault="0030368E">
            <w:pPr>
              <w:spacing w:after="0"/>
              <w:jc w:val="center"/>
              <w:rPr>
                <w:rFonts w:cstheme="minorHAnsi"/>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lastRenderedPageBreak/>
              <w:t>Step-</w:t>
            </w:r>
            <w:r w:rsidR="003C58ED">
              <w:rPr>
                <w:i/>
                <w:sz w:val="14"/>
                <w:szCs w:val="14"/>
              </w:rPr>
              <w:t>9</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rPr>
                <w:lang w:val="en-US"/>
              </w:rPr>
            </w:pPr>
            <w:r>
              <w:rPr>
                <w:lang w:val="en-US"/>
              </w:rPr>
              <w:t xml:space="preserve">Click on the “Layers” button on the tool bar </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rPr>
                <w:lang w:val="en-US"/>
              </w:rPr>
            </w:pPr>
            <w:r>
              <w:rPr>
                <w:lang w:val="en-US"/>
              </w:rPr>
              <w:t>The list of the available layers is displayed</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A67A35" w:rsidRDefault="0030368E" w:rsidP="00DC4D99">
            <w:pPr>
              <w:spacing w:after="0"/>
              <w:jc w:val="center"/>
              <w:rPr>
                <w:rFonts w:cstheme="minorHAnsi"/>
                <w:i/>
                <w:sz w:val="14"/>
                <w:szCs w:val="14"/>
                <w:lang w:val="en-US"/>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Step-1</w:t>
            </w:r>
            <w:r w:rsidR="003C58ED">
              <w:rPr>
                <w:i/>
                <w:sz w:val="14"/>
                <w:szCs w:val="14"/>
              </w:rPr>
              <w:t>0</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F95B28" w:rsidRDefault="0030368E" w:rsidP="00330782">
            <w:pPr>
              <w:spacing w:after="0"/>
              <w:rPr>
                <w:lang w:val="en-US"/>
              </w:rPr>
            </w:pPr>
            <w:r>
              <w:rPr>
                <w:lang w:val="en-US"/>
              </w:rPr>
              <w:t>Uncheck the shopcart layer</w:t>
            </w:r>
          </w:p>
        </w:tc>
        <w:tc>
          <w:tcPr>
            <w:tcW w:w="2690" w:type="dxa"/>
            <w:gridSpan w:val="2"/>
            <w:tcBorders>
              <w:top w:val="single" w:sz="6" w:space="0" w:color="auto"/>
              <w:bottom w:val="single" w:sz="6" w:space="0" w:color="auto"/>
            </w:tcBorders>
            <w:shd w:val="clear" w:color="auto" w:fill="auto"/>
          </w:tcPr>
          <w:p w:rsidR="0030368E" w:rsidRPr="00F95B28" w:rsidRDefault="0030368E" w:rsidP="00330782">
            <w:pPr>
              <w:spacing w:after="0"/>
              <w:rPr>
                <w:lang w:val="en-US"/>
              </w:rPr>
            </w:pPr>
            <w:r>
              <w:rPr>
                <w:lang w:val="en-US"/>
              </w:rPr>
              <w:t xml:space="preserve">The footprints of the shopcart items are no more displayed on the map </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NGEO-WEBC-PFC-0284</w:t>
            </w: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Step-1</w:t>
            </w:r>
            <w:r w:rsidR="003C58ED">
              <w:rPr>
                <w:i/>
                <w:sz w:val="14"/>
                <w:szCs w:val="14"/>
              </w:rPr>
              <w:t>1</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440FAC" w:rsidRDefault="0030368E" w:rsidP="00330782">
            <w:pPr>
              <w:spacing w:after="0"/>
              <w:rPr>
                <w:lang w:val="en-US"/>
              </w:rPr>
            </w:pPr>
            <w:r>
              <w:rPr>
                <w:lang w:val="en-US"/>
              </w:rPr>
              <w:t>Click on “Table” button to display the shopcart content and s</w:t>
            </w:r>
            <w:r w:rsidRPr="00440FAC">
              <w:rPr>
                <w:lang w:val="en-US"/>
              </w:rPr>
              <w:t>elect s</w:t>
            </w:r>
            <w:r>
              <w:rPr>
                <w:lang w:val="en-US"/>
              </w:rPr>
              <w:t>o</w:t>
            </w:r>
            <w:r w:rsidRPr="00440FAC">
              <w:rPr>
                <w:lang w:val="en-US"/>
              </w:rPr>
              <w:t xml:space="preserve">me items and click on the </w:t>
            </w:r>
            <w:r>
              <w:rPr>
                <w:lang w:val="en-US"/>
              </w:rPr>
              <w:t>“</w:t>
            </w:r>
            <w:r w:rsidRPr="00440FAC">
              <w:rPr>
                <w:lang w:val="en-US"/>
              </w:rPr>
              <w:t>Delete</w:t>
            </w:r>
            <w:r>
              <w:rPr>
                <w:lang w:val="en-US"/>
              </w:rPr>
              <w:t>”</w:t>
            </w:r>
            <w:r w:rsidRPr="00440FAC">
              <w:rPr>
                <w:lang w:val="en-US"/>
              </w:rPr>
              <w:t xml:space="preserve"> button</w:t>
            </w:r>
          </w:p>
        </w:tc>
        <w:tc>
          <w:tcPr>
            <w:tcW w:w="2690" w:type="dxa"/>
            <w:gridSpan w:val="2"/>
            <w:tcBorders>
              <w:top w:val="single" w:sz="6" w:space="0" w:color="auto"/>
              <w:bottom w:val="single" w:sz="6" w:space="0" w:color="auto"/>
            </w:tcBorders>
            <w:shd w:val="clear" w:color="auto" w:fill="auto"/>
          </w:tcPr>
          <w:p w:rsidR="0030368E" w:rsidRPr="00440FAC" w:rsidRDefault="0030368E" w:rsidP="00330782">
            <w:pPr>
              <w:spacing w:after="0"/>
              <w:rPr>
                <w:lang w:val="en-US"/>
              </w:rPr>
            </w:pPr>
            <w:r w:rsidRPr="00440FAC">
              <w:rPr>
                <w:lang w:val="en-US"/>
              </w:rPr>
              <w:t>the items are removed from the shopcart</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NGEO-WEBC-PFC-0283</w:t>
            </w: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Step-1</w:t>
            </w:r>
            <w:r w:rsidR="003C58ED">
              <w:rPr>
                <w:i/>
                <w:sz w:val="14"/>
                <w:szCs w:val="14"/>
              </w:rPr>
              <w:t>2</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A67A35" w:rsidRDefault="0030368E" w:rsidP="00330782">
            <w:pPr>
              <w:spacing w:after="0"/>
            </w:pPr>
            <w:r>
              <w:rPr>
                <w:lang w:val="en-US"/>
              </w:rPr>
              <w:t>Click on the “Export” button</w:t>
            </w:r>
          </w:p>
        </w:tc>
        <w:tc>
          <w:tcPr>
            <w:tcW w:w="2690" w:type="dxa"/>
            <w:gridSpan w:val="2"/>
            <w:tcBorders>
              <w:top w:val="single" w:sz="6" w:space="0" w:color="auto"/>
              <w:bottom w:val="single" w:sz="6" w:space="0" w:color="auto"/>
            </w:tcBorders>
            <w:shd w:val="clear" w:color="auto" w:fill="auto"/>
          </w:tcPr>
          <w:p w:rsidR="0030368E" w:rsidRPr="00440FAC" w:rsidRDefault="0030368E" w:rsidP="00330782">
            <w:pPr>
              <w:spacing w:after="0"/>
              <w:rPr>
                <w:lang w:val="en-US"/>
              </w:rPr>
            </w:pPr>
            <w:r>
              <w:rPr>
                <w:lang w:val="en-US"/>
              </w:rPr>
              <w:t>The export widget is displayed with list of export formats</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A67A35" w:rsidRDefault="0030368E" w:rsidP="00DC4D99">
            <w:pPr>
              <w:spacing w:after="0"/>
              <w:jc w:val="center"/>
              <w:rPr>
                <w:rFonts w:cstheme="minorHAnsi"/>
                <w:i/>
                <w:sz w:val="14"/>
                <w:szCs w:val="14"/>
                <w:lang w:val="en-US"/>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Step-1</w:t>
            </w:r>
            <w:r w:rsidR="003C58ED">
              <w:rPr>
                <w:i/>
                <w:sz w:val="14"/>
                <w:szCs w:val="14"/>
              </w:rPr>
              <w:t>3</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F95B28" w:rsidRDefault="0030368E" w:rsidP="00330782">
            <w:pPr>
              <w:spacing w:after="0"/>
              <w:rPr>
                <w:lang w:val="en-US"/>
              </w:rPr>
            </w:pPr>
            <w:r>
              <w:t>Choose an export format</w:t>
            </w:r>
          </w:p>
        </w:tc>
        <w:tc>
          <w:tcPr>
            <w:tcW w:w="2690" w:type="dxa"/>
            <w:gridSpan w:val="2"/>
            <w:tcBorders>
              <w:top w:val="single" w:sz="6" w:space="0" w:color="auto"/>
              <w:bottom w:val="single" w:sz="6" w:space="0" w:color="auto"/>
            </w:tcBorders>
            <w:shd w:val="clear" w:color="auto" w:fill="auto"/>
          </w:tcPr>
          <w:p w:rsidR="0030368E" w:rsidRPr="00F95B28" w:rsidRDefault="0030368E" w:rsidP="00330782">
            <w:pPr>
              <w:spacing w:after="0"/>
              <w:rPr>
                <w:lang w:val="en-US"/>
              </w:rPr>
            </w:pPr>
            <w:r>
              <w:rPr>
                <w:lang w:val="en-US"/>
              </w:rPr>
              <w:t xml:space="preserve">The related export file is generated and available for download </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NGEO-WEBC-PFC-0285</w:t>
            </w:r>
          </w:p>
        </w:tc>
      </w:tr>
    </w:tbl>
    <w:p w:rsidR="00510B84" w:rsidRPr="00852F75" w:rsidRDefault="00510B84" w:rsidP="00330782">
      <w:pPr>
        <w:pStyle w:val="Titre3"/>
      </w:pPr>
      <w:bookmarkStart w:id="375" w:name="_Toc421282900"/>
      <w:r w:rsidRPr="00852F75">
        <w:t>NGEO-WEBC-VTP-02</w:t>
      </w:r>
      <w:r>
        <w:t>9</w:t>
      </w:r>
      <w:r w:rsidRPr="00FE67CF">
        <w:t xml:space="preserve">0: </w:t>
      </w:r>
      <w:r>
        <w:t>Dataset Authorization</w:t>
      </w:r>
      <w:bookmarkEnd w:id="37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10B84" w:rsidRPr="004E5884" w:rsidTr="00AB5853">
        <w:tc>
          <w:tcPr>
            <w:tcW w:w="8613" w:type="dxa"/>
            <w:gridSpan w:val="7"/>
            <w:tcBorders>
              <w:top w:val="single" w:sz="2" w:space="0" w:color="auto"/>
              <w:bottom w:val="single" w:sz="6" w:space="0" w:color="auto"/>
            </w:tcBorders>
            <w:shd w:val="clear" w:color="auto" w:fill="548DD4" w:themeFill="text2" w:themeFillTint="99"/>
          </w:tcPr>
          <w:p w:rsidR="00510B84" w:rsidRPr="004E5884" w:rsidRDefault="00510B84" w:rsidP="00AB5853">
            <w:pPr>
              <w:spacing w:after="0"/>
              <w:jc w:val="center"/>
              <w:rPr>
                <w:b/>
                <w:i/>
                <w:color w:val="FFFFFF"/>
                <w:szCs w:val="18"/>
                <w:lang w:val="en-US"/>
              </w:rPr>
            </w:pPr>
            <w:r>
              <w:rPr>
                <w:b/>
                <w:i/>
                <w:color w:val="FFFFFF"/>
                <w:szCs w:val="18"/>
                <w:lang w:val="en-US"/>
              </w:rPr>
              <w:t>NGEO VALIDATION TEST  PROCEDURE</w:t>
            </w:r>
          </w:p>
        </w:tc>
      </w:tr>
      <w:tr w:rsidR="00510B84" w:rsidRPr="004E5884" w:rsidTr="00AB5853">
        <w:tc>
          <w:tcPr>
            <w:tcW w:w="1607" w:type="dxa"/>
            <w:gridSpan w:val="2"/>
            <w:tcBorders>
              <w:top w:val="single" w:sz="6" w:space="0" w:color="auto"/>
            </w:tcBorders>
            <w:shd w:val="clear" w:color="auto" w:fill="548DD4" w:themeFill="text2" w:themeFillTint="99"/>
          </w:tcPr>
          <w:p w:rsidR="00510B84" w:rsidRPr="00544FC8" w:rsidRDefault="00510B84" w:rsidP="00AB585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B84" w:rsidRPr="00544FC8" w:rsidRDefault="00510B84" w:rsidP="00510B84">
            <w:pPr>
              <w:spacing w:after="0"/>
              <w:rPr>
                <w:i/>
                <w:color w:val="548DD4"/>
                <w:sz w:val="16"/>
                <w:szCs w:val="16"/>
              </w:rPr>
            </w:pPr>
            <w:r>
              <w:rPr>
                <w:i/>
                <w:color w:val="548DD4"/>
                <w:sz w:val="16"/>
                <w:szCs w:val="16"/>
              </w:rPr>
              <w:t>NGEO-WEBC-VTP-0290</w:t>
            </w:r>
          </w:p>
        </w:tc>
        <w:tc>
          <w:tcPr>
            <w:tcW w:w="1134" w:type="dxa"/>
            <w:gridSpan w:val="2"/>
            <w:tcBorders>
              <w:top w:val="single" w:sz="6" w:space="0" w:color="auto"/>
            </w:tcBorders>
            <w:shd w:val="clear" w:color="auto" w:fill="548DD4" w:themeFill="text2" w:themeFillTint="99"/>
          </w:tcPr>
          <w:p w:rsidR="00510B84" w:rsidRPr="00544FC8" w:rsidRDefault="00510B84" w:rsidP="00AB585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10B84" w:rsidRPr="00BE3088" w:rsidRDefault="00510B84" w:rsidP="00AB5853">
            <w:pPr>
              <w:spacing w:after="0"/>
              <w:rPr>
                <w:i/>
                <w:color w:val="548DD4"/>
                <w:sz w:val="16"/>
                <w:szCs w:val="16"/>
                <w:lang w:val="en-US"/>
              </w:rPr>
            </w:pPr>
            <w:r>
              <w:rPr>
                <w:i/>
                <w:color w:val="548DD4"/>
                <w:sz w:val="16"/>
                <w:szCs w:val="16"/>
                <w:lang w:val="en-US"/>
              </w:rPr>
              <w:t>Dataset Authorization</w:t>
            </w:r>
          </w:p>
        </w:tc>
      </w:tr>
      <w:tr w:rsidR="00510B84" w:rsidRPr="00B17EAC" w:rsidTr="00AB5853">
        <w:tc>
          <w:tcPr>
            <w:tcW w:w="8613" w:type="dxa"/>
            <w:gridSpan w:val="7"/>
            <w:shd w:val="clear" w:color="auto" w:fill="A6A6A6"/>
          </w:tcPr>
          <w:p w:rsidR="00510B84" w:rsidRPr="00544FC8" w:rsidRDefault="00510B84" w:rsidP="00AB5853">
            <w:pPr>
              <w:spacing w:after="0"/>
              <w:rPr>
                <w:sz w:val="14"/>
                <w:szCs w:val="14"/>
              </w:rPr>
            </w:pPr>
          </w:p>
        </w:tc>
      </w:tr>
      <w:tr w:rsidR="00510B84" w:rsidRPr="004E5884" w:rsidTr="00AB5853">
        <w:tc>
          <w:tcPr>
            <w:tcW w:w="8613" w:type="dxa"/>
            <w:gridSpan w:val="7"/>
            <w:shd w:val="clear" w:color="auto" w:fill="auto"/>
          </w:tcPr>
          <w:p w:rsidR="00510B84" w:rsidRPr="005E7083" w:rsidRDefault="00510B84" w:rsidP="00510B84">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NGEO-WEBC-VTC-0290</w:t>
            </w:r>
            <w:r w:rsidRPr="00057FF1">
              <w:rPr>
                <w:rFonts w:cstheme="minorHAnsi"/>
                <w:lang w:val="en-US"/>
              </w:rPr>
              <w:t>:</w:t>
            </w:r>
            <w:r>
              <w:rPr>
                <w:rFonts w:cstheme="minorHAnsi"/>
                <w:lang w:val="en-US"/>
              </w:rPr>
              <w:t xml:space="preserve"> Dataset Authorization.</w:t>
            </w:r>
          </w:p>
        </w:tc>
      </w:tr>
      <w:tr w:rsidR="00510B84" w:rsidRPr="00B17EAC" w:rsidTr="00AB5853">
        <w:tc>
          <w:tcPr>
            <w:tcW w:w="8613" w:type="dxa"/>
            <w:gridSpan w:val="7"/>
            <w:shd w:val="clear" w:color="auto" w:fill="A6A6A6"/>
          </w:tcPr>
          <w:p w:rsidR="00510B84" w:rsidRPr="00544FC8" w:rsidRDefault="00510B84" w:rsidP="00AB5853">
            <w:pPr>
              <w:spacing w:after="0"/>
              <w:rPr>
                <w:sz w:val="14"/>
                <w:szCs w:val="14"/>
              </w:rPr>
            </w:pPr>
            <w:r>
              <w:rPr>
                <w:b/>
                <w:sz w:val="14"/>
                <w:szCs w:val="14"/>
              </w:rPr>
              <w:t>Script</w:t>
            </w:r>
          </w:p>
        </w:tc>
      </w:tr>
      <w:tr w:rsidR="00510B84" w:rsidRPr="004E5884" w:rsidTr="00330782">
        <w:tc>
          <w:tcPr>
            <w:tcW w:w="8613" w:type="dxa"/>
            <w:gridSpan w:val="7"/>
            <w:tcBorders>
              <w:bottom w:val="single" w:sz="8" w:space="0" w:color="auto"/>
            </w:tcBorders>
            <w:shd w:val="clear" w:color="auto" w:fill="auto"/>
          </w:tcPr>
          <w:p w:rsidR="00510B84" w:rsidRPr="004E5884" w:rsidRDefault="00510B84" w:rsidP="00AB5853">
            <w:pPr>
              <w:spacing w:after="0"/>
              <w:rPr>
                <w:lang w:val="en-US"/>
              </w:rPr>
            </w:pPr>
            <w:r>
              <w:rPr>
                <w:lang w:val="en-US"/>
              </w:rPr>
              <w:t>None</w:t>
            </w:r>
          </w:p>
        </w:tc>
      </w:tr>
      <w:tr w:rsidR="00510B84" w:rsidRPr="00544FC8" w:rsidTr="00330782">
        <w:tc>
          <w:tcPr>
            <w:tcW w:w="865" w:type="dxa"/>
            <w:tcBorders>
              <w:top w:val="single" w:sz="8" w:space="0" w:color="auto"/>
              <w:left w:val="single" w:sz="8" w:space="0" w:color="auto"/>
              <w:bottom w:val="single" w:sz="6" w:space="0" w:color="auto"/>
            </w:tcBorders>
            <w:shd w:val="clear" w:color="auto" w:fill="A6A6A6"/>
          </w:tcPr>
          <w:p w:rsidR="00510B84" w:rsidRPr="00544FC8" w:rsidRDefault="00510B84" w:rsidP="00AB585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510B84" w:rsidRPr="00544FC8" w:rsidRDefault="00510B84" w:rsidP="00DC4D99">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510B84" w:rsidRPr="00544FC8" w:rsidRDefault="00510B84" w:rsidP="00AB585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510B84" w:rsidRPr="00544FC8" w:rsidRDefault="00510B84" w:rsidP="00AB5853">
            <w:pPr>
              <w:spacing w:after="0"/>
              <w:jc w:val="center"/>
              <w:rPr>
                <w:b/>
                <w:sz w:val="14"/>
                <w:szCs w:val="14"/>
              </w:rPr>
            </w:pPr>
            <w:r w:rsidRPr="00544FC8">
              <w:rPr>
                <w:b/>
                <w:sz w:val="14"/>
                <w:szCs w:val="14"/>
              </w:rPr>
              <w:t>Pass/Fail Criteria Id</w:t>
            </w: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Pr="00544FC8" w:rsidRDefault="00510B84" w:rsidP="00AB5853">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510B84" w:rsidRPr="00057FF1" w:rsidRDefault="00510B84" w:rsidP="00330782">
            <w:pPr>
              <w:spacing w:after="0"/>
            </w:pPr>
            <w:r>
              <w:t xml:space="preserve">Launch the </w:t>
            </w:r>
            <w:r w:rsidR="001E2850">
              <w:t>Web Client</w:t>
            </w:r>
          </w:p>
        </w:tc>
        <w:tc>
          <w:tcPr>
            <w:tcW w:w="2690" w:type="dxa"/>
            <w:gridSpan w:val="2"/>
            <w:tcBorders>
              <w:top w:val="single" w:sz="6" w:space="0" w:color="auto"/>
              <w:bottom w:val="single" w:sz="6" w:space="0" w:color="auto"/>
            </w:tcBorders>
            <w:shd w:val="clear" w:color="auto" w:fill="auto"/>
          </w:tcPr>
          <w:p w:rsidR="00510B84" w:rsidRPr="009D7AA1" w:rsidRDefault="00510B84" w:rsidP="00AB5853"/>
        </w:tc>
        <w:tc>
          <w:tcPr>
            <w:tcW w:w="1559" w:type="dxa"/>
            <w:tcBorders>
              <w:top w:val="single" w:sz="6" w:space="0" w:color="auto"/>
              <w:bottom w:val="single" w:sz="6" w:space="0" w:color="auto"/>
              <w:right w:val="single" w:sz="8" w:space="0" w:color="auto"/>
            </w:tcBorders>
            <w:shd w:val="clear" w:color="auto" w:fill="auto"/>
            <w:vAlign w:val="center"/>
          </w:tcPr>
          <w:p w:rsidR="00510B84" w:rsidRPr="0056181B" w:rsidRDefault="00510B84" w:rsidP="00AB5853">
            <w:pPr>
              <w:spacing w:after="0"/>
              <w:jc w:val="center"/>
              <w:rPr>
                <w:i/>
                <w:sz w:val="14"/>
                <w:szCs w:val="14"/>
              </w:rPr>
            </w:pP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Pr="003C0A28" w:rsidRDefault="00510B84" w:rsidP="00AB5853">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510B84" w:rsidRDefault="001E2850" w:rsidP="00330782">
            <w:pPr>
              <w:spacing w:after="0"/>
            </w:pPr>
            <w:r>
              <w:t>Click on Dataset, and check that dataset SENTINEL3_L2 is not available</w:t>
            </w:r>
          </w:p>
        </w:tc>
        <w:tc>
          <w:tcPr>
            <w:tcW w:w="2690" w:type="dxa"/>
            <w:gridSpan w:val="2"/>
            <w:tcBorders>
              <w:top w:val="single" w:sz="6" w:space="0" w:color="auto"/>
              <w:bottom w:val="single" w:sz="6" w:space="0" w:color="auto"/>
            </w:tcBorders>
            <w:shd w:val="clear" w:color="auto" w:fill="auto"/>
          </w:tcPr>
          <w:p w:rsidR="00510B84" w:rsidRDefault="001E2850" w:rsidP="00330782">
            <w:pPr>
              <w:spacing w:after="0"/>
            </w:pPr>
            <w:r>
              <w:t>The list of datasets is displayed.</w:t>
            </w:r>
          </w:p>
        </w:tc>
        <w:tc>
          <w:tcPr>
            <w:tcW w:w="1559" w:type="dxa"/>
            <w:tcBorders>
              <w:top w:val="single" w:sz="6" w:space="0" w:color="auto"/>
              <w:bottom w:val="single" w:sz="6" w:space="0" w:color="auto"/>
              <w:right w:val="single" w:sz="8" w:space="0" w:color="auto"/>
            </w:tcBorders>
            <w:shd w:val="clear" w:color="auto" w:fill="auto"/>
            <w:vAlign w:val="center"/>
          </w:tcPr>
          <w:p w:rsidR="00510B84" w:rsidRPr="0056181B" w:rsidRDefault="00510B84" w:rsidP="00AB5853">
            <w:pPr>
              <w:spacing w:after="0"/>
              <w:jc w:val="center"/>
              <w:rPr>
                <w:i/>
                <w:sz w:val="14"/>
                <w:szCs w:val="14"/>
              </w:rPr>
            </w:pP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Default="00510B84" w:rsidP="00DC4D99">
            <w:pPr>
              <w:spacing w:after="0"/>
              <w:jc w:val="center"/>
              <w:rPr>
                <w:rFonts w:cstheme="minorHAnsi"/>
                <w:i/>
                <w:sz w:val="14"/>
                <w:szCs w:val="14"/>
              </w:rPr>
            </w:pPr>
            <w:r>
              <w:rPr>
                <w:rFonts w:cstheme="minorHAnsi"/>
                <w:i/>
                <w:sz w:val="14"/>
                <w:szCs w:val="14"/>
              </w:rPr>
              <w:t>Step-30</w:t>
            </w:r>
          </w:p>
        </w:tc>
        <w:tc>
          <w:tcPr>
            <w:tcW w:w="3499" w:type="dxa"/>
            <w:gridSpan w:val="3"/>
            <w:tcBorders>
              <w:top w:val="single" w:sz="6" w:space="0" w:color="auto"/>
              <w:bottom w:val="single" w:sz="6" w:space="0" w:color="auto"/>
            </w:tcBorders>
            <w:shd w:val="clear" w:color="auto" w:fill="auto"/>
          </w:tcPr>
          <w:p w:rsidR="00510B84" w:rsidRDefault="001E2850" w:rsidP="00330782">
            <w:pPr>
              <w:spacing w:after="0"/>
            </w:pPr>
            <w:r>
              <w:t xml:space="preserve">Open a new tab in the browser with the URL </w:t>
            </w:r>
            <w:hyperlink r:id="rId28" w:history="1">
              <w:r w:rsidR="00AB5853" w:rsidRPr="00992726">
                <w:rPr>
                  <w:rStyle w:val="Lienhypertexte"/>
                </w:rPr>
                <w:t>http://localhost:3000/ngeo/user/tpz</w:t>
              </w:r>
            </w:hyperlink>
            <w:r w:rsidR="00AB5853">
              <w:t xml:space="preserve"> to change the current user.</w:t>
            </w:r>
          </w:p>
        </w:tc>
        <w:tc>
          <w:tcPr>
            <w:tcW w:w="2690" w:type="dxa"/>
            <w:gridSpan w:val="2"/>
            <w:tcBorders>
              <w:top w:val="single" w:sz="6" w:space="0" w:color="auto"/>
              <w:bottom w:val="single" w:sz="6" w:space="0" w:color="auto"/>
            </w:tcBorders>
            <w:shd w:val="clear" w:color="auto" w:fill="auto"/>
          </w:tcPr>
          <w:p w:rsidR="00510B84" w:rsidRDefault="001E2850" w:rsidP="00330782">
            <w:pPr>
              <w:spacing w:after="0"/>
            </w:pPr>
            <w:r>
              <w:t>User is now tpz</w:t>
            </w:r>
          </w:p>
        </w:tc>
        <w:tc>
          <w:tcPr>
            <w:tcW w:w="1559" w:type="dxa"/>
            <w:tcBorders>
              <w:top w:val="single" w:sz="6" w:space="0" w:color="auto"/>
              <w:bottom w:val="single" w:sz="6" w:space="0" w:color="auto"/>
              <w:right w:val="single" w:sz="8" w:space="0" w:color="auto"/>
            </w:tcBorders>
            <w:shd w:val="clear" w:color="auto" w:fill="auto"/>
            <w:vAlign w:val="center"/>
          </w:tcPr>
          <w:p w:rsidR="00510B84" w:rsidRPr="0056181B" w:rsidRDefault="00510B84" w:rsidP="00DC4D99">
            <w:pPr>
              <w:spacing w:after="0"/>
              <w:jc w:val="center"/>
              <w:rPr>
                <w:i/>
                <w:sz w:val="14"/>
                <w:szCs w:val="14"/>
              </w:rPr>
            </w:pP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Default="00510B84" w:rsidP="00DC4D99">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10B84" w:rsidRDefault="00143FFB" w:rsidP="00330782">
            <w:pPr>
              <w:spacing w:after="0"/>
            </w:pPr>
            <w:r w:rsidRPr="003B60D2">
              <w:t>Return on the first tab and refresh the Web Client</w:t>
            </w:r>
          </w:p>
        </w:tc>
        <w:tc>
          <w:tcPr>
            <w:tcW w:w="2690" w:type="dxa"/>
            <w:gridSpan w:val="2"/>
            <w:tcBorders>
              <w:top w:val="single" w:sz="6" w:space="0" w:color="auto"/>
              <w:bottom w:val="single" w:sz="6" w:space="0" w:color="auto"/>
            </w:tcBorders>
            <w:shd w:val="clear" w:color="auto" w:fill="auto"/>
          </w:tcPr>
          <w:p w:rsidR="00510B84" w:rsidRPr="0052026E" w:rsidRDefault="00510B84" w:rsidP="00330782">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510B84" w:rsidRPr="009B26D3" w:rsidRDefault="00510B84" w:rsidP="00DC4D99">
            <w:pPr>
              <w:spacing w:after="0"/>
              <w:jc w:val="center"/>
              <w:rPr>
                <w:i/>
                <w:sz w:val="14"/>
                <w:szCs w:val="14"/>
                <w:lang w:val="en-GB"/>
              </w:rPr>
            </w:pP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Default="00510B84"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510B84" w:rsidRDefault="001E2850" w:rsidP="00330782">
            <w:pPr>
              <w:spacing w:after="0"/>
            </w:pPr>
            <w:r>
              <w:t>Click on Dataset, and check that dataset SENTINEL3_L2 is now available</w:t>
            </w:r>
          </w:p>
        </w:tc>
        <w:tc>
          <w:tcPr>
            <w:tcW w:w="2690" w:type="dxa"/>
            <w:gridSpan w:val="2"/>
            <w:tcBorders>
              <w:top w:val="single" w:sz="6" w:space="0" w:color="auto"/>
              <w:bottom w:val="single" w:sz="6" w:space="0" w:color="auto"/>
            </w:tcBorders>
            <w:shd w:val="clear" w:color="auto" w:fill="auto"/>
          </w:tcPr>
          <w:p w:rsidR="00510B84" w:rsidRPr="009D7AA1" w:rsidRDefault="00AB5853" w:rsidP="00330782">
            <w:pPr>
              <w:spacing w:after="0"/>
            </w:pPr>
            <w:r>
              <w:t>The list of datasets is displayed.</w:t>
            </w:r>
          </w:p>
        </w:tc>
        <w:tc>
          <w:tcPr>
            <w:tcW w:w="1559" w:type="dxa"/>
            <w:tcBorders>
              <w:top w:val="single" w:sz="6" w:space="0" w:color="auto"/>
              <w:bottom w:val="single" w:sz="6" w:space="0" w:color="auto"/>
              <w:right w:val="single" w:sz="8" w:space="0" w:color="auto"/>
            </w:tcBorders>
            <w:shd w:val="clear" w:color="auto" w:fill="auto"/>
            <w:vAlign w:val="center"/>
          </w:tcPr>
          <w:p w:rsidR="00510B84" w:rsidRDefault="00AB5853" w:rsidP="00DC4D99">
            <w:pPr>
              <w:spacing w:after="0"/>
              <w:jc w:val="center"/>
              <w:rPr>
                <w:rFonts w:cstheme="minorHAnsi"/>
                <w:i/>
                <w:sz w:val="14"/>
                <w:szCs w:val="14"/>
              </w:rPr>
            </w:pPr>
            <w:r w:rsidRPr="00330782">
              <w:rPr>
                <w:rFonts w:cstheme="minorHAnsi"/>
                <w:i/>
                <w:sz w:val="14"/>
                <w:szCs w:val="14"/>
              </w:rPr>
              <w:t>NGEO-WEBC-PFC-0290</w:t>
            </w: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Default="00510B84"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510B84" w:rsidRPr="00440FAC" w:rsidRDefault="00AB5853" w:rsidP="00330782">
            <w:pPr>
              <w:spacing w:after="0"/>
              <w:rPr>
                <w:lang w:val="en-US"/>
              </w:rPr>
            </w:pPr>
            <w:r>
              <w:t xml:space="preserve">Open a new tab in the browser with the URL </w:t>
            </w:r>
            <w:r w:rsidRPr="00330782">
              <w:t>http://localhost:3000/ngeo/user/</w:t>
            </w:r>
            <w:r>
              <w:t xml:space="preserve">public and then refresh the Web </w:t>
            </w:r>
            <w:r>
              <w:lastRenderedPageBreak/>
              <w:t>Client.</w:t>
            </w:r>
          </w:p>
        </w:tc>
        <w:tc>
          <w:tcPr>
            <w:tcW w:w="2690" w:type="dxa"/>
            <w:gridSpan w:val="2"/>
            <w:tcBorders>
              <w:top w:val="single" w:sz="6" w:space="0" w:color="auto"/>
              <w:bottom w:val="single" w:sz="6" w:space="0" w:color="auto"/>
            </w:tcBorders>
            <w:shd w:val="clear" w:color="auto" w:fill="auto"/>
          </w:tcPr>
          <w:p w:rsidR="00510B84" w:rsidRDefault="00510B84" w:rsidP="00330782">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510B84" w:rsidRDefault="00510B84" w:rsidP="00DC4D99">
            <w:pPr>
              <w:spacing w:after="0"/>
              <w:jc w:val="center"/>
              <w:rPr>
                <w:rFonts w:cstheme="minorHAnsi"/>
                <w:i/>
                <w:sz w:val="14"/>
                <w:szCs w:val="14"/>
              </w:rPr>
            </w:pPr>
          </w:p>
        </w:tc>
      </w:tr>
      <w:tr w:rsidR="00143FFB" w:rsidRPr="0056181B" w:rsidTr="000D456E">
        <w:tc>
          <w:tcPr>
            <w:tcW w:w="865" w:type="dxa"/>
            <w:tcBorders>
              <w:top w:val="single" w:sz="6" w:space="0" w:color="auto"/>
              <w:left w:val="single" w:sz="8" w:space="0" w:color="auto"/>
              <w:bottom w:val="single" w:sz="6" w:space="0" w:color="auto"/>
            </w:tcBorders>
            <w:shd w:val="clear" w:color="auto" w:fill="auto"/>
            <w:vAlign w:val="center"/>
          </w:tcPr>
          <w:p w:rsidR="00143FFB" w:rsidRDefault="00143FFB" w:rsidP="00DC4D99">
            <w:pPr>
              <w:spacing w:after="0"/>
              <w:jc w:val="center"/>
              <w:rPr>
                <w:i/>
                <w:sz w:val="14"/>
                <w:szCs w:val="14"/>
              </w:rPr>
            </w:pPr>
            <w:r>
              <w:rPr>
                <w:i/>
                <w:sz w:val="14"/>
                <w:szCs w:val="14"/>
              </w:rPr>
              <w:lastRenderedPageBreak/>
              <w:t>Step-70</w:t>
            </w:r>
          </w:p>
        </w:tc>
        <w:tc>
          <w:tcPr>
            <w:tcW w:w="3499" w:type="dxa"/>
            <w:gridSpan w:val="3"/>
            <w:tcBorders>
              <w:top w:val="single" w:sz="6" w:space="0" w:color="auto"/>
              <w:bottom w:val="single" w:sz="6" w:space="0" w:color="auto"/>
            </w:tcBorders>
            <w:shd w:val="clear" w:color="auto" w:fill="auto"/>
          </w:tcPr>
          <w:p w:rsidR="00143FFB" w:rsidRDefault="00143FFB">
            <w:pPr>
              <w:spacing w:after="0"/>
            </w:pPr>
            <w:r w:rsidRPr="003B60D2">
              <w:t>Return on the first tab and refresh the Web Client</w:t>
            </w:r>
          </w:p>
        </w:tc>
        <w:tc>
          <w:tcPr>
            <w:tcW w:w="2690" w:type="dxa"/>
            <w:gridSpan w:val="2"/>
            <w:tcBorders>
              <w:top w:val="single" w:sz="6" w:space="0" w:color="auto"/>
              <w:bottom w:val="single" w:sz="6" w:space="0" w:color="auto"/>
            </w:tcBorders>
            <w:shd w:val="clear" w:color="auto" w:fill="auto"/>
          </w:tcPr>
          <w:p w:rsidR="00143FFB" w:rsidRDefault="00143FFB">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143FFB" w:rsidRDefault="00143FFB" w:rsidP="00DC4D99">
            <w:pPr>
              <w:spacing w:after="0"/>
              <w:jc w:val="center"/>
              <w:rPr>
                <w:rFonts w:cstheme="minorHAnsi"/>
                <w:i/>
                <w:sz w:val="14"/>
                <w:szCs w:val="14"/>
              </w:rPr>
            </w:pPr>
          </w:p>
        </w:tc>
      </w:tr>
      <w:tr w:rsidR="00510B84" w:rsidRPr="0056181B" w:rsidTr="00330782">
        <w:trPr>
          <w:trHeight w:val="1061"/>
        </w:trPr>
        <w:tc>
          <w:tcPr>
            <w:tcW w:w="865" w:type="dxa"/>
            <w:tcBorders>
              <w:top w:val="single" w:sz="6" w:space="0" w:color="auto"/>
              <w:left w:val="single" w:sz="8" w:space="0" w:color="auto"/>
              <w:bottom w:val="single" w:sz="6" w:space="0" w:color="auto"/>
            </w:tcBorders>
            <w:shd w:val="clear" w:color="auto" w:fill="auto"/>
            <w:vAlign w:val="center"/>
          </w:tcPr>
          <w:p w:rsidR="00510B84" w:rsidRDefault="00143FFB" w:rsidP="00DC4D99">
            <w:pPr>
              <w:spacing w:after="0"/>
              <w:jc w:val="center"/>
              <w:rPr>
                <w:i/>
                <w:sz w:val="14"/>
                <w:szCs w:val="14"/>
              </w:rPr>
            </w:pPr>
            <w:r>
              <w:rPr>
                <w:i/>
                <w:sz w:val="14"/>
                <w:szCs w:val="14"/>
              </w:rPr>
              <w:t>Step-8</w:t>
            </w:r>
            <w:r w:rsidR="00510B84">
              <w:rPr>
                <w:i/>
                <w:sz w:val="14"/>
                <w:szCs w:val="14"/>
              </w:rPr>
              <w:t>0</w:t>
            </w:r>
          </w:p>
        </w:tc>
        <w:tc>
          <w:tcPr>
            <w:tcW w:w="3499" w:type="dxa"/>
            <w:gridSpan w:val="3"/>
            <w:tcBorders>
              <w:top w:val="single" w:sz="6" w:space="0" w:color="auto"/>
              <w:bottom w:val="single" w:sz="6" w:space="0" w:color="auto"/>
            </w:tcBorders>
            <w:shd w:val="clear" w:color="auto" w:fill="auto"/>
          </w:tcPr>
          <w:p w:rsidR="00510B84" w:rsidRDefault="00AB5853" w:rsidP="00330782">
            <w:pPr>
              <w:spacing w:after="0"/>
              <w:rPr>
                <w:rFonts w:cstheme="minorHAnsi"/>
              </w:rPr>
            </w:pPr>
            <w:r>
              <w:t>Click on</w:t>
            </w:r>
            <w:r w:rsidR="00A65C6E">
              <w:t xml:space="preserve"> DataSet and select SENTINEL3</w:t>
            </w:r>
            <w:r>
              <w:t>, then click on Search button.</w:t>
            </w:r>
          </w:p>
        </w:tc>
        <w:tc>
          <w:tcPr>
            <w:tcW w:w="2690" w:type="dxa"/>
            <w:gridSpan w:val="2"/>
            <w:tcBorders>
              <w:top w:val="single" w:sz="6" w:space="0" w:color="auto"/>
              <w:bottom w:val="single" w:sz="6" w:space="0" w:color="auto"/>
            </w:tcBorders>
            <w:shd w:val="clear" w:color="auto" w:fill="auto"/>
          </w:tcPr>
          <w:p w:rsidR="00510B84" w:rsidRDefault="00AB5853" w:rsidP="00330782">
            <w:pPr>
              <w:spacing w:after="0"/>
              <w:rPr>
                <w:rFonts w:cstheme="minorHAnsi"/>
                <w:lang w:val="en-GB"/>
              </w:rPr>
            </w:pPr>
            <w:r>
              <w:rPr>
                <w:rFonts w:cstheme="minorHAnsi"/>
                <w:lang w:val="en-GB"/>
              </w:rPr>
              <w:t>Five products are displayed.</w:t>
            </w:r>
          </w:p>
        </w:tc>
        <w:tc>
          <w:tcPr>
            <w:tcW w:w="1559" w:type="dxa"/>
            <w:tcBorders>
              <w:top w:val="single" w:sz="6" w:space="0" w:color="auto"/>
              <w:bottom w:val="single" w:sz="6" w:space="0" w:color="auto"/>
              <w:right w:val="single" w:sz="8" w:space="0" w:color="auto"/>
            </w:tcBorders>
            <w:shd w:val="clear" w:color="auto" w:fill="auto"/>
            <w:vAlign w:val="center"/>
          </w:tcPr>
          <w:p w:rsidR="00510B84" w:rsidRDefault="00510B84" w:rsidP="00DC4D99">
            <w:pPr>
              <w:spacing w:after="0"/>
              <w:jc w:val="center"/>
              <w:rPr>
                <w:rFonts w:cstheme="minorHAnsi"/>
                <w:i/>
                <w:sz w:val="14"/>
                <w:szCs w:val="14"/>
              </w:rPr>
            </w:pPr>
          </w:p>
        </w:tc>
      </w:tr>
      <w:tr w:rsidR="005D28AE" w:rsidRPr="0056181B" w:rsidTr="00330782">
        <w:trPr>
          <w:trHeight w:val="1344"/>
        </w:trPr>
        <w:tc>
          <w:tcPr>
            <w:tcW w:w="865" w:type="dxa"/>
            <w:tcBorders>
              <w:top w:val="single" w:sz="6" w:space="0" w:color="auto"/>
              <w:left w:val="single" w:sz="8" w:space="0" w:color="auto"/>
              <w:bottom w:val="single" w:sz="6" w:space="0" w:color="auto"/>
            </w:tcBorders>
            <w:shd w:val="clear" w:color="auto" w:fill="auto"/>
            <w:vAlign w:val="center"/>
          </w:tcPr>
          <w:p w:rsidR="005D28AE" w:rsidRDefault="00143FFB" w:rsidP="00DC4D99">
            <w:pPr>
              <w:spacing w:after="0"/>
              <w:jc w:val="center"/>
              <w:rPr>
                <w:i/>
                <w:sz w:val="14"/>
                <w:szCs w:val="14"/>
              </w:rPr>
            </w:pPr>
            <w:r>
              <w:rPr>
                <w:i/>
                <w:sz w:val="14"/>
                <w:szCs w:val="14"/>
              </w:rPr>
              <w:t>Step-9</w:t>
            </w:r>
            <w:r w:rsidR="005D28AE">
              <w:rPr>
                <w:i/>
                <w:sz w:val="14"/>
                <w:szCs w:val="14"/>
              </w:rPr>
              <w:t>0</w:t>
            </w:r>
          </w:p>
        </w:tc>
        <w:tc>
          <w:tcPr>
            <w:tcW w:w="3499" w:type="dxa"/>
            <w:gridSpan w:val="3"/>
            <w:tcBorders>
              <w:top w:val="single" w:sz="6" w:space="0" w:color="auto"/>
              <w:bottom w:val="single" w:sz="6" w:space="0" w:color="auto"/>
            </w:tcBorders>
            <w:shd w:val="clear" w:color="auto" w:fill="auto"/>
          </w:tcPr>
          <w:p w:rsidR="005D28AE" w:rsidRDefault="005D28AE" w:rsidP="00330782">
            <w:pPr>
              <w:spacing w:after="0"/>
            </w:pPr>
            <w:r>
              <w:t>Click on a product in the map.</w:t>
            </w:r>
          </w:p>
        </w:tc>
        <w:tc>
          <w:tcPr>
            <w:tcW w:w="2690" w:type="dxa"/>
            <w:gridSpan w:val="2"/>
            <w:tcBorders>
              <w:top w:val="single" w:sz="6" w:space="0" w:color="auto"/>
              <w:bottom w:val="single" w:sz="6" w:space="0" w:color="auto"/>
            </w:tcBorders>
            <w:shd w:val="clear" w:color="auto" w:fill="auto"/>
          </w:tcPr>
          <w:p w:rsidR="005D28AE" w:rsidRDefault="005D28AE" w:rsidP="00330782">
            <w:pPr>
              <w:spacing w:after="0"/>
              <w:rPr>
                <w:rFonts w:cstheme="minorHAnsi"/>
                <w:lang w:val="en-GB"/>
              </w:rPr>
            </w:pPr>
            <w:r>
              <w:rPr>
                <w:rFonts w:cstheme="minorHAnsi"/>
                <w:lang w:val="en-GB"/>
              </w:rPr>
              <w:t>A message informs that the user has no permission to view.</w:t>
            </w:r>
          </w:p>
        </w:tc>
        <w:tc>
          <w:tcPr>
            <w:tcW w:w="1559" w:type="dxa"/>
            <w:tcBorders>
              <w:top w:val="single" w:sz="6" w:space="0" w:color="auto"/>
              <w:bottom w:val="single" w:sz="6" w:space="0" w:color="auto"/>
              <w:right w:val="single" w:sz="8" w:space="0" w:color="auto"/>
            </w:tcBorders>
            <w:shd w:val="clear" w:color="auto" w:fill="auto"/>
            <w:vAlign w:val="center"/>
          </w:tcPr>
          <w:p w:rsidR="005D28AE" w:rsidRDefault="0096098C" w:rsidP="00DC4D99">
            <w:pPr>
              <w:spacing w:after="0"/>
              <w:jc w:val="center"/>
              <w:rPr>
                <w:rFonts w:cstheme="minorHAnsi"/>
                <w:i/>
                <w:sz w:val="14"/>
                <w:szCs w:val="14"/>
              </w:rPr>
            </w:pPr>
            <w:r w:rsidRPr="00330782">
              <w:rPr>
                <w:rFonts w:cstheme="minorHAnsi"/>
                <w:i/>
                <w:sz w:val="14"/>
                <w:szCs w:val="14"/>
              </w:rPr>
              <w:t>NGEO-WEBC-PFC-0291</w:t>
            </w:r>
          </w:p>
        </w:tc>
      </w:tr>
      <w:tr w:rsidR="005D28A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D28AE" w:rsidRDefault="005D28AE" w:rsidP="00DC4D99">
            <w:pPr>
              <w:spacing w:after="0"/>
              <w:jc w:val="center"/>
              <w:rPr>
                <w:i/>
                <w:sz w:val="14"/>
                <w:szCs w:val="14"/>
              </w:rPr>
            </w:pPr>
            <w:r>
              <w:rPr>
                <w:i/>
                <w:sz w:val="14"/>
                <w:szCs w:val="14"/>
              </w:rPr>
              <w:t>Step-</w:t>
            </w:r>
            <w:r w:rsidR="00143FFB">
              <w:rPr>
                <w:i/>
                <w:sz w:val="14"/>
                <w:szCs w:val="14"/>
              </w:rPr>
              <w:t>10</w:t>
            </w:r>
            <w:r>
              <w:rPr>
                <w:i/>
                <w:sz w:val="14"/>
                <w:szCs w:val="14"/>
              </w:rPr>
              <w:t>0</w:t>
            </w:r>
          </w:p>
        </w:tc>
        <w:tc>
          <w:tcPr>
            <w:tcW w:w="3499" w:type="dxa"/>
            <w:gridSpan w:val="3"/>
            <w:tcBorders>
              <w:top w:val="single" w:sz="6" w:space="0" w:color="auto"/>
              <w:bottom w:val="single" w:sz="6" w:space="0" w:color="auto"/>
            </w:tcBorders>
            <w:shd w:val="clear" w:color="auto" w:fill="auto"/>
          </w:tcPr>
          <w:p w:rsidR="005D28AE" w:rsidRDefault="005D28AE" w:rsidP="00330782">
            <w:pPr>
              <w:spacing w:after="0"/>
              <w:rPr>
                <w:rFonts w:cstheme="minorHAnsi"/>
              </w:rPr>
            </w:pPr>
            <w:r>
              <w:rPr>
                <w:rFonts w:cstheme="minorHAnsi"/>
              </w:rPr>
              <w:t>Open the table view, select the first ítem and click on “Retreive Product”</w:t>
            </w:r>
          </w:p>
        </w:tc>
        <w:tc>
          <w:tcPr>
            <w:tcW w:w="2690" w:type="dxa"/>
            <w:gridSpan w:val="2"/>
            <w:tcBorders>
              <w:top w:val="single" w:sz="6" w:space="0" w:color="auto"/>
              <w:bottom w:val="single" w:sz="6" w:space="0" w:color="auto"/>
            </w:tcBorders>
            <w:shd w:val="clear" w:color="auto" w:fill="auto"/>
          </w:tcPr>
          <w:p w:rsidR="005D28AE" w:rsidRDefault="005D28AE" w:rsidP="00DC4D99">
            <w:pPr>
              <w:spacing w:after="0"/>
              <w:rPr>
                <w:rFonts w:cstheme="minorHAnsi"/>
                <w:lang w:val="en-GB"/>
              </w:rPr>
            </w:pPr>
            <w:r>
              <w:rPr>
                <w:rFonts w:cstheme="minorHAnsi"/>
                <w:lang w:val="en-GB"/>
              </w:rPr>
              <w:t>A message informs that the user has no permission to download.</w:t>
            </w:r>
          </w:p>
        </w:tc>
        <w:tc>
          <w:tcPr>
            <w:tcW w:w="1559" w:type="dxa"/>
            <w:tcBorders>
              <w:top w:val="single" w:sz="6" w:space="0" w:color="auto"/>
              <w:bottom w:val="single" w:sz="6" w:space="0" w:color="auto"/>
              <w:right w:val="single" w:sz="8" w:space="0" w:color="auto"/>
            </w:tcBorders>
            <w:shd w:val="clear" w:color="auto" w:fill="auto"/>
            <w:vAlign w:val="center"/>
          </w:tcPr>
          <w:p w:rsidR="005D28AE" w:rsidRDefault="005D28AE">
            <w:pPr>
              <w:spacing w:after="0"/>
              <w:jc w:val="center"/>
              <w:rPr>
                <w:rFonts w:cstheme="minorHAnsi"/>
                <w:i/>
                <w:sz w:val="14"/>
                <w:szCs w:val="14"/>
              </w:rPr>
            </w:pPr>
            <w:r w:rsidRPr="00330782">
              <w:rPr>
                <w:rFonts w:cstheme="minorHAnsi"/>
                <w:i/>
                <w:sz w:val="14"/>
                <w:szCs w:val="14"/>
              </w:rPr>
              <w:t>NGEO-WEBC-PFC-0292</w:t>
            </w:r>
          </w:p>
        </w:tc>
      </w:tr>
      <w:tr w:rsidR="005D28A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D28AE" w:rsidRDefault="00461E53">
            <w:pPr>
              <w:spacing w:after="0"/>
              <w:jc w:val="center"/>
              <w:rPr>
                <w:i/>
                <w:sz w:val="14"/>
                <w:szCs w:val="14"/>
              </w:rPr>
            </w:pPr>
            <w:r>
              <w:rPr>
                <w:i/>
                <w:sz w:val="14"/>
                <w:szCs w:val="14"/>
              </w:rPr>
              <w:t>Step-1</w:t>
            </w:r>
            <w:r w:rsidR="00143FFB">
              <w:rPr>
                <w:i/>
                <w:sz w:val="14"/>
                <w:szCs w:val="14"/>
              </w:rPr>
              <w:t>1</w:t>
            </w:r>
            <w:r w:rsidR="005D28AE">
              <w:rPr>
                <w:i/>
                <w:sz w:val="14"/>
                <w:szCs w:val="14"/>
              </w:rPr>
              <w:t>0</w:t>
            </w:r>
          </w:p>
        </w:tc>
        <w:tc>
          <w:tcPr>
            <w:tcW w:w="3499" w:type="dxa"/>
            <w:gridSpan w:val="3"/>
            <w:tcBorders>
              <w:top w:val="single" w:sz="6" w:space="0" w:color="auto"/>
              <w:bottom w:val="single" w:sz="6" w:space="0" w:color="auto"/>
            </w:tcBorders>
            <w:shd w:val="clear" w:color="auto" w:fill="auto"/>
          </w:tcPr>
          <w:p w:rsidR="005D28AE" w:rsidRDefault="005D28AE" w:rsidP="00330782">
            <w:pPr>
              <w:spacing w:after="0"/>
            </w:pPr>
            <w:r>
              <w:t>On the first ítem, click on Product column to direct download.</w:t>
            </w:r>
          </w:p>
        </w:tc>
        <w:tc>
          <w:tcPr>
            <w:tcW w:w="2690" w:type="dxa"/>
            <w:gridSpan w:val="2"/>
            <w:tcBorders>
              <w:top w:val="single" w:sz="6" w:space="0" w:color="auto"/>
              <w:bottom w:val="single" w:sz="6" w:space="0" w:color="auto"/>
            </w:tcBorders>
            <w:shd w:val="clear" w:color="auto" w:fill="auto"/>
          </w:tcPr>
          <w:p w:rsidR="005D28AE" w:rsidRPr="00FE67CF" w:rsidRDefault="005D28AE" w:rsidP="00330782">
            <w:pPr>
              <w:spacing w:after="0"/>
              <w:rPr>
                <w:lang w:val="en-US"/>
              </w:rPr>
            </w:pPr>
            <w:r>
              <w:rPr>
                <w:rFonts w:cstheme="minorHAnsi"/>
                <w:lang w:val="en-GB"/>
              </w:rPr>
              <w:t>A message informs that the user has no permission to download.</w:t>
            </w:r>
          </w:p>
        </w:tc>
        <w:tc>
          <w:tcPr>
            <w:tcW w:w="1559" w:type="dxa"/>
            <w:tcBorders>
              <w:top w:val="single" w:sz="6" w:space="0" w:color="auto"/>
              <w:bottom w:val="single" w:sz="6" w:space="0" w:color="auto"/>
              <w:right w:val="single" w:sz="8" w:space="0" w:color="auto"/>
            </w:tcBorders>
            <w:shd w:val="clear" w:color="auto" w:fill="auto"/>
            <w:vAlign w:val="center"/>
          </w:tcPr>
          <w:p w:rsidR="005D28AE" w:rsidRDefault="005D28AE" w:rsidP="00DC4D99">
            <w:pPr>
              <w:spacing w:after="0"/>
              <w:jc w:val="center"/>
              <w:rPr>
                <w:rFonts w:cstheme="minorHAnsi"/>
                <w:i/>
                <w:sz w:val="14"/>
                <w:szCs w:val="14"/>
              </w:rPr>
            </w:pPr>
            <w:r w:rsidRPr="00330782">
              <w:rPr>
                <w:rFonts w:cstheme="minorHAnsi"/>
                <w:i/>
                <w:sz w:val="14"/>
                <w:szCs w:val="14"/>
              </w:rPr>
              <w:t>NGEO-WEBC-PFC-0293</w:t>
            </w:r>
          </w:p>
        </w:tc>
      </w:tr>
      <w:tr w:rsidR="0066764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764F" w:rsidRDefault="0066764F" w:rsidP="00CF2120">
            <w:pPr>
              <w:spacing w:after="0"/>
              <w:jc w:val="center"/>
              <w:rPr>
                <w:i/>
                <w:sz w:val="14"/>
                <w:szCs w:val="14"/>
              </w:rPr>
            </w:pPr>
            <w:r>
              <w:rPr>
                <w:i/>
                <w:sz w:val="14"/>
                <w:szCs w:val="14"/>
              </w:rPr>
              <w:t>Step-120</w:t>
            </w:r>
          </w:p>
        </w:tc>
        <w:tc>
          <w:tcPr>
            <w:tcW w:w="3499" w:type="dxa"/>
            <w:gridSpan w:val="3"/>
            <w:tcBorders>
              <w:top w:val="single" w:sz="6" w:space="0" w:color="auto"/>
              <w:bottom w:val="single" w:sz="6" w:space="0" w:color="auto"/>
            </w:tcBorders>
            <w:shd w:val="clear" w:color="auto" w:fill="auto"/>
          </w:tcPr>
          <w:p w:rsidR="0066764F" w:rsidRDefault="0066764F" w:rsidP="00330782">
            <w:pPr>
              <w:spacing w:after="0"/>
              <w:rPr>
                <w:lang w:val="en-US"/>
              </w:rPr>
            </w:pPr>
            <w:r>
              <w:rPr>
                <w:lang w:val="en-US"/>
              </w:rPr>
              <w:t>Check Subscribe is not available in the top left bottom toolbar</w:t>
            </w:r>
          </w:p>
        </w:tc>
        <w:tc>
          <w:tcPr>
            <w:tcW w:w="2690" w:type="dxa"/>
            <w:gridSpan w:val="2"/>
            <w:tcBorders>
              <w:top w:val="single" w:sz="6" w:space="0" w:color="auto"/>
              <w:bottom w:val="single" w:sz="6" w:space="0" w:color="auto"/>
            </w:tcBorders>
            <w:shd w:val="clear" w:color="auto" w:fill="auto"/>
          </w:tcPr>
          <w:p w:rsidR="0066764F" w:rsidRDefault="0066764F" w:rsidP="00330782">
            <w:pPr>
              <w:spacing w:after="0"/>
              <w:rPr>
                <w:lang w:val="en-US"/>
              </w:rPr>
            </w:pPr>
            <w:r>
              <w:rPr>
                <w:rFonts w:cstheme="minorHAnsi"/>
                <w:lang w:val="en-GB"/>
              </w:rPr>
              <w:t>Subscribe button is disabled</w:t>
            </w:r>
          </w:p>
        </w:tc>
        <w:tc>
          <w:tcPr>
            <w:tcW w:w="1559" w:type="dxa"/>
            <w:tcBorders>
              <w:top w:val="single" w:sz="6" w:space="0" w:color="auto"/>
              <w:bottom w:val="single" w:sz="6" w:space="0" w:color="auto"/>
              <w:right w:val="single" w:sz="8" w:space="0" w:color="auto"/>
            </w:tcBorders>
            <w:shd w:val="clear" w:color="auto" w:fill="auto"/>
            <w:vAlign w:val="center"/>
          </w:tcPr>
          <w:p w:rsidR="0066764F" w:rsidRPr="00330782" w:rsidRDefault="0066764F" w:rsidP="00DC4D99">
            <w:pPr>
              <w:spacing w:after="0"/>
              <w:jc w:val="center"/>
              <w:rPr>
                <w:rFonts w:cstheme="minorHAnsi"/>
                <w:i/>
                <w:sz w:val="14"/>
                <w:szCs w:val="14"/>
              </w:rPr>
            </w:pPr>
            <w:r w:rsidRPr="00330782">
              <w:rPr>
                <w:rFonts w:cstheme="minorHAnsi"/>
                <w:i/>
                <w:sz w:val="14"/>
                <w:szCs w:val="14"/>
              </w:rPr>
              <w:t>NGEO-WEBC-PFC-0294</w:t>
            </w:r>
          </w:p>
        </w:tc>
      </w:tr>
      <w:tr w:rsidR="005D28A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D28AE" w:rsidRDefault="005D28AE" w:rsidP="00CF2120">
            <w:pPr>
              <w:spacing w:after="0"/>
              <w:jc w:val="center"/>
              <w:rPr>
                <w:i/>
                <w:sz w:val="14"/>
                <w:szCs w:val="14"/>
              </w:rPr>
            </w:pPr>
            <w:r>
              <w:rPr>
                <w:i/>
                <w:sz w:val="14"/>
                <w:szCs w:val="14"/>
              </w:rPr>
              <w:t>Step-1</w:t>
            </w:r>
            <w:r w:rsidR="00CF2120">
              <w:rPr>
                <w:i/>
                <w:sz w:val="14"/>
                <w:szCs w:val="14"/>
              </w:rPr>
              <w:t>3</w:t>
            </w:r>
            <w:r>
              <w:rPr>
                <w:i/>
                <w:sz w:val="14"/>
                <w:szCs w:val="14"/>
              </w:rPr>
              <w:t>0</w:t>
            </w:r>
          </w:p>
        </w:tc>
        <w:tc>
          <w:tcPr>
            <w:tcW w:w="3499" w:type="dxa"/>
            <w:gridSpan w:val="3"/>
            <w:tcBorders>
              <w:top w:val="single" w:sz="6" w:space="0" w:color="auto"/>
              <w:bottom w:val="single" w:sz="6" w:space="0" w:color="auto"/>
            </w:tcBorders>
            <w:shd w:val="clear" w:color="auto" w:fill="auto"/>
          </w:tcPr>
          <w:p w:rsidR="005D28AE" w:rsidRPr="00F95B28" w:rsidRDefault="005D28AE" w:rsidP="00330782">
            <w:pPr>
              <w:spacing w:after="0"/>
              <w:rPr>
                <w:lang w:val="en-US"/>
              </w:rPr>
            </w:pPr>
            <w:r>
              <w:rPr>
                <w:lang w:val="en-US"/>
              </w:rPr>
              <w:t>Click on Dataset button</w:t>
            </w:r>
          </w:p>
        </w:tc>
        <w:tc>
          <w:tcPr>
            <w:tcW w:w="2690" w:type="dxa"/>
            <w:gridSpan w:val="2"/>
            <w:tcBorders>
              <w:top w:val="single" w:sz="6" w:space="0" w:color="auto"/>
              <w:bottom w:val="single" w:sz="6" w:space="0" w:color="auto"/>
            </w:tcBorders>
            <w:shd w:val="clear" w:color="auto" w:fill="auto"/>
          </w:tcPr>
          <w:p w:rsidR="005D28AE" w:rsidRPr="00F95B28" w:rsidRDefault="005D28AE" w:rsidP="00330782">
            <w:pPr>
              <w:spacing w:after="0"/>
              <w:rPr>
                <w:lang w:val="en-US"/>
              </w:rPr>
            </w:pPr>
            <w:r>
              <w:rPr>
                <w:lang w:val="en-US"/>
              </w:rPr>
              <w:t>The dataset panel is displayed.</w:t>
            </w:r>
          </w:p>
        </w:tc>
        <w:tc>
          <w:tcPr>
            <w:tcW w:w="1559" w:type="dxa"/>
            <w:tcBorders>
              <w:top w:val="single" w:sz="6" w:space="0" w:color="auto"/>
              <w:bottom w:val="single" w:sz="6" w:space="0" w:color="auto"/>
              <w:right w:val="single" w:sz="8" w:space="0" w:color="auto"/>
            </w:tcBorders>
            <w:shd w:val="clear" w:color="auto" w:fill="auto"/>
            <w:vAlign w:val="center"/>
          </w:tcPr>
          <w:p w:rsidR="005D28AE" w:rsidRDefault="005D28AE" w:rsidP="00DC4D99">
            <w:pPr>
              <w:spacing w:after="0"/>
              <w:jc w:val="center"/>
              <w:rPr>
                <w:rFonts w:cstheme="minorHAnsi"/>
                <w:i/>
                <w:sz w:val="14"/>
                <w:szCs w:val="14"/>
              </w:rPr>
            </w:pPr>
          </w:p>
        </w:tc>
      </w:tr>
      <w:tr w:rsidR="005D28AE"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5D28AE" w:rsidRDefault="005D28AE" w:rsidP="00CF2120">
            <w:pPr>
              <w:spacing w:after="0"/>
              <w:jc w:val="center"/>
              <w:rPr>
                <w:i/>
                <w:sz w:val="14"/>
                <w:szCs w:val="14"/>
              </w:rPr>
            </w:pPr>
            <w:r>
              <w:rPr>
                <w:i/>
                <w:sz w:val="14"/>
                <w:szCs w:val="14"/>
              </w:rPr>
              <w:t>Step-1</w:t>
            </w:r>
            <w:r w:rsidR="00CF2120">
              <w:rPr>
                <w:i/>
                <w:sz w:val="14"/>
                <w:szCs w:val="14"/>
              </w:rPr>
              <w:t>4</w:t>
            </w:r>
            <w:r>
              <w:rPr>
                <w:i/>
                <w:sz w:val="14"/>
                <w:szCs w:val="14"/>
              </w:rPr>
              <w:t>0</w:t>
            </w:r>
          </w:p>
        </w:tc>
        <w:tc>
          <w:tcPr>
            <w:tcW w:w="3499" w:type="dxa"/>
            <w:gridSpan w:val="3"/>
            <w:tcBorders>
              <w:top w:val="single" w:sz="6" w:space="0" w:color="auto"/>
              <w:bottom w:val="single" w:sz="8" w:space="0" w:color="auto"/>
            </w:tcBorders>
            <w:shd w:val="clear" w:color="auto" w:fill="auto"/>
          </w:tcPr>
          <w:p w:rsidR="005D28AE" w:rsidRPr="00440FAC" w:rsidRDefault="005D28AE" w:rsidP="00330782">
            <w:pPr>
              <w:spacing w:after="0"/>
              <w:rPr>
                <w:lang w:val="en-US"/>
              </w:rPr>
            </w:pPr>
            <w:r>
              <w:rPr>
                <w:lang w:val="en-US"/>
              </w:rPr>
              <w:t xml:space="preserve">Check that </w:t>
            </w:r>
            <w:r>
              <w:t>SENTINEL2_L1 has an icon to show that user has no permission to download, SENTINEL3 an icon to show that user has no permission to view and SENTINEL3_L1 two icons to show that user has no permission to download and view.</w:t>
            </w:r>
          </w:p>
        </w:tc>
        <w:tc>
          <w:tcPr>
            <w:tcW w:w="2690" w:type="dxa"/>
            <w:gridSpan w:val="2"/>
            <w:tcBorders>
              <w:top w:val="single" w:sz="6" w:space="0" w:color="auto"/>
              <w:bottom w:val="single" w:sz="8" w:space="0" w:color="auto"/>
            </w:tcBorders>
            <w:shd w:val="clear" w:color="auto" w:fill="auto"/>
          </w:tcPr>
          <w:p w:rsidR="005D28AE" w:rsidRPr="00440FAC" w:rsidRDefault="005D28AE" w:rsidP="00330782">
            <w:pPr>
              <w:spacing w:after="0"/>
              <w:rPr>
                <w:lang w:val="en-US"/>
              </w:rPr>
            </w:pPr>
          </w:p>
        </w:tc>
        <w:tc>
          <w:tcPr>
            <w:tcW w:w="1559" w:type="dxa"/>
            <w:tcBorders>
              <w:top w:val="single" w:sz="6" w:space="0" w:color="auto"/>
              <w:bottom w:val="single" w:sz="8" w:space="0" w:color="auto"/>
              <w:right w:val="single" w:sz="8" w:space="0" w:color="auto"/>
            </w:tcBorders>
            <w:shd w:val="clear" w:color="auto" w:fill="auto"/>
            <w:vAlign w:val="center"/>
          </w:tcPr>
          <w:p w:rsidR="005D28AE" w:rsidRDefault="005D28AE" w:rsidP="00DC4D99">
            <w:pPr>
              <w:spacing w:after="0"/>
              <w:jc w:val="center"/>
              <w:rPr>
                <w:rFonts w:cstheme="minorHAnsi"/>
                <w:i/>
                <w:sz w:val="14"/>
                <w:szCs w:val="14"/>
              </w:rPr>
            </w:pPr>
            <w:r w:rsidRPr="00330782">
              <w:rPr>
                <w:rFonts w:cstheme="minorHAnsi"/>
                <w:i/>
                <w:sz w:val="14"/>
                <w:szCs w:val="14"/>
              </w:rPr>
              <w:t>NGEO-WEBC-PFC-0295</w:t>
            </w:r>
          </w:p>
        </w:tc>
      </w:tr>
    </w:tbl>
    <w:p w:rsidR="002341DC" w:rsidRPr="00852F75" w:rsidRDefault="002341DC" w:rsidP="00330782">
      <w:pPr>
        <w:pStyle w:val="Titre3"/>
      </w:pPr>
      <w:bookmarkStart w:id="376" w:name="_Toc421282901"/>
      <w:r>
        <w:t>NGEO-WEBC-VTP-030</w:t>
      </w:r>
      <w:r w:rsidRPr="00FE67CF">
        <w:t xml:space="preserve">0: </w:t>
      </w:r>
      <w:r>
        <w:t>Multiple Dataset search</w:t>
      </w:r>
      <w:bookmarkEnd w:id="37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341DC" w:rsidRPr="004E5884" w:rsidTr="00BD0B91">
        <w:tc>
          <w:tcPr>
            <w:tcW w:w="8613" w:type="dxa"/>
            <w:gridSpan w:val="7"/>
            <w:tcBorders>
              <w:top w:val="single" w:sz="2" w:space="0" w:color="auto"/>
              <w:bottom w:val="single" w:sz="6" w:space="0" w:color="auto"/>
            </w:tcBorders>
            <w:shd w:val="clear" w:color="auto" w:fill="548DD4" w:themeFill="text2" w:themeFillTint="99"/>
          </w:tcPr>
          <w:p w:rsidR="002341DC" w:rsidRPr="004E5884" w:rsidRDefault="002341DC" w:rsidP="00BD0B91">
            <w:pPr>
              <w:spacing w:after="0"/>
              <w:jc w:val="center"/>
              <w:rPr>
                <w:b/>
                <w:i/>
                <w:color w:val="FFFFFF"/>
                <w:szCs w:val="18"/>
                <w:lang w:val="en-US"/>
              </w:rPr>
            </w:pPr>
            <w:r>
              <w:rPr>
                <w:b/>
                <w:i/>
                <w:color w:val="FFFFFF"/>
                <w:szCs w:val="18"/>
                <w:lang w:val="en-US"/>
              </w:rPr>
              <w:t>NGEO VALIDATION TEST  PROCEDURE</w:t>
            </w:r>
          </w:p>
        </w:tc>
      </w:tr>
      <w:tr w:rsidR="002341DC" w:rsidRPr="004E5884" w:rsidTr="00BD0B91">
        <w:tc>
          <w:tcPr>
            <w:tcW w:w="1607"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341DC" w:rsidRPr="00544FC8" w:rsidRDefault="002341DC" w:rsidP="00BD0B91">
            <w:pPr>
              <w:spacing w:after="0"/>
              <w:rPr>
                <w:i/>
                <w:color w:val="548DD4"/>
                <w:sz w:val="16"/>
                <w:szCs w:val="16"/>
              </w:rPr>
            </w:pPr>
            <w:r>
              <w:rPr>
                <w:i/>
                <w:color w:val="548DD4"/>
                <w:sz w:val="16"/>
                <w:szCs w:val="16"/>
              </w:rPr>
              <w:t>NGEO-WEBC-VTP-0300</w:t>
            </w:r>
          </w:p>
        </w:tc>
        <w:tc>
          <w:tcPr>
            <w:tcW w:w="1134"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341DC" w:rsidRPr="00BE3088" w:rsidRDefault="002341DC" w:rsidP="00BD0B91">
            <w:pPr>
              <w:spacing w:after="0"/>
              <w:rPr>
                <w:i/>
                <w:color w:val="548DD4"/>
                <w:sz w:val="16"/>
                <w:szCs w:val="16"/>
                <w:lang w:val="en-US"/>
              </w:rPr>
            </w:pPr>
            <w:r>
              <w:rPr>
                <w:i/>
                <w:color w:val="548DD4"/>
                <w:sz w:val="16"/>
                <w:szCs w:val="16"/>
                <w:lang w:val="en-US"/>
              </w:rPr>
              <w:t>Multiple dataset search</w:t>
            </w:r>
          </w:p>
        </w:tc>
      </w:tr>
      <w:tr w:rsidR="002341DC" w:rsidRPr="00B17EAC" w:rsidTr="00BD0B91">
        <w:tc>
          <w:tcPr>
            <w:tcW w:w="8613" w:type="dxa"/>
            <w:gridSpan w:val="7"/>
            <w:shd w:val="clear" w:color="auto" w:fill="A6A6A6"/>
          </w:tcPr>
          <w:p w:rsidR="002341DC" w:rsidRPr="00544FC8" w:rsidRDefault="002341DC" w:rsidP="00BD0B91">
            <w:pPr>
              <w:spacing w:after="0"/>
              <w:rPr>
                <w:sz w:val="14"/>
                <w:szCs w:val="14"/>
              </w:rPr>
            </w:pPr>
          </w:p>
        </w:tc>
      </w:tr>
      <w:tr w:rsidR="002341DC" w:rsidRPr="004E5884" w:rsidTr="00BD0B91">
        <w:tc>
          <w:tcPr>
            <w:tcW w:w="8613" w:type="dxa"/>
            <w:gridSpan w:val="7"/>
            <w:shd w:val="clear" w:color="auto" w:fill="auto"/>
          </w:tcPr>
          <w:p w:rsidR="002341DC" w:rsidRPr="005E7083" w:rsidRDefault="002341D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NGEO-WEBC-VTC-0300</w:t>
            </w:r>
            <w:r w:rsidRPr="00057FF1">
              <w:rPr>
                <w:rFonts w:cstheme="minorHAnsi"/>
                <w:lang w:val="en-US"/>
              </w:rPr>
              <w:t>:</w:t>
            </w:r>
            <w:r>
              <w:rPr>
                <w:rFonts w:cstheme="minorHAnsi"/>
                <w:lang w:val="en-US"/>
              </w:rPr>
              <w:t xml:space="preserve"> Multiple Dataset Search.</w:t>
            </w:r>
          </w:p>
        </w:tc>
      </w:tr>
      <w:tr w:rsidR="002341DC" w:rsidRPr="00B17EAC" w:rsidTr="00BD0B91">
        <w:tc>
          <w:tcPr>
            <w:tcW w:w="8613" w:type="dxa"/>
            <w:gridSpan w:val="7"/>
            <w:shd w:val="clear" w:color="auto" w:fill="A6A6A6"/>
          </w:tcPr>
          <w:p w:rsidR="002341DC" w:rsidRPr="00544FC8" w:rsidRDefault="002341DC" w:rsidP="00BD0B91">
            <w:pPr>
              <w:spacing w:after="0"/>
              <w:rPr>
                <w:sz w:val="14"/>
                <w:szCs w:val="14"/>
              </w:rPr>
            </w:pPr>
            <w:r>
              <w:rPr>
                <w:b/>
                <w:sz w:val="14"/>
                <w:szCs w:val="14"/>
              </w:rPr>
              <w:t>Script</w:t>
            </w:r>
          </w:p>
        </w:tc>
      </w:tr>
      <w:tr w:rsidR="002341DC" w:rsidRPr="004E5884" w:rsidTr="00330782">
        <w:tc>
          <w:tcPr>
            <w:tcW w:w="8613" w:type="dxa"/>
            <w:gridSpan w:val="7"/>
            <w:tcBorders>
              <w:bottom w:val="single" w:sz="8" w:space="0" w:color="auto"/>
            </w:tcBorders>
            <w:shd w:val="clear" w:color="auto" w:fill="auto"/>
          </w:tcPr>
          <w:p w:rsidR="002341DC" w:rsidRPr="004E5884" w:rsidRDefault="002341DC" w:rsidP="00BD0B91">
            <w:pPr>
              <w:spacing w:after="0"/>
              <w:rPr>
                <w:lang w:val="en-US"/>
              </w:rPr>
            </w:pPr>
            <w:r>
              <w:rPr>
                <w:lang w:val="en-US"/>
              </w:rPr>
              <w:t>None</w:t>
            </w:r>
          </w:p>
        </w:tc>
      </w:tr>
      <w:tr w:rsidR="002341DC" w:rsidRPr="00544FC8" w:rsidTr="00330782">
        <w:tc>
          <w:tcPr>
            <w:tcW w:w="865" w:type="dxa"/>
            <w:tcBorders>
              <w:top w:val="single" w:sz="8" w:space="0" w:color="auto"/>
              <w:left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Pass/Fail Criteria Id</w:t>
            </w: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544FC8" w:rsidRDefault="002341DC"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2341DC" w:rsidRPr="00057FF1" w:rsidRDefault="002341DC" w:rsidP="00330782">
            <w:pPr>
              <w:spacing w:after="0"/>
            </w:pPr>
            <w:r>
              <w:t>Launch the Web Client</w:t>
            </w:r>
          </w:p>
        </w:tc>
        <w:tc>
          <w:tcPr>
            <w:tcW w:w="2690" w:type="dxa"/>
            <w:gridSpan w:val="2"/>
            <w:tcBorders>
              <w:top w:val="single" w:sz="6" w:space="0" w:color="auto"/>
              <w:bottom w:val="single" w:sz="6" w:space="0" w:color="auto"/>
            </w:tcBorders>
            <w:shd w:val="clear" w:color="auto" w:fill="auto"/>
          </w:tcPr>
          <w:p w:rsidR="002341DC" w:rsidRPr="009D7AA1" w:rsidRDefault="002341DC" w:rsidP="00330782">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2341DC" w:rsidRPr="0056181B" w:rsidRDefault="002341DC" w:rsidP="00DC4D99">
            <w:pPr>
              <w:spacing w:after="0"/>
              <w:jc w:val="center"/>
              <w:rPr>
                <w:i/>
                <w:sz w:val="14"/>
                <w:szCs w:val="14"/>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3C0A28" w:rsidRDefault="002341DC"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2341DC" w:rsidRDefault="002341DC" w:rsidP="00330782">
            <w:pPr>
              <w:spacing w:after="0"/>
            </w:pPr>
            <w:r>
              <w:t>Click on Dataset</w:t>
            </w:r>
            <w:r w:rsidR="00C52F4B">
              <w:t>s</w:t>
            </w:r>
            <w:r>
              <w:t xml:space="preserve">, </w:t>
            </w:r>
            <w:r w:rsidR="00867D3D">
              <w:t xml:space="preserve">click on previous selected dataset if any </w:t>
            </w:r>
            <w:r>
              <w:t xml:space="preserve">and </w:t>
            </w:r>
            <w:r w:rsidR="00867D3D">
              <w:t>click on ND_SAR_1</w:t>
            </w:r>
          </w:p>
        </w:tc>
        <w:tc>
          <w:tcPr>
            <w:tcW w:w="2690" w:type="dxa"/>
            <w:gridSpan w:val="2"/>
            <w:tcBorders>
              <w:top w:val="single" w:sz="6" w:space="0" w:color="auto"/>
              <w:bottom w:val="single" w:sz="6" w:space="0" w:color="auto"/>
            </w:tcBorders>
            <w:shd w:val="clear" w:color="auto" w:fill="auto"/>
          </w:tcPr>
          <w:p w:rsidR="002341DC" w:rsidRDefault="00867D3D" w:rsidP="00330782">
            <w:pPr>
              <w:spacing w:after="0"/>
            </w:pPr>
            <w:r>
              <w:t>ND_SAR_1 is selected, in the status bar ND_SAR_1 is added as Dataset</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56181B" w:rsidRDefault="002341DC" w:rsidP="00DC4D99">
            <w:pPr>
              <w:spacing w:after="0"/>
              <w:jc w:val="center"/>
              <w:rPr>
                <w:i/>
                <w:sz w:val="14"/>
                <w:szCs w:val="14"/>
              </w:rPr>
            </w:pPr>
          </w:p>
        </w:tc>
      </w:tr>
      <w:tr w:rsidR="00D4645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CC7AAA">
            <w:pPr>
              <w:spacing w:after="0"/>
              <w:jc w:val="center"/>
              <w:rPr>
                <w:rFonts w:cstheme="minorHAnsi"/>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D46452" w:rsidRDefault="00D46452" w:rsidP="00330782">
            <w:pPr>
              <w:spacing w:after="0"/>
            </w:pPr>
            <w:r>
              <w:t xml:space="preserve">Click on Search, and open the </w:t>
            </w:r>
            <w:r>
              <w:lastRenderedPageBreak/>
              <w:t xml:space="preserve">Advanced accordion </w:t>
            </w:r>
          </w:p>
        </w:tc>
        <w:tc>
          <w:tcPr>
            <w:tcW w:w="2690" w:type="dxa"/>
            <w:gridSpan w:val="2"/>
            <w:tcBorders>
              <w:top w:val="single" w:sz="6" w:space="0" w:color="auto"/>
              <w:bottom w:val="single" w:sz="6" w:space="0" w:color="auto"/>
            </w:tcBorders>
            <w:shd w:val="clear" w:color="auto" w:fill="auto"/>
          </w:tcPr>
          <w:p w:rsidR="00D46452" w:rsidRDefault="00D46452" w:rsidP="00330782">
            <w:pPr>
              <w:spacing w:after="0"/>
            </w:pPr>
            <w:r>
              <w:lastRenderedPageBreak/>
              <w:t xml:space="preserve">6 advanced parameters are </w:t>
            </w:r>
            <w:r>
              <w:lastRenderedPageBreak/>
              <w:t>displayed : Satellite, Pass, Orbit, Track, Status, Daynight flag</w:t>
            </w:r>
          </w:p>
        </w:tc>
        <w:tc>
          <w:tcPr>
            <w:tcW w:w="1559" w:type="dxa"/>
            <w:tcBorders>
              <w:top w:val="single" w:sz="6" w:space="0" w:color="auto"/>
              <w:bottom w:val="single" w:sz="6" w:space="0" w:color="auto"/>
              <w:right w:val="single" w:sz="8" w:space="0" w:color="auto"/>
            </w:tcBorders>
            <w:shd w:val="clear" w:color="auto" w:fill="auto"/>
            <w:vAlign w:val="center"/>
          </w:tcPr>
          <w:p w:rsidR="00D46452" w:rsidRPr="0056181B" w:rsidRDefault="00D46452" w:rsidP="00DC4D99">
            <w:pPr>
              <w:spacing w:after="0"/>
              <w:jc w:val="center"/>
              <w:rPr>
                <w:i/>
                <w:sz w:val="14"/>
                <w:szCs w:val="14"/>
              </w:rPr>
            </w:pPr>
          </w:p>
        </w:tc>
      </w:tr>
      <w:tr w:rsidR="00D4645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CC7AAA">
            <w:pPr>
              <w:spacing w:after="0"/>
              <w:jc w:val="center"/>
              <w:rPr>
                <w:rFonts w:cstheme="minorHAnsi"/>
                <w:i/>
                <w:sz w:val="14"/>
                <w:szCs w:val="14"/>
              </w:rPr>
            </w:pPr>
            <w:r>
              <w:rPr>
                <w:rFonts w:cstheme="minorHAnsi"/>
                <w:i/>
                <w:sz w:val="14"/>
                <w:szCs w:val="14"/>
              </w:rPr>
              <w:lastRenderedPageBreak/>
              <w:t>Step-40</w:t>
            </w:r>
          </w:p>
        </w:tc>
        <w:tc>
          <w:tcPr>
            <w:tcW w:w="3499" w:type="dxa"/>
            <w:gridSpan w:val="3"/>
            <w:tcBorders>
              <w:top w:val="single" w:sz="6" w:space="0" w:color="auto"/>
              <w:bottom w:val="single" w:sz="6" w:space="0" w:color="auto"/>
            </w:tcBorders>
            <w:shd w:val="clear" w:color="auto" w:fill="auto"/>
          </w:tcPr>
          <w:p w:rsidR="00D46452" w:rsidRDefault="00D46452" w:rsidP="00CC7AAA">
            <w:pPr>
              <w:spacing w:after="0"/>
            </w:pPr>
            <w:r>
              <w:t>Deselect ND_SAR_1 and click on ND_OPT_1, then repeat Step-30</w:t>
            </w:r>
          </w:p>
        </w:tc>
        <w:tc>
          <w:tcPr>
            <w:tcW w:w="2690" w:type="dxa"/>
            <w:gridSpan w:val="2"/>
            <w:tcBorders>
              <w:top w:val="single" w:sz="6" w:space="0" w:color="auto"/>
              <w:bottom w:val="single" w:sz="6" w:space="0" w:color="auto"/>
            </w:tcBorders>
            <w:shd w:val="clear" w:color="auto" w:fill="auto"/>
          </w:tcPr>
          <w:p w:rsidR="00D46452" w:rsidRDefault="00986364" w:rsidP="00D46452">
            <w:pPr>
              <w:spacing w:after="0"/>
            </w:pPr>
            <w:r>
              <w:t>6</w:t>
            </w:r>
            <w:r w:rsidR="00D46452">
              <w:t xml:space="preserve"> advanced parameters are displayed : </w:t>
            </w:r>
            <w:r>
              <w:t xml:space="preserve">Uuid, </w:t>
            </w:r>
            <w:r w:rsidR="00D46452">
              <w:t>Pass, Orbit, Track, Status, Daynight flag</w:t>
            </w:r>
          </w:p>
          <w:p w:rsidR="00D46452" w:rsidRDefault="00D46452" w:rsidP="00330782">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D46452" w:rsidRPr="00DC4D99" w:rsidRDefault="00D46452" w:rsidP="00DC4D99">
            <w:pPr>
              <w:spacing w:after="0"/>
              <w:jc w:val="center"/>
              <w:rPr>
                <w:rFonts w:cstheme="minorHAnsi"/>
                <w:i/>
                <w:sz w:val="14"/>
                <w:szCs w:val="14"/>
              </w:rPr>
            </w:pPr>
          </w:p>
        </w:tc>
      </w:tr>
      <w:tr w:rsidR="00D4645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CC7AAA">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D46452" w:rsidRDefault="00D46452" w:rsidP="00CC7AAA">
            <w:pPr>
              <w:spacing w:after="0"/>
            </w:pPr>
            <w:r>
              <w:t xml:space="preserve">Click on ND_SAR_1 again </w:t>
            </w:r>
          </w:p>
        </w:tc>
        <w:tc>
          <w:tcPr>
            <w:tcW w:w="2690" w:type="dxa"/>
            <w:gridSpan w:val="2"/>
            <w:tcBorders>
              <w:top w:val="single" w:sz="6" w:space="0" w:color="auto"/>
              <w:bottom w:val="single" w:sz="6" w:space="0" w:color="auto"/>
            </w:tcBorders>
            <w:shd w:val="clear" w:color="auto" w:fill="auto"/>
          </w:tcPr>
          <w:p w:rsidR="00D46452" w:rsidRPr="0052026E" w:rsidRDefault="00D46452" w:rsidP="00330782">
            <w:pPr>
              <w:spacing w:after="0"/>
            </w:pPr>
            <w:r>
              <w:t>ND_OPT_1 is selected, in the status bar ND_SAR_1 is added as Dataset</w:t>
            </w:r>
          </w:p>
        </w:tc>
        <w:tc>
          <w:tcPr>
            <w:tcW w:w="1559" w:type="dxa"/>
            <w:tcBorders>
              <w:top w:val="single" w:sz="6" w:space="0" w:color="auto"/>
              <w:bottom w:val="single" w:sz="6" w:space="0" w:color="auto"/>
              <w:right w:val="single" w:sz="8" w:space="0" w:color="auto"/>
            </w:tcBorders>
            <w:shd w:val="clear" w:color="auto" w:fill="auto"/>
            <w:vAlign w:val="center"/>
          </w:tcPr>
          <w:p w:rsidR="00D46452" w:rsidRPr="00330782" w:rsidRDefault="00D46452" w:rsidP="00DC4D99">
            <w:pPr>
              <w:spacing w:after="0"/>
              <w:jc w:val="center"/>
              <w:rPr>
                <w:rFonts w:cstheme="minorHAnsi"/>
                <w:i/>
                <w:sz w:val="14"/>
                <w:szCs w:val="14"/>
              </w:rPr>
            </w:pPr>
            <w:r w:rsidRPr="00330782">
              <w:rPr>
                <w:rFonts w:cstheme="minorHAnsi"/>
                <w:i/>
                <w:sz w:val="14"/>
                <w:szCs w:val="14"/>
              </w:rPr>
              <w:t>NGEO-WEBC-PFC-0300</w:t>
            </w:r>
          </w:p>
        </w:tc>
      </w:tr>
      <w:tr w:rsidR="00D4645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CC7AAA">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D46452" w:rsidRDefault="00D46452" w:rsidP="00CC7AAA">
            <w:pPr>
              <w:spacing w:after="0"/>
            </w:pPr>
            <w:r>
              <w:t>Click on Search and open the Advanced accordion</w:t>
            </w:r>
          </w:p>
        </w:tc>
        <w:tc>
          <w:tcPr>
            <w:tcW w:w="2690" w:type="dxa"/>
            <w:gridSpan w:val="2"/>
            <w:tcBorders>
              <w:top w:val="single" w:sz="6" w:space="0" w:color="auto"/>
              <w:bottom w:val="single" w:sz="6" w:space="0" w:color="auto"/>
            </w:tcBorders>
            <w:shd w:val="clear" w:color="auto" w:fill="auto"/>
          </w:tcPr>
          <w:p w:rsidR="00D46452" w:rsidRPr="009D7AA1" w:rsidRDefault="00D46452" w:rsidP="00CC7AAA">
            <w:pPr>
              <w:spacing w:after="0"/>
            </w:pPr>
            <w:r>
              <w:t xml:space="preserve">5 common advanced parameters are </w:t>
            </w:r>
            <w:r w:rsidR="00147133">
              <w:t>displayed:</w:t>
            </w:r>
            <w:r>
              <w:t xml:space="preserve"> Pass, Orbit, Track, Status, Daynight flag.</w:t>
            </w:r>
          </w:p>
        </w:tc>
        <w:tc>
          <w:tcPr>
            <w:tcW w:w="1559" w:type="dxa"/>
            <w:tcBorders>
              <w:top w:val="single" w:sz="6" w:space="0" w:color="auto"/>
              <w:bottom w:val="single" w:sz="6" w:space="0" w:color="auto"/>
              <w:right w:val="single" w:sz="8" w:space="0" w:color="auto"/>
            </w:tcBorders>
            <w:shd w:val="clear" w:color="auto" w:fill="auto"/>
            <w:vAlign w:val="center"/>
          </w:tcPr>
          <w:p w:rsidR="00D46452" w:rsidRDefault="00D46452" w:rsidP="00DC4D99">
            <w:pPr>
              <w:spacing w:after="0"/>
              <w:jc w:val="center"/>
              <w:rPr>
                <w:rFonts w:cstheme="minorHAnsi"/>
                <w:i/>
                <w:sz w:val="14"/>
                <w:szCs w:val="14"/>
              </w:rPr>
            </w:pPr>
            <w:r w:rsidRPr="00330782">
              <w:rPr>
                <w:rFonts w:cstheme="minorHAnsi"/>
                <w:i/>
                <w:sz w:val="14"/>
                <w:szCs w:val="14"/>
              </w:rPr>
              <w:t>NGEO-WEBC-PFC-0305</w:t>
            </w:r>
          </w:p>
        </w:tc>
      </w:tr>
      <w:tr w:rsidR="00D46452" w:rsidRPr="0056181B" w:rsidTr="00330782">
        <w:trPr>
          <w:trHeight w:val="1344"/>
        </w:trPr>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DC4D99">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D46452" w:rsidRDefault="00D46452" w:rsidP="00330782">
            <w:pPr>
              <w:spacing w:after="0"/>
              <w:rPr>
                <w:rFonts w:cstheme="minorHAnsi"/>
              </w:rPr>
            </w:pPr>
            <w:r>
              <w:rPr>
                <w:rFonts w:cstheme="minorHAnsi"/>
              </w:rPr>
              <w:t>Click on Search and set the</w:t>
            </w:r>
            <w:r w:rsidRPr="00D61852">
              <w:rPr>
                <w:rFonts w:cstheme="minorHAnsi"/>
              </w:rPr>
              <w:t xml:space="preserve"> start </w:t>
            </w:r>
            <w:r>
              <w:rPr>
                <w:rFonts w:cstheme="minorHAnsi"/>
              </w:rPr>
              <w:t>date to 2010-06-01 and end date to 2011-06-01 using the calenda</w:t>
            </w:r>
            <w:r w:rsidRPr="00D61852">
              <w:rPr>
                <w:rFonts w:cstheme="minorHAnsi"/>
              </w:rPr>
              <w:t>r</w:t>
            </w:r>
            <w:r>
              <w:rPr>
                <w:rFonts w:cstheme="minorHAnsi"/>
              </w:rPr>
              <w:t xml:space="preserve"> widget.  If the checkbox “Use Time Slider” is checked, uncheck it to enable the use of date widgets.</w:t>
            </w:r>
          </w:p>
        </w:tc>
        <w:tc>
          <w:tcPr>
            <w:tcW w:w="2690" w:type="dxa"/>
            <w:gridSpan w:val="2"/>
            <w:tcBorders>
              <w:top w:val="single" w:sz="6" w:space="0" w:color="auto"/>
              <w:bottom w:val="single" w:sz="6" w:space="0" w:color="auto"/>
            </w:tcBorders>
            <w:shd w:val="clear" w:color="auto" w:fill="auto"/>
          </w:tcPr>
          <w:p w:rsidR="00D46452" w:rsidRDefault="00D46452" w:rsidP="00330782">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D46452" w:rsidRDefault="00D46452" w:rsidP="00DC4D99">
            <w:pPr>
              <w:spacing w:after="0"/>
              <w:jc w:val="center"/>
              <w:rPr>
                <w:rFonts w:cstheme="minorHAnsi"/>
                <w:i/>
                <w:sz w:val="14"/>
                <w:szCs w:val="14"/>
              </w:rPr>
            </w:pPr>
          </w:p>
        </w:tc>
      </w:tr>
      <w:tr w:rsidR="00D46452" w:rsidRPr="0056181B" w:rsidTr="00330782">
        <w:trPr>
          <w:trHeight w:val="1344"/>
        </w:trPr>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DC4D99">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
          <w:p w:rsidR="00D46452" w:rsidRDefault="00D46452" w:rsidP="00330782">
            <w:pPr>
              <w:spacing w:after="0"/>
            </w:pPr>
            <w:r>
              <w:t xml:space="preserve">Click on Area and uncheck “Use map extent” and set west to -180, south to -90, east to 180 and north to 90 </w:t>
            </w:r>
          </w:p>
        </w:tc>
        <w:tc>
          <w:tcPr>
            <w:tcW w:w="2690" w:type="dxa"/>
            <w:gridSpan w:val="2"/>
            <w:tcBorders>
              <w:top w:val="single" w:sz="6" w:space="0" w:color="auto"/>
              <w:bottom w:val="single" w:sz="6" w:space="0" w:color="auto"/>
            </w:tcBorders>
            <w:shd w:val="clear" w:color="auto" w:fill="auto"/>
          </w:tcPr>
          <w:p w:rsidR="00D46452" w:rsidRDefault="00D46452" w:rsidP="00330782">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D46452" w:rsidRDefault="00D46452" w:rsidP="00DC4D99">
            <w:pPr>
              <w:spacing w:after="0"/>
              <w:jc w:val="center"/>
              <w:rPr>
                <w:rFonts w:cstheme="minorHAnsi"/>
                <w:i/>
                <w:sz w:val="14"/>
                <w:szCs w:val="14"/>
              </w:rPr>
            </w:pPr>
          </w:p>
        </w:tc>
      </w:tr>
      <w:tr w:rsidR="00D4645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DC4D99">
            <w:pPr>
              <w:spacing w:after="0"/>
              <w:jc w:val="center"/>
              <w:rPr>
                <w:i/>
                <w:sz w:val="14"/>
                <w:szCs w:val="14"/>
              </w:rPr>
            </w:pPr>
            <w:r>
              <w:rPr>
                <w:i/>
                <w:sz w:val="14"/>
                <w:szCs w:val="14"/>
              </w:rPr>
              <w:t>Step-90</w:t>
            </w:r>
          </w:p>
        </w:tc>
        <w:tc>
          <w:tcPr>
            <w:tcW w:w="3499" w:type="dxa"/>
            <w:gridSpan w:val="3"/>
            <w:tcBorders>
              <w:top w:val="single" w:sz="6" w:space="0" w:color="auto"/>
              <w:bottom w:val="single" w:sz="6" w:space="0" w:color="auto"/>
            </w:tcBorders>
            <w:shd w:val="clear" w:color="auto" w:fill="auto"/>
          </w:tcPr>
          <w:p w:rsidR="00D46452" w:rsidRDefault="00D46452" w:rsidP="00330782">
            <w:pPr>
              <w:spacing w:after="0"/>
              <w:rPr>
                <w:rFonts w:cstheme="minorHAnsi"/>
              </w:rPr>
            </w:pPr>
            <w:r>
              <w:rPr>
                <w:rFonts w:cstheme="minorHAnsi"/>
              </w:rPr>
              <w:t xml:space="preserve">Click on Search button, and wait for “Searching” message to finish on the status bar  </w:t>
            </w:r>
          </w:p>
        </w:tc>
        <w:tc>
          <w:tcPr>
            <w:tcW w:w="2690" w:type="dxa"/>
            <w:gridSpan w:val="2"/>
            <w:tcBorders>
              <w:top w:val="single" w:sz="6" w:space="0" w:color="auto"/>
              <w:bottom w:val="single" w:sz="6" w:space="0" w:color="auto"/>
            </w:tcBorders>
            <w:shd w:val="clear" w:color="auto" w:fill="auto"/>
          </w:tcPr>
          <w:p w:rsidR="00D46452" w:rsidRDefault="00D46452"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D46452" w:rsidRDefault="00D46452">
            <w:pPr>
              <w:spacing w:after="0"/>
              <w:jc w:val="center"/>
              <w:rPr>
                <w:rFonts w:cstheme="minorHAnsi"/>
                <w:i/>
                <w:sz w:val="14"/>
                <w:szCs w:val="14"/>
              </w:rPr>
            </w:pPr>
          </w:p>
        </w:tc>
      </w:tr>
      <w:tr w:rsidR="00D4645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DC4D99">
            <w:pPr>
              <w:spacing w:after="0"/>
              <w:jc w:val="center"/>
              <w:rPr>
                <w:i/>
                <w:sz w:val="14"/>
                <w:szCs w:val="14"/>
              </w:rPr>
            </w:pPr>
            <w:r>
              <w:rPr>
                <w:i/>
                <w:sz w:val="14"/>
                <w:szCs w:val="14"/>
              </w:rPr>
              <w:t>Step-100</w:t>
            </w:r>
          </w:p>
        </w:tc>
        <w:tc>
          <w:tcPr>
            <w:tcW w:w="3499" w:type="dxa"/>
            <w:gridSpan w:val="3"/>
            <w:tcBorders>
              <w:top w:val="single" w:sz="6" w:space="0" w:color="auto"/>
              <w:bottom w:val="single" w:sz="6" w:space="0" w:color="auto"/>
            </w:tcBorders>
            <w:shd w:val="clear" w:color="auto" w:fill="auto"/>
          </w:tcPr>
          <w:p w:rsidR="00D46452" w:rsidRDefault="00D46452" w:rsidP="00330782">
            <w:pPr>
              <w:spacing w:after="0"/>
              <w:rPr>
                <w:rFonts w:cstheme="minorHAnsi"/>
              </w:rPr>
            </w:pPr>
            <w:r>
              <w:rPr>
                <w:rFonts w:cstheme="minorHAnsi"/>
              </w:rPr>
              <w:t>Click on ND_OPT_1 in the status bar</w:t>
            </w:r>
          </w:p>
        </w:tc>
        <w:tc>
          <w:tcPr>
            <w:tcW w:w="2690" w:type="dxa"/>
            <w:gridSpan w:val="2"/>
            <w:tcBorders>
              <w:top w:val="single" w:sz="6" w:space="0" w:color="auto"/>
              <w:bottom w:val="single" w:sz="6" w:space="0" w:color="auto"/>
            </w:tcBorders>
            <w:shd w:val="clear" w:color="auto" w:fill="auto"/>
          </w:tcPr>
          <w:p w:rsidR="00D46452" w:rsidRPr="00330782" w:rsidRDefault="00D46452" w:rsidP="00DC4D99">
            <w:pPr>
              <w:spacing w:after="0"/>
              <w:rPr>
                <w:rFonts w:cstheme="minorHAnsi"/>
              </w:rPr>
            </w:pPr>
            <w:r>
              <w:rPr>
                <w:rFonts w:cstheme="minorHAnsi"/>
              </w:rPr>
              <w:t>A message is displayed : “Show 1 to 100 of 365 products”</w:t>
            </w:r>
          </w:p>
        </w:tc>
        <w:tc>
          <w:tcPr>
            <w:tcW w:w="1559" w:type="dxa"/>
            <w:tcBorders>
              <w:top w:val="single" w:sz="6" w:space="0" w:color="auto"/>
              <w:bottom w:val="single" w:sz="6" w:space="0" w:color="auto"/>
              <w:right w:val="single" w:sz="8" w:space="0" w:color="auto"/>
            </w:tcBorders>
            <w:shd w:val="clear" w:color="auto" w:fill="auto"/>
            <w:vAlign w:val="center"/>
          </w:tcPr>
          <w:p w:rsidR="00D46452" w:rsidRDefault="00D46452">
            <w:pPr>
              <w:spacing w:after="0"/>
              <w:jc w:val="center"/>
              <w:rPr>
                <w:rFonts w:cstheme="minorHAnsi"/>
                <w:i/>
                <w:sz w:val="14"/>
                <w:szCs w:val="14"/>
              </w:rPr>
            </w:pPr>
            <w:r w:rsidRPr="00330782">
              <w:rPr>
                <w:rFonts w:cstheme="minorHAnsi"/>
                <w:i/>
                <w:sz w:val="14"/>
                <w:szCs w:val="14"/>
              </w:rPr>
              <w:t>NGEO-WEBC-PFC-0307</w:t>
            </w:r>
          </w:p>
        </w:tc>
      </w:tr>
      <w:tr w:rsidR="00D46452"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D46452" w:rsidRDefault="00D46452" w:rsidP="00DC4D99">
            <w:pPr>
              <w:spacing w:after="0"/>
              <w:jc w:val="center"/>
              <w:rPr>
                <w:i/>
                <w:sz w:val="14"/>
                <w:szCs w:val="14"/>
              </w:rPr>
            </w:pPr>
            <w:r>
              <w:rPr>
                <w:i/>
                <w:sz w:val="14"/>
                <w:szCs w:val="14"/>
              </w:rPr>
              <w:t>Step-110</w:t>
            </w:r>
          </w:p>
        </w:tc>
        <w:tc>
          <w:tcPr>
            <w:tcW w:w="3499" w:type="dxa"/>
            <w:gridSpan w:val="3"/>
            <w:tcBorders>
              <w:top w:val="single" w:sz="6" w:space="0" w:color="auto"/>
              <w:bottom w:val="single" w:sz="8" w:space="0" w:color="auto"/>
            </w:tcBorders>
            <w:shd w:val="clear" w:color="auto" w:fill="auto"/>
          </w:tcPr>
          <w:p w:rsidR="00D46452" w:rsidRDefault="00D46452" w:rsidP="00330782">
            <w:pPr>
              <w:spacing w:after="0"/>
              <w:rPr>
                <w:rFonts w:cstheme="minorHAnsi"/>
              </w:rPr>
            </w:pPr>
            <w:r>
              <w:rPr>
                <w:rFonts w:cstheme="minorHAnsi"/>
              </w:rPr>
              <w:t>Click on ND_SAR_1 in the status bar</w:t>
            </w:r>
          </w:p>
        </w:tc>
        <w:tc>
          <w:tcPr>
            <w:tcW w:w="2690" w:type="dxa"/>
            <w:gridSpan w:val="2"/>
            <w:tcBorders>
              <w:top w:val="single" w:sz="6" w:space="0" w:color="auto"/>
              <w:bottom w:val="single" w:sz="8" w:space="0" w:color="auto"/>
            </w:tcBorders>
            <w:shd w:val="clear" w:color="auto" w:fill="auto"/>
          </w:tcPr>
          <w:p w:rsidR="00D46452" w:rsidRDefault="00D46452" w:rsidP="00DC4D99">
            <w:pPr>
              <w:spacing w:after="0"/>
              <w:rPr>
                <w:rFonts w:cstheme="minorHAnsi"/>
              </w:rPr>
            </w:pPr>
            <w:r>
              <w:rPr>
                <w:rFonts w:cstheme="minorHAnsi"/>
              </w:rPr>
              <w:t xml:space="preserve">A message is displayed : “Show 1 to </w:t>
            </w:r>
            <w:r w:rsidR="000271F1">
              <w:rPr>
                <w:rFonts w:cstheme="minorHAnsi"/>
              </w:rPr>
              <w:t>7</w:t>
            </w:r>
            <w:r>
              <w:rPr>
                <w:rFonts w:cstheme="minorHAnsi"/>
              </w:rPr>
              <w:t xml:space="preserve"> of </w:t>
            </w:r>
            <w:r w:rsidR="000271F1">
              <w:rPr>
                <w:rFonts w:cstheme="minorHAnsi"/>
              </w:rPr>
              <w:t>7</w:t>
            </w:r>
            <w:r>
              <w:rPr>
                <w:rFonts w:cstheme="minorHAnsi"/>
              </w:rPr>
              <w:t xml:space="preserve"> products”</w:t>
            </w:r>
          </w:p>
        </w:tc>
        <w:tc>
          <w:tcPr>
            <w:tcW w:w="1559" w:type="dxa"/>
            <w:tcBorders>
              <w:top w:val="single" w:sz="6" w:space="0" w:color="auto"/>
              <w:bottom w:val="single" w:sz="8" w:space="0" w:color="auto"/>
              <w:right w:val="single" w:sz="8" w:space="0" w:color="auto"/>
            </w:tcBorders>
            <w:shd w:val="clear" w:color="auto" w:fill="auto"/>
            <w:vAlign w:val="center"/>
          </w:tcPr>
          <w:p w:rsidR="00D46452" w:rsidRPr="00330782" w:rsidRDefault="00D46452">
            <w:pPr>
              <w:spacing w:after="0"/>
              <w:jc w:val="center"/>
              <w:rPr>
                <w:rFonts w:cstheme="minorHAnsi"/>
                <w:i/>
                <w:sz w:val="14"/>
                <w:szCs w:val="14"/>
              </w:rPr>
            </w:pPr>
            <w:r w:rsidRPr="00330782">
              <w:rPr>
                <w:rFonts w:cstheme="minorHAnsi"/>
                <w:i/>
                <w:sz w:val="14"/>
                <w:szCs w:val="14"/>
              </w:rPr>
              <w:t>NGEO-WEBC-PFC-0307</w:t>
            </w:r>
          </w:p>
        </w:tc>
      </w:tr>
    </w:tbl>
    <w:p w:rsidR="002341DC" w:rsidRPr="00852F75" w:rsidRDefault="002341DC" w:rsidP="00330782">
      <w:pPr>
        <w:pStyle w:val="Titre3"/>
      </w:pPr>
      <w:bookmarkStart w:id="377" w:name="_Toc421282902"/>
      <w:r>
        <w:t>NGEO-WEBC-VTP-031</w:t>
      </w:r>
      <w:r w:rsidRPr="00FE67CF">
        <w:t xml:space="preserve">0: </w:t>
      </w:r>
      <w:r>
        <w:t>Interferometry</w:t>
      </w:r>
      <w:bookmarkEnd w:id="37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341DC" w:rsidRPr="004E5884" w:rsidTr="00BD0B91">
        <w:tc>
          <w:tcPr>
            <w:tcW w:w="8613" w:type="dxa"/>
            <w:gridSpan w:val="7"/>
            <w:tcBorders>
              <w:top w:val="single" w:sz="2" w:space="0" w:color="auto"/>
              <w:bottom w:val="single" w:sz="6" w:space="0" w:color="auto"/>
            </w:tcBorders>
            <w:shd w:val="clear" w:color="auto" w:fill="548DD4" w:themeFill="text2" w:themeFillTint="99"/>
          </w:tcPr>
          <w:p w:rsidR="002341DC" w:rsidRPr="004E5884" w:rsidRDefault="002341DC" w:rsidP="00BD0B91">
            <w:pPr>
              <w:spacing w:after="0"/>
              <w:jc w:val="center"/>
              <w:rPr>
                <w:b/>
                <w:i/>
                <w:color w:val="FFFFFF"/>
                <w:szCs w:val="18"/>
                <w:lang w:val="en-US"/>
              </w:rPr>
            </w:pPr>
            <w:r>
              <w:rPr>
                <w:b/>
                <w:i/>
                <w:color w:val="FFFFFF"/>
                <w:szCs w:val="18"/>
                <w:lang w:val="en-US"/>
              </w:rPr>
              <w:t>NGEO VALIDATION TEST  PROCEDURE</w:t>
            </w:r>
          </w:p>
        </w:tc>
      </w:tr>
      <w:tr w:rsidR="002341DC" w:rsidRPr="004E5884" w:rsidTr="00BD0B91">
        <w:tc>
          <w:tcPr>
            <w:tcW w:w="1607"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341DC" w:rsidRPr="00544FC8" w:rsidRDefault="002341DC">
            <w:pPr>
              <w:spacing w:after="0"/>
              <w:rPr>
                <w:i/>
                <w:color w:val="548DD4"/>
                <w:sz w:val="16"/>
                <w:szCs w:val="16"/>
              </w:rPr>
            </w:pPr>
            <w:r>
              <w:rPr>
                <w:i/>
                <w:color w:val="548DD4"/>
                <w:sz w:val="16"/>
                <w:szCs w:val="16"/>
              </w:rPr>
              <w:t>NGEO-WEBC-VTP-0310</w:t>
            </w:r>
          </w:p>
        </w:tc>
        <w:tc>
          <w:tcPr>
            <w:tcW w:w="1134"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341DC" w:rsidRPr="00BE3088" w:rsidRDefault="002341DC" w:rsidP="00BD0B91">
            <w:pPr>
              <w:spacing w:after="0"/>
              <w:rPr>
                <w:i/>
                <w:color w:val="548DD4"/>
                <w:sz w:val="16"/>
                <w:szCs w:val="16"/>
                <w:lang w:val="en-US"/>
              </w:rPr>
            </w:pPr>
            <w:r>
              <w:rPr>
                <w:i/>
                <w:color w:val="548DD4"/>
                <w:sz w:val="16"/>
                <w:szCs w:val="16"/>
                <w:lang w:val="en-US"/>
              </w:rPr>
              <w:t>Interferometry</w:t>
            </w:r>
          </w:p>
        </w:tc>
      </w:tr>
      <w:tr w:rsidR="002341DC" w:rsidRPr="00B17EAC" w:rsidTr="00BD0B91">
        <w:tc>
          <w:tcPr>
            <w:tcW w:w="8613" w:type="dxa"/>
            <w:gridSpan w:val="7"/>
            <w:shd w:val="clear" w:color="auto" w:fill="A6A6A6"/>
          </w:tcPr>
          <w:p w:rsidR="002341DC" w:rsidRPr="00544FC8" w:rsidRDefault="002341DC" w:rsidP="00BD0B91">
            <w:pPr>
              <w:spacing w:after="0"/>
              <w:rPr>
                <w:sz w:val="14"/>
                <w:szCs w:val="14"/>
              </w:rPr>
            </w:pPr>
          </w:p>
        </w:tc>
      </w:tr>
      <w:tr w:rsidR="002341DC" w:rsidRPr="004E5884" w:rsidTr="00BD0B91">
        <w:tc>
          <w:tcPr>
            <w:tcW w:w="8613" w:type="dxa"/>
            <w:gridSpan w:val="7"/>
            <w:shd w:val="clear" w:color="auto" w:fill="auto"/>
          </w:tcPr>
          <w:p w:rsidR="002341DC" w:rsidRPr="005E7083" w:rsidRDefault="002341D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NGEO-WEBC-VTC-0310</w:t>
            </w:r>
            <w:r w:rsidRPr="00057FF1">
              <w:rPr>
                <w:rFonts w:cstheme="minorHAnsi"/>
                <w:lang w:val="en-US"/>
              </w:rPr>
              <w:t>:</w:t>
            </w:r>
            <w:r>
              <w:rPr>
                <w:rFonts w:cstheme="minorHAnsi"/>
                <w:lang w:val="en-US"/>
              </w:rPr>
              <w:t xml:space="preserve"> Interferometry.</w:t>
            </w:r>
          </w:p>
        </w:tc>
      </w:tr>
      <w:tr w:rsidR="002341DC" w:rsidRPr="00B17EAC" w:rsidTr="00BD0B91">
        <w:tc>
          <w:tcPr>
            <w:tcW w:w="8613" w:type="dxa"/>
            <w:gridSpan w:val="7"/>
            <w:shd w:val="clear" w:color="auto" w:fill="A6A6A6"/>
          </w:tcPr>
          <w:p w:rsidR="002341DC" w:rsidRPr="00544FC8" w:rsidRDefault="002341DC" w:rsidP="00BD0B91">
            <w:pPr>
              <w:spacing w:after="0"/>
              <w:rPr>
                <w:sz w:val="14"/>
                <w:szCs w:val="14"/>
              </w:rPr>
            </w:pPr>
            <w:r>
              <w:rPr>
                <w:b/>
                <w:sz w:val="14"/>
                <w:szCs w:val="14"/>
              </w:rPr>
              <w:t>Script</w:t>
            </w:r>
          </w:p>
        </w:tc>
      </w:tr>
      <w:tr w:rsidR="002341DC" w:rsidRPr="004E5884" w:rsidTr="00330782">
        <w:tc>
          <w:tcPr>
            <w:tcW w:w="8613" w:type="dxa"/>
            <w:gridSpan w:val="7"/>
            <w:tcBorders>
              <w:bottom w:val="single" w:sz="8" w:space="0" w:color="auto"/>
            </w:tcBorders>
            <w:shd w:val="clear" w:color="auto" w:fill="auto"/>
          </w:tcPr>
          <w:p w:rsidR="002341DC" w:rsidRPr="004E5884" w:rsidRDefault="002341DC" w:rsidP="00BD0B91">
            <w:pPr>
              <w:spacing w:after="0"/>
              <w:rPr>
                <w:lang w:val="en-US"/>
              </w:rPr>
            </w:pPr>
            <w:r>
              <w:rPr>
                <w:lang w:val="en-US"/>
              </w:rPr>
              <w:t>None</w:t>
            </w:r>
          </w:p>
        </w:tc>
      </w:tr>
      <w:tr w:rsidR="002341DC" w:rsidRPr="00544FC8" w:rsidTr="00330782">
        <w:tc>
          <w:tcPr>
            <w:tcW w:w="865" w:type="dxa"/>
            <w:tcBorders>
              <w:top w:val="single" w:sz="8" w:space="0" w:color="auto"/>
              <w:left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Pass/Fail Criteria Id</w:t>
            </w: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544FC8" w:rsidRDefault="002341DC"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2341DC" w:rsidRPr="00057FF1" w:rsidRDefault="002341DC" w:rsidP="00330782">
            <w:pPr>
              <w:spacing w:after="0"/>
            </w:pPr>
            <w:r>
              <w:t>Launch the Web Client</w:t>
            </w:r>
          </w:p>
        </w:tc>
        <w:tc>
          <w:tcPr>
            <w:tcW w:w="2690" w:type="dxa"/>
            <w:gridSpan w:val="2"/>
            <w:tcBorders>
              <w:top w:val="single" w:sz="6" w:space="0" w:color="auto"/>
              <w:bottom w:val="single" w:sz="6" w:space="0" w:color="auto"/>
            </w:tcBorders>
            <w:shd w:val="clear" w:color="auto" w:fill="auto"/>
          </w:tcPr>
          <w:p w:rsidR="002341DC" w:rsidRPr="009D7AA1" w:rsidRDefault="002341DC" w:rsidP="00330782">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2341DC" w:rsidRPr="0056181B" w:rsidRDefault="002341DC" w:rsidP="00DC4D99">
            <w:pPr>
              <w:spacing w:after="0"/>
              <w:jc w:val="center"/>
              <w:rPr>
                <w:i/>
                <w:sz w:val="14"/>
                <w:szCs w:val="14"/>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rFonts w:cstheme="minorHAnsi"/>
                <w:i/>
                <w:sz w:val="14"/>
                <w:szCs w:val="14"/>
              </w:rPr>
            </w:pPr>
            <w:r w:rsidRPr="00330782">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2341DC" w:rsidRPr="00E60326" w:rsidRDefault="002341DC" w:rsidP="00330782">
            <w:pPr>
              <w:spacing w:after="0"/>
            </w:pPr>
            <w:r w:rsidRPr="00E60326">
              <w:t>Click on Dataset</w:t>
            </w:r>
            <w:r w:rsidR="00C52F4B" w:rsidRPr="00330782">
              <w:t>s</w:t>
            </w:r>
            <w:r w:rsidRPr="00E60326">
              <w:t xml:space="preserve">, and </w:t>
            </w:r>
            <w:r w:rsidR="00C52F4B" w:rsidRPr="00330782">
              <w:t xml:space="preserve">select </w:t>
            </w:r>
            <w:r w:rsidR="00C52F4B" w:rsidRPr="00330782">
              <w:lastRenderedPageBreak/>
              <w:t>ND_SAR_1 then ND_OPT_1</w:t>
            </w:r>
            <w:r w:rsidRPr="00E60326">
              <w:t xml:space="preserve"> </w:t>
            </w:r>
          </w:p>
        </w:tc>
        <w:tc>
          <w:tcPr>
            <w:tcW w:w="2690" w:type="dxa"/>
            <w:gridSpan w:val="2"/>
            <w:tcBorders>
              <w:top w:val="single" w:sz="6" w:space="0" w:color="auto"/>
              <w:bottom w:val="single" w:sz="6" w:space="0" w:color="auto"/>
            </w:tcBorders>
            <w:shd w:val="clear" w:color="auto" w:fill="auto"/>
          </w:tcPr>
          <w:p w:rsidR="002341DC" w:rsidRPr="00E60326" w:rsidRDefault="00E60326" w:rsidP="00330782">
            <w:pPr>
              <w:spacing w:after="0"/>
            </w:pPr>
            <w:r w:rsidRPr="00330782">
              <w:lastRenderedPageBreak/>
              <w:t xml:space="preserve">Two buttons ND_SAR_1 </w:t>
            </w:r>
            <w:r w:rsidRPr="00330782">
              <w:lastRenderedPageBreak/>
              <w:t xml:space="preserve">and ND_OPT_1 </w:t>
            </w:r>
            <w:r w:rsidR="00C52F4B" w:rsidRPr="00330782">
              <w:t>appears on the status bar at the bottom</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330782" w:rsidRDefault="002341DC" w:rsidP="00DC4D99">
            <w:pPr>
              <w:spacing w:after="0"/>
              <w:jc w:val="center"/>
              <w:rPr>
                <w:i/>
                <w:sz w:val="14"/>
                <w:szCs w:val="14"/>
                <w:highlight w:val="yellow"/>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rFonts w:cstheme="minorHAnsi"/>
                <w:i/>
                <w:sz w:val="14"/>
                <w:szCs w:val="14"/>
              </w:rPr>
            </w:pPr>
            <w:r w:rsidRPr="00E60326">
              <w:rPr>
                <w:rFonts w:cstheme="minorHAnsi"/>
                <w:i/>
                <w:sz w:val="14"/>
                <w:szCs w:val="14"/>
              </w:rPr>
              <w:lastRenderedPageBreak/>
              <w:t>Step-30</w:t>
            </w:r>
          </w:p>
        </w:tc>
        <w:tc>
          <w:tcPr>
            <w:tcW w:w="3499" w:type="dxa"/>
            <w:gridSpan w:val="3"/>
            <w:tcBorders>
              <w:top w:val="single" w:sz="6" w:space="0" w:color="auto"/>
              <w:bottom w:val="single" w:sz="6" w:space="0" w:color="auto"/>
            </w:tcBorders>
            <w:shd w:val="clear" w:color="auto" w:fill="auto"/>
          </w:tcPr>
          <w:p w:rsidR="002341DC" w:rsidRPr="00E60326" w:rsidRDefault="00E60326" w:rsidP="00330782">
            <w:pPr>
              <w:spacing w:after="0"/>
            </w:pPr>
            <w:r w:rsidRPr="00330782">
              <w:t>Click on Search and select the mode “Interferometry”</w:t>
            </w:r>
          </w:p>
        </w:tc>
        <w:tc>
          <w:tcPr>
            <w:tcW w:w="2690" w:type="dxa"/>
            <w:gridSpan w:val="2"/>
            <w:tcBorders>
              <w:top w:val="single" w:sz="6" w:space="0" w:color="auto"/>
              <w:bottom w:val="single" w:sz="6" w:space="0" w:color="auto"/>
            </w:tcBorders>
            <w:shd w:val="clear" w:color="auto" w:fill="auto"/>
          </w:tcPr>
          <w:p w:rsidR="002341DC" w:rsidRPr="00E60326" w:rsidRDefault="00E60326" w:rsidP="00330782">
            <w:pPr>
              <w:spacing w:after="0"/>
            </w:pPr>
            <w:r w:rsidRPr="00330782">
              <w:t>A new accordion “Interferometry” appears in the panel. The status bar is updated with a new “Interferometry” button and the message : Dataset : ND_SAR_1 with ND_OPT_1</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330782" w:rsidRDefault="001A5003" w:rsidP="00DC4D99">
            <w:pPr>
              <w:spacing w:after="0"/>
              <w:jc w:val="center"/>
              <w:rPr>
                <w:i/>
                <w:sz w:val="14"/>
                <w:szCs w:val="14"/>
                <w:highlight w:val="yellow"/>
              </w:rPr>
            </w:pPr>
            <w:r w:rsidRPr="00330782">
              <w:rPr>
                <w:rFonts w:cstheme="minorHAnsi"/>
                <w:i/>
                <w:sz w:val="14"/>
                <w:szCs w:val="14"/>
              </w:rPr>
              <w:t>NGEO-WEBC-PFC-0310</w:t>
            </w: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Step-40</w:t>
            </w:r>
          </w:p>
        </w:tc>
        <w:tc>
          <w:tcPr>
            <w:tcW w:w="3499" w:type="dxa"/>
            <w:gridSpan w:val="3"/>
            <w:tcBorders>
              <w:top w:val="single" w:sz="6" w:space="0" w:color="auto"/>
              <w:bottom w:val="single" w:sz="6" w:space="0" w:color="auto"/>
            </w:tcBorders>
            <w:shd w:val="clear" w:color="auto" w:fill="auto"/>
          </w:tcPr>
          <w:p w:rsidR="002341DC" w:rsidRPr="00E60326" w:rsidRDefault="00E60326" w:rsidP="00330782">
            <w:pPr>
              <w:spacing w:after="0"/>
            </w:pPr>
            <w:r w:rsidRPr="00330782">
              <w:t>Open the accordion “Interferometry” and select ND_OPT_1 as the master dataset</w:t>
            </w:r>
          </w:p>
        </w:tc>
        <w:tc>
          <w:tcPr>
            <w:tcW w:w="2690" w:type="dxa"/>
            <w:gridSpan w:val="2"/>
            <w:tcBorders>
              <w:top w:val="single" w:sz="6" w:space="0" w:color="auto"/>
              <w:bottom w:val="single" w:sz="6" w:space="0" w:color="auto"/>
            </w:tcBorders>
            <w:shd w:val="clear" w:color="auto" w:fill="auto"/>
          </w:tcPr>
          <w:p w:rsidR="002341DC" w:rsidRPr="00330782" w:rsidRDefault="00E60326" w:rsidP="00330782">
            <w:pPr>
              <w:spacing w:after="0"/>
              <w:rPr>
                <w:highlight w:val="yellow"/>
              </w:rPr>
            </w:pPr>
            <w:r w:rsidRPr="000E1E3F">
              <w:t xml:space="preserve">The status bar is updated </w:t>
            </w:r>
            <w:r>
              <w:t>with</w:t>
            </w:r>
            <w:r w:rsidRPr="000E1E3F">
              <w:t xml:space="preserve"> the message : Dataset : ND_</w:t>
            </w:r>
            <w:r>
              <w:t>OPT</w:t>
            </w:r>
            <w:r w:rsidRPr="000E1E3F">
              <w:t>_1 with ND_</w:t>
            </w:r>
            <w:r>
              <w:t>SAR</w:t>
            </w:r>
            <w:r w:rsidRPr="000E1E3F">
              <w:t>_1</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330782" w:rsidRDefault="00E60326" w:rsidP="001A5003">
            <w:pPr>
              <w:spacing w:after="0"/>
              <w:jc w:val="center"/>
              <w:rPr>
                <w:rFonts w:cstheme="minorHAnsi"/>
                <w:i/>
                <w:sz w:val="14"/>
                <w:szCs w:val="14"/>
              </w:rPr>
            </w:pPr>
            <w:r w:rsidRPr="00330782">
              <w:rPr>
                <w:rFonts w:cstheme="minorHAnsi"/>
                <w:i/>
                <w:sz w:val="14"/>
                <w:szCs w:val="14"/>
              </w:rPr>
              <w:t>NGEO-WEBC-PFC-031</w:t>
            </w:r>
            <w:r w:rsidR="001A5003">
              <w:rPr>
                <w:rFonts w:cstheme="minorHAnsi"/>
                <w:i/>
                <w:sz w:val="14"/>
                <w:szCs w:val="14"/>
              </w:rPr>
              <w:t>1</w:t>
            </w: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Step-50</w:t>
            </w:r>
          </w:p>
        </w:tc>
        <w:tc>
          <w:tcPr>
            <w:tcW w:w="3499" w:type="dxa"/>
            <w:gridSpan w:val="3"/>
            <w:tcBorders>
              <w:top w:val="single" w:sz="6" w:space="0" w:color="auto"/>
              <w:bottom w:val="single" w:sz="6" w:space="0" w:color="auto"/>
            </w:tcBorders>
            <w:shd w:val="clear" w:color="auto" w:fill="auto"/>
          </w:tcPr>
          <w:p w:rsidR="002341DC" w:rsidRPr="00E60326" w:rsidRDefault="00E60326" w:rsidP="00330782">
            <w:pPr>
              <w:spacing w:after="0"/>
            </w:pPr>
            <w:r w:rsidRPr="00E60326">
              <w:t>In the accodion “Interferometry” set Spatial Overlap Percentage input to 50</w:t>
            </w:r>
          </w:p>
        </w:tc>
        <w:tc>
          <w:tcPr>
            <w:tcW w:w="2690" w:type="dxa"/>
            <w:gridSpan w:val="2"/>
            <w:tcBorders>
              <w:top w:val="single" w:sz="6" w:space="0" w:color="auto"/>
              <w:bottom w:val="single" w:sz="6" w:space="0" w:color="auto"/>
            </w:tcBorders>
            <w:shd w:val="clear" w:color="auto" w:fill="auto"/>
          </w:tcPr>
          <w:p w:rsidR="002341DC" w:rsidRPr="00330782" w:rsidRDefault="002341DC" w:rsidP="00330782">
            <w:pPr>
              <w:spacing w:after="0"/>
              <w:rPr>
                <w:highlight w:val="yellow"/>
              </w:rPr>
            </w:pPr>
          </w:p>
        </w:tc>
        <w:tc>
          <w:tcPr>
            <w:tcW w:w="1559" w:type="dxa"/>
            <w:tcBorders>
              <w:top w:val="single" w:sz="6" w:space="0" w:color="auto"/>
              <w:bottom w:val="single" w:sz="6" w:space="0" w:color="auto"/>
              <w:right w:val="single" w:sz="8" w:space="0" w:color="auto"/>
            </w:tcBorders>
            <w:shd w:val="clear" w:color="auto" w:fill="auto"/>
            <w:vAlign w:val="center"/>
          </w:tcPr>
          <w:p w:rsidR="002341DC" w:rsidRPr="00DC4D99" w:rsidRDefault="002341DC" w:rsidP="00DC4D99">
            <w:pPr>
              <w:spacing w:after="0"/>
              <w:jc w:val="center"/>
              <w:rPr>
                <w:rFonts w:cstheme="minorHAnsi"/>
                <w:i/>
                <w:sz w:val="14"/>
                <w:szCs w:val="14"/>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Step-60</w:t>
            </w:r>
          </w:p>
        </w:tc>
        <w:tc>
          <w:tcPr>
            <w:tcW w:w="3499" w:type="dxa"/>
            <w:gridSpan w:val="3"/>
            <w:tcBorders>
              <w:top w:val="single" w:sz="6" w:space="0" w:color="auto"/>
              <w:bottom w:val="single" w:sz="6" w:space="0" w:color="auto"/>
            </w:tcBorders>
            <w:shd w:val="clear" w:color="auto" w:fill="auto"/>
          </w:tcPr>
          <w:p w:rsidR="002341DC" w:rsidRPr="00E60326" w:rsidRDefault="002341DC" w:rsidP="00330782">
            <w:pPr>
              <w:spacing w:after="0"/>
              <w:rPr>
                <w:lang w:val="en-US"/>
              </w:rPr>
            </w:pPr>
            <w:r w:rsidRPr="00E60326">
              <w:t xml:space="preserve">Open </w:t>
            </w:r>
            <w:r w:rsidR="00E60326" w:rsidRPr="00E60326">
              <w:t xml:space="preserve"> the accordion “OpenSearch URL” and check in the URL that sOverPparameter  is equals to 50 (sOverP=50)</w:t>
            </w:r>
          </w:p>
        </w:tc>
        <w:tc>
          <w:tcPr>
            <w:tcW w:w="2690" w:type="dxa"/>
            <w:gridSpan w:val="2"/>
            <w:tcBorders>
              <w:top w:val="single" w:sz="6" w:space="0" w:color="auto"/>
              <w:bottom w:val="single" w:sz="6" w:space="0" w:color="auto"/>
            </w:tcBorders>
            <w:shd w:val="clear" w:color="auto" w:fill="auto"/>
          </w:tcPr>
          <w:p w:rsidR="002341DC" w:rsidRPr="00330782" w:rsidRDefault="002341DC" w:rsidP="00330782">
            <w:pPr>
              <w:spacing w:after="0"/>
              <w:rPr>
                <w:highlight w:val="yellow"/>
              </w:rPr>
            </w:pPr>
          </w:p>
        </w:tc>
        <w:tc>
          <w:tcPr>
            <w:tcW w:w="1559" w:type="dxa"/>
            <w:tcBorders>
              <w:top w:val="single" w:sz="6" w:space="0" w:color="auto"/>
              <w:bottom w:val="single" w:sz="6" w:space="0" w:color="auto"/>
              <w:right w:val="single" w:sz="8" w:space="0" w:color="auto"/>
            </w:tcBorders>
            <w:shd w:val="clear" w:color="auto" w:fill="auto"/>
            <w:vAlign w:val="center"/>
          </w:tcPr>
          <w:p w:rsidR="002341DC" w:rsidRPr="00DC4D99" w:rsidRDefault="00E60326" w:rsidP="001A5003">
            <w:pPr>
              <w:spacing w:after="0"/>
              <w:jc w:val="center"/>
              <w:rPr>
                <w:rFonts w:cstheme="minorHAnsi"/>
                <w:i/>
                <w:sz w:val="14"/>
                <w:szCs w:val="14"/>
              </w:rPr>
            </w:pPr>
            <w:r w:rsidRPr="00330782">
              <w:rPr>
                <w:rFonts w:cstheme="minorHAnsi"/>
                <w:i/>
                <w:sz w:val="14"/>
                <w:szCs w:val="14"/>
              </w:rPr>
              <w:t>NGEO-WEBC-PFC-031</w:t>
            </w:r>
            <w:r w:rsidR="001A5003">
              <w:rPr>
                <w:rFonts w:cstheme="minorHAnsi"/>
                <w:i/>
                <w:sz w:val="14"/>
                <w:szCs w:val="14"/>
              </w:rPr>
              <w:t>2</w:t>
            </w:r>
          </w:p>
        </w:tc>
      </w:tr>
      <w:tr w:rsidR="002341DC" w:rsidRPr="0056181B" w:rsidTr="00330782">
        <w:trPr>
          <w:trHeight w:val="1041"/>
        </w:trPr>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Step-70</w:t>
            </w:r>
          </w:p>
        </w:tc>
        <w:tc>
          <w:tcPr>
            <w:tcW w:w="3499" w:type="dxa"/>
            <w:gridSpan w:val="3"/>
            <w:tcBorders>
              <w:top w:val="single" w:sz="6" w:space="0" w:color="auto"/>
              <w:bottom w:val="single" w:sz="6" w:space="0" w:color="auto"/>
            </w:tcBorders>
            <w:shd w:val="clear" w:color="auto" w:fill="auto"/>
          </w:tcPr>
          <w:p w:rsidR="002341DC" w:rsidRPr="00E60326" w:rsidRDefault="002341DC" w:rsidP="00330782">
            <w:pPr>
              <w:spacing w:after="0"/>
              <w:rPr>
                <w:rFonts w:cstheme="minorHAnsi"/>
              </w:rPr>
            </w:pPr>
            <w:r w:rsidRPr="00E60326">
              <w:t xml:space="preserve">Click on </w:t>
            </w:r>
            <w:r w:rsidR="00E60326">
              <w:t>Search button at the left panel bottom</w:t>
            </w:r>
          </w:p>
        </w:tc>
        <w:tc>
          <w:tcPr>
            <w:tcW w:w="2690" w:type="dxa"/>
            <w:gridSpan w:val="2"/>
            <w:tcBorders>
              <w:top w:val="single" w:sz="6" w:space="0" w:color="auto"/>
              <w:bottom w:val="single" w:sz="6" w:space="0" w:color="auto"/>
            </w:tcBorders>
            <w:shd w:val="clear" w:color="auto" w:fill="auto"/>
          </w:tcPr>
          <w:p w:rsidR="002341DC" w:rsidRPr="00E60326" w:rsidRDefault="00E60326" w:rsidP="00330782">
            <w:pPr>
              <w:spacing w:after="0"/>
              <w:rPr>
                <w:rFonts w:cstheme="minorHAnsi"/>
                <w:lang w:val="en-GB"/>
              </w:rPr>
            </w:pPr>
            <w:r>
              <w:rPr>
                <w:rFonts w:cstheme="minorHAnsi"/>
                <w:lang w:val="en-GB"/>
              </w:rPr>
              <w:t>A message “Searching…” is displayed in the status bar. Results are received</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DC4D99" w:rsidRDefault="002341DC" w:rsidP="00DC4D99">
            <w:pPr>
              <w:spacing w:after="0"/>
              <w:jc w:val="center"/>
              <w:rPr>
                <w:rFonts w:cstheme="minorHAnsi"/>
                <w:i/>
                <w:sz w:val="14"/>
                <w:szCs w:val="14"/>
              </w:rPr>
            </w:pPr>
          </w:p>
        </w:tc>
      </w:tr>
      <w:tr w:rsidR="002341DC" w:rsidRPr="0056181B" w:rsidTr="00330782">
        <w:trPr>
          <w:trHeight w:val="1099"/>
        </w:trPr>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Step-80</w:t>
            </w:r>
          </w:p>
        </w:tc>
        <w:tc>
          <w:tcPr>
            <w:tcW w:w="3499" w:type="dxa"/>
            <w:gridSpan w:val="3"/>
            <w:tcBorders>
              <w:top w:val="single" w:sz="6" w:space="0" w:color="auto"/>
              <w:bottom w:val="single" w:sz="6" w:space="0" w:color="auto"/>
            </w:tcBorders>
            <w:shd w:val="clear" w:color="auto" w:fill="auto"/>
          </w:tcPr>
          <w:p w:rsidR="002341DC" w:rsidRPr="00E60326" w:rsidRDefault="00E60326" w:rsidP="00330782">
            <w:pPr>
              <w:spacing w:after="0"/>
            </w:pPr>
            <w:r>
              <w:t>Click on Table button in the status bar</w:t>
            </w:r>
          </w:p>
        </w:tc>
        <w:tc>
          <w:tcPr>
            <w:tcW w:w="2690" w:type="dxa"/>
            <w:gridSpan w:val="2"/>
            <w:tcBorders>
              <w:top w:val="single" w:sz="6" w:space="0" w:color="auto"/>
              <w:bottom w:val="single" w:sz="6" w:space="0" w:color="auto"/>
            </w:tcBorders>
            <w:shd w:val="clear" w:color="auto" w:fill="auto"/>
          </w:tcPr>
          <w:p w:rsidR="002341DC" w:rsidRPr="00E60326" w:rsidRDefault="00E60326" w:rsidP="00330782">
            <w:pPr>
              <w:spacing w:after="0"/>
              <w:rPr>
                <w:rFonts w:cstheme="minorHAnsi"/>
                <w:lang w:val="en-GB"/>
              </w:rPr>
            </w:pPr>
            <w:r>
              <w:rPr>
                <w:rFonts w:cstheme="minorHAnsi"/>
                <w:lang w:val="en-GB"/>
              </w:rPr>
              <w:t>The table is opened with one result displayed, and a “+” button to expand it.</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E60326" w:rsidRDefault="002341DC" w:rsidP="00DC4D99">
            <w:pPr>
              <w:spacing w:after="0"/>
              <w:jc w:val="center"/>
              <w:rPr>
                <w:rFonts w:cstheme="minorHAnsi"/>
                <w:i/>
                <w:sz w:val="14"/>
                <w:szCs w:val="14"/>
              </w:rPr>
            </w:pPr>
          </w:p>
        </w:tc>
      </w:tr>
      <w:tr w:rsidR="002341DC"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Step-90</w:t>
            </w:r>
          </w:p>
        </w:tc>
        <w:tc>
          <w:tcPr>
            <w:tcW w:w="3499" w:type="dxa"/>
            <w:gridSpan w:val="3"/>
            <w:tcBorders>
              <w:top w:val="single" w:sz="6" w:space="0" w:color="auto"/>
              <w:bottom w:val="single" w:sz="8" w:space="0" w:color="auto"/>
            </w:tcBorders>
            <w:shd w:val="clear" w:color="auto" w:fill="auto"/>
          </w:tcPr>
          <w:p w:rsidR="002341DC" w:rsidRPr="00E60326" w:rsidRDefault="00E60326" w:rsidP="00330782">
            <w:pPr>
              <w:spacing w:after="0"/>
              <w:rPr>
                <w:rFonts w:cstheme="minorHAnsi"/>
              </w:rPr>
            </w:pPr>
            <w:r>
              <w:rPr>
                <w:rFonts w:cstheme="minorHAnsi"/>
              </w:rPr>
              <w:t>In the table view, expand the result</w:t>
            </w:r>
          </w:p>
        </w:tc>
        <w:tc>
          <w:tcPr>
            <w:tcW w:w="2690" w:type="dxa"/>
            <w:gridSpan w:val="2"/>
            <w:tcBorders>
              <w:top w:val="single" w:sz="6" w:space="0" w:color="auto"/>
              <w:bottom w:val="single" w:sz="8" w:space="0" w:color="auto"/>
            </w:tcBorders>
            <w:shd w:val="clear" w:color="auto" w:fill="auto"/>
          </w:tcPr>
          <w:p w:rsidR="002341DC" w:rsidRDefault="00E60326" w:rsidP="00DC4D99">
            <w:pPr>
              <w:spacing w:after="0"/>
              <w:rPr>
                <w:rFonts w:cstheme="minorHAnsi"/>
                <w:lang w:val="en-GB"/>
              </w:rPr>
            </w:pPr>
            <w:r>
              <w:rPr>
                <w:rFonts w:cstheme="minorHAnsi"/>
                <w:lang w:val="en-GB"/>
              </w:rPr>
              <w:t>Slave results are displayed below the master item</w:t>
            </w:r>
            <w:r w:rsidR="00DF23FD">
              <w:rPr>
                <w:rFonts w:cstheme="minorHAnsi"/>
                <w:lang w:val="en-GB"/>
              </w:rPr>
              <w:t>.</w:t>
            </w:r>
          </w:p>
          <w:p w:rsidR="00DF23FD" w:rsidRPr="00E60326" w:rsidRDefault="00DF23FD" w:rsidP="00C36C6B">
            <w:pPr>
              <w:spacing w:after="0"/>
              <w:rPr>
                <w:rFonts w:cstheme="minorHAnsi"/>
                <w:lang w:val="en-GB"/>
              </w:rPr>
            </w:pPr>
            <w:r>
              <w:rPr>
                <w:rFonts w:cstheme="minorHAnsi"/>
                <w:lang w:val="en-GB"/>
              </w:rPr>
              <w:t>Slave results are displayed on the map.</w:t>
            </w:r>
          </w:p>
        </w:tc>
        <w:tc>
          <w:tcPr>
            <w:tcW w:w="1559" w:type="dxa"/>
            <w:tcBorders>
              <w:top w:val="single" w:sz="6" w:space="0" w:color="auto"/>
              <w:bottom w:val="single" w:sz="8" w:space="0" w:color="auto"/>
              <w:right w:val="single" w:sz="8" w:space="0" w:color="auto"/>
            </w:tcBorders>
            <w:shd w:val="clear" w:color="auto" w:fill="auto"/>
            <w:vAlign w:val="center"/>
          </w:tcPr>
          <w:p w:rsidR="002341DC" w:rsidRPr="00E60326" w:rsidRDefault="00E60326" w:rsidP="001A5003">
            <w:pPr>
              <w:spacing w:after="0"/>
              <w:jc w:val="center"/>
              <w:rPr>
                <w:rFonts w:cstheme="minorHAnsi"/>
                <w:i/>
                <w:sz w:val="14"/>
                <w:szCs w:val="14"/>
              </w:rPr>
            </w:pPr>
            <w:r w:rsidRPr="00330782">
              <w:rPr>
                <w:rFonts w:cstheme="minorHAnsi"/>
                <w:i/>
                <w:sz w:val="14"/>
                <w:szCs w:val="14"/>
              </w:rPr>
              <w:t>NGEO-WEBC-PFC-031</w:t>
            </w:r>
            <w:r w:rsidR="001A5003">
              <w:rPr>
                <w:rFonts w:cstheme="minorHAnsi"/>
                <w:i/>
                <w:sz w:val="14"/>
                <w:szCs w:val="14"/>
              </w:rPr>
              <w:t>3</w:t>
            </w:r>
          </w:p>
        </w:tc>
      </w:tr>
    </w:tbl>
    <w:p w:rsidR="001A5003" w:rsidRPr="00852F75" w:rsidRDefault="001A5003" w:rsidP="001A5003">
      <w:pPr>
        <w:pStyle w:val="Titre3"/>
      </w:pPr>
      <w:bookmarkStart w:id="378" w:name="_Toc421282903"/>
      <w:r>
        <w:t>NGEO-WEBC-VTP-0315</w:t>
      </w:r>
      <w:r w:rsidRPr="00FE67CF">
        <w:t xml:space="preserve">: </w:t>
      </w:r>
      <w:r>
        <w:t>Interferometry support</w:t>
      </w:r>
      <w:bookmarkEnd w:id="37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A5003" w:rsidRPr="004E5884" w:rsidTr="00147133">
        <w:tc>
          <w:tcPr>
            <w:tcW w:w="8613" w:type="dxa"/>
            <w:gridSpan w:val="7"/>
            <w:tcBorders>
              <w:top w:val="single" w:sz="2" w:space="0" w:color="auto"/>
              <w:bottom w:val="single" w:sz="6" w:space="0" w:color="auto"/>
            </w:tcBorders>
            <w:shd w:val="clear" w:color="auto" w:fill="548DD4" w:themeFill="text2" w:themeFillTint="99"/>
          </w:tcPr>
          <w:p w:rsidR="001A5003" w:rsidRPr="004E5884" w:rsidRDefault="001A5003" w:rsidP="00147133">
            <w:pPr>
              <w:spacing w:after="0"/>
              <w:jc w:val="center"/>
              <w:rPr>
                <w:b/>
                <w:i/>
                <w:color w:val="FFFFFF"/>
                <w:szCs w:val="18"/>
                <w:lang w:val="en-US"/>
              </w:rPr>
            </w:pPr>
            <w:r>
              <w:rPr>
                <w:b/>
                <w:i/>
                <w:color w:val="FFFFFF"/>
                <w:szCs w:val="18"/>
                <w:lang w:val="en-US"/>
              </w:rPr>
              <w:t>NGEO VALIDATION TEST  PROCEDURE</w:t>
            </w:r>
          </w:p>
        </w:tc>
      </w:tr>
      <w:tr w:rsidR="001A5003" w:rsidRPr="004E5884" w:rsidTr="00147133">
        <w:tc>
          <w:tcPr>
            <w:tcW w:w="1607" w:type="dxa"/>
            <w:gridSpan w:val="2"/>
            <w:tcBorders>
              <w:top w:val="single" w:sz="6" w:space="0" w:color="auto"/>
            </w:tcBorders>
            <w:shd w:val="clear" w:color="auto" w:fill="548DD4" w:themeFill="text2" w:themeFillTint="99"/>
          </w:tcPr>
          <w:p w:rsidR="001A5003" w:rsidRPr="00544FC8" w:rsidRDefault="001A5003" w:rsidP="0014713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A5003" w:rsidRPr="00544FC8" w:rsidRDefault="001A5003" w:rsidP="00147133">
            <w:pPr>
              <w:spacing w:after="0"/>
              <w:rPr>
                <w:i/>
                <w:color w:val="548DD4"/>
                <w:sz w:val="16"/>
                <w:szCs w:val="16"/>
              </w:rPr>
            </w:pPr>
            <w:r>
              <w:rPr>
                <w:i/>
                <w:color w:val="548DD4"/>
                <w:sz w:val="16"/>
                <w:szCs w:val="16"/>
              </w:rPr>
              <w:t>NGEO-WEBC-VTP-0315</w:t>
            </w:r>
          </w:p>
        </w:tc>
        <w:tc>
          <w:tcPr>
            <w:tcW w:w="1134" w:type="dxa"/>
            <w:gridSpan w:val="2"/>
            <w:tcBorders>
              <w:top w:val="single" w:sz="6" w:space="0" w:color="auto"/>
            </w:tcBorders>
            <w:shd w:val="clear" w:color="auto" w:fill="548DD4" w:themeFill="text2" w:themeFillTint="99"/>
          </w:tcPr>
          <w:p w:rsidR="001A5003" w:rsidRPr="00544FC8" w:rsidRDefault="001A5003" w:rsidP="0014713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A5003" w:rsidRPr="00BE3088" w:rsidRDefault="001A5003" w:rsidP="00147133">
            <w:pPr>
              <w:spacing w:after="0"/>
              <w:rPr>
                <w:i/>
                <w:color w:val="548DD4"/>
                <w:sz w:val="16"/>
                <w:szCs w:val="16"/>
                <w:lang w:val="en-US"/>
              </w:rPr>
            </w:pPr>
            <w:r>
              <w:rPr>
                <w:i/>
                <w:color w:val="548DD4"/>
                <w:sz w:val="16"/>
                <w:szCs w:val="16"/>
                <w:lang w:val="en-US"/>
              </w:rPr>
              <w:t>Interferometry support</w:t>
            </w:r>
          </w:p>
        </w:tc>
      </w:tr>
      <w:tr w:rsidR="001A5003" w:rsidRPr="00B17EAC" w:rsidTr="00147133">
        <w:tc>
          <w:tcPr>
            <w:tcW w:w="8613" w:type="dxa"/>
            <w:gridSpan w:val="7"/>
            <w:shd w:val="clear" w:color="auto" w:fill="A6A6A6"/>
          </w:tcPr>
          <w:p w:rsidR="001A5003" w:rsidRPr="00544FC8" w:rsidRDefault="001A5003" w:rsidP="00147133">
            <w:pPr>
              <w:spacing w:after="0"/>
              <w:rPr>
                <w:sz w:val="14"/>
                <w:szCs w:val="14"/>
              </w:rPr>
            </w:pPr>
          </w:p>
        </w:tc>
      </w:tr>
      <w:tr w:rsidR="001A5003" w:rsidRPr="004E5884" w:rsidTr="00147133">
        <w:tc>
          <w:tcPr>
            <w:tcW w:w="8613" w:type="dxa"/>
            <w:gridSpan w:val="7"/>
            <w:shd w:val="clear" w:color="auto" w:fill="auto"/>
          </w:tcPr>
          <w:p w:rsidR="001A5003" w:rsidRPr="005E7083" w:rsidRDefault="001A5003" w:rsidP="0014713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NGEO-WEBC-VTC-0315</w:t>
            </w:r>
            <w:r w:rsidRPr="00057FF1">
              <w:rPr>
                <w:rFonts w:cstheme="minorHAnsi"/>
                <w:lang w:val="en-US"/>
              </w:rPr>
              <w:t>:</w:t>
            </w:r>
            <w:r>
              <w:rPr>
                <w:rFonts w:cstheme="minorHAnsi"/>
                <w:lang w:val="en-US"/>
              </w:rPr>
              <w:t xml:space="preserve"> Interferometry.</w:t>
            </w:r>
          </w:p>
        </w:tc>
      </w:tr>
      <w:tr w:rsidR="001A5003" w:rsidRPr="00B17EAC" w:rsidTr="00147133">
        <w:tc>
          <w:tcPr>
            <w:tcW w:w="8613" w:type="dxa"/>
            <w:gridSpan w:val="7"/>
            <w:shd w:val="clear" w:color="auto" w:fill="A6A6A6"/>
          </w:tcPr>
          <w:p w:rsidR="001A5003" w:rsidRPr="00544FC8" w:rsidRDefault="001A5003" w:rsidP="00147133">
            <w:pPr>
              <w:spacing w:after="0"/>
              <w:rPr>
                <w:sz w:val="14"/>
                <w:szCs w:val="14"/>
              </w:rPr>
            </w:pPr>
            <w:r>
              <w:rPr>
                <w:b/>
                <w:sz w:val="14"/>
                <w:szCs w:val="14"/>
              </w:rPr>
              <w:t>Script</w:t>
            </w:r>
          </w:p>
        </w:tc>
      </w:tr>
      <w:tr w:rsidR="001A5003" w:rsidRPr="004E5884" w:rsidTr="00147133">
        <w:tc>
          <w:tcPr>
            <w:tcW w:w="8613" w:type="dxa"/>
            <w:gridSpan w:val="7"/>
            <w:tcBorders>
              <w:bottom w:val="single" w:sz="8" w:space="0" w:color="auto"/>
            </w:tcBorders>
            <w:shd w:val="clear" w:color="auto" w:fill="auto"/>
          </w:tcPr>
          <w:p w:rsidR="001A5003" w:rsidRPr="004E5884" w:rsidRDefault="001A5003" w:rsidP="00147133">
            <w:pPr>
              <w:spacing w:after="0"/>
              <w:rPr>
                <w:lang w:val="en-US"/>
              </w:rPr>
            </w:pPr>
            <w:r>
              <w:rPr>
                <w:lang w:val="en-US"/>
              </w:rPr>
              <w:t>None</w:t>
            </w:r>
          </w:p>
        </w:tc>
      </w:tr>
      <w:tr w:rsidR="001A5003" w:rsidRPr="00544FC8" w:rsidTr="00147133">
        <w:tc>
          <w:tcPr>
            <w:tcW w:w="865" w:type="dxa"/>
            <w:tcBorders>
              <w:top w:val="single" w:sz="8" w:space="0" w:color="auto"/>
              <w:left w:val="single" w:sz="8" w:space="0" w:color="auto"/>
              <w:bottom w:val="single" w:sz="6" w:space="0" w:color="auto"/>
            </w:tcBorders>
            <w:shd w:val="clear" w:color="auto" w:fill="A6A6A6"/>
          </w:tcPr>
          <w:p w:rsidR="001A5003" w:rsidRPr="00544FC8" w:rsidRDefault="001A5003" w:rsidP="0014713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1A5003" w:rsidRPr="00544FC8" w:rsidRDefault="001A5003" w:rsidP="0014713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1A5003" w:rsidRPr="00544FC8" w:rsidRDefault="001A5003" w:rsidP="0014713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1A5003" w:rsidRPr="00544FC8" w:rsidRDefault="001A5003" w:rsidP="00147133">
            <w:pPr>
              <w:spacing w:after="0"/>
              <w:jc w:val="center"/>
              <w:rPr>
                <w:b/>
                <w:sz w:val="14"/>
                <w:szCs w:val="14"/>
              </w:rPr>
            </w:pPr>
            <w:r w:rsidRPr="00544FC8">
              <w:rPr>
                <w:b/>
                <w:sz w:val="14"/>
                <w:szCs w:val="14"/>
              </w:rPr>
              <w:t>Pass/Fail Criteria Id</w:t>
            </w:r>
          </w:p>
        </w:tc>
      </w:tr>
      <w:tr w:rsidR="001A5003"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1A5003" w:rsidRPr="00544FC8" w:rsidRDefault="001A5003" w:rsidP="00147133">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1A5003" w:rsidRPr="00057FF1" w:rsidRDefault="001A5003" w:rsidP="00147133">
            <w:pPr>
              <w:spacing w:after="0"/>
            </w:pPr>
            <w:r>
              <w:t>Launch the Web Client</w:t>
            </w:r>
          </w:p>
        </w:tc>
        <w:tc>
          <w:tcPr>
            <w:tcW w:w="2690" w:type="dxa"/>
            <w:gridSpan w:val="2"/>
            <w:tcBorders>
              <w:top w:val="single" w:sz="6" w:space="0" w:color="auto"/>
              <w:bottom w:val="single" w:sz="6" w:space="0" w:color="auto"/>
            </w:tcBorders>
            <w:shd w:val="clear" w:color="auto" w:fill="auto"/>
          </w:tcPr>
          <w:p w:rsidR="001A5003" w:rsidRPr="009D7AA1" w:rsidRDefault="001A5003" w:rsidP="00147133">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1A5003" w:rsidRPr="0056181B" w:rsidRDefault="001A5003" w:rsidP="00147133">
            <w:pPr>
              <w:spacing w:after="0"/>
              <w:jc w:val="center"/>
              <w:rPr>
                <w:i/>
                <w:sz w:val="14"/>
                <w:szCs w:val="14"/>
              </w:rPr>
            </w:pPr>
          </w:p>
        </w:tc>
      </w:tr>
      <w:tr w:rsidR="001A5003"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1A5003" w:rsidP="00147133">
            <w:pPr>
              <w:spacing w:after="0"/>
              <w:jc w:val="center"/>
              <w:rPr>
                <w:rFonts w:cstheme="minorHAnsi"/>
                <w:i/>
                <w:sz w:val="14"/>
                <w:szCs w:val="14"/>
              </w:rPr>
            </w:pPr>
            <w:r w:rsidRPr="00330782">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1A5003" w:rsidRPr="00E60326" w:rsidRDefault="001A5003" w:rsidP="001A5003">
            <w:pPr>
              <w:spacing w:after="0"/>
            </w:pPr>
            <w:r w:rsidRPr="00E60326">
              <w:t>Click on Dataset</w:t>
            </w:r>
            <w:r w:rsidRPr="00330782">
              <w:t>s</w:t>
            </w:r>
            <w:r w:rsidRPr="00E60326">
              <w:t xml:space="preserve">, </w:t>
            </w:r>
            <w:r>
              <w:t>then click on keywords and select interferometry</w:t>
            </w:r>
            <w:r w:rsidRPr="00E60326">
              <w:t xml:space="preserve"> </w:t>
            </w:r>
          </w:p>
        </w:tc>
        <w:tc>
          <w:tcPr>
            <w:tcW w:w="2690" w:type="dxa"/>
            <w:gridSpan w:val="2"/>
            <w:tcBorders>
              <w:top w:val="single" w:sz="6" w:space="0" w:color="auto"/>
              <w:bottom w:val="single" w:sz="6" w:space="0" w:color="auto"/>
            </w:tcBorders>
            <w:shd w:val="clear" w:color="auto" w:fill="auto"/>
          </w:tcPr>
          <w:p w:rsidR="001A5003" w:rsidRPr="00E60326" w:rsidRDefault="00C56A09" w:rsidP="00C56A09">
            <w:pPr>
              <w:spacing w:after="0"/>
            </w:pPr>
            <w:r>
              <w:t>Three</w:t>
            </w:r>
            <w:r w:rsidR="001A5003">
              <w:t xml:space="preserve"> datasets are </w:t>
            </w:r>
            <w:r w:rsidR="006B35A4">
              <w:t>listed:</w:t>
            </w:r>
            <w:r w:rsidR="001A5003">
              <w:t xml:space="preserve"> </w:t>
            </w:r>
            <w:proofErr w:type="gramStart"/>
            <w:r w:rsidR="001A5003">
              <w:t xml:space="preserve">ND_SAR_1 </w:t>
            </w:r>
            <w:r>
              <w:t>,</w:t>
            </w:r>
            <w:r w:rsidR="001A5003">
              <w:t>ND</w:t>
            </w:r>
            <w:proofErr w:type="gramEnd"/>
            <w:r w:rsidR="001A5003">
              <w:t>_OPT_1</w:t>
            </w:r>
            <w:r>
              <w:t xml:space="preserve"> and </w:t>
            </w:r>
            <w:r>
              <w:lastRenderedPageBreak/>
              <w:t>LD_SENTINEL_1</w:t>
            </w:r>
            <w:r w:rsidR="00CD4CDA">
              <w:t>.</w:t>
            </w:r>
          </w:p>
        </w:tc>
        <w:tc>
          <w:tcPr>
            <w:tcW w:w="1559" w:type="dxa"/>
            <w:tcBorders>
              <w:top w:val="single" w:sz="6" w:space="0" w:color="auto"/>
              <w:bottom w:val="single" w:sz="6" w:space="0" w:color="auto"/>
              <w:right w:val="single" w:sz="8" w:space="0" w:color="auto"/>
            </w:tcBorders>
            <w:shd w:val="clear" w:color="auto" w:fill="auto"/>
            <w:vAlign w:val="center"/>
          </w:tcPr>
          <w:p w:rsidR="001A5003" w:rsidRPr="00330782" w:rsidRDefault="001A5003" w:rsidP="00147133">
            <w:pPr>
              <w:spacing w:after="0"/>
              <w:jc w:val="center"/>
              <w:rPr>
                <w:i/>
                <w:sz w:val="14"/>
                <w:szCs w:val="14"/>
                <w:highlight w:val="yellow"/>
              </w:rPr>
            </w:pPr>
          </w:p>
        </w:tc>
      </w:tr>
      <w:tr w:rsidR="001A5003"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1A5003" w:rsidP="001A5003">
            <w:pPr>
              <w:spacing w:after="0"/>
              <w:jc w:val="center"/>
              <w:rPr>
                <w:rFonts w:cstheme="minorHAnsi"/>
                <w:i/>
                <w:sz w:val="14"/>
                <w:szCs w:val="14"/>
              </w:rPr>
            </w:pPr>
            <w:r w:rsidRPr="00E60326">
              <w:rPr>
                <w:i/>
                <w:sz w:val="14"/>
                <w:szCs w:val="14"/>
              </w:rPr>
              <w:lastRenderedPageBreak/>
              <w:t>Step-</w:t>
            </w:r>
            <w:r>
              <w:rPr>
                <w:i/>
                <w:sz w:val="14"/>
                <w:szCs w:val="14"/>
              </w:rPr>
              <w:t>3</w:t>
            </w:r>
            <w:r w:rsidRPr="00E60326">
              <w:rPr>
                <w:i/>
                <w:sz w:val="14"/>
                <w:szCs w:val="14"/>
              </w:rPr>
              <w:t>0</w:t>
            </w:r>
          </w:p>
        </w:tc>
        <w:tc>
          <w:tcPr>
            <w:tcW w:w="3499" w:type="dxa"/>
            <w:gridSpan w:val="3"/>
            <w:tcBorders>
              <w:top w:val="single" w:sz="6" w:space="0" w:color="auto"/>
              <w:bottom w:val="single" w:sz="6" w:space="0" w:color="auto"/>
            </w:tcBorders>
            <w:shd w:val="clear" w:color="auto" w:fill="auto"/>
          </w:tcPr>
          <w:p w:rsidR="001A5003" w:rsidRPr="00E60326" w:rsidRDefault="001A5003" w:rsidP="001A5003">
            <w:pPr>
              <w:spacing w:after="0"/>
            </w:pPr>
            <w:r>
              <w:t>Click on ND_SAR_1 and ND_OPT_1 to select them</w:t>
            </w:r>
          </w:p>
        </w:tc>
        <w:tc>
          <w:tcPr>
            <w:tcW w:w="2690" w:type="dxa"/>
            <w:gridSpan w:val="2"/>
            <w:tcBorders>
              <w:top w:val="single" w:sz="6" w:space="0" w:color="auto"/>
              <w:bottom w:val="single" w:sz="6" w:space="0" w:color="auto"/>
            </w:tcBorders>
            <w:shd w:val="clear" w:color="auto" w:fill="auto"/>
          </w:tcPr>
          <w:p w:rsidR="001A5003" w:rsidRPr="00E60326" w:rsidRDefault="001A5003" w:rsidP="00147133">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1A5003" w:rsidRPr="00330782" w:rsidRDefault="001A5003" w:rsidP="00147133">
            <w:pPr>
              <w:spacing w:after="0"/>
              <w:jc w:val="center"/>
              <w:rPr>
                <w:i/>
                <w:sz w:val="14"/>
                <w:szCs w:val="14"/>
                <w:highlight w:val="yellow"/>
              </w:rPr>
            </w:pPr>
          </w:p>
        </w:tc>
      </w:tr>
      <w:tr w:rsidR="001A5003"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D157BF" w:rsidP="00147133">
            <w:pPr>
              <w:spacing w:after="0"/>
              <w:jc w:val="center"/>
              <w:rPr>
                <w:i/>
                <w:sz w:val="14"/>
                <w:szCs w:val="14"/>
              </w:rPr>
            </w:pPr>
            <w:r>
              <w:rPr>
                <w:rFonts w:cstheme="minorHAnsi"/>
                <w:i/>
                <w:sz w:val="14"/>
                <w:szCs w:val="14"/>
              </w:rPr>
              <w:t>Step-4</w:t>
            </w:r>
            <w:r w:rsidR="001A5003" w:rsidRPr="00E60326">
              <w:rPr>
                <w:rFonts w:cstheme="minorHAnsi"/>
                <w:i/>
                <w:sz w:val="14"/>
                <w:szCs w:val="14"/>
              </w:rPr>
              <w:t>0</w:t>
            </w:r>
          </w:p>
        </w:tc>
        <w:tc>
          <w:tcPr>
            <w:tcW w:w="3499" w:type="dxa"/>
            <w:gridSpan w:val="3"/>
            <w:tcBorders>
              <w:top w:val="single" w:sz="6" w:space="0" w:color="auto"/>
              <w:bottom w:val="single" w:sz="6" w:space="0" w:color="auto"/>
            </w:tcBorders>
            <w:shd w:val="clear" w:color="auto" w:fill="auto"/>
          </w:tcPr>
          <w:p w:rsidR="001A5003" w:rsidRPr="00E60326" w:rsidRDefault="001A5003" w:rsidP="001A5003">
            <w:pPr>
              <w:spacing w:after="0"/>
            </w:pPr>
            <w:r w:rsidRPr="00330782">
              <w:t xml:space="preserve">Click on Search </w:t>
            </w:r>
            <w:r w:rsidR="00C56A09">
              <w:t>panel</w:t>
            </w:r>
          </w:p>
        </w:tc>
        <w:tc>
          <w:tcPr>
            <w:tcW w:w="2690" w:type="dxa"/>
            <w:gridSpan w:val="2"/>
            <w:tcBorders>
              <w:top w:val="single" w:sz="6" w:space="0" w:color="auto"/>
              <w:bottom w:val="single" w:sz="6" w:space="0" w:color="auto"/>
            </w:tcBorders>
            <w:shd w:val="clear" w:color="auto" w:fill="auto"/>
          </w:tcPr>
          <w:p w:rsidR="001A5003" w:rsidRPr="00330782" w:rsidRDefault="001A5003" w:rsidP="00147133">
            <w:pPr>
              <w:spacing w:after="0"/>
              <w:rPr>
                <w:highlight w:val="yellow"/>
              </w:rPr>
            </w:pPr>
            <w:r>
              <w:t>A select mode is available, user can select Interferometry</w:t>
            </w:r>
            <w:r w:rsidR="00CD4CDA">
              <w:t>.</w:t>
            </w:r>
          </w:p>
        </w:tc>
        <w:tc>
          <w:tcPr>
            <w:tcW w:w="1559" w:type="dxa"/>
            <w:tcBorders>
              <w:top w:val="single" w:sz="6" w:space="0" w:color="auto"/>
              <w:bottom w:val="single" w:sz="6" w:space="0" w:color="auto"/>
              <w:right w:val="single" w:sz="8" w:space="0" w:color="auto"/>
            </w:tcBorders>
            <w:shd w:val="clear" w:color="auto" w:fill="auto"/>
            <w:vAlign w:val="center"/>
          </w:tcPr>
          <w:p w:rsidR="001A5003" w:rsidRPr="00330782" w:rsidRDefault="001A5003" w:rsidP="00147133">
            <w:pPr>
              <w:spacing w:after="0"/>
              <w:jc w:val="center"/>
              <w:rPr>
                <w:rFonts w:cstheme="minorHAnsi"/>
                <w:i/>
                <w:sz w:val="14"/>
                <w:szCs w:val="14"/>
              </w:rPr>
            </w:pPr>
          </w:p>
        </w:tc>
      </w:tr>
      <w:tr w:rsidR="001A5003"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1A5003" w:rsidP="00D157BF">
            <w:pPr>
              <w:spacing w:after="0"/>
              <w:jc w:val="center"/>
              <w:rPr>
                <w:i/>
                <w:sz w:val="14"/>
                <w:szCs w:val="14"/>
              </w:rPr>
            </w:pPr>
            <w:r w:rsidRPr="00E60326">
              <w:rPr>
                <w:i/>
                <w:sz w:val="14"/>
                <w:szCs w:val="14"/>
              </w:rPr>
              <w:t>Step-</w:t>
            </w:r>
            <w:r w:rsidR="00D157BF">
              <w:rPr>
                <w:i/>
                <w:sz w:val="14"/>
                <w:szCs w:val="14"/>
              </w:rPr>
              <w:t>5</w:t>
            </w:r>
            <w:r w:rsidRPr="00E60326">
              <w:rPr>
                <w:i/>
                <w:sz w:val="14"/>
                <w:szCs w:val="14"/>
              </w:rPr>
              <w:t>0</w:t>
            </w:r>
          </w:p>
        </w:tc>
        <w:tc>
          <w:tcPr>
            <w:tcW w:w="3499" w:type="dxa"/>
            <w:gridSpan w:val="3"/>
            <w:tcBorders>
              <w:top w:val="single" w:sz="6" w:space="0" w:color="auto"/>
              <w:bottom w:val="single" w:sz="6" w:space="0" w:color="auto"/>
            </w:tcBorders>
            <w:shd w:val="clear" w:color="auto" w:fill="auto"/>
          </w:tcPr>
          <w:p w:rsidR="001A5003" w:rsidRPr="00E60326" w:rsidRDefault="001A5003" w:rsidP="00147133">
            <w:pPr>
              <w:spacing w:after="0"/>
            </w:pPr>
            <w:r w:rsidRPr="00E60326">
              <w:t>Click on Dataset</w:t>
            </w:r>
            <w:r w:rsidRPr="00330782">
              <w:t>s</w:t>
            </w:r>
            <w:r w:rsidRPr="00E60326">
              <w:t xml:space="preserve">, </w:t>
            </w:r>
            <w:r>
              <w:t>then click on keywords and select none</w:t>
            </w:r>
            <w:r w:rsidRPr="00E60326">
              <w:t xml:space="preserve"> </w:t>
            </w:r>
          </w:p>
        </w:tc>
        <w:tc>
          <w:tcPr>
            <w:tcW w:w="2690" w:type="dxa"/>
            <w:gridSpan w:val="2"/>
            <w:tcBorders>
              <w:top w:val="single" w:sz="6" w:space="0" w:color="auto"/>
              <w:bottom w:val="single" w:sz="6" w:space="0" w:color="auto"/>
            </w:tcBorders>
            <w:shd w:val="clear" w:color="auto" w:fill="auto"/>
          </w:tcPr>
          <w:p w:rsidR="001A5003" w:rsidRPr="00330782" w:rsidRDefault="001A5003" w:rsidP="00147133">
            <w:pPr>
              <w:spacing w:after="0"/>
              <w:rPr>
                <w:highlight w:val="yellow"/>
              </w:rPr>
            </w:pPr>
            <w:r>
              <w:t>All datasets are listed</w:t>
            </w:r>
            <w:r w:rsidR="00CD4CDA">
              <w:t>.</w:t>
            </w:r>
          </w:p>
        </w:tc>
        <w:tc>
          <w:tcPr>
            <w:tcW w:w="1559" w:type="dxa"/>
            <w:tcBorders>
              <w:top w:val="single" w:sz="6" w:space="0" w:color="auto"/>
              <w:bottom w:val="single" w:sz="6" w:space="0" w:color="auto"/>
              <w:right w:val="single" w:sz="8" w:space="0" w:color="auto"/>
            </w:tcBorders>
            <w:shd w:val="clear" w:color="auto" w:fill="auto"/>
            <w:vAlign w:val="center"/>
          </w:tcPr>
          <w:p w:rsidR="001A5003" w:rsidRPr="00DC4D99" w:rsidRDefault="001A5003" w:rsidP="00147133">
            <w:pPr>
              <w:spacing w:after="0"/>
              <w:jc w:val="center"/>
              <w:rPr>
                <w:rFonts w:cstheme="minorHAnsi"/>
                <w:i/>
                <w:sz w:val="14"/>
                <w:szCs w:val="14"/>
              </w:rPr>
            </w:pPr>
          </w:p>
        </w:tc>
      </w:tr>
      <w:tr w:rsidR="001A5003"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D157BF" w:rsidP="00147133">
            <w:pPr>
              <w:spacing w:after="0"/>
              <w:jc w:val="center"/>
              <w:rPr>
                <w:i/>
                <w:sz w:val="14"/>
                <w:szCs w:val="14"/>
              </w:rPr>
            </w:pPr>
            <w:r>
              <w:rPr>
                <w:i/>
                <w:sz w:val="14"/>
                <w:szCs w:val="14"/>
              </w:rPr>
              <w:t>Step-6</w:t>
            </w:r>
            <w:r w:rsidR="001A5003" w:rsidRPr="00E60326">
              <w:rPr>
                <w:i/>
                <w:sz w:val="14"/>
                <w:szCs w:val="14"/>
              </w:rPr>
              <w:t>0</w:t>
            </w:r>
          </w:p>
        </w:tc>
        <w:tc>
          <w:tcPr>
            <w:tcW w:w="3499" w:type="dxa"/>
            <w:gridSpan w:val="3"/>
            <w:tcBorders>
              <w:top w:val="single" w:sz="6" w:space="0" w:color="auto"/>
              <w:bottom w:val="single" w:sz="6" w:space="0" w:color="auto"/>
            </w:tcBorders>
            <w:shd w:val="clear" w:color="auto" w:fill="auto"/>
          </w:tcPr>
          <w:p w:rsidR="001A5003" w:rsidRPr="00E60326" w:rsidRDefault="001A5003" w:rsidP="00147133">
            <w:pPr>
              <w:spacing w:after="0"/>
              <w:rPr>
                <w:lang w:val="en-US"/>
              </w:rPr>
            </w:pPr>
            <w:r>
              <w:t>Click on ND_SAR_1 to deselect it</w:t>
            </w:r>
          </w:p>
        </w:tc>
        <w:tc>
          <w:tcPr>
            <w:tcW w:w="2690" w:type="dxa"/>
            <w:gridSpan w:val="2"/>
            <w:tcBorders>
              <w:top w:val="single" w:sz="6" w:space="0" w:color="auto"/>
              <w:bottom w:val="single" w:sz="6" w:space="0" w:color="auto"/>
            </w:tcBorders>
            <w:shd w:val="clear" w:color="auto" w:fill="auto"/>
          </w:tcPr>
          <w:p w:rsidR="001A5003" w:rsidRPr="00330782" w:rsidRDefault="001A5003" w:rsidP="00147133">
            <w:pPr>
              <w:spacing w:after="0"/>
              <w:rPr>
                <w:highlight w:val="yellow"/>
              </w:rPr>
            </w:pPr>
          </w:p>
        </w:tc>
        <w:tc>
          <w:tcPr>
            <w:tcW w:w="1559" w:type="dxa"/>
            <w:tcBorders>
              <w:top w:val="single" w:sz="6" w:space="0" w:color="auto"/>
              <w:bottom w:val="single" w:sz="6" w:space="0" w:color="auto"/>
              <w:right w:val="single" w:sz="8" w:space="0" w:color="auto"/>
            </w:tcBorders>
            <w:shd w:val="clear" w:color="auto" w:fill="auto"/>
            <w:vAlign w:val="center"/>
          </w:tcPr>
          <w:p w:rsidR="001A5003" w:rsidRPr="00DC4D99" w:rsidRDefault="001A5003" w:rsidP="00147133">
            <w:pPr>
              <w:spacing w:after="0"/>
              <w:jc w:val="center"/>
              <w:rPr>
                <w:rFonts w:cstheme="minorHAnsi"/>
                <w:i/>
                <w:sz w:val="14"/>
                <w:szCs w:val="14"/>
              </w:rPr>
            </w:pPr>
          </w:p>
        </w:tc>
      </w:tr>
      <w:tr w:rsidR="001A5003" w:rsidRPr="0056181B" w:rsidTr="00147133">
        <w:trPr>
          <w:trHeight w:val="1041"/>
        </w:trPr>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1A5003" w:rsidP="00D157BF">
            <w:pPr>
              <w:spacing w:after="0"/>
              <w:jc w:val="center"/>
              <w:rPr>
                <w:i/>
                <w:sz w:val="14"/>
                <w:szCs w:val="14"/>
              </w:rPr>
            </w:pPr>
            <w:r w:rsidRPr="00E60326">
              <w:rPr>
                <w:i/>
                <w:sz w:val="14"/>
                <w:szCs w:val="14"/>
              </w:rPr>
              <w:t>Step-</w:t>
            </w:r>
            <w:r w:rsidR="00D157BF">
              <w:rPr>
                <w:i/>
                <w:sz w:val="14"/>
                <w:szCs w:val="14"/>
              </w:rPr>
              <w:t>7</w:t>
            </w:r>
            <w:r w:rsidRPr="00E60326">
              <w:rPr>
                <w:i/>
                <w:sz w:val="14"/>
                <w:szCs w:val="14"/>
              </w:rPr>
              <w:t>0</w:t>
            </w:r>
          </w:p>
        </w:tc>
        <w:tc>
          <w:tcPr>
            <w:tcW w:w="3499" w:type="dxa"/>
            <w:gridSpan w:val="3"/>
            <w:tcBorders>
              <w:top w:val="single" w:sz="6" w:space="0" w:color="auto"/>
              <w:bottom w:val="single" w:sz="6" w:space="0" w:color="auto"/>
            </w:tcBorders>
            <w:shd w:val="clear" w:color="auto" w:fill="auto"/>
          </w:tcPr>
          <w:p w:rsidR="001A5003" w:rsidRPr="00E60326" w:rsidRDefault="001A5003" w:rsidP="00147133">
            <w:pPr>
              <w:spacing w:after="0"/>
              <w:rPr>
                <w:rFonts w:cstheme="minorHAnsi"/>
              </w:rPr>
            </w:pPr>
            <w:r>
              <w:t>Click on ND_S2_1 to select it</w:t>
            </w:r>
            <w:r w:rsidR="00C56A09">
              <w:t xml:space="preserve"> and then click on Search panel</w:t>
            </w:r>
          </w:p>
        </w:tc>
        <w:tc>
          <w:tcPr>
            <w:tcW w:w="2690" w:type="dxa"/>
            <w:gridSpan w:val="2"/>
            <w:tcBorders>
              <w:top w:val="single" w:sz="6" w:space="0" w:color="auto"/>
              <w:bottom w:val="single" w:sz="6" w:space="0" w:color="auto"/>
            </w:tcBorders>
            <w:shd w:val="clear" w:color="auto" w:fill="auto"/>
          </w:tcPr>
          <w:p w:rsidR="001A5003" w:rsidRPr="00E60326" w:rsidRDefault="00C56A09" w:rsidP="00C56A09">
            <w:pPr>
              <w:spacing w:after="0"/>
              <w:rPr>
                <w:rFonts w:cstheme="minorHAnsi"/>
                <w:lang w:val="en-GB"/>
              </w:rPr>
            </w:pPr>
            <w:r>
              <w:t>The select mode is not available, user cannot select Interferometry because a dataset do not support interferometry.</w:t>
            </w:r>
          </w:p>
        </w:tc>
        <w:tc>
          <w:tcPr>
            <w:tcW w:w="1559" w:type="dxa"/>
            <w:tcBorders>
              <w:top w:val="single" w:sz="6" w:space="0" w:color="auto"/>
              <w:bottom w:val="single" w:sz="6" w:space="0" w:color="auto"/>
              <w:right w:val="single" w:sz="8" w:space="0" w:color="auto"/>
            </w:tcBorders>
            <w:shd w:val="clear" w:color="auto" w:fill="auto"/>
            <w:vAlign w:val="center"/>
          </w:tcPr>
          <w:p w:rsidR="001A5003" w:rsidRPr="00DC4D99" w:rsidRDefault="00C56A09" w:rsidP="00147133">
            <w:pPr>
              <w:spacing w:after="0"/>
              <w:jc w:val="center"/>
              <w:rPr>
                <w:rFonts w:cstheme="minorHAnsi"/>
                <w:i/>
                <w:sz w:val="14"/>
                <w:szCs w:val="14"/>
              </w:rPr>
            </w:pPr>
            <w:r w:rsidRPr="00330782">
              <w:rPr>
                <w:rFonts w:cstheme="minorHAnsi"/>
                <w:i/>
                <w:sz w:val="14"/>
                <w:szCs w:val="14"/>
              </w:rPr>
              <w:t xml:space="preserve"> NGEO-WEBC-PFC-031</w:t>
            </w:r>
            <w:r>
              <w:rPr>
                <w:rFonts w:cstheme="minorHAnsi"/>
                <w:i/>
                <w:sz w:val="14"/>
                <w:szCs w:val="14"/>
              </w:rPr>
              <w:t>5</w:t>
            </w:r>
          </w:p>
        </w:tc>
      </w:tr>
      <w:tr w:rsidR="001A5003" w:rsidRPr="0056181B" w:rsidTr="00147133">
        <w:trPr>
          <w:trHeight w:val="1099"/>
        </w:trPr>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D157BF" w:rsidP="00147133">
            <w:pPr>
              <w:spacing w:after="0"/>
              <w:jc w:val="center"/>
              <w:rPr>
                <w:i/>
                <w:sz w:val="14"/>
                <w:szCs w:val="14"/>
              </w:rPr>
            </w:pPr>
            <w:r>
              <w:rPr>
                <w:i/>
                <w:sz w:val="14"/>
                <w:szCs w:val="14"/>
              </w:rPr>
              <w:t>Step-8</w:t>
            </w:r>
            <w:r w:rsidR="001A5003" w:rsidRPr="00E60326">
              <w:rPr>
                <w:i/>
                <w:sz w:val="14"/>
                <w:szCs w:val="14"/>
              </w:rPr>
              <w:t>0</w:t>
            </w:r>
          </w:p>
        </w:tc>
        <w:tc>
          <w:tcPr>
            <w:tcW w:w="3499" w:type="dxa"/>
            <w:gridSpan w:val="3"/>
            <w:tcBorders>
              <w:top w:val="single" w:sz="6" w:space="0" w:color="auto"/>
              <w:bottom w:val="single" w:sz="6" w:space="0" w:color="auto"/>
            </w:tcBorders>
            <w:shd w:val="clear" w:color="auto" w:fill="auto"/>
          </w:tcPr>
          <w:p w:rsidR="001A5003" w:rsidRPr="00E60326" w:rsidRDefault="00CD4CDA" w:rsidP="00CD4CDA">
            <w:pPr>
              <w:spacing w:after="0"/>
            </w:pPr>
            <w:r>
              <w:t>Click on ND_S2_1 to deselect it</w:t>
            </w:r>
            <w:r w:rsidRPr="00330782">
              <w:t xml:space="preserve"> </w:t>
            </w:r>
            <w:r>
              <w:t xml:space="preserve"> then c</w:t>
            </w:r>
            <w:r w:rsidR="001A5003" w:rsidRPr="00330782">
              <w:t xml:space="preserve">lick on </w:t>
            </w:r>
            <w:r w:rsidR="00C56A09">
              <w:t>ND_SAR_1</w:t>
            </w:r>
            <w:r>
              <w:t xml:space="preserve"> and LD_SENTINEL_1 </w:t>
            </w:r>
            <w:r w:rsidR="00C56A09">
              <w:t xml:space="preserve"> to have </w:t>
            </w:r>
            <w:r>
              <w:t>three</w:t>
            </w:r>
            <w:r w:rsidR="00C56A09">
              <w:t xml:space="preserve"> datasets selected</w:t>
            </w:r>
            <w:r w:rsidR="00C56A09" w:rsidRPr="00330782">
              <w:t xml:space="preserve"> </w:t>
            </w:r>
            <w:r w:rsidR="00C56A09">
              <w:t>and then click on Search panel</w:t>
            </w:r>
          </w:p>
        </w:tc>
        <w:tc>
          <w:tcPr>
            <w:tcW w:w="2690" w:type="dxa"/>
            <w:gridSpan w:val="2"/>
            <w:tcBorders>
              <w:top w:val="single" w:sz="6" w:space="0" w:color="auto"/>
              <w:bottom w:val="single" w:sz="6" w:space="0" w:color="auto"/>
            </w:tcBorders>
            <w:shd w:val="clear" w:color="auto" w:fill="auto"/>
          </w:tcPr>
          <w:p w:rsidR="001A5003" w:rsidRPr="00E60326" w:rsidRDefault="001A5003" w:rsidP="00147133">
            <w:pPr>
              <w:spacing w:after="0"/>
              <w:rPr>
                <w:rFonts w:cstheme="minorHAnsi"/>
                <w:lang w:val="en-GB"/>
              </w:rPr>
            </w:pPr>
            <w:r>
              <w:t>The select mode is not available, user cannot select Interferometry</w:t>
            </w:r>
            <w:r w:rsidR="00CD4CDA">
              <w:t xml:space="preserve"> because Interferometry is only posible with two datasets.</w:t>
            </w:r>
          </w:p>
        </w:tc>
        <w:tc>
          <w:tcPr>
            <w:tcW w:w="1559" w:type="dxa"/>
            <w:tcBorders>
              <w:top w:val="single" w:sz="6" w:space="0" w:color="auto"/>
              <w:bottom w:val="single" w:sz="6" w:space="0" w:color="auto"/>
              <w:right w:val="single" w:sz="8" w:space="0" w:color="auto"/>
            </w:tcBorders>
            <w:shd w:val="clear" w:color="auto" w:fill="auto"/>
            <w:vAlign w:val="center"/>
          </w:tcPr>
          <w:p w:rsidR="001A5003" w:rsidRPr="00E60326" w:rsidRDefault="001A5003" w:rsidP="00147133">
            <w:pPr>
              <w:spacing w:after="0"/>
              <w:jc w:val="center"/>
              <w:rPr>
                <w:rFonts w:cstheme="minorHAnsi"/>
                <w:i/>
                <w:sz w:val="14"/>
                <w:szCs w:val="14"/>
              </w:rPr>
            </w:pPr>
            <w:r w:rsidRPr="00330782">
              <w:rPr>
                <w:rFonts w:cstheme="minorHAnsi"/>
                <w:i/>
                <w:sz w:val="14"/>
                <w:szCs w:val="14"/>
              </w:rPr>
              <w:t>NGEO-WEBC-PFC-031</w:t>
            </w:r>
            <w:r>
              <w:rPr>
                <w:rFonts w:cstheme="minorHAnsi"/>
                <w:i/>
                <w:sz w:val="14"/>
                <w:szCs w:val="14"/>
              </w:rPr>
              <w:t>5</w:t>
            </w:r>
          </w:p>
        </w:tc>
      </w:tr>
    </w:tbl>
    <w:p w:rsidR="00B40E66" w:rsidRPr="00852F75" w:rsidRDefault="00B40E66" w:rsidP="00330782">
      <w:pPr>
        <w:pStyle w:val="Titre3"/>
      </w:pPr>
      <w:bookmarkStart w:id="379" w:name="_Toc421282904"/>
      <w:r>
        <w:t>NGEO-WEBC-VTP-032</w:t>
      </w:r>
      <w:r w:rsidRPr="00FE67CF">
        <w:t xml:space="preserve">0: </w:t>
      </w:r>
      <w:r>
        <w:t>Hosted processing</w:t>
      </w:r>
      <w:bookmarkEnd w:id="37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B40E66" w:rsidRPr="004E5884" w:rsidTr="00BD0B91">
        <w:tc>
          <w:tcPr>
            <w:tcW w:w="8613" w:type="dxa"/>
            <w:gridSpan w:val="7"/>
            <w:tcBorders>
              <w:top w:val="single" w:sz="2" w:space="0" w:color="auto"/>
              <w:bottom w:val="single" w:sz="6" w:space="0" w:color="auto"/>
            </w:tcBorders>
            <w:shd w:val="clear" w:color="auto" w:fill="548DD4" w:themeFill="text2" w:themeFillTint="99"/>
          </w:tcPr>
          <w:p w:rsidR="00B40E66" w:rsidRPr="004E5884" w:rsidRDefault="00B40E66" w:rsidP="00BD0B91">
            <w:pPr>
              <w:spacing w:after="0"/>
              <w:jc w:val="center"/>
              <w:rPr>
                <w:b/>
                <w:i/>
                <w:color w:val="FFFFFF"/>
                <w:szCs w:val="18"/>
                <w:lang w:val="en-US"/>
              </w:rPr>
            </w:pPr>
            <w:r>
              <w:rPr>
                <w:b/>
                <w:i/>
                <w:color w:val="FFFFFF"/>
                <w:szCs w:val="18"/>
                <w:lang w:val="en-US"/>
              </w:rPr>
              <w:t>NGEO VALIDATION TEST  PROCEDURE</w:t>
            </w:r>
          </w:p>
        </w:tc>
      </w:tr>
      <w:tr w:rsidR="00B40E66" w:rsidRPr="004E5884" w:rsidTr="00BD0B91">
        <w:tc>
          <w:tcPr>
            <w:tcW w:w="1607" w:type="dxa"/>
            <w:gridSpan w:val="2"/>
            <w:tcBorders>
              <w:top w:val="single" w:sz="6" w:space="0" w:color="auto"/>
            </w:tcBorders>
            <w:shd w:val="clear" w:color="auto" w:fill="548DD4" w:themeFill="text2" w:themeFillTint="99"/>
          </w:tcPr>
          <w:p w:rsidR="00B40E66" w:rsidRPr="00544FC8" w:rsidRDefault="00B40E66" w:rsidP="00BD0B9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B40E66" w:rsidRPr="00544FC8" w:rsidRDefault="00B40E66">
            <w:pPr>
              <w:spacing w:after="0"/>
              <w:rPr>
                <w:i/>
                <w:color w:val="548DD4"/>
                <w:sz w:val="16"/>
                <w:szCs w:val="16"/>
              </w:rPr>
            </w:pPr>
            <w:r>
              <w:rPr>
                <w:i/>
                <w:color w:val="548DD4"/>
                <w:sz w:val="16"/>
                <w:szCs w:val="16"/>
              </w:rPr>
              <w:t>NGEO-WEBC-VTP-0320</w:t>
            </w:r>
          </w:p>
        </w:tc>
        <w:tc>
          <w:tcPr>
            <w:tcW w:w="1134" w:type="dxa"/>
            <w:gridSpan w:val="2"/>
            <w:tcBorders>
              <w:top w:val="single" w:sz="6" w:space="0" w:color="auto"/>
            </w:tcBorders>
            <w:shd w:val="clear" w:color="auto" w:fill="548DD4" w:themeFill="text2" w:themeFillTint="99"/>
          </w:tcPr>
          <w:p w:rsidR="00B40E66" w:rsidRPr="00544FC8" w:rsidRDefault="00B40E66" w:rsidP="00BD0B9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B40E66" w:rsidRPr="00BE3088" w:rsidRDefault="00B40E66" w:rsidP="00BD0B91">
            <w:pPr>
              <w:spacing w:after="0"/>
              <w:rPr>
                <w:i/>
                <w:color w:val="548DD4"/>
                <w:sz w:val="16"/>
                <w:szCs w:val="16"/>
                <w:lang w:val="en-US"/>
              </w:rPr>
            </w:pPr>
            <w:r>
              <w:rPr>
                <w:i/>
                <w:color w:val="548DD4"/>
                <w:sz w:val="16"/>
                <w:szCs w:val="16"/>
                <w:lang w:val="en-US"/>
              </w:rPr>
              <w:t>Hosted processing</w:t>
            </w:r>
          </w:p>
        </w:tc>
      </w:tr>
      <w:tr w:rsidR="00B40E66" w:rsidRPr="00B17EAC" w:rsidTr="00BD0B91">
        <w:tc>
          <w:tcPr>
            <w:tcW w:w="8613" w:type="dxa"/>
            <w:gridSpan w:val="7"/>
            <w:shd w:val="clear" w:color="auto" w:fill="A6A6A6"/>
          </w:tcPr>
          <w:p w:rsidR="00B40E66" w:rsidRPr="00544FC8" w:rsidRDefault="00B40E66" w:rsidP="00BD0B91">
            <w:pPr>
              <w:spacing w:after="0"/>
              <w:rPr>
                <w:sz w:val="14"/>
                <w:szCs w:val="14"/>
              </w:rPr>
            </w:pPr>
          </w:p>
        </w:tc>
      </w:tr>
      <w:tr w:rsidR="00B40E66" w:rsidRPr="004E5884" w:rsidTr="00BD0B91">
        <w:tc>
          <w:tcPr>
            <w:tcW w:w="8613" w:type="dxa"/>
            <w:gridSpan w:val="7"/>
            <w:shd w:val="clear" w:color="auto" w:fill="auto"/>
          </w:tcPr>
          <w:p w:rsidR="00B40E66" w:rsidRPr="005E7083" w:rsidRDefault="00B40E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NGEO-WEBC-VTC-0320</w:t>
            </w:r>
            <w:r w:rsidRPr="00057FF1">
              <w:rPr>
                <w:rFonts w:cstheme="minorHAnsi"/>
                <w:lang w:val="en-US"/>
              </w:rPr>
              <w:t>:</w:t>
            </w:r>
            <w:r>
              <w:rPr>
                <w:rFonts w:cstheme="minorHAnsi"/>
                <w:lang w:val="en-US"/>
              </w:rPr>
              <w:t xml:space="preserve"> Hosted processing.</w:t>
            </w:r>
          </w:p>
        </w:tc>
      </w:tr>
      <w:tr w:rsidR="00B40E66" w:rsidRPr="00B17EAC" w:rsidTr="00BD0B91">
        <w:tc>
          <w:tcPr>
            <w:tcW w:w="8613" w:type="dxa"/>
            <w:gridSpan w:val="7"/>
            <w:shd w:val="clear" w:color="auto" w:fill="A6A6A6"/>
          </w:tcPr>
          <w:p w:rsidR="00B40E66" w:rsidRPr="00544FC8" w:rsidRDefault="00B40E66" w:rsidP="00BD0B91">
            <w:pPr>
              <w:spacing w:after="0"/>
              <w:rPr>
                <w:sz w:val="14"/>
                <w:szCs w:val="14"/>
              </w:rPr>
            </w:pPr>
            <w:r>
              <w:rPr>
                <w:b/>
                <w:sz w:val="14"/>
                <w:szCs w:val="14"/>
              </w:rPr>
              <w:t>Script</w:t>
            </w:r>
          </w:p>
        </w:tc>
      </w:tr>
      <w:tr w:rsidR="00B40E66" w:rsidRPr="004E5884" w:rsidTr="00330782">
        <w:tc>
          <w:tcPr>
            <w:tcW w:w="8613" w:type="dxa"/>
            <w:gridSpan w:val="7"/>
            <w:tcBorders>
              <w:bottom w:val="single" w:sz="8" w:space="0" w:color="auto"/>
            </w:tcBorders>
            <w:shd w:val="clear" w:color="auto" w:fill="auto"/>
          </w:tcPr>
          <w:p w:rsidR="00B40E66" w:rsidRPr="004E5884" w:rsidRDefault="00B40E66" w:rsidP="00BD0B91">
            <w:pPr>
              <w:spacing w:after="0"/>
              <w:rPr>
                <w:lang w:val="en-US"/>
              </w:rPr>
            </w:pPr>
            <w:r>
              <w:rPr>
                <w:lang w:val="en-US"/>
              </w:rPr>
              <w:t>None</w:t>
            </w:r>
          </w:p>
        </w:tc>
      </w:tr>
      <w:tr w:rsidR="00B40E66" w:rsidRPr="00544FC8" w:rsidTr="00330782">
        <w:tc>
          <w:tcPr>
            <w:tcW w:w="865" w:type="dxa"/>
            <w:tcBorders>
              <w:top w:val="single" w:sz="8" w:space="0" w:color="auto"/>
              <w:left w:val="single" w:sz="8" w:space="0" w:color="auto"/>
              <w:bottom w:val="single" w:sz="6" w:space="0" w:color="auto"/>
            </w:tcBorders>
            <w:shd w:val="clear" w:color="auto" w:fill="A6A6A6"/>
          </w:tcPr>
          <w:p w:rsidR="00B40E66" w:rsidRPr="00544FC8" w:rsidRDefault="00B40E66" w:rsidP="00BD0B9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B40E66" w:rsidRPr="00544FC8" w:rsidRDefault="00B40E66" w:rsidP="00BD0B9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B40E66" w:rsidRPr="00544FC8" w:rsidRDefault="00B40E66" w:rsidP="00BD0B9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B40E66" w:rsidRPr="00544FC8" w:rsidRDefault="00B40E66" w:rsidP="00BD0B91">
            <w:pPr>
              <w:spacing w:after="0"/>
              <w:jc w:val="center"/>
              <w:rPr>
                <w:b/>
                <w:sz w:val="14"/>
                <w:szCs w:val="14"/>
              </w:rPr>
            </w:pPr>
            <w:r w:rsidRPr="00544FC8">
              <w:rPr>
                <w:b/>
                <w:sz w:val="14"/>
                <w:szCs w:val="14"/>
              </w:rPr>
              <w:t>Pass/Fail Criteria Id</w:t>
            </w:r>
          </w:p>
        </w:tc>
      </w:tr>
      <w:tr w:rsidR="00B40E66" w:rsidRPr="0056181B" w:rsidTr="00330782">
        <w:trPr>
          <w:trHeight w:val="889"/>
        </w:trPr>
        <w:tc>
          <w:tcPr>
            <w:tcW w:w="865" w:type="dxa"/>
            <w:tcBorders>
              <w:top w:val="single" w:sz="6" w:space="0" w:color="auto"/>
              <w:left w:val="single" w:sz="8" w:space="0" w:color="auto"/>
              <w:bottom w:val="single" w:sz="6" w:space="0" w:color="auto"/>
            </w:tcBorders>
            <w:shd w:val="clear" w:color="auto" w:fill="auto"/>
            <w:vAlign w:val="center"/>
          </w:tcPr>
          <w:p w:rsidR="00B40E66" w:rsidRPr="00544FC8" w:rsidRDefault="00B40E66" w:rsidP="00BD0B9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B40E66" w:rsidRPr="00057FF1" w:rsidRDefault="00BD0B91" w:rsidP="00330782">
            <w:pPr>
              <w:spacing w:after="0"/>
            </w:pPr>
            <w:r>
              <w:t>Launch the Web Client and select ND_OPT_1  in Datasets panels if needed</w:t>
            </w:r>
          </w:p>
        </w:tc>
        <w:tc>
          <w:tcPr>
            <w:tcW w:w="2690" w:type="dxa"/>
            <w:gridSpan w:val="2"/>
            <w:tcBorders>
              <w:top w:val="single" w:sz="6" w:space="0" w:color="auto"/>
              <w:bottom w:val="single" w:sz="6" w:space="0" w:color="auto"/>
            </w:tcBorders>
            <w:shd w:val="clear" w:color="auto" w:fill="auto"/>
          </w:tcPr>
          <w:p w:rsidR="00B40E66" w:rsidRPr="009D7AA1" w:rsidRDefault="00B40E66" w:rsidP="00BD0B91"/>
        </w:tc>
        <w:tc>
          <w:tcPr>
            <w:tcW w:w="1559" w:type="dxa"/>
            <w:tcBorders>
              <w:top w:val="single" w:sz="6" w:space="0" w:color="auto"/>
              <w:bottom w:val="single" w:sz="6" w:space="0" w:color="auto"/>
              <w:right w:val="single" w:sz="8" w:space="0" w:color="auto"/>
            </w:tcBorders>
            <w:shd w:val="clear" w:color="auto" w:fill="auto"/>
            <w:vAlign w:val="center"/>
          </w:tcPr>
          <w:p w:rsidR="00B40E66" w:rsidRPr="0056181B" w:rsidRDefault="00B40E66" w:rsidP="00BD0B91">
            <w:pPr>
              <w:spacing w:after="0"/>
              <w:jc w:val="center"/>
              <w:rPr>
                <w:i/>
                <w:sz w:val="14"/>
                <w:szCs w:val="14"/>
              </w:rPr>
            </w:pPr>
          </w:p>
        </w:tc>
      </w:tr>
      <w:tr w:rsidR="00B40E6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B40E66" w:rsidRPr="00330782" w:rsidRDefault="00B40E66" w:rsidP="00BD0B91">
            <w:pPr>
              <w:spacing w:after="0"/>
              <w:jc w:val="center"/>
              <w:rPr>
                <w:rFonts w:cstheme="minorHAnsi"/>
                <w:i/>
                <w:sz w:val="14"/>
                <w:szCs w:val="14"/>
              </w:rPr>
            </w:pPr>
            <w:r w:rsidRPr="00330782">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B40E66" w:rsidRPr="00330782" w:rsidRDefault="00BD0B91" w:rsidP="00BD0B91">
            <w:r w:rsidRPr="00330782">
              <w:t>Click on Subscribe, and then click on Order button</w:t>
            </w:r>
          </w:p>
        </w:tc>
        <w:tc>
          <w:tcPr>
            <w:tcW w:w="2690" w:type="dxa"/>
            <w:gridSpan w:val="2"/>
            <w:tcBorders>
              <w:top w:val="single" w:sz="6" w:space="0" w:color="auto"/>
              <w:bottom w:val="single" w:sz="6" w:space="0" w:color="auto"/>
            </w:tcBorders>
            <w:shd w:val="clear" w:color="auto" w:fill="auto"/>
          </w:tcPr>
          <w:p w:rsidR="00B40E66" w:rsidRPr="00330782" w:rsidRDefault="00BD0B91" w:rsidP="00330782">
            <w:pPr>
              <w:spacing w:after="0"/>
            </w:pPr>
            <w:r w:rsidRPr="00330782">
              <w:t xml:space="preserve">The </w:t>
            </w:r>
            <w:r>
              <w:t>Data Access Request is opened</w:t>
            </w:r>
            <w:r w:rsidR="00AC4EC9">
              <w:t xml:space="preserve"> with two accordion : Download Managers and Product processing</w:t>
            </w:r>
          </w:p>
        </w:tc>
        <w:tc>
          <w:tcPr>
            <w:tcW w:w="1559" w:type="dxa"/>
            <w:tcBorders>
              <w:top w:val="single" w:sz="6" w:space="0" w:color="auto"/>
              <w:bottom w:val="single" w:sz="6" w:space="0" w:color="auto"/>
              <w:right w:val="single" w:sz="8" w:space="0" w:color="auto"/>
            </w:tcBorders>
            <w:shd w:val="clear" w:color="auto" w:fill="auto"/>
            <w:vAlign w:val="center"/>
          </w:tcPr>
          <w:p w:rsidR="00B40E66" w:rsidRPr="007F6F37" w:rsidRDefault="00B40E66" w:rsidP="00BD0B91">
            <w:pPr>
              <w:spacing w:after="0"/>
              <w:jc w:val="center"/>
              <w:rPr>
                <w:i/>
                <w:sz w:val="14"/>
                <w:szCs w:val="14"/>
                <w:highlight w:val="yellow"/>
              </w:rPr>
            </w:pPr>
          </w:p>
        </w:tc>
      </w:tr>
      <w:tr w:rsidR="00B40E6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B40E66" w:rsidRPr="00330782" w:rsidRDefault="00B40E66" w:rsidP="00BD0B91">
            <w:pPr>
              <w:spacing w:after="0"/>
              <w:jc w:val="center"/>
              <w:rPr>
                <w:rFonts w:cstheme="minorHAnsi"/>
                <w:i/>
                <w:sz w:val="14"/>
                <w:szCs w:val="14"/>
              </w:rPr>
            </w:pPr>
            <w:r w:rsidRPr="00330782">
              <w:rPr>
                <w:rFonts w:cstheme="minorHAnsi"/>
                <w:i/>
                <w:sz w:val="14"/>
                <w:szCs w:val="14"/>
              </w:rPr>
              <w:t>Step-30</w:t>
            </w:r>
          </w:p>
        </w:tc>
        <w:tc>
          <w:tcPr>
            <w:tcW w:w="3499" w:type="dxa"/>
            <w:gridSpan w:val="3"/>
            <w:tcBorders>
              <w:top w:val="single" w:sz="6" w:space="0" w:color="auto"/>
              <w:bottom w:val="single" w:sz="6" w:space="0" w:color="auto"/>
            </w:tcBorders>
            <w:shd w:val="clear" w:color="auto" w:fill="auto"/>
          </w:tcPr>
          <w:p w:rsidR="00B40E66" w:rsidRPr="00330782" w:rsidRDefault="00BD0B91" w:rsidP="00330782">
            <w:pPr>
              <w:spacing w:after="0"/>
            </w:pPr>
            <w:r w:rsidRPr="00330782">
              <w:t>Click on Product processing, and then click on “Spot Image Reconditionning”</w:t>
            </w:r>
          </w:p>
        </w:tc>
        <w:tc>
          <w:tcPr>
            <w:tcW w:w="2690" w:type="dxa"/>
            <w:gridSpan w:val="2"/>
            <w:tcBorders>
              <w:top w:val="single" w:sz="6" w:space="0" w:color="auto"/>
              <w:bottom w:val="single" w:sz="6" w:space="0" w:color="auto"/>
            </w:tcBorders>
            <w:shd w:val="clear" w:color="auto" w:fill="auto"/>
          </w:tcPr>
          <w:p w:rsidR="00B40E66" w:rsidRPr="00330782" w:rsidRDefault="00BD0B91" w:rsidP="00330782">
            <w:pPr>
              <w:spacing w:after="0"/>
            </w:pPr>
            <w:r w:rsidRPr="00330782">
              <w:t>The processing is highlighted, the configure button is enabled</w:t>
            </w:r>
          </w:p>
        </w:tc>
        <w:tc>
          <w:tcPr>
            <w:tcW w:w="1559" w:type="dxa"/>
            <w:tcBorders>
              <w:top w:val="single" w:sz="6" w:space="0" w:color="auto"/>
              <w:bottom w:val="single" w:sz="6" w:space="0" w:color="auto"/>
              <w:right w:val="single" w:sz="8" w:space="0" w:color="auto"/>
            </w:tcBorders>
            <w:shd w:val="clear" w:color="auto" w:fill="auto"/>
            <w:vAlign w:val="center"/>
          </w:tcPr>
          <w:p w:rsidR="00B40E66" w:rsidRPr="00330782" w:rsidRDefault="00BD0B91" w:rsidP="00BD0B91">
            <w:pPr>
              <w:spacing w:after="0"/>
              <w:jc w:val="center"/>
              <w:rPr>
                <w:rFonts w:cstheme="minorHAnsi"/>
                <w:i/>
                <w:sz w:val="14"/>
                <w:szCs w:val="14"/>
              </w:rPr>
            </w:pPr>
            <w:r w:rsidRPr="00330782">
              <w:rPr>
                <w:rFonts w:cstheme="minorHAnsi"/>
                <w:i/>
                <w:sz w:val="14"/>
                <w:szCs w:val="14"/>
              </w:rPr>
              <w:t>NGEO-WEBC-PFC-0320</w:t>
            </w:r>
          </w:p>
        </w:tc>
      </w:tr>
      <w:tr w:rsidR="00515F88" w:rsidRPr="0056181B" w:rsidTr="000D456E">
        <w:tc>
          <w:tcPr>
            <w:tcW w:w="865" w:type="dxa"/>
            <w:tcBorders>
              <w:top w:val="single" w:sz="6" w:space="0" w:color="auto"/>
              <w:left w:val="single" w:sz="8" w:space="0" w:color="auto"/>
              <w:bottom w:val="single" w:sz="6" w:space="0" w:color="auto"/>
            </w:tcBorders>
            <w:shd w:val="clear" w:color="auto" w:fill="auto"/>
            <w:vAlign w:val="center"/>
          </w:tcPr>
          <w:p w:rsidR="00515F88" w:rsidRPr="00A65CDD" w:rsidRDefault="00515F88" w:rsidP="00BD0B91">
            <w:pPr>
              <w:spacing w:after="0"/>
              <w:jc w:val="center"/>
              <w:rPr>
                <w:rFonts w:cstheme="minorHAnsi"/>
                <w:i/>
                <w:sz w:val="14"/>
                <w:szCs w:val="14"/>
              </w:rPr>
            </w:pPr>
            <w:r>
              <w:rPr>
                <w:rFonts w:cstheme="minorHAnsi"/>
                <w:i/>
                <w:sz w:val="14"/>
                <w:szCs w:val="14"/>
              </w:rPr>
              <w:t>Step-40</w:t>
            </w:r>
          </w:p>
        </w:tc>
        <w:tc>
          <w:tcPr>
            <w:tcW w:w="3499" w:type="dxa"/>
            <w:gridSpan w:val="3"/>
            <w:tcBorders>
              <w:top w:val="single" w:sz="6" w:space="0" w:color="auto"/>
              <w:bottom w:val="single" w:sz="6" w:space="0" w:color="auto"/>
            </w:tcBorders>
            <w:shd w:val="clear" w:color="auto" w:fill="auto"/>
          </w:tcPr>
          <w:p w:rsidR="00515F88" w:rsidRPr="00A65CDD" w:rsidRDefault="00515F88">
            <w:pPr>
              <w:spacing w:after="0"/>
            </w:pPr>
            <w:r>
              <w:t>Click on Validate</w:t>
            </w:r>
          </w:p>
        </w:tc>
        <w:tc>
          <w:tcPr>
            <w:tcW w:w="2690" w:type="dxa"/>
            <w:gridSpan w:val="2"/>
            <w:tcBorders>
              <w:top w:val="single" w:sz="6" w:space="0" w:color="auto"/>
              <w:bottom w:val="single" w:sz="6" w:space="0" w:color="auto"/>
            </w:tcBorders>
            <w:shd w:val="clear" w:color="auto" w:fill="auto"/>
          </w:tcPr>
          <w:p w:rsidR="00515F88" w:rsidRPr="00A65CDD" w:rsidRDefault="00515F88">
            <w:pPr>
              <w:spacing w:after="0"/>
            </w:pPr>
            <w:r>
              <w:t>A message is displayed : “</w:t>
            </w:r>
            <w:r w:rsidRPr="00515F88">
              <w:t>Please, configure the product processing parameters first</w:t>
            </w:r>
            <w:r>
              <w:t>”</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A65CDD" w:rsidRDefault="00515F88" w:rsidP="00BD0B91">
            <w:pPr>
              <w:spacing w:after="0"/>
              <w:jc w:val="center"/>
              <w:rPr>
                <w:rFonts w:cstheme="minorHAnsi"/>
                <w:i/>
                <w:sz w:val="14"/>
                <w:szCs w:val="14"/>
              </w:rPr>
            </w:pPr>
          </w:p>
        </w:tc>
      </w:tr>
      <w:tr w:rsidR="00B40E6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B40E66" w:rsidRPr="00330782" w:rsidRDefault="00B40E66" w:rsidP="00A65CDD">
            <w:pPr>
              <w:spacing w:after="0"/>
              <w:jc w:val="center"/>
              <w:rPr>
                <w:i/>
                <w:sz w:val="14"/>
                <w:szCs w:val="14"/>
              </w:rPr>
            </w:pPr>
            <w:r w:rsidRPr="00330782">
              <w:rPr>
                <w:i/>
                <w:sz w:val="14"/>
                <w:szCs w:val="14"/>
              </w:rPr>
              <w:t>Step-</w:t>
            </w:r>
            <w:r w:rsidR="002D57AE">
              <w:rPr>
                <w:i/>
                <w:sz w:val="14"/>
                <w:szCs w:val="14"/>
              </w:rPr>
              <w:t>5</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B40E66" w:rsidRPr="00330782" w:rsidRDefault="00BD0B91" w:rsidP="00330782">
            <w:pPr>
              <w:spacing w:after="0"/>
            </w:pPr>
            <w:r w:rsidRPr="00330782">
              <w:t>Click on Configure</w:t>
            </w:r>
          </w:p>
        </w:tc>
        <w:tc>
          <w:tcPr>
            <w:tcW w:w="2690" w:type="dxa"/>
            <w:gridSpan w:val="2"/>
            <w:tcBorders>
              <w:top w:val="single" w:sz="6" w:space="0" w:color="auto"/>
              <w:bottom w:val="single" w:sz="6" w:space="0" w:color="auto"/>
            </w:tcBorders>
            <w:shd w:val="clear" w:color="auto" w:fill="auto"/>
          </w:tcPr>
          <w:p w:rsidR="00B40E66" w:rsidRPr="00330782" w:rsidRDefault="00BD0B91" w:rsidP="00330782">
            <w:pPr>
              <w:spacing w:after="0"/>
            </w:pPr>
            <w:r w:rsidRPr="00330782">
              <w:t xml:space="preserve">A widget is opened for </w:t>
            </w:r>
            <w:r w:rsidRPr="00330782">
              <w:lastRenderedPageBreak/>
              <w:t>product processing</w:t>
            </w:r>
            <w:r w:rsidR="00C90D36">
              <w:t>. Three parameters are available: Output format (enumeration), resolution (integer) and projection (enumeration).</w:t>
            </w:r>
          </w:p>
        </w:tc>
        <w:tc>
          <w:tcPr>
            <w:tcW w:w="1559" w:type="dxa"/>
            <w:tcBorders>
              <w:top w:val="single" w:sz="6" w:space="0" w:color="auto"/>
              <w:bottom w:val="single" w:sz="6" w:space="0" w:color="auto"/>
              <w:right w:val="single" w:sz="8" w:space="0" w:color="auto"/>
            </w:tcBorders>
            <w:shd w:val="clear" w:color="auto" w:fill="auto"/>
            <w:vAlign w:val="center"/>
          </w:tcPr>
          <w:p w:rsidR="00B40E66" w:rsidRPr="00330782" w:rsidRDefault="00B40E66" w:rsidP="00BD0B91">
            <w:pPr>
              <w:spacing w:after="0"/>
              <w:jc w:val="center"/>
              <w:rPr>
                <w:rFonts w:cstheme="minorHAnsi"/>
                <w:i/>
                <w:sz w:val="14"/>
                <w:szCs w:val="14"/>
              </w:rPr>
            </w:pPr>
          </w:p>
        </w:tc>
      </w:tr>
      <w:tr w:rsidR="00515F88" w:rsidRPr="0056181B" w:rsidTr="000D456E">
        <w:tc>
          <w:tcPr>
            <w:tcW w:w="865" w:type="dxa"/>
            <w:tcBorders>
              <w:top w:val="single" w:sz="6" w:space="0" w:color="auto"/>
              <w:left w:val="single" w:sz="8" w:space="0" w:color="auto"/>
              <w:bottom w:val="single" w:sz="6" w:space="0" w:color="auto"/>
            </w:tcBorders>
            <w:shd w:val="clear" w:color="auto" w:fill="auto"/>
            <w:vAlign w:val="center"/>
          </w:tcPr>
          <w:p w:rsidR="00515F88" w:rsidRPr="00A65CDD" w:rsidRDefault="00515F88" w:rsidP="00A65CDD">
            <w:pPr>
              <w:spacing w:after="0"/>
              <w:jc w:val="center"/>
              <w:rPr>
                <w:i/>
                <w:sz w:val="14"/>
                <w:szCs w:val="14"/>
              </w:rPr>
            </w:pPr>
            <w:r>
              <w:rPr>
                <w:i/>
                <w:sz w:val="14"/>
                <w:szCs w:val="14"/>
              </w:rPr>
              <w:lastRenderedPageBreak/>
              <w:t>Step-</w:t>
            </w:r>
            <w:r w:rsidR="002D57AE">
              <w:rPr>
                <w:i/>
                <w:sz w:val="14"/>
                <w:szCs w:val="14"/>
              </w:rPr>
              <w:t>6</w:t>
            </w:r>
            <w:r w:rsidRPr="008B0C10">
              <w:rPr>
                <w:i/>
                <w:sz w:val="14"/>
                <w:szCs w:val="14"/>
              </w:rPr>
              <w:t>0</w:t>
            </w:r>
          </w:p>
        </w:tc>
        <w:tc>
          <w:tcPr>
            <w:tcW w:w="3499" w:type="dxa"/>
            <w:gridSpan w:val="3"/>
            <w:tcBorders>
              <w:top w:val="single" w:sz="6" w:space="0" w:color="auto"/>
              <w:bottom w:val="single" w:sz="6" w:space="0" w:color="auto"/>
            </w:tcBorders>
            <w:shd w:val="clear" w:color="auto" w:fill="auto"/>
          </w:tcPr>
          <w:p w:rsidR="00515F88" w:rsidRPr="00A65CDD" w:rsidRDefault="00515F88">
            <w:pPr>
              <w:spacing w:after="0"/>
            </w:pPr>
            <w:r w:rsidRPr="008B0C10">
              <w:t xml:space="preserve">Click on </w:t>
            </w:r>
            <w:r>
              <w:t>Ok</w:t>
            </w:r>
          </w:p>
        </w:tc>
        <w:tc>
          <w:tcPr>
            <w:tcW w:w="2690" w:type="dxa"/>
            <w:gridSpan w:val="2"/>
            <w:tcBorders>
              <w:top w:val="single" w:sz="6" w:space="0" w:color="auto"/>
              <w:bottom w:val="single" w:sz="6" w:space="0" w:color="auto"/>
            </w:tcBorders>
            <w:shd w:val="clear" w:color="auto" w:fill="auto"/>
          </w:tcPr>
          <w:p w:rsidR="00515F88" w:rsidRPr="00A65CDD" w:rsidRDefault="00515F88">
            <w:pPr>
              <w:spacing w:after="0"/>
            </w:pPr>
            <w:r>
              <w:t xml:space="preserve"> A message is displayed : “Please fill all parameters”</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A65CDD" w:rsidRDefault="00515F88" w:rsidP="00BD0B91">
            <w:pPr>
              <w:spacing w:after="0"/>
              <w:jc w:val="center"/>
              <w:rPr>
                <w:rFonts w:cstheme="minorHAnsi"/>
                <w:i/>
                <w:sz w:val="14"/>
                <w:szCs w:val="14"/>
              </w:rPr>
            </w:pPr>
          </w:p>
        </w:tc>
      </w:tr>
      <w:tr w:rsidR="00515F8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w:t>
            </w:r>
            <w:r w:rsidR="002D57AE">
              <w:rPr>
                <w:i/>
                <w:sz w:val="14"/>
                <w:szCs w:val="14"/>
              </w:rPr>
              <w:t>7</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pPr>
            <w:r w:rsidRPr="00330782">
              <w:t>Set  50 for resolution and select Lambert for projection</w:t>
            </w:r>
          </w:p>
        </w:tc>
        <w:tc>
          <w:tcPr>
            <w:tcW w:w="2690" w:type="dxa"/>
            <w:gridSpan w:val="2"/>
            <w:tcBorders>
              <w:top w:val="single" w:sz="6" w:space="0" w:color="auto"/>
              <w:bottom w:val="single" w:sz="6" w:space="0" w:color="auto"/>
            </w:tcBorders>
            <w:shd w:val="clear" w:color="auto" w:fill="auto"/>
          </w:tcPr>
          <w:p w:rsidR="00515F88" w:rsidRPr="00330782" w:rsidRDefault="00515F88" w:rsidP="00330782">
            <w:pPr>
              <w:spacing w:after="0"/>
            </w:pPr>
            <w:r w:rsidRPr="00330782">
              <w:t>Parameters are updated</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r w:rsidRPr="00330782">
              <w:rPr>
                <w:rFonts w:cstheme="minorHAnsi"/>
                <w:i/>
                <w:sz w:val="14"/>
                <w:szCs w:val="14"/>
              </w:rPr>
              <w:t>NGEO-WEBC-PFC-0325</w:t>
            </w:r>
          </w:p>
        </w:tc>
      </w:tr>
      <w:tr w:rsidR="00515F8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w:t>
            </w:r>
            <w:r w:rsidR="002D57AE">
              <w:rPr>
                <w:i/>
                <w:sz w:val="14"/>
                <w:szCs w:val="14"/>
              </w:rPr>
              <w:t>8</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rPr>
                <w:lang w:val="en-US"/>
              </w:rPr>
            </w:pPr>
            <w:r w:rsidRPr="00330782">
              <w:t>Click on Ok to finish configuration, then click on Validate</w:t>
            </w:r>
          </w:p>
        </w:tc>
        <w:tc>
          <w:tcPr>
            <w:tcW w:w="2690" w:type="dxa"/>
            <w:gridSpan w:val="2"/>
            <w:tcBorders>
              <w:top w:val="single" w:sz="6" w:space="0" w:color="auto"/>
              <w:bottom w:val="single" w:sz="6" w:space="0" w:color="auto"/>
            </w:tcBorders>
            <w:shd w:val="clear" w:color="auto" w:fill="auto"/>
          </w:tcPr>
          <w:p w:rsidR="00515F88" w:rsidRPr="00330782" w:rsidRDefault="00515F88" w:rsidP="00330782">
            <w:pPr>
              <w:spacing w:after="0"/>
              <w:rPr>
                <w:lang w:val="en-US"/>
              </w:rPr>
            </w:pPr>
            <w:r w:rsidRPr="00330782">
              <w:t>The message “</w:t>
            </w:r>
            <w:r w:rsidRPr="0085054E">
              <w:t>Request AcknowledgedStanding order data Access Request validated</w:t>
            </w:r>
            <w:r w:rsidRPr="00330782">
              <w:t>” appears</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p>
        </w:tc>
      </w:tr>
      <w:tr w:rsidR="00515F88" w:rsidRPr="0056181B" w:rsidTr="00330782">
        <w:trPr>
          <w:trHeight w:val="432"/>
        </w:trPr>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2D57AE" w:rsidP="00BD0B91">
            <w:pPr>
              <w:spacing w:after="0"/>
              <w:jc w:val="center"/>
              <w:rPr>
                <w:i/>
                <w:sz w:val="14"/>
                <w:szCs w:val="14"/>
              </w:rPr>
            </w:pPr>
            <w:r w:rsidRPr="00A65CDD">
              <w:rPr>
                <w:i/>
                <w:sz w:val="14"/>
                <w:szCs w:val="14"/>
              </w:rPr>
              <w:t>Step-</w:t>
            </w:r>
            <w:r>
              <w:rPr>
                <w:i/>
                <w:sz w:val="14"/>
                <w:szCs w:val="14"/>
              </w:rPr>
              <w:t>9</w:t>
            </w:r>
            <w:r w:rsidR="00515F88"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rPr>
                <w:rFonts w:cstheme="minorHAnsi"/>
              </w:rPr>
            </w:pPr>
            <w:r w:rsidRPr="00330782">
              <w:t>Close the widget</w:t>
            </w:r>
            <w:r>
              <w:t>.</w:t>
            </w:r>
          </w:p>
        </w:tc>
        <w:tc>
          <w:tcPr>
            <w:tcW w:w="2690" w:type="dxa"/>
            <w:gridSpan w:val="2"/>
            <w:tcBorders>
              <w:top w:val="single" w:sz="6" w:space="0" w:color="auto"/>
              <w:bottom w:val="single" w:sz="6" w:space="0" w:color="auto"/>
            </w:tcBorders>
            <w:shd w:val="clear" w:color="auto" w:fill="auto"/>
          </w:tcPr>
          <w:p w:rsidR="00515F88" w:rsidRPr="00330782" w:rsidRDefault="00515F88" w:rsidP="00330782">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p>
        </w:tc>
      </w:tr>
      <w:tr w:rsidR="00515F88" w:rsidRPr="0056181B" w:rsidTr="00330782">
        <w:trPr>
          <w:trHeight w:val="843"/>
        </w:trPr>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w:t>
            </w:r>
            <w:r w:rsidR="002D57AE">
              <w:rPr>
                <w:i/>
                <w:sz w:val="14"/>
                <w:szCs w:val="14"/>
              </w:rPr>
              <w:t>1</w:t>
            </w:r>
            <w:r w:rsidR="002E7261">
              <w:rPr>
                <w:i/>
                <w:sz w:val="14"/>
                <w:szCs w:val="14"/>
              </w:rPr>
              <w:t>0</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pPr>
            <w:r>
              <w:t>Click on Search panel and then click on search button.</w:t>
            </w:r>
          </w:p>
        </w:tc>
        <w:tc>
          <w:tcPr>
            <w:tcW w:w="2690" w:type="dxa"/>
            <w:gridSpan w:val="2"/>
            <w:tcBorders>
              <w:top w:val="single" w:sz="6" w:space="0" w:color="auto"/>
              <w:bottom w:val="single" w:sz="6" w:space="0" w:color="auto"/>
            </w:tcBorders>
            <w:shd w:val="clear" w:color="auto" w:fill="auto"/>
          </w:tcPr>
          <w:p w:rsidR="00515F88" w:rsidRPr="00330782" w:rsidRDefault="00515F88" w:rsidP="00330782">
            <w:pPr>
              <w:spacing w:after="0"/>
              <w:rPr>
                <w:rFonts w:cstheme="minorHAnsi"/>
                <w:lang w:val="en-GB"/>
              </w:rPr>
            </w:pPr>
            <w:r>
              <w:rPr>
                <w:rFonts w:cstheme="minorHAnsi"/>
                <w:lang w:val="en-GB"/>
              </w:rPr>
              <w:t>Products are found and displayed.</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p>
        </w:tc>
      </w:tr>
      <w:tr w:rsidR="00515F8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w:t>
            </w:r>
            <w:r w:rsidR="002D57AE">
              <w:rPr>
                <w:i/>
                <w:sz w:val="14"/>
                <w:szCs w:val="14"/>
              </w:rPr>
              <w:t>1</w:t>
            </w:r>
            <w:r w:rsidR="002E7261">
              <w:rPr>
                <w:i/>
                <w:sz w:val="14"/>
                <w:szCs w:val="14"/>
              </w:rPr>
              <w:t>1</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rPr>
                <w:rFonts w:cstheme="minorHAnsi"/>
              </w:rPr>
            </w:pPr>
            <w:r>
              <w:rPr>
                <w:rFonts w:cstheme="minorHAnsi"/>
              </w:rPr>
              <w:t>Click on Table in the status bar.</w:t>
            </w:r>
          </w:p>
        </w:tc>
        <w:tc>
          <w:tcPr>
            <w:tcW w:w="2690" w:type="dxa"/>
            <w:gridSpan w:val="2"/>
            <w:tcBorders>
              <w:top w:val="single" w:sz="6" w:space="0" w:color="auto"/>
              <w:bottom w:val="single" w:sz="6" w:space="0" w:color="auto"/>
            </w:tcBorders>
            <w:shd w:val="clear" w:color="auto" w:fill="auto"/>
          </w:tcPr>
          <w:p w:rsidR="00515F88" w:rsidRPr="00330782" w:rsidRDefault="00515F88" w:rsidP="00DC4D99">
            <w:pPr>
              <w:spacing w:after="0"/>
              <w:rPr>
                <w:rFonts w:cstheme="minorHAnsi"/>
                <w:lang w:val="en-GB"/>
              </w:rPr>
            </w:pPr>
            <w:r>
              <w:rPr>
                <w:rFonts w:cstheme="minorHAnsi"/>
                <w:lang w:val="en-GB"/>
              </w:rPr>
              <w:t>Products are displayed on the table</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p>
        </w:tc>
      </w:tr>
      <w:tr w:rsidR="00515F8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Step-1</w:t>
            </w:r>
            <w:r w:rsidR="002E7261">
              <w:rPr>
                <w:i/>
                <w:sz w:val="14"/>
                <w:szCs w:val="14"/>
              </w:rPr>
              <w:t>2</w:t>
            </w:r>
            <w:r w:rsidRPr="00330782">
              <w:rPr>
                <w:i/>
                <w:sz w:val="14"/>
                <w:szCs w:val="14"/>
              </w:rPr>
              <w:t>0</w:t>
            </w:r>
          </w:p>
        </w:tc>
        <w:tc>
          <w:tcPr>
            <w:tcW w:w="3499" w:type="dxa"/>
            <w:gridSpan w:val="3"/>
            <w:tcBorders>
              <w:top w:val="single" w:sz="6" w:space="0" w:color="auto"/>
              <w:bottom w:val="single" w:sz="8" w:space="0" w:color="auto"/>
            </w:tcBorders>
            <w:shd w:val="clear" w:color="auto" w:fill="auto"/>
          </w:tcPr>
          <w:p w:rsidR="00515F88" w:rsidRPr="00330782" w:rsidRDefault="00515F88" w:rsidP="00330782">
            <w:pPr>
              <w:spacing w:after="0"/>
            </w:pPr>
            <w:r>
              <w:t>Select the first three products and then click on “Retrieve Product”</w:t>
            </w:r>
          </w:p>
        </w:tc>
        <w:tc>
          <w:tcPr>
            <w:tcW w:w="2690" w:type="dxa"/>
            <w:gridSpan w:val="2"/>
            <w:tcBorders>
              <w:top w:val="single" w:sz="6" w:space="0" w:color="auto"/>
              <w:bottom w:val="single" w:sz="8" w:space="0" w:color="auto"/>
            </w:tcBorders>
            <w:shd w:val="clear" w:color="auto" w:fill="auto"/>
          </w:tcPr>
          <w:p w:rsidR="00515F88" w:rsidRPr="00330782" w:rsidRDefault="00515F88" w:rsidP="00330782">
            <w:pPr>
              <w:spacing w:after="0"/>
              <w:rPr>
                <w:lang w:val="en-US"/>
              </w:rPr>
            </w:pPr>
            <w:r w:rsidRPr="000E1E3F">
              <w:t xml:space="preserve">The </w:t>
            </w:r>
            <w:r>
              <w:t>Data Access Request is opened with two accordion : Download Managers and Product processing</w:t>
            </w:r>
          </w:p>
        </w:tc>
        <w:tc>
          <w:tcPr>
            <w:tcW w:w="1559" w:type="dxa"/>
            <w:tcBorders>
              <w:top w:val="single" w:sz="6" w:space="0" w:color="auto"/>
              <w:bottom w:val="single" w:sz="8"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r w:rsidRPr="00330782">
              <w:rPr>
                <w:rFonts w:cstheme="minorHAnsi"/>
                <w:i/>
                <w:sz w:val="14"/>
                <w:szCs w:val="14"/>
              </w:rPr>
              <w:t>NGEO-WEBC-PFC-0327</w:t>
            </w:r>
          </w:p>
        </w:tc>
      </w:tr>
    </w:tbl>
    <w:p w:rsidR="00C23188" w:rsidRPr="00852F75" w:rsidRDefault="00C23188" w:rsidP="00C23188">
      <w:pPr>
        <w:pStyle w:val="Titre3"/>
      </w:pPr>
      <w:bookmarkStart w:id="380" w:name="_Toc421282905"/>
      <w:r>
        <w:t>NGEO-WEBC-VTP-033</w:t>
      </w:r>
      <w:r w:rsidRPr="00FE67CF">
        <w:t xml:space="preserve">0: </w:t>
      </w:r>
      <w:r>
        <w:t>Gantt chart</w:t>
      </w:r>
      <w:bookmarkEnd w:id="38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C23188" w:rsidRPr="004E5884" w:rsidTr="00147133">
        <w:tc>
          <w:tcPr>
            <w:tcW w:w="8613" w:type="dxa"/>
            <w:gridSpan w:val="7"/>
            <w:tcBorders>
              <w:top w:val="single" w:sz="2" w:space="0" w:color="auto"/>
              <w:bottom w:val="single" w:sz="6" w:space="0" w:color="auto"/>
            </w:tcBorders>
            <w:shd w:val="clear" w:color="auto" w:fill="548DD4" w:themeFill="text2" w:themeFillTint="99"/>
          </w:tcPr>
          <w:p w:rsidR="00C23188" w:rsidRPr="004E5884" w:rsidRDefault="00C23188" w:rsidP="00147133">
            <w:pPr>
              <w:spacing w:after="0"/>
              <w:jc w:val="center"/>
              <w:rPr>
                <w:b/>
                <w:i/>
                <w:color w:val="FFFFFF"/>
                <w:szCs w:val="18"/>
                <w:lang w:val="en-US"/>
              </w:rPr>
            </w:pPr>
            <w:r>
              <w:rPr>
                <w:b/>
                <w:i/>
                <w:color w:val="FFFFFF"/>
                <w:szCs w:val="18"/>
                <w:lang w:val="en-US"/>
              </w:rPr>
              <w:t>NGEO VALIDATION TEST  PROCEDURE</w:t>
            </w:r>
          </w:p>
        </w:tc>
      </w:tr>
      <w:tr w:rsidR="00C23188" w:rsidRPr="004E5884" w:rsidTr="00147133">
        <w:tc>
          <w:tcPr>
            <w:tcW w:w="1607" w:type="dxa"/>
            <w:gridSpan w:val="2"/>
            <w:tcBorders>
              <w:top w:val="single" w:sz="6" w:space="0" w:color="auto"/>
            </w:tcBorders>
            <w:shd w:val="clear" w:color="auto" w:fill="548DD4" w:themeFill="text2" w:themeFillTint="99"/>
          </w:tcPr>
          <w:p w:rsidR="00C23188" w:rsidRPr="00544FC8" w:rsidRDefault="00C23188" w:rsidP="0014713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C23188" w:rsidRPr="00544FC8" w:rsidRDefault="00C23188" w:rsidP="00C23188">
            <w:pPr>
              <w:spacing w:after="0"/>
              <w:rPr>
                <w:i/>
                <w:color w:val="548DD4"/>
                <w:sz w:val="16"/>
                <w:szCs w:val="16"/>
              </w:rPr>
            </w:pPr>
            <w:r>
              <w:rPr>
                <w:i/>
                <w:color w:val="548DD4"/>
                <w:sz w:val="16"/>
                <w:szCs w:val="16"/>
              </w:rPr>
              <w:t>NGEO-WEBC-VTP-0330</w:t>
            </w:r>
          </w:p>
        </w:tc>
        <w:tc>
          <w:tcPr>
            <w:tcW w:w="1134" w:type="dxa"/>
            <w:gridSpan w:val="2"/>
            <w:tcBorders>
              <w:top w:val="single" w:sz="6" w:space="0" w:color="auto"/>
            </w:tcBorders>
            <w:shd w:val="clear" w:color="auto" w:fill="548DD4" w:themeFill="text2" w:themeFillTint="99"/>
          </w:tcPr>
          <w:p w:rsidR="00C23188" w:rsidRPr="00544FC8" w:rsidRDefault="00C23188" w:rsidP="0014713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C23188" w:rsidRPr="00BE3088" w:rsidRDefault="00C23188" w:rsidP="00147133">
            <w:pPr>
              <w:spacing w:after="0"/>
              <w:rPr>
                <w:i/>
                <w:color w:val="548DD4"/>
                <w:sz w:val="16"/>
                <w:szCs w:val="16"/>
                <w:lang w:val="en-US"/>
              </w:rPr>
            </w:pPr>
            <w:r>
              <w:rPr>
                <w:i/>
                <w:color w:val="548DD4"/>
                <w:sz w:val="16"/>
                <w:szCs w:val="16"/>
                <w:lang w:val="en-US"/>
              </w:rPr>
              <w:t>Gantt chart</w:t>
            </w:r>
          </w:p>
        </w:tc>
      </w:tr>
      <w:tr w:rsidR="00C23188" w:rsidRPr="00B17EAC" w:rsidTr="00147133">
        <w:tc>
          <w:tcPr>
            <w:tcW w:w="8613" w:type="dxa"/>
            <w:gridSpan w:val="7"/>
            <w:shd w:val="clear" w:color="auto" w:fill="A6A6A6"/>
          </w:tcPr>
          <w:p w:rsidR="00C23188" w:rsidRPr="00544FC8" w:rsidRDefault="00C23188" w:rsidP="00147133">
            <w:pPr>
              <w:spacing w:after="0"/>
              <w:rPr>
                <w:sz w:val="14"/>
                <w:szCs w:val="14"/>
              </w:rPr>
            </w:pPr>
          </w:p>
        </w:tc>
      </w:tr>
      <w:tr w:rsidR="00C23188" w:rsidRPr="004E5884" w:rsidTr="00147133">
        <w:tc>
          <w:tcPr>
            <w:tcW w:w="8613" w:type="dxa"/>
            <w:gridSpan w:val="7"/>
            <w:shd w:val="clear" w:color="auto" w:fill="auto"/>
          </w:tcPr>
          <w:p w:rsidR="00C23188" w:rsidRPr="005E7083" w:rsidRDefault="00C23188" w:rsidP="00C2318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NGEO-WEBC-VTC-0330</w:t>
            </w:r>
            <w:r w:rsidRPr="00057FF1">
              <w:rPr>
                <w:rFonts w:cstheme="minorHAnsi"/>
                <w:lang w:val="en-US"/>
              </w:rPr>
              <w:t>:</w:t>
            </w:r>
            <w:r>
              <w:rPr>
                <w:rFonts w:cstheme="minorHAnsi"/>
                <w:lang w:val="en-US"/>
              </w:rPr>
              <w:t xml:space="preserve"> Gantt chart.</w:t>
            </w:r>
          </w:p>
        </w:tc>
      </w:tr>
      <w:tr w:rsidR="00C23188" w:rsidRPr="00B17EAC" w:rsidTr="00147133">
        <w:tc>
          <w:tcPr>
            <w:tcW w:w="8613" w:type="dxa"/>
            <w:gridSpan w:val="7"/>
            <w:shd w:val="clear" w:color="auto" w:fill="A6A6A6"/>
          </w:tcPr>
          <w:p w:rsidR="00C23188" w:rsidRPr="00544FC8" w:rsidRDefault="00C23188" w:rsidP="00147133">
            <w:pPr>
              <w:spacing w:after="0"/>
              <w:rPr>
                <w:sz w:val="14"/>
                <w:szCs w:val="14"/>
              </w:rPr>
            </w:pPr>
            <w:r>
              <w:rPr>
                <w:b/>
                <w:sz w:val="14"/>
                <w:szCs w:val="14"/>
              </w:rPr>
              <w:t>Script</w:t>
            </w:r>
          </w:p>
        </w:tc>
      </w:tr>
      <w:tr w:rsidR="00C23188" w:rsidRPr="004E5884" w:rsidTr="00147133">
        <w:tc>
          <w:tcPr>
            <w:tcW w:w="8613" w:type="dxa"/>
            <w:gridSpan w:val="7"/>
            <w:tcBorders>
              <w:bottom w:val="single" w:sz="8" w:space="0" w:color="auto"/>
            </w:tcBorders>
            <w:shd w:val="clear" w:color="auto" w:fill="auto"/>
          </w:tcPr>
          <w:p w:rsidR="00C23188" w:rsidRPr="004E5884" w:rsidRDefault="00C23188" w:rsidP="00147133">
            <w:pPr>
              <w:spacing w:after="0"/>
              <w:rPr>
                <w:lang w:val="en-US"/>
              </w:rPr>
            </w:pPr>
            <w:r>
              <w:rPr>
                <w:lang w:val="en-US"/>
              </w:rPr>
              <w:t>None</w:t>
            </w:r>
          </w:p>
        </w:tc>
      </w:tr>
      <w:tr w:rsidR="00C23188" w:rsidRPr="00544FC8" w:rsidTr="00147133">
        <w:tc>
          <w:tcPr>
            <w:tcW w:w="865" w:type="dxa"/>
            <w:tcBorders>
              <w:top w:val="single" w:sz="8" w:space="0" w:color="auto"/>
              <w:left w:val="single" w:sz="8" w:space="0" w:color="auto"/>
              <w:bottom w:val="single" w:sz="6" w:space="0" w:color="auto"/>
            </w:tcBorders>
            <w:shd w:val="clear" w:color="auto" w:fill="A6A6A6"/>
          </w:tcPr>
          <w:p w:rsidR="00C23188" w:rsidRPr="00544FC8" w:rsidRDefault="00C23188" w:rsidP="0014713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C23188" w:rsidRPr="00544FC8" w:rsidRDefault="00C23188" w:rsidP="0014713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C23188" w:rsidRPr="00544FC8" w:rsidRDefault="00C23188" w:rsidP="0014713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C23188" w:rsidRPr="00544FC8" w:rsidRDefault="00C23188" w:rsidP="00147133">
            <w:pPr>
              <w:spacing w:after="0"/>
              <w:jc w:val="center"/>
              <w:rPr>
                <w:b/>
                <w:sz w:val="14"/>
                <w:szCs w:val="14"/>
              </w:rPr>
            </w:pPr>
            <w:r w:rsidRPr="00544FC8">
              <w:rPr>
                <w:b/>
                <w:sz w:val="14"/>
                <w:szCs w:val="14"/>
              </w:rPr>
              <w:t>Pass/Fail Criteria Id</w:t>
            </w:r>
          </w:p>
        </w:tc>
      </w:tr>
      <w:tr w:rsidR="00C23188" w:rsidRPr="0056181B" w:rsidTr="00147133">
        <w:trPr>
          <w:trHeight w:val="889"/>
        </w:trPr>
        <w:tc>
          <w:tcPr>
            <w:tcW w:w="865" w:type="dxa"/>
            <w:tcBorders>
              <w:top w:val="single" w:sz="6" w:space="0" w:color="auto"/>
              <w:left w:val="single" w:sz="8" w:space="0" w:color="auto"/>
              <w:bottom w:val="single" w:sz="6" w:space="0" w:color="auto"/>
            </w:tcBorders>
            <w:shd w:val="clear" w:color="auto" w:fill="auto"/>
            <w:vAlign w:val="center"/>
          </w:tcPr>
          <w:p w:rsidR="00C23188" w:rsidRPr="00544FC8" w:rsidRDefault="00C23188" w:rsidP="00147133">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C23188" w:rsidRPr="00057FF1" w:rsidRDefault="00C23188" w:rsidP="00147133">
            <w:pPr>
              <w:spacing w:after="0"/>
            </w:pPr>
            <w:r>
              <w:t>Launch the Web Client and select ND_OPT_1  in Datasets panels if needed</w:t>
            </w:r>
          </w:p>
        </w:tc>
        <w:tc>
          <w:tcPr>
            <w:tcW w:w="2690" w:type="dxa"/>
            <w:gridSpan w:val="2"/>
            <w:tcBorders>
              <w:top w:val="single" w:sz="6" w:space="0" w:color="auto"/>
              <w:bottom w:val="single" w:sz="6" w:space="0" w:color="auto"/>
            </w:tcBorders>
            <w:shd w:val="clear" w:color="auto" w:fill="auto"/>
          </w:tcPr>
          <w:p w:rsidR="00C23188" w:rsidRPr="009D7AA1" w:rsidRDefault="00C23188" w:rsidP="00147133"/>
        </w:tc>
        <w:tc>
          <w:tcPr>
            <w:tcW w:w="1559" w:type="dxa"/>
            <w:tcBorders>
              <w:top w:val="single" w:sz="6" w:space="0" w:color="auto"/>
              <w:bottom w:val="single" w:sz="6" w:space="0" w:color="auto"/>
              <w:right w:val="single" w:sz="8" w:space="0" w:color="auto"/>
            </w:tcBorders>
            <w:shd w:val="clear" w:color="auto" w:fill="auto"/>
            <w:vAlign w:val="center"/>
          </w:tcPr>
          <w:p w:rsidR="00C23188" w:rsidRPr="0056181B" w:rsidRDefault="00C23188" w:rsidP="00147133">
            <w:pPr>
              <w:spacing w:after="0"/>
              <w:jc w:val="center"/>
              <w:rPr>
                <w:i/>
                <w:sz w:val="14"/>
                <w:szCs w:val="14"/>
              </w:rPr>
            </w:pPr>
          </w:p>
        </w:tc>
      </w:tr>
      <w:tr w:rsidR="00C23188"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C23188" w:rsidRPr="00330782" w:rsidRDefault="00C23188" w:rsidP="00147133">
            <w:pPr>
              <w:spacing w:after="0"/>
              <w:jc w:val="center"/>
              <w:rPr>
                <w:rFonts w:cstheme="minorHAnsi"/>
                <w:i/>
                <w:sz w:val="14"/>
                <w:szCs w:val="14"/>
              </w:rPr>
            </w:pPr>
            <w:r w:rsidRPr="00330782">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C23188" w:rsidRPr="00330782" w:rsidRDefault="00900EFF" w:rsidP="00147133">
            <w:r>
              <w:t>Click on Datasets  to select ND_OPT_1. Then click on the search button below.</w:t>
            </w:r>
          </w:p>
        </w:tc>
        <w:tc>
          <w:tcPr>
            <w:tcW w:w="2690" w:type="dxa"/>
            <w:gridSpan w:val="2"/>
            <w:tcBorders>
              <w:top w:val="single" w:sz="6" w:space="0" w:color="auto"/>
              <w:bottom w:val="single" w:sz="6" w:space="0" w:color="auto"/>
            </w:tcBorders>
            <w:shd w:val="clear" w:color="auto" w:fill="auto"/>
          </w:tcPr>
          <w:p w:rsidR="00C23188" w:rsidRPr="00330782" w:rsidRDefault="00900EFF" w:rsidP="00147133">
            <w:pPr>
              <w:spacing w:after="0"/>
            </w:pPr>
            <w:r>
              <w:t>Results are displayed on the map</w:t>
            </w:r>
          </w:p>
        </w:tc>
        <w:tc>
          <w:tcPr>
            <w:tcW w:w="1559" w:type="dxa"/>
            <w:tcBorders>
              <w:top w:val="single" w:sz="6" w:space="0" w:color="auto"/>
              <w:bottom w:val="single" w:sz="6" w:space="0" w:color="auto"/>
              <w:right w:val="single" w:sz="8" w:space="0" w:color="auto"/>
            </w:tcBorders>
            <w:shd w:val="clear" w:color="auto" w:fill="auto"/>
            <w:vAlign w:val="center"/>
          </w:tcPr>
          <w:p w:rsidR="00C23188" w:rsidRPr="007F6F37" w:rsidRDefault="00C23188" w:rsidP="00147133">
            <w:pPr>
              <w:spacing w:after="0"/>
              <w:jc w:val="center"/>
              <w:rPr>
                <w:i/>
                <w:sz w:val="14"/>
                <w:szCs w:val="14"/>
                <w:highlight w:val="yellow"/>
              </w:rPr>
            </w:pPr>
          </w:p>
        </w:tc>
      </w:tr>
      <w:tr w:rsidR="00C23188"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C23188" w:rsidRPr="00330782" w:rsidRDefault="00C23188" w:rsidP="00147133">
            <w:pPr>
              <w:spacing w:after="0"/>
              <w:jc w:val="center"/>
              <w:rPr>
                <w:rFonts w:cstheme="minorHAnsi"/>
                <w:i/>
                <w:sz w:val="14"/>
                <w:szCs w:val="14"/>
              </w:rPr>
            </w:pPr>
            <w:r w:rsidRPr="00330782">
              <w:rPr>
                <w:rFonts w:cstheme="minorHAnsi"/>
                <w:i/>
                <w:sz w:val="14"/>
                <w:szCs w:val="14"/>
              </w:rPr>
              <w:t>Step-30</w:t>
            </w:r>
          </w:p>
        </w:tc>
        <w:tc>
          <w:tcPr>
            <w:tcW w:w="3499" w:type="dxa"/>
            <w:gridSpan w:val="3"/>
            <w:tcBorders>
              <w:top w:val="single" w:sz="6" w:space="0" w:color="auto"/>
              <w:bottom w:val="single" w:sz="6" w:space="0" w:color="auto"/>
            </w:tcBorders>
            <w:shd w:val="clear" w:color="auto" w:fill="auto"/>
          </w:tcPr>
          <w:p w:rsidR="00C23188" w:rsidRPr="00330782" w:rsidRDefault="00900EFF" w:rsidP="00147133">
            <w:pPr>
              <w:spacing w:after="0"/>
            </w:pPr>
            <w:r>
              <w:t>In the status bar, click on Gantt</w:t>
            </w:r>
          </w:p>
        </w:tc>
        <w:tc>
          <w:tcPr>
            <w:tcW w:w="2690" w:type="dxa"/>
            <w:gridSpan w:val="2"/>
            <w:tcBorders>
              <w:top w:val="single" w:sz="6" w:space="0" w:color="auto"/>
              <w:bottom w:val="single" w:sz="6" w:space="0" w:color="auto"/>
            </w:tcBorders>
            <w:shd w:val="clear" w:color="auto" w:fill="auto"/>
          </w:tcPr>
          <w:p w:rsidR="00C23188" w:rsidRPr="00330782" w:rsidRDefault="00900EFF" w:rsidP="00147133">
            <w:pPr>
              <w:spacing w:after="0"/>
            </w:pPr>
            <w:r>
              <w:t>A Gantt chart is opened</w:t>
            </w:r>
            <w:r w:rsidR="00DE1601">
              <w:t xml:space="preserve"> with the all results.</w:t>
            </w:r>
          </w:p>
        </w:tc>
        <w:tc>
          <w:tcPr>
            <w:tcW w:w="1559" w:type="dxa"/>
            <w:tcBorders>
              <w:top w:val="single" w:sz="6" w:space="0" w:color="auto"/>
              <w:bottom w:val="single" w:sz="6" w:space="0" w:color="auto"/>
              <w:right w:val="single" w:sz="8" w:space="0" w:color="auto"/>
            </w:tcBorders>
            <w:shd w:val="clear" w:color="auto" w:fill="auto"/>
            <w:vAlign w:val="center"/>
          </w:tcPr>
          <w:p w:rsidR="00C23188" w:rsidRPr="00330782" w:rsidRDefault="00C23188" w:rsidP="00900EFF">
            <w:pPr>
              <w:spacing w:after="0"/>
              <w:jc w:val="center"/>
              <w:rPr>
                <w:rFonts w:cstheme="minorHAnsi"/>
                <w:i/>
                <w:sz w:val="14"/>
                <w:szCs w:val="14"/>
              </w:rPr>
            </w:pPr>
            <w:r w:rsidRPr="00330782">
              <w:rPr>
                <w:rFonts w:cstheme="minorHAnsi"/>
                <w:i/>
                <w:sz w:val="14"/>
                <w:szCs w:val="14"/>
              </w:rPr>
              <w:t>NGEO-WEBC-PFC-03</w:t>
            </w:r>
            <w:r w:rsidR="00900EFF">
              <w:rPr>
                <w:rFonts w:cstheme="minorHAnsi"/>
                <w:i/>
                <w:sz w:val="14"/>
                <w:szCs w:val="14"/>
              </w:rPr>
              <w:t>3</w:t>
            </w:r>
            <w:r w:rsidRPr="00330782">
              <w:rPr>
                <w:rFonts w:cstheme="minorHAnsi"/>
                <w:i/>
                <w:sz w:val="14"/>
                <w:szCs w:val="14"/>
              </w:rPr>
              <w:t>0</w:t>
            </w:r>
          </w:p>
        </w:tc>
      </w:tr>
      <w:tr w:rsidR="00DE1601"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DE1601" w:rsidRPr="00330782" w:rsidRDefault="00DE1601" w:rsidP="00147133">
            <w:pPr>
              <w:spacing w:after="0"/>
              <w:jc w:val="center"/>
              <w:rPr>
                <w:rFonts w:cstheme="minorHAnsi"/>
                <w:i/>
                <w:sz w:val="14"/>
                <w:szCs w:val="14"/>
              </w:rPr>
            </w:pPr>
            <w:r>
              <w:rPr>
                <w:rFonts w:cstheme="minorHAnsi"/>
                <w:i/>
                <w:sz w:val="14"/>
                <w:szCs w:val="14"/>
              </w:rPr>
              <w:t>Step-40</w:t>
            </w:r>
          </w:p>
        </w:tc>
        <w:tc>
          <w:tcPr>
            <w:tcW w:w="3499" w:type="dxa"/>
            <w:gridSpan w:val="3"/>
            <w:tcBorders>
              <w:top w:val="single" w:sz="6" w:space="0" w:color="auto"/>
              <w:bottom w:val="single" w:sz="6" w:space="0" w:color="auto"/>
            </w:tcBorders>
            <w:shd w:val="clear" w:color="auto" w:fill="auto"/>
          </w:tcPr>
          <w:p w:rsidR="00DE1601" w:rsidRDefault="00DE1601">
            <w:pPr>
              <w:spacing w:after="0"/>
            </w:pPr>
            <w:r>
              <w:t>Click on the table to check the start date of the first element</w:t>
            </w:r>
          </w:p>
        </w:tc>
        <w:tc>
          <w:tcPr>
            <w:tcW w:w="2690" w:type="dxa"/>
            <w:gridSpan w:val="2"/>
            <w:tcBorders>
              <w:top w:val="single" w:sz="6" w:space="0" w:color="auto"/>
              <w:bottom w:val="single" w:sz="6" w:space="0" w:color="auto"/>
            </w:tcBorders>
            <w:shd w:val="clear" w:color="auto" w:fill="auto"/>
          </w:tcPr>
          <w:p w:rsidR="00DE1601" w:rsidRDefault="00DE1601" w:rsidP="00147133">
            <w:pPr>
              <w:spacing w:after="0"/>
            </w:pPr>
            <w:r>
              <w:t>The date corresponds to the Gantt position.</w:t>
            </w:r>
          </w:p>
        </w:tc>
        <w:tc>
          <w:tcPr>
            <w:tcW w:w="1559" w:type="dxa"/>
            <w:tcBorders>
              <w:top w:val="single" w:sz="6" w:space="0" w:color="auto"/>
              <w:bottom w:val="single" w:sz="6" w:space="0" w:color="auto"/>
              <w:right w:val="single" w:sz="8" w:space="0" w:color="auto"/>
            </w:tcBorders>
            <w:shd w:val="clear" w:color="auto" w:fill="auto"/>
            <w:vAlign w:val="center"/>
          </w:tcPr>
          <w:p w:rsidR="00DE1601" w:rsidRPr="00330782" w:rsidRDefault="00DE1601" w:rsidP="00900EFF">
            <w:pPr>
              <w:spacing w:after="0"/>
              <w:jc w:val="center"/>
              <w:rPr>
                <w:rFonts w:cstheme="minorHAnsi"/>
                <w:i/>
                <w:sz w:val="14"/>
                <w:szCs w:val="14"/>
              </w:rPr>
            </w:pPr>
          </w:p>
        </w:tc>
      </w:tr>
      <w:tr w:rsidR="00C23188"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C23188" w:rsidRPr="00A65CDD" w:rsidRDefault="00C23188" w:rsidP="00147133">
            <w:pPr>
              <w:spacing w:after="0"/>
              <w:jc w:val="center"/>
              <w:rPr>
                <w:rFonts w:cstheme="minorHAnsi"/>
                <w:i/>
                <w:sz w:val="14"/>
                <w:szCs w:val="14"/>
              </w:rPr>
            </w:pPr>
            <w:r>
              <w:rPr>
                <w:rFonts w:cstheme="minorHAnsi"/>
                <w:i/>
                <w:sz w:val="14"/>
                <w:szCs w:val="14"/>
              </w:rPr>
              <w:lastRenderedPageBreak/>
              <w:t>Step-40</w:t>
            </w:r>
          </w:p>
        </w:tc>
        <w:tc>
          <w:tcPr>
            <w:tcW w:w="3499" w:type="dxa"/>
            <w:gridSpan w:val="3"/>
            <w:tcBorders>
              <w:top w:val="single" w:sz="6" w:space="0" w:color="auto"/>
              <w:bottom w:val="single" w:sz="6" w:space="0" w:color="auto"/>
            </w:tcBorders>
            <w:shd w:val="clear" w:color="auto" w:fill="auto"/>
          </w:tcPr>
          <w:p w:rsidR="00C23188" w:rsidRPr="00A65CDD" w:rsidRDefault="00DE1601">
            <w:pPr>
              <w:spacing w:after="0"/>
            </w:pPr>
            <w:r>
              <w:t>Click on Gantt and w</w:t>
            </w:r>
            <w:r w:rsidR="004E28F5">
              <w:t>ith the vertical/horizontal scrollbars, navigate in Gantt to see all results</w:t>
            </w:r>
          </w:p>
        </w:tc>
        <w:tc>
          <w:tcPr>
            <w:tcW w:w="2690" w:type="dxa"/>
            <w:gridSpan w:val="2"/>
            <w:tcBorders>
              <w:top w:val="single" w:sz="6" w:space="0" w:color="auto"/>
              <w:bottom w:val="single" w:sz="6" w:space="0" w:color="auto"/>
            </w:tcBorders>
            <w:shd w:val="clear" w:color="auto" w:fill="auto"/>
          </w:tcPr>
          <w:p w:rsidR="00C23188" w:rsidRPr="00A65CDD" w:rsidRDefault="004E28F5" w:rsidP="00147133">
            <w:pPr>
              <w:spacing w:after="0"/>
            </w:pPr>
            <w:r>
              <w:t>Results are displayed in time ascending order</w:t>
            </w:r>
          </w:p>
        </w:tc>
        <w:tc>
          <w:tcPr>
            <w:tcW w:w="1559" w:type="dxa"/>
            <w:tcBorders>
              <w:top w:val="single" w:sz="6" w:space="0" w:color="auto"/>
              <w:bottom w:val="single" w:sz="6" w:space="0" w:color="auto"/>
              <w:right w:val="single" w:sz="8" w:space="0" w:color="auto"/>
            </w:tcBorders>
            <w:shd w:val="clear" w:color="auto" w:fill="auto"/>
            <w:vAlign w:val="center"/>
          </w:tcPr>
          <w:p w:rsidR="00C23188" w:rsidRPr="00A65CDD" w:rsidRDefault="004E28F5" w:rsidP="004E28F5">
            <w:pPr>
              <w:spacing w:after="0"/>
              <w:jc w:val="center"/>
              <w:rPr>
                <w:rFonts w:cstheme="minorHAnsi"/>
                <w:i/>
                <w:sz w:val="14"/>
                <w:szCs w:val="14"/>
              </w:rPr>
            </w:pPr>
            <w:r w:rsidRPr="00330782">
              <w:rPr>
                <w:rFonts w:cstheme="minorHAnsi"/>
                <w:i/>
                <w:sz w:val="14"/>
                <w:szCs w:val="14"/>
              </w:rPr>
              <w:t>NGEO-WEBC-PFC-03</w:t>
            </w:r>
            <w:r>
              <w:rPr>
                <w:rFonts w:cstheme="minorHAnsi"/>
                <w:i/>
                <w:sz w:val="14"/>
                <w:szCs w:val="14"/>
              </w:rPr>
              <w:t>31</w:t>
            </w:r>
          </w:p>
        </w:tc>
      </w:tr>
      <w:tr w:rsidR="00C23188"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C23188" w:rsidRPr="00330782" w:rsidRDefault="00C23188" w:rsidP="00147133">
            <w:pPr>
              <w:spacing w:after="0"/>
              <w:jc w:val="center"/>
              <w:rPr>
                <w:i/>
                <w:sz w:val="14"/>
                <w:szCs w:val="14"/>
              </w:rPr>
            </w:pPr>
            <w:r w:rsidRPr="00330782">
              <w:rPr>
                <w:i/>
                <w:sz w:val="14"/>
                <w:szCs w:val="14"/>
              </w:rPr>
              <w:t>Step-</w:t>
            </w:r>
            <w:r>
              <w:rPr>
                <w:i/>
                <w:sz w:val="14"/>
                <w:szCs w:val="14"/>
              </w:rPr>
              <w:t>5</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C23188" w:rsidRPr="00330782" w:rsidRDefault="004E28F5" w:rsidP="00147133">
            <w:pPr>
              <w:spacing w:after="0"/>
            </w:pPr>
            <w:r>
              <w:t>In the Gantt left panel, click on Day button</w:t>
            </w:r>
          </w:p>
        </w:tc>
        <w:tc>
          <w:tcPr>
            <w:tcW w:w="2690" w:type="dxa"/>
            <w:gridSpan w:val="2"/>
            <w:tcBorders>
              <w:top w:val="single" w:sz="6" w:space="0" w:color="auto"/>
              <w:bottom w:val="single" w:sz="6" w:space="0" w:color="auto"/>
            </w:tcBorders>
            <w:shd w:val="clear" w:color="auto" w:fill="auto"/>
          </w:tcPr>
          <w:p w:rsidR="00C23188" w:rsidRPr="00330782" w:rsidRDefault="004E28F5" w:rsidP="004E28F5">
            <w:pPr>
              <w:spacing w:after="0"/>
            </w:pPr>
            <w:r>
              <w:t xml:space="preserve">The time axis is changed to day scale </w:t>
            </w:r>
          </w:p>
        </w:tc>
        <w:tc>
          <w:tcPr>
            <w:tcW w:w="1559" w:type="dxa"/>
            <w:tcBorders>
              <w:top w:val="single" w:sz="6" w:space="0" w:color="auto"/>
              <w:bottom w:val="single" w:sz="6" w:space="0" w:color="auto"/>
              <w:right w:val="single" w:sz="8" w:space="0" w:color="auto"/>
            </w:tcBorders>
            <w:shd w:val="clear" w:color="auto" w:fill="auto"/>
            <w:vAlign w:val="center"/>
          </w:tcPr>
          <w:p w:rsidR="00C23188" w:rsidRPr="00D46452" w:rsidRDefault="004E28F5" w:rsidP="00147133">
            <w:pPr>
              <w:spacing w:after="0"/>
              <w:jc w:val="center"/>
              <w:rPr>
                <w:rFonts w:cstheme="minorHAnsi"/>
                <w:sz w:val="14"/>
                <w:szCs w:val="14"/>
              </w:rPr>
            </w:pPr>
            <w:r w:rsidRPr="00D46452">
              <w:rPr>
                <w:rFonts w:cstheme="minorHAnsi"/>
                <w:sz w:val="14"/>
                <w:szCs w:val="14"/>
              </w:rPr>
              <w:t>NGEO-WEBC-PFC-0332</w:t>
            </w:r>
          </w:p>
        </w:tc>
      </w:tr>
    </w:tbl>
    <w:p w:rsidR="0023237B" w:rsidRPr="00406E85" w:rsidRDefault="00E97960" w:rsidP="00330782">
      <w:pPr>
        <w:pStyle w:val="Titre2"/>
        <w:ind w:left="576"/>
      </w:pPr>
      <w:bookmarkStart w:id="381" w:name="_Toc421282906"/>
      <w:r w:rsidRPr="00B918DE">
        <w:t xml:space="preserve">Software Validation </w:t>
      </w:r>
      <w:r w:rsidRPr="006F3452">
        <w:t>Analysis</w:t>
      </w:r>
      <w:r w:rsidRPr="00B01B06">
        <w:t>, Inspection, Review of Design</w:t>
      </w:r>
      <w:bookmarkEnd w:id="381"/>
    </w:p>
    <w:p w:rsidR="00745E42" w:rsidRPr="00F06468" w:rsidRDefault="007567BC" w:rsidP="00330782">
      <w:pPr>
        <w:pStyle w:val="Titre3"/>
      </w:pPr>
      <w:bookmarkStart w:id="382" w:name="_Toc421282907"/>
      <w:r>
        <w:t>Review Test Case</w:t>
      </w:r>
      <w:bookmarkEnd w:id="382"/>
    </w:p>
    <w:tbl>
      <w:tblPr>
        <w:tblW w:w="9705" w:type="dxa"/>
        <w:tblCellMar>
          <w:left w:w="0" w:type="dxa"/>
          <w:right w:w="0" w:type="dxa"/>
        </w:tblCellMar>
        <w:tblLook w:val="04A0" w:firstRow="1" w:lastRow="0" w:firstColumn="1" w:lastColumn="0" w:noHBand="0" w:noVBand="1"/>
      </w:tblPr>
      <w:tblGrid>
        <w:gridCol w:w="1526"/>
        <w:gridCol w:w="283"/>
        <w:gridCol w:w="3073"/>
        <w:gridCol w:w="1702"/>
        <w:gridCol w:w="3121"/>
      </w:tblGrid>
      <w:tr w:rsidR="0023237B" w:rsidTr="0023237B">
        <w:tc>
          <w:tcPr>
            <w:tcW w:w="9705" w:type="dxa"/>
            <w:gridSpan w:val="5"/>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i/>
                <w:iCs/>
                <w:color w:val="FFFFFF"/>
                <w:lang w:val="en-US"/>
              </w:rPr>
              <w:t>NGEO REVIEW  CASE</w:t>
            </w:r>
          </w:p>
        </w:tc>
      </w:tr>
      <w:tr w:rsidR="0023237B" w:rsidTr="0023237B">
        <w:tc>
          <w:tcPr>
            <w:tcW w:w="1809" w:type="dxa"/>
            <w:gridSpan w:val="2"/>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color w:val="FFFFFF"/>
                <w:sz w:val="14"/>
                <w:szCs w:val="14"/>
              </w:rPr>
              <w:t>Test Case Identifier</w:t>
            </w:r>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rPr>
              <w:t>NGEO-WEBC-VRC-</w:t>
            </w:r>
            <w:r w:rsidR="005B0AA7">
              <w:rPr>
                <w:i/>
                <w:iCs/>
                <w:color w:val="548DD4"/>
                <w:sz w:val="16"/>
                <w:szCs w:val="16"/>
              </w:rPr>
              <w:t>1</w:t>
            </w:r>
            <w:r>
              <w:rPr>
                <w:i/>
                <w:iCs/>
                <w:color w:val="548DD4"/>
                <w:sz w:val="16"/>
                <w:szCs w:val="16"/>
              </w:rPr>
              <w:t>00</w:t>
            </w:r>
            <w:r w:rsidR="005B0AA7">
              <w:rPr>
                <w:i/>
                <w:iCs/>
                <w:color w:val="548DD4"/>
                <w:sz w:val="16"/>
                <w:szCs w:val="16"/>
              </w:rPr>
              <w:t>0</w:t>
            </w:r>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color w:val="FFFFFF"/>
                <w:sz w:val="14"/>
                <w:szCs w:val="14"/>
              </w:rPr>
              <w:t>Test Case Title</w:t>
            </w:r>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rPr>
              <w:t>Review</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Description and Objective</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rsidP="0023237B">
            <w:pPr>
              <w:spacing w:before="120"/>
              <w:rPr>
                <w:rFonts w:ascii="Calibri" w:hAnsi="Calibri" w:cs="Calibri"/>
              </w:rPr>
            </w:pPr>
            <w:r>
              <w:rPr>
                <w:i/>
                <w:iCs/>
                <w:color w:val="548DD4"/>
                <w:sz w:val="16"/>
                <w:szCs w:val="16"/>
                <w:lang w:val="en-US"/>
              </w:rPr>
              <w:t xml:space="preserve">This VRC aims to include the checks on the web client related to verification by review. </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Inputs Specification</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47AD1">
            <w:pPr>
              <w:spacing w:before="120"/>
              <w:rPr>
                <w:rFonts w:ascii="Calibri" w:hAnsi="Calibri" w:cs="Calibri"/>
              </w:rPr>
            </w:pPr>
            <w:r>
              <w:rPr>
                <w:i/>
                <w:iCs/>
                <w:color w:val="548DD4"/>
                <w:sz w:val="16"/>
                <w:szCs w:val="16"/>
              </w:rPr>
              <w:t>WEBC</w:t>
            </w:r>
            <w:r>
              <w:rPr>
                <w:i/>
                <w:iCs/>
                <w:color w:val="548DD4"/>
                <w:sz w:val="16"/>
                <w:szCs w:val="16"/>
                <w:lang w:val="en-US"/>
              </w:rPr>
              <w:t xml:space="preserve"> Design Document, Minutes of Meetings, Jira</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Environmental Needs</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1960B3" w:rsidP="00A67A35">
            <w:pPr>
              <w:rPr>
                <w:rFonts w:ascii="Calibri" w:hAnsi="Calibri" w:cs="Calibri"/>
              </w:rPr>
            </w:pPr>
            <w:r>
              <w:rPr>
                <w:i/>
                <w:iCs/>
                <w:color w:val="548DD4"/>
                <w:sz w:val="16"/>
                <w:szCs w:val="16"/>
              </w:rPr>
              <w:t>Components needed:</w:t>
            </w:r>
            <w:r>
              <w:rPr>
                <w:i/>
                <w:iCs/>
                <w:color w:val="548DD4"/>
                <w:sz w:val="16"/>
                <w:szCs w:val="16"/>
              </w:rPr>
              <w:br/>
              <w:t>- WEBC</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Dependencies</w:t>
            </w:r>
          </w:p>
        </w:tc>
      </w:tr>
      <w:tr w:rsidR="0023237B" w:rsidTr="00330782">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lang w:val="en-US"/>
              </w:rPr>
              <w:t>Not dependant on other test cases</w:t>
            </w:r>
          </w:p>
        </w:tc>
      </w:tr>
      <w:tr w:rsidR="0023237B" w:rsidTr="00330782">
        <w:tc>
          <w:tcPr>
            <w:tcW w:w="9705" w:type="dxa"/>
            <w:gridSpan w:val="5"/>
            <w:tcBorders>
              <w:top w:val="single" w:sz="8" w:space="0" w:color="auto"/>
              <w:left w:val="single" w:sz="8" w:space="0" w:color="auto"/>
              <w:bottom w:val="single" w:sz="6"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Pass/Fail Criteria</w:t>
            </w:r>
          </w:p>
        </w:tc>
      </w:tr>
      <w:tr w:rsidR="001960B3"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23237B" w:rsidRDefault="0023237B" w:rsidP="00330782">
            <w:pPr>
              <w:spacing w:before="120"/>
              <w:rPr>
                <w:rFonts w:ascii="Calibri" w:hAnsi="Calibri" w:cs="Calibri"/>
              </w:rPr>
            </w:pPr>
            <w:r>
              <w:rPr>
                <w:i/>
                <w:iCs/>
                <w:sz w:val="14"/>
                <w:szCs w:val="14"/>
              </w:rPr>
              <w:t>NGEO-</w:t>
            </w:r>
            <w:r w:rsidR="00243941">
              <w:rPr>
                <w:i/>
                <w:iCs/>
                <w:sz w:val="14"/>
                <w:szCs w:val="14"/>
              </w:rPr>
              <w:t>WEBC-PFC-1001</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23237B" w:rsidRPr="00A67A35" w:rsidRDefault="00C65513" w:rsidP="00DC4D99">
            <w:pPr>
              <w:pStyle w:val="normalstep0"/>
              <w:rPr>
                <w:rFonts w:asciiTheme="minorHAnsi" w:hAnsiTheme="minorHAnsi" w:cstheme="minorBidi"/>
                <w:spacing w:val="0"/>
                <w:sz w:val="22"/>
                <w:szCs w:val="22"/>
                <w:lang w:val="es-ES" w:eastAsia="en-US"/>
              </w:rPr>
            </w:pPr>
            <w:r w:rsidRPr="00A67A35">
              <w:rPr>
                <w:rFonts w:asciiTheme="minorHAnsi" w:hAnsiTheme="minorHAnsi" w:cstheme="minorBidi"/>
                <w:spacing w:val="0"/>
                <w:sz w:val="22"/>
                <w:szCs w:val="22"/>
                <w:lang w:val="es-ES" w:eastAsia="en-US"/>
              </w:rPr>
              <w:t>Review the minutes of the first meeting with Magellium: widgets are not movable. It gives a better user experience if the widgets are just well placed.</w:t>
            </w:r>
          </w:p>
        </w:tc>
      </w:tr>
      <w:tr w:rsidR="00A51167"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23237B" w:rsidRDefault="005A21B1" w:rsidP="00330782">
            <w:pPr>
              <w:spacing w:before="120"/>
              <w:rPr>
                <w:rFonts w:ascii="Calibri" w:hAnsi="Calibri" w:cs="Calibri"/>
              </w:rPr>
            </w:pPr>
            <w:r>
              <w:rPr>
                <w:i/>
                <w:iCs/>
                <w:sz w:val="14"/>
                <w:szCs w:val="14"/>
              </w:rPr>
              <w:t>NGEO-WEBC-PFC-1002</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23237B" w:rsidRPr="00A67A35" w:rsidRDefault="0023237B" w:rsidP="00DC4D99">
            <w:pPr>
              <w:pStyle w:val="normalstep0"/>
              <w:rPr>
                <w:rFonts w:asciiTheme="minorHAnsi" w:hAnsiTheme="minorHAnsi" w:cstheme="minorBidi"/>
              </w:rPr>
            </w:pPr>
            <w:r w:rsidRPr="00A67A35">
              <w:rPr>
                <w:rFonts w:asciiTheme="minorHAnsi" w:hAnsiTheme="minorHAnsi" w:cstheme="minorBidi"/>
                <w:spacing w:val="0"/>
                <w:sz w:val="22"/>
                <w:szCs w:val="22"/>
                <w:lang w:val="es-ES" w:eastAsia="en-US"/>
              </w:rPr>
              <w:t xml:space="preserve">Review </w:t>
            </w:r>
            <w:r w:rsidR="005A21B1" w:rsidRPr="00A67A35">
              <w:rPr>
                <w:rFonts w:asciiTheme="minorHAnsi" w:hAnsiTheme="minorHAnsi" w:cstheme="minorBidi"/>
                <w:spacing w:val="0"/>
                <w:sz w:val="22"/>
                <w:szCs w:val="22"/>
                <w:lang w:val="es-ES" w:eastAsia="en-US"/>
              </w:rPr>
              <w:t>chapter 5.3.4.1 in [RD.1]. Web Client uses MVC design pattern, that allows easy reset of a widget (ie. A view).</w:t>
            </w:r>
          </w:p>
        </w:tc>
      </w:tr>
      <w:tr w:rsidR="00A51167"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23237B" w:rsidRDefault="001960B3" w:rsidP="00330782">
            <w:pPr>
              <w:spacing w:before="120"/>
              <w:rPr>
                <w:rFonts w:ascii="Calibri" w:hAnsi="Calibri" w:cs="Calibri"/>
              </w:rPr>
            </w:pPr>
            <w:r>
              <w:rPr>
                <w:i/>
                <w:iCs/>
                <w:sz w:val="14"/>
                <w:szCs w:val="14"/>
              </w:rPr>
              <w:t>NGEO-WEBC-PFC-1003</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23237B" w:rsidRPr="00A67A35" w:rsidRDefault="00DC35D4" w:rsidP="00330782">
            <w:pPr>
              <w:spacing w:after="0"/>
            </w:pPr>
            <w:r w:rsidRPr="00F66605">
              <w:t xml:space="preserve">Review </w:t>
            </w:r>
            <w:r w:rsidR="001960B3" w:rsidRPr="00A67A35">
              <w:t>chapter 5.3.4.1 in [RD.1]. Web Client uses Backbone Events to communicate between widgets.</w:t>
            </w:r>
          </w:p>
        </w:tc>
      </w:tr>
      <w:tr w:rsidR="0049626B"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49626B" w:rsidRPr="0049626B" w:rsidRDefault="0049626B" w:rsidP="00330782">
            <w:pPr>
              <w:spacing w:before="120"/>
              <w:rPr>
                <w:i/>
                <w:iCs/>
                <w:sz w:val="14"/>
                <w:szCs w:val="14"/>
              </w:rPr>
            </w:pPr>
            <w:r>
              <w:rPr>
                <w:i/>
                <w:iCs/>
                <w:sz w:val="14"/>
                <w:szCs w:val="14"/>
              </w:rPr>
              <w:t>NGEO-WEBC-PFC-1004</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49626B" w:rsidRPr="00F66605" w:rsidRDefault="0049626B" w:rsidP="00330782">
            <w:pPr>
              <w:spacing w:after="0"/>
            </w:pPr>
            <w:r w:rsidRPr="00F66605">
              <w:t xml:space="preserve">Review </w:t>
            </w:r>
            <w:r>
              <w:rPr>
                <w:lang w:val="en-GB"/>
              </w:rPr>
              <w:t xml:space="preserve">chapter </w:t>
            </w:r>
            <w:r w:rsidRPr="007E19F4">
              <w:rPr>
                <w:lang w:val="en-GB"/>
              </w:rPr>
              <w:t>5.</w:t>
            </w:r>
            <w:r>
              <w:rPr>
                <w:lang w:val="en-GB"/>
              </w:rPr>
              <w:t>1 in [RD.1].</w:t>
            </w:r>
          </w:p>
        </w:tc>
      </w:tr>
      <w:tr w:rsidR="00140977"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140977" w:rsidRPr="0049626B" w:rsidRDefault="00140977" w:rsidP="00330782">
            <w:pPr>
              <w:spacing w:before="120"/>
              <w:rPr>
                <w:i/>
                <w:iCs/>
                <w:sz w:val="14"/>
                <w:szCs w:val="14"/>
              </w:rPr>
            </w:pPr>
            <w:r>
              <w:rPr>
                <w:i/>
                <w:iCs/>
                <w:sz w:val="14"/>
                <w:szCs w:val="14"/>
              </w:rPr>
              <w:t>NGEO-WEBC-PFC-1005</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140977" w:rsidRPr="00F66605" w:rsidRDefault="00BA289B" w:rsidP="00330782">
            <w:pPr>
              <w:spacing w:after="0"/>
            </w:pPr>
            <w:r>
              <w:rPr>
                <w:lang w:val="en-GB"/>
              </w:rPr>
              <w:t xml:space="preserve">See </w:t>
            </w:r>
            <w:r w:rsidR="00140977">
              <w:rPr>
                <w:lang w:val="en-GB"/>
              </w:rPr>
              <w:t xml:space="preserve">chapter </w:t>
            </w:r>
            <w:r w:rsidR="00140977" w:rsidRPr="007E19F4">
              <w:rPr>
                <w:lang w:val="en-GB"/>
              </w:rPr>
              <w:t>5.3.</w:t>
            </w:r>
            <w:r w:rsidR="00140977">
              <w:rPr>
                <w:lang w:val="en-GB"/>
              </w:rPr>
              <w:t>1 in [RD.1]. Web Client uses Require.Js build system to improve page-load speed.</w:t>
            </w:r>
          </w:p>
        </w:tc>
      </w:tr>
      <w:tr w:rsidR="00895DFD"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895DFD" w:rsidRPr="0049626B" w:rsidRDefault="00895DFD" w:rsidP="00330782">
            <w:pPr>
              <w:spacing w:before="120"/>
              <w:rPr>
                <w:i/>
                <w:iCs/>
                <w:sz w:val="14"/>
                <w:szCs w:val="14"/>
              </w:rPr>
            </w:pPr>
            <w:r>
              <w:rPr>
                <w:i/>
                <w:iCs/>
                <w:sz w:val="14"/>
                <w:szCs w:val="14"/>
              </w:rPr>
              <w:t>NGEO-WEBC-PFC-1006</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895DFD" w:rsidRPr="00895DFD" w:rsidRDefault="0070350A" w:rsidP="00330782">
            <w:pPr>
              <w:spacing w:after="0"/>
              <w:rPr>
                <w:lang w:val="en-GB"/>
              </w:rPr>
            </w:pPr>
            <w:r w:rsidRPr="00200AD3">
              <w:rPr>
                <w:lang w:val="en-GB"/>
              </w:rPr>
              <w:t>A review of Web Client user interaction prove</w:t>
            </w:r>
            <w:r>
              <w:rPr>
                <w:lang w:val="en-GB"/>
              </w:rPr>
              <w:t>s</w:t>
            </w:r>
            <w:r w:rsidRPr="00200AD3">
              <w:rPr>
                <w:lang w:val="en-GB"/>
              </w:rPr>
              <w:t xml:space="preserve"> that no right-click events are used.</w:t>
            </w:r>
          </w:p>
        </w:tc>
      </w:tr>
      <w:tr w:rsidR="00DA63CF"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tcPr>
          <w:p w:rsidR="00DA63CF" w:rsidRDefault="00DA63CF" w:rsidP="00330782">
            <w:pPr>
              <w:spacing w:before="120"/>
              <w:rPr>
                <w:i/>
                <w:iCs/>
                <w:sz w:val="14"/>
                <w:szCs w:val="14"/>
              </w:rPr>
            </w:pPr>
            <w:r>
              <w:rPr>
                <w:i/>
                <w:iCs/>
                <w:sz w:val="14"/>
                <w:szCs w:val="14"/>
              </w:rPr>
              <w:t>NGEO-WEBC-PFC-1007</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tcPr>
          <w:p w:rsidR="00DA63CF" w:rsidRPr="00200AD3" w:rsidRDefault="00DA63CF" w:rsidP="00330782">
            <w:pPr>
              <w:spacing w:after="0"/>
              <w:rPr>
                <w:lang w:val="en-GB"/>
              </w:rPr>
            </w:pPr>
            <w:r>
              <w:rPr>
                <w:lang w:val="en-GB"/>
              </w:rPr>
              <w:t xml:space="preserve">There are no restrictions on operating systems because Web Client is a pure Web </w:t>
            </w:r>
            <w:r>
              <w:rPr>
                <w:lang w:val="en-GB"/>
              </w:rPr>
              <w:lastRenderedPageBreak/>
              <w:t>Application without any plugin. See chapter 5.1 in [RD.1].</w:t>
            </w:r>
          </w:p>
        </w:tc>
      </w:tr>
      <w:tr w:rsidR="00895DFD"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895DFD" w:rsidRPr="0049626B" w:rsidRDefault="00895DFD" w:rsidP="00330782">
            <w:pPr>
              <w:spacing w:before="120"/>
              <w:rPr>
                <w:i/>
                <w:iCs/>
                <w:sz w:val="14"/>
                <w:szCs w:val="14"/>
              </w:rPr>
            </w:pPr>
            <w:r>
              <w:rPr>
                <w:i/>
                <w:iCs/>
                <w:sz w:val="14"/>
                <w:szCs w:val="14"/>
              </w:rPr>
              <w:lastRenderedPageBreak/>
              <w:t>NGEO-WEBC-PFC-100</w:t>
            </w:r>
            <w:r w:rsidR="00DA63CF">
              <w:rPr>
                <w:i/>
                <w:iCs/>
                <w:sz w:val="14"/>
                <w:szCs w:val="14"/>
              </w:rPr>
              <w:t>8</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DA63CF" w:rsidRPr="00895DFD" w:rsidRDefault="00DA63CF" w:rsidP="00330782">
            <w:pPr>
              <w:spacing w:after="0"/>
              <w:rPr>
                <w:lang w:val="en-GB"/>
              </w:rPr>
            </w:pPr>
            <w:r>
              <w:rPr>
                <w:lang w:val="en-GB"/>
              </w:rPr>
              <w:t xml:space="preserve">See chapter </w:t>
            </w:r>
            <w:r w:rsidRPr="007E19F4">
              <w:rPr>
                <w:lang w:val="en-GB"/>
              </w:rPr>
              <w:t>5.</w:t>
            </w:r>
            <w:r>
              <w:rPr>
                <w:lang w:val="en-GB"/>
              </w:rPr>
              <w:t>1 in [RD.1], Web Client uses only HTML/Javascript/CSS.</w:t>
            </w:r>
          </w:p>
        </w:tc>
      </w:tr>
      <w:tr w:rsidR="008932B2" w:rsidRPr="00200AD3"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8932B2" w:rsidRDefault="008932B2" w:rsidP="00330782">
            <w:pPr>
              <w:spacing w:before="120"/>
              <w:rPr>
                <w:i/>
                <w:iCs/>
                <w:sz w:val="14"/>
                <w:szCs w:val="14"/>
              </w:rPr>
            </w:pPr>
            <w:r>
              <w:rPr>
                <w:i/>
                <w:iCs/>
                <w:sz w:val="14"/>
                <w:szCs w:val="14"/>
              </w:rPr>
              <w:t>NGEO-WEBC-PFC-1009</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8932B2" w:rsidRPr="00200AD3" w:rsidRDefault="00A96390" w:rsidP="00330782">
            <w:pPr>
              <w:spacing w:after="0"/>
              <w:rPr>
                <w:lang w:val="en-GB"/>
              </w:rPr>
            </w:pPr>
            <w:r>
              <w:rPr>
                <w:lang w:val="en-GB"/>
              </w:rPr>
              <w:t>A review of all date widgets (search, standing order) is sufficient to prove that the standard display</w:t>
            </w:r>
            <w:r w:rsidR="00065E8F">
              <w:rPr>
                <w:lang w:val="en-GB"/>
              </w:rPr>
              <w:t xml:space="preserve"> </w:t>
            </w:r>
            <w:r w:rsidR="00065E8F" w:rsidRPr="00065E8F">
              <w:rPr>
                <w:lang w:val="en-GB"/>
              </w:rPr>
              <w:t>yyyy-MM-dd</w:t>
            </w:r>
            <w:r w:rsidR="00065E8F">
              <w:rPr>
                <w:lang w:val="en-GB"/>
              </w:rPr>
              <w:t xml:space="preserve"> </w:t>
            </w:r>
            <w:r>
              <w:rPr>
                <w:lang w:val="en-GB"/>
              </w:rPr>
              <w:t>is used anywhere.</w:t>
            </w:r>
          </w:p>
        </w:tc>
      </w:tr>
      <w:tr w:rsidR="008932B2" w:rsidRPr="00895DFD" w:rsidTr="00330782">
        <w:tc>
          <w:tcPr>
            <w:tcW w:w="1526" w:type="dxa"/>
            <w:tcBorders>
              <w:top w:val="single" w:sz="6" w:space="0" w:color="auto"/>
              <w:left w:val="single" w:sz="8" w:space="0" w:color="auto"/>
              <w:bottom w:val="single" w:sz="8" w:space="0" w:color="auto"/>
              <w:right w:val="single" w:sz="6" w:space="0" w:color="auto"/>
            </w:tcBorders>
            <w:tcMar>
              <w:top w:w="0" w:type="dxa"/>
              <w:left w:w="108" w:type="dxa"/>
              <w:bottom w:w="0" w:type="dxa"/>
              <w:right w:w="108" w:type="dxa"/>
            </w:tcMar>
            <w:vAlign w:val="center"/>
            <w:hideMark/>
          </w:tcPr>
          <w:p w:rsidR="008932B2" w:rsidRPr="0049626B" w:rsidRDefault="008932B2" w:rsidP="00330782">
            <w:pPr>
              <w:spacing w:before="120"/>
              <w:rPr>
                <w:i/>
                <w:iCs/>
                <w:sz w:val="14"/>
                <w:szCs w:val="14"/>
              </w:rPr>
            </w:pPr>
            <w:r>
              <w:rPr>
                <w:i/>
                <w:iCs/>
                <w:sz w:val="14"/>
                <w:szCs w:val="14"/>
              </w:rPr>
              <w:t>NGEO-WEBC-PFC-1010</w:t>
            </w:r>
          </w:p>
        </w:tc>
        <w:tc>
          <w:tcPr>
            <w:tcW w:w="8179" w:type="dxa"/>
            <w:gridSpan w:val="4"/>
            <w:tcBorders>
              <w:top w:val="single" w:sz="6" w:space="0" w:color="auto"/>
              <w:left w:val="single" w:sz="6" w:space="0" w:color="auto"/>
              <w:bottom w:val="single" w:sz="8" w:space="0" w:color="auto"/>
              <w:right w:val="single" w:sz="8" w:space="0" w:color="auto"/>
            </w:tcBorders>
            <w:tcMar>
              <w:top w:w="0" w:type="dxa"/>
              <w:left w:w="108" w:type="dxa"/>
              <w:bottom w:w="0" w:type="dxa"/>
              <w:right w:w="108" w:type="dxa"/>
            </w:tcMar>
            <w:vAlign w:val="center"/>
            <w:hideMark/>
          </w:tcPr>
          <w:p w:rsidR="008932B2" w:rsidRPr="00895DFD" w:rsidRDefault="00FF3E3D" w:rsidP="00330782">
            <w:pPr>
              <w:spacing w:after="0"/>
              <w:rPr>
                <w:lang w:val="en-GB"/>
              </w:rPr>
            </w:pPr>
            <w:r>
              <w:rPr>
                <w:lang w:val="en-GB"/>
              </w:rPr>
              <w:t xml:space="preserve">See chapter </w:t>
            </w:r>
            <w:r w:rsidRPr="007E19F4">
              <w:rPr>
                <w:lang w:val="en-GB"/>
              </w:rPr>
              <w:t>5.</w:t>
            </w:r>
            <w:r>
              <w:rPr>
                <w:lang w:val="en-GB"/>
              </w:rPr>
              <w:t>1 in [RD.1], Web Client uses CSS so GUI can be modified.</w:t>
            </w:r>
          </w:p>
        </w:tc>
      </w:tr>
    </w:tbl>
    <w:p w:rsidR="0023237B" w:rsidRDefault="0023237B" w:rsidP="00A67A35">
      <w:pPr>
        <w:ind w:left="860"/>
        <w:rPr>
          <w:lang w:val="en-GB"/>
        </w:rPr>
      </w:pPr>
    </w:p>
    <w:p w:rsidR="007567BC" w:rsidRDefault="007567BC" w:rsidP="00330782">
      <w:pPr>
        <w:pStyle w:val="Titre3"/>
      </w:pPr>
      <w:bookmarkStart w:id="383" w:name="_Toc421282908"/>
      <w:r>
        <w:t>Inspection Test Case</w:t>
      </w:r>
      <w:bookmarkEnd w:id="383"/>
    </w:p>
    <w:tbl>
      <w:tblPr>
        <w:tblW w:w="9705" w:type="dxa"/>
        <w:tblCellMar>
          <w:left w:w="0" w:type="dxa"/>
          <w:right w:w="0" w:type="dxa"/>
        </w:tblCellMar>
        <w:tblLook w:val="04A0" w:firstRow="1" w:lastRow="0" w:firstColumn="1" w:lastColumn="0" w:noHBand="0" w:noVBand="1"/>
      </w:tblPr>
      <w:tblGrid>
        <w:gridCol w:w="1809"/>
        <w:gridCol w:w="3073"/>
        <w:gridCol w:w="1702"/>
        <w:gridCol w:w="3121"/>
      </w:tblGrid>
      <w:tr w:rsidR="007C3F5C" w:rsidTr="00CA0A10">
        <w:tc>
          <w:tcPr>
            <w:tcW w:w="9705" w:type="dxa"/>
            <w:gridSpan w:val="4"/>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i/>
                <w:iCs/>
                <w:color w:val="FFFFFF"/>
                <w:lang w:val="en-US"/>
              </w:rPr>
              <w:t>NGEO INSPECTION  CASE</w:t>
            </w:r>
          </w:p>
        </w:tc>
      </w:tr>
      <w:tr w:rsidR="007C3F5C" w:rsidTr="00CA0A10">
        <w:tc>
          <w:tcPr>
            <w:tcW w:w="1809" w:type="dxa"/>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color w:val="FFFFFF"/>
                <w:sz w:val="14"/>
                <w:szCs w:val="14"/>
              </w:rPr>
              <w:t>Test Case Identifier</w:t>
            </w:r>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NGEO-WEBC-VIC-2000</w:t>
            </w:r>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color w:val="FFFFFF"/>
                <w:sz w:val="14"/>
                <w:szCs w:val="14"/>
              </w:rPr>
              <w:t>Test Case Title</w:t>
            </w:r>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Inspection</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Description and Objective</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 xml:space="preserve">This VIC aims to include the checks related to verification by inspection. </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Inputs Specification</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Web Client softaware</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Environmental Needs</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Components needed:</w:t>
            </w:r>
            <w:r>
              <w:rPr>
                <w:i/>
                <w:iCs/>
                <w:color w:val="548DD4"/>
                <w:sz w:val="16"/>
                <w:szCs w:val="16"/>
              </w:rPr>
              <w:br/>
              <w:t>- WEBC</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Dependencies</w:t>
            </w:r>
          </w:p>
        </w:tc>
      </w:tr>
      <w:tr w:rsidR="007C3F5C" w:rsidTr="00330782">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Not dependant on other test cases</w:t>
            </w:r>
          </w:p>
        </w:tc>
      </w:tr>
      <w:tr w:rsidR="007C3F5C" w:rsidTr="00330782">
        <w:tc>
          <w:tcPr>
            <w:tcW w:w="9705" w:type="dxa"/>
            <w:gridSpan w:val="4"/>
            <w:tcBorders>
              <w:top w:val="single" w:sz="8" w:space="0" w:color="auto"/>
              <w:left w:val="single" w:sz="8" w:space="0" w:color="auto"/>
              <w:bottom w:val="single" w:sz="6"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Pass/Fail Criteria</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tcPr>
          <w:p w:rsidR="007C3F5C" w:rsidRDefault="007C3F5C" w:rsidP="00CA0A10">
            <w:pPr>
              <w:spacing w:before="120"/>
              <w:jc w:val="center"/>
              <w:rPr>
                <w:i/>
                <w:iCs/>
                <w:sz w:val="14"/>
                <w:szCs w:val="14"/>
              </w:rPr>
            </w:pPr>
            <w:r>
              <w:rPr>
                <w:i/>
                <w:iCs/>
                <w:sz w:val="14"/>
                <w:szCs w:val="14"/>
              </w:rPr>
              <w:t>NGEO-WEBC-PFC-2000</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tcPr>
          <w:p w:rsidR="007C3F5C" w:rsidRDefault="007C3F5C" w:rsidP="00330782">
            <w:pPr>
              <w:spacing w:before="120" w:after="0"/>
              <w:rPr>
                <w:lang w:val="en-GB"/>
              </w:rPr>
            </w:pPr>
            <w:r>
              <w:rPr>
                <w:lang w:val="en-GB"/>
              </w:rPr>
              <w:t>Inspect the web client widgets:  For V1, a user is mainly always allowed to use any widget. Except the Search widget is only available when the user has selected a dataset.</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tcPr>
          <w:p w:rsidR="007C3F5C" w:rsidRDefault="007C3F5C" w:rsidP="00CA0A10">
            <w:pPr>
              <w:spacing w:before="120"/>
              <w:jc w:val="center"/>
              <w:rPr>
                <w:i/>
                <w:iCs/>
                <w:sz w:val="14"/>
                <w:szCs w:val="14"/>
              </w:rPr>
            </w:pPr>
            <w:r>
              <w:rPr>
                <w:i/>
                <w:iCs/>
                <w:sz w:val="14"/>
                <w:szCs w:val="14"/>
              </w:rPr>
              <w:t>NGEO-WEBC-PFC-2001</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tcPr>
          <w:p w:rsidR="007C3F5C" w:rsidRDefault="007C3F5C" w:rsidP="00330782">
            <w:pPr>
              <w:spacing w:before="120" w:after="0"/>
              <w:rPr>
                <w:lang w:val="en-GB"/>
              </w:rPr>
            </w:pPr>
            <w:r>
              <w:rPr>
                <w:lang w:val="en-GB"/>
              </w:rPr>
              <w:t>Using a browser inspector tool, check the content of the streams exchanged between WebServer and WebClient during a request.</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t>NGEO-WEBC-PFC-2002</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
          <w:p w:rsidR="007C3F5C" w:rsidRDefault="007C3F5C" w:rsidP="00330782">
            <w:pPr>
              <w:spacing w:before="120" w:after="0"/>
              <w:rPr>
                <w:rFonts w:ascii="Calibri" w:hAnsi="Calibri" w:cs="Calibri"/>
              </w:rPr>
            </w:pPr>
            <w:r>
              <w:rPr>
                <w:lang w:val="en-GB"/>
              </w:rPr>
              <w:t>Using a browser inspector tool, check that Web Client sends a request to the Web Server in order to retrieve its configuration.</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7C3F5C" w:rsidRPr="00F66605" w:rsidRDefault="007C3F5C" w:rsidP="00CA0A10">
            <w:pPr>
              <w:spacing w:before="120"/>
              <w:jc w:val="center"/>
              <w:rPr>
                <w:rFonts w:ascii="Calibri" w:hAnsi="Calibri" w:cs="Calibri"/>
                <w:lang w:val="en-GB"/>
              </w:rPr>
            </w:pPr>
            <w:r>
              <w:rPr>
                <w:i/>
                <w:iCs/>
                <w:sz w:val="14"/>
                <w:szCs w:val="14"/>
              </w:rPr>
              <w:t>NGEO-WEBC-PFC-2003</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
          <w:p w:rsidR="007C3F5C" w:rsidRPr="00F66605" w:rsidRDefault="007C3F5C" w:rsidP="00CA0A10">
            <w:pPr>
              <w:spacing w:after="0" w:line="240" w:lineRule="auto"/>
              <w:rPr>
                <w:lang w:val="en-GB"/>
              </w:rPr>
            </w:pPr>
            <w:r w:rsidRPr="009A54E6">
              <w:rPr>
                <w:lang w:val="en-GB"/>
              </w:rPr>
              <w:t>I</w:t>
            </w:r>
            <w:r>
              <w:rPr>
                <w:lang w:val="en-GB"/>
              </w:rPr>
              <w:t xml:space="preserve">nspect the url generated by the web client, it can be checked that they are </w:t>
            </w:r>
            <w:r w:rsidRPr="00F66605">
              <w:rPr>
                <w:lang w:val="en-GB"/>
              </w:rPr>
              <w:t>short</w:t>
            </w:r>
            <w:r>
              <w:rPr>
                <w:lang w:val="en-GB"/>
              </w:rPr>
              <w:t xml:space="preserve"> and supported by the supported browsers.</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t>NGEO-WEBC-PFC-2004</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
          <w:p w:rsidR="007C3F5C" w:rsidRDefault="007C3F5C" w:rsidP="00330782">
            <w:pPr>
              <w:spacing w:before="120" w:after="0"/>
              <w:rPr>
                <w:rFonts w:ascii="Calibri" w:hAnsi="Calibri" w:cs="Calibri"/>
              </w:rPr>
            </w:pPr>
            <w:r>
              <w:rPr>
                <w:lang w:val="en-GB"/>
              </w:rPr>
              <w:t xml:space="preserve">Using a browser inspector tool, the requirement can be verified by showing that the dataset information is requested by the client and sent by the server during the web </w:t>
            </w:r>
            <w:r>
              <w:rPr>
                <w:lang w:val="en-GB"/>
              </w:rPr>
              <w:lastRenderedPageBreak/>
              <w:t>client launch.</w:t>
            </w:r>
          </w:p>
        </w:tc>
      </w:tr>
      <w:tr w:rsidR="007C3F5C" w:rsidTr="003D1B93">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lastRenderedPageBreak/>
              <w:t>NGEO-WEBC-PFC-2005</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
          <w:p w:rsidR="007C3F5C" w:rsidRDefault="007C3F5C" w:rsidP="00330782">
            <w:pPr>
              <w:spacing w:before="120" w:after="0"/>
              <w:rPr>
                <w:rFonts w:ascii="Calibri" w:hAnsi="Calibri" w:cs="Calibri"/>
              </w:rPr>
            </w:pPr>
            <w:r>
              <w:rPr>
                <w:lang w:val="en-GB"/>
              </w:rPr>
              <w:t>An inspection of the CSS/HTML files can be done to make modifications on them.</w:t>
            </w:r>
          </w:p>
        </w:tc>
      </w:tr>
      <w:tr w:rsidR="00C9149A" w:rsidTr="00330782">
        <w:tc>
          <w:tcPr>
            <w:tcW w:w="1809" w:type="dxa"/>
            <w:tcBorders>
              <w:top w:val="single" w:sz="6" w:space="0" w:color="auto"/>
              <w:left w:val="single" w:sz="8" w:space="0" w:color="auto"/>
              <w:bottom w:val="single" w:sz="8" w:space="0" w:color="auto"/>
              <w:right w:val="single" w:sz="6" w:space="0" w:color="auto"/>
            </w:tcBorders>
            <w:tcMar>
              <w:top w:w="0" w:type="dxa"/>
              <w:left w:w="108" w:type="dxa"/>
              <w:bottom w:w="0" w:type="dxa"/>
              <w:right w:w="108" w:type="dxa"/>
            </w:tcMar>
            <w:vAlign w:val="center"/>
          </w:tcPr>
          <w:p w:rsidR="00C9149A" w:rsidRDefault="00C9149A" w:rsidP="00C9149A">
            <w:pPr>
              <w:spacing w:before="120"/>
              <w:jc w:val="center"/>
              <w:rPr>
                <w:i/>
                <w:iCs/>
                <w:sz w:val="14"/>
                <w:szCs w:val="14"/>
              </w:rPr>
            </w:pPr>
            <w:r>
              <w:rPr>
                <w:i/>
                <w:iCs/>
                <w:sz w:val="14"/>
                <w:szCs w:val="14"/>
              </w:rPr>
              <w:t>NGEO-WEBC-PFC-2006</w:t>
            </w:r>
          </w:p>
        </w:tc>
        <w:tc>
          <w:tcPr>
            <w:tcW w:w="7896" w:type="dxa"/>
            <w:gridSpan w:val="3"/>
            <w:tcBorders>
              <w:top w:val="single" w:sz="6" w:space="0" w:color="auto"/>
              <w:left w:val="single" w:sz="6" w:space="0" w:color="auto"/>
              <w:bottom w:val="single" w:sz="8" w:space="0" w:color="auto"/>
              <w:right w:val="single" w:sz="8" w:space="0" w:color="auto"/>
            </w:tcBorders>
            <w:tcMar>
              <w:top w:w="0" w:type="dxa"/>
              <w:left w:w="108" w:type="dxa"/>
              <w:bottom w:w="0" w:type="dxa"/>
              <w:right w:w="108" w:type="dxa"/>
            </w:tcMar>
          </w:tcPr>
          <w:p w:rsidR="00C9149A" w:rsidRDefault="00C9149A" w:rsidP="00330782">
            <w:pPr>
              <w:spacing w:before="120" w:after="0"/>
              <w:rPr>
                <w:lang w:val="en-GB"/>
              </w:rPr>
            </w:pPr>
            <w:r>
              <w:rPr>
                <w:lang w:val="en-GB"/>
              </w:rPr>
              <w:t xml:space="preserve">Inspect the WEBC and </w:t>
            </w:r>
            <w:r w:rsidR="002558A7">
              <w:rPr>
                <w:lang w:val="en-GB"/>
              </w:rPr>
              <w:t>check that most of actions take</w:t>
            </w:r>
            <w:r>
              <w:rPr>
                <w:lang w:val="en-GB"/>
              </w:rPr>
              <w:t xml:space="preserve"> less than 1 second, except for network latency.</w:t>
            </w:r>
          </w:p>
        </w:tc>
      </w:tr>
    </w:tbl>
    <w:p w:rsidR="00F646BC" w:rsidRDefault="00F646BC" w:rsidP="00A67A35"/>
    <w:p w:rsidR="00F646BC" w:rsidRPr="00A67A35" w:rsidRDefault="00F646BC" w:rsidP="00330782">
      <w:pPr>
        <w:pStyle w:val="Titre3"/>
      </w:pPr>
      <w:bookmarkStart w:id="384" w:name="_Toc421282909"/>
      <w:r>
        <w:t>Comments</w:t>
      </w:r>
      <w:bookmarkEnd w:id="384"/>
    </w:p>
    <w:tbl>
      <w:tblPr>
        <w:tblStyle w:val="Elencochiaro-Colore11"/>
        <w:tblW w:w="0" w:type="auto"/>
        <w:tblLook w:val="04A0" w:firstRow="1" w:lastRow="0" w:firstColumn="1" w:lastColumn="0" w:noHBand="0" w:noVBand="1"/>
      </w:tblPr>
      <w:tblGrid>
        <w:gridCol w:w="2373"/>
        <w:gridCol w:w="2373"/>
        <w:gridCol w:w="607"/>
        <w:gridCol w:w="4141"/>
      </w:tblGrid>
      <w:tr w:rsidR="00655101" w:rsidTr="0033078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
          <w:p w:rsidR="00655101" w:rsidRDefault="00655101" w:rsidP="00435142">
            <w:r>
              <w:t>Identifier</w:t>
            </w:r>
          </w:p>
        </w:tc>
        <w:tc>
          <w:tcPr>
            <w:tcW w:w="2373"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Description</w:t>
            </w:r>
          </w:p>
        </w:tc>
        <w:tc>
          <w:tcPr>
            <w:tcW w:w="607"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M</w:t>
            </w:r>
          </w:p>
        </w:tc>
        <w:tc>
          <w:tcPr>
            <w:tcW w:w="4141" w:type="dxa"/>
            <w:tcBorders>
              <w:bottom w:val="single" w:sz="8" w:space="0" w:color="4F81BD" w:themeColor="accent1"/>
            </w:tcBorders>
          </w:tcPr>
          <w:p w:rsidR="00655101" w:rsidRDefault="007C3F5C" w:rsidP="00435142">
            <w:pPr>
              <w:cnfStyle w:val="100000000000" w:firstRow="1" w:lastRow="0" w:firstColumn="0" w:lastColumn="0" w:oddVBand="0" w:evenVBand="0" w:oddHBand="0" w:evenHBand="0" w:firstRowFirstColumn="0" w:firstRowLastColumn="0" w:lastRowFirstColumn="0" w:lastRowLastColumn="0"/>
            </w:pPr>
            <w:r>
              <w:t>C</w:t>
            </w:r>
            <w:r w:rsidR="00414DE2">
              <w:t>omments</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r w:rsidRPr="00BF16AC">
              <w:t>ngEO-SUB-055-WEBC-DES</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FC2747">
            <w:pPr>
              <w:cnfStyle w:val="000000100000" w:firstRow="0" w:lastRow="0" w:firstColumn="0" w:lastColumn="0" w:oddVBand="0" w:evenVBand="0" w:oddHBand="1" w:evenHBand="0" w:firstRowFirstColumn="0" w:firstRowLastColumn="0" w:lastRowFirstColumn="0" w:lastRowLastColumn="0"/>
              <w:rPr>
                <w:lang w:val="en-GB"/>
              </w:rPr>
            </w:pPr>
            <w:r w:rsidRPr="00BF16AC">
              <w:rPr>
                <w:lang w:val="en-GB"/>
              </w:rPr>
              <w:t>The Web client is protected by the UM-SSO.</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Pr>
                <w:lang w:val="en-GB"/>
              </w:rPr>
              <w:t>R</w:t>
            </w:r>
          </w:p>
        </w:tc>
        <w:tc>
          <w:tcPr>
            <w:tcW w:w="4141" w:type="dxa"/>
            <w:tcBorders>
              <w:left w:val="single" w:sz="8" w:space="0" w:color="4F81BD" w:themeColor="accent1"/>
            </w:tcBorders>
          </w:tcPr>
          <w:p w:rsidR="00414DE2" w:rsidRPr="00200AD3" w:rsidRDefault="00414DE2" w:rsidP="00200AD3">
            <w:pPr>
              <w:cnfStyle w:val="000000100000" w:firstRow="0" w:lastRow="0" w:firstColumn="0" w:lastColumn="0" w:oddVBand="0" w:evenVBand="0" w:oddHBand="1" w:evenHBand="0" w:firstRowFirstColumn="0" w:firstRowLastColumn="0" w:lastRowFirstColumn="0" w:lastRowLastColumn="0"/>
              <w:rPr>
                <w:lang w:val="en-GB"/>
              </w:rPr>
            </w:pPr>
            <w:r>
              <w:rPr>
                <w:lang w:val="en-GB"/>
              </w:rPr>
              <w:t>UM-SSO is only used when integrated in system, so the requirements cannot be validated for a stand-alone subsystem.</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r w:rsidRPr="00BF16AC">
              <w:t>ngEO-SUB-060-WEBC-DES</w:t>
            </w:r>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lang w:val="en-GB"/>
              </w:rPr>
            </w:pPr>
            <w:r w:rsidRPr="00BF16AC">
              <w:rPr>
                <w:lang w:val="en-GB"/>
              </w:rPr>
              <w:t>The dataset definitions and authorisations shall be up to date. The web client shall retrieve these informations periodically and transparently for the user.</w:t>
            </w:r>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Pr>
                <w:lang w:val="en-GB"/>
              </w:rPr>
              <w:t>R</w:t>
            </w:r>
          </w:p>
        </w:tc>
        <w:tc>
          <w:tcPr>
            <w:tcW w:w="4141" w:type="dxa"/>
            <w:tcBorders>
              <w:left w:val="single" w:sz="8" w:space="0" w:color="4F81BD" w:themeColor="accent1"/>
            </w:tcBorders>
          </w:tcPr>
          <w:p w:rsidR="00414DE2" w:rsidRPr="00200AD3"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t xml:space="preserve">See Jira </w:t>
            </w:r>
            <w:r w:rsidR="00A857D9">
              <w:t>issue:</w:t>
            </w:r>
            <w:r>
              <w:t xml:space="preserve"> </w:t>
            </w:r>
            <w:hyperlink r:id="rId29" w:tgtFrame="_parent" w:history="1">
              <w:r>
                <w:rPr>
                  <w:rStyle w:val="Lienhypertexte"/>
                </w:rPr>
                <w:t>NGEO-304</w:t>
              </w:r>
            </w:hyperlink>
            <w:r>
              <w:t>.</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b w:val="0"/>
                <w:bCs w:val="0"/>
              </w:rPr>
            </w:pPr>
            <w:r>
              <w:t xml:space="preserve">ngEO-SUB-401-WEBC-RAM </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 client shall be designed for an operational life of at least 20 years.</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R</w:t>
            </w:r>
          </w:p>
        </w:tc>
        <w:tc>
          <w:tcPr>
            <w:tcW w:w="4141" w:type="dxa"/>
            <w:tcBorders>
              <w:left w:val="single" w:sz="8" w:space="0" w:color="4F81BD" w:themeColor="accent1"/>
            </w:tcBorders>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w:t>
            </w:r>
            <w:r>
              <w:rPr>
                <w:lang w:val="en-GB"/>
              </w:rPr>
              <w:t xml:space="preserve"> </w:t>
            </w:r>
            <w:r w:rsidRPr="00200AD3">
              <w:rPr>
                <w:lang w:val="en-GB"/>
              </w:rPr>
              <w:t>Client is developed following the HTML5 standard. A demonstration on different browsers should prove the correctness of the implementation.</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E26CF4" w:rsidRDefault="00414DE2" w:rsidP="00435142">
            <w:r w:rsidRPr="00E26CF4">
              <w:t xml:space="preserve">ngEO-SUB-402- WEBC </w:t>
            </w:r>
            <w:r w:rsidR="00963F24">
              <w:t>–</w:t>
            </w:r>
            <w:r w:rsidRPr="00E26CF4">
              <w:t xml:space="preserve">RAM </w:t>
            </w:r>
          </w:p>
        </w:tc>
        <w:tc>
          <w:tcPr>
            <w:tcW w:w="2373" w:type="dxa"/>
            <w:tcBorders>
              <w:left w:val="single" w:sz="8" w:space="0" w:color="4F81BD" w:themeColor="accent1"/>
              <w:right w:val="single" w:sz="8" w:space="0" w:color="4F81BD" w:themeColor="accent1"/>
            </w:tcBorders>
            <w:vAlign w:val="center"/>
          </w:tcPr>
          <w:p w:rsidR="00414DE2" w:rsidRPr="00A9653C"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E26CF4">
              <w:rPr>
                <w:lang w:val="en-GB"/>
              </w:rPr>
              <w:t xml:space="preserve">The Web client services availability shall be the same as the Web server’s availability, that is to say 99.5% computed </w:t>
            </w:r>
            <w:r w:rsidRPr="00A9653C">
              <w:rPr>
                <w:lang w:val="en-GB"/>
              </w:rPr>
              <w:t>over any one month time window.</w:t>
            </w:r>
          </w:p>
        </w:tc>
        <w:tc>
          <w:tcPr>
            <w:tcW w:w="607" w:type="dxa"/>
            <w:tcBorders>
              <w:left w:val="single" w:sz="8" w:space="0" w:color="4F81BD" w:themeColor="accent1"/>
              <w:right w:val="single" w:sz="8" w:space="0" w:color="4F81BD" w:themeColor="accent1"/>
            </w:tcBorders>
            <w:vAlign w:val="center"/>
          </w:tcPr>
          <w:p w:rsidR="00414DE2" w:rsidRPr="00740D28"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740D28">
              <w:rPr>
                <w:lang w:val="en-GB"/>
              </w:rPr>
              <w:t>R</w:t>
            </w:r>
          </w:p>
        </w:tc>
        <w:tc>
          <w:tcPr>
            <w:tcW w:w="4141" w:type="dxa"/>
            <w:tcBorders>
              <w:left w:val="single" w:sz="8" w:space="0" w:color="4F81BD" w:themeColor="accent1"/>
            </w:tcBorders>
          </w:tcPr>
          <w:p w:rsidR="00414DE2" w:rsidRPr="007C3F5C"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rsidRPr="007C3F5C">
              <w:rPr>
                <w:lang w:val="en-GB"/>
              </w:rPr>
              <w:t>Web Client is delivered through the Web Server HTTP server (Apache). Availability depends entirely on the Web Server configuration.</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A9653C" w:rsidRDefault="00414DE2" w:rsidP="00435142">
            <w:r w:rsidRPr="00E26CF4">
              <w:t>ngEO-SUB-701-WEBC-PER</w:t>
            </w:r>
          </w:p>
        </w:tc>
        <w:tc>
          <w:tcPr>
            <w:tcW w:w="2373"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740D28">
              <w:rPr>
                <w:lang w:val="en-GB"/>
              </w:rPr>
              <w:t>In at least 80% of the cases, actions performed inside the Web clie</w:t>
            </w:r>
            <w:r w:rsidRPr="007C3F5C">
              <w:rPr>
                <w:lang w:val="en-GB"/>
              </w:rPr>
              <w:t>nt not using the interfaces shall have a response time of less than 1 second.</w:t>
            </w:r>
          </w:p>
        </w:tc>
        <w:tc>
          <w:tcPr>
            <w:tcW w:w="607"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7C3F5C">
              <w:rPr>
                <w:lang w:val="en-GB"/>
              </w:rPr>
              <w:t>D</w:t>
            </w:r>
          </w:p>
        </w:tc>
        <w:tc>
          <w:tcPr>
            <w:tcW w:w="4141" w:type="dxa"/>
            <w:tcBorders>
              <w:left w:val="single" w:sz="8" w:space="0" w:color="4F81BD" w:themeColor="accent1"/>
            </w:tcBorders>
          </w:tcPr>
          <w:p w:rsidR="00414DE2" w:rsidRPr="007C3F5C" w:rsidRDefault="009438EB" w:rsidP="00200AD3">
            <w:pPr>
              <w:cnfStyle w:val="000000100000" w:firstRow="0" w:lastRow="0" w:firstColumn="0" w:lastColumn="0" w:oddVBand="0" w:evenVBand="0" w:oddHBand="1" w:evenHBand="0" w:firstRowFirstColumn="0" w:firstRowLastColumn="0" w:lastRowFirstColumn="0" w:lastRowLastColumn="0"/>
              <w:rPr>
                <w:lang w:val="en-GB"/>
              </w:rPr>
            </w:pPr>
            <w:r w:rsidRPr="007C3F5C">
              <w:rPr>
                <w:lang w:val="en-GB"/>
              </w:rPr>
              <w:t>The requirements is really to</w:t>
            </w:r>
            <w:r w:rsidR="00FE0DC9" w:rsidRPr="007C3F5C">
              <w:rPr>
                <w:lang w:val="en-GB"/>
              </w:rPr>
              <w:t>o</w:t>
            </w:r>
            <w:r w:rsidRPr="007C3F5C">
              <w:rPr>
                <w:lang w:val="en-GB"/>
              </w:rPr>
              <w:t xml:space="preserve"> hard to verify, a demonstration should be done to prove the responsiveness of the application.</w:t>
            </w:r>
          </w:p>
        </w:tc>
      </w:tr>
    </w:tbl>
    <w:p w:rsidR="00746089" w:rsidRPr="00A67A35" w:rsidRDefault="00746089">
      <w:r w:rsidRPr="009045C7">
        <w:rPr>
          <w:lang w:val="en-US"/>
        </w:rPr>
        <w:br w:type="page"/>
      </w:r>
    </w:p>
    <w:p w:rsidR="00E97960" w:rsidRDefault="00E97960" w:rsidP="00330782">
      <w:pPr>
        <w:pStyle w:val="Titre2"/>
        <w:ind w:left="576"/>
      </w:pPr>
      <w:bookmarkStart w:id="385" w:name="_Toc421282910"/>
      <w:r>
        <w:lastRenderedPageBreak/>
        <w:t>Validation Test Platform Requirements</w:t>
      </w:r>
      <w:bookmarkEnd w:id="385"/>
    </w:p>
    <w:p w:rsidR="00EB01BE" w:rsidRDefault="00EB01BE" w:rsidP="00330782">
      <w:pPr>
        <w:pStyle w:val="Titre3"/>
      </w:pPr>
      <w:bookmarkStart w:id="386" w:name="_Toc421282911"/>
      <w:r>
        <w:t>Hardware and os configuration</w:t>
      </w:r>
      <w:bookmarkEnd w:id="386"/>
    </w:p>
    <w:p w:rsidR="001756C5" w:rsidRDefault="001756C5" w:rsidP="00200AD3">
      <w:pPr>
        <w:rPr>
          <w:lang w:val="en-GB"/>
        </w:rPr>
      </w:pPr>
      <w:r w:rsidRPr="00200AD3">
        <w:rPr>
          <w:lang w:val="en-GB"/>
        </w:rPr>
        <w:t>A standard PC with a compliant OpenGL graphics card is needed to run all the tests.</w:t>
      </w:r>
      <w:r w:rsidR="00297F59">
        <w:rPr>
          <w:lang w:val="en-GB"/>
        </w:rPr>
        <w:t xml:space="preserve"> </w:t>
      </w:r>
      <w:r w:rsidRPr="00200AD3">
        <w:rPr>
          <w:lang w:val="en-GB"/>
        </w:rPr>
        <w:t>The graphics card is needed for map in 3D mode.</w:t>
      </w:r>
    </w:p>
    <w:p w:rsidR="002966FB" w:rsidRDefault="002966FB" w:rsidP="00200AD3">
      <w:pPr>
        <w:rPr>
          <w:lang w:val="en-GB"/>
        </w:rPr>
      </w:pPr>
      <w:r>
        <w:rPr>
          <w:lang w:val="en-GB"/>
        </w:rPr>
        <w:t xml:space="preserve">The OS and its configuration </w:t>
      </w:r>
      <w:r w:rsidR="00EB01BE">
        <w:rPr>
          <w:lang w:val="en-GB"/>
        </w:rPr>
        <w:t>are</w:t>
      </w:r>
      <w:r>
        <w:rPr>
          <w:lang w:val="en-GB"/>
        </w:rPr>
        <w:t xml:space="preserve"> described in [AD.3].</w:t>
      </w:r>
    </w:p>
    <w:p w:rsidR="00656E75" w:rsidRDefault="002966FB" w:rsidP="00200AD3">
      <w:pPr>
        <w:rPr>
          <w:lang w:val="en-GB"/>
        </w:rPr>
      </w:pPr>
      <w:r>
        <w:rPr>
          <w:lang w:val="en-GB"/>
        </w:rPr>
        <w:t xml:space="preserve">Also, </w:t>
      </w:r>
      <w:r w:rsidR="00656E75">
        <w:rPr>
          <w:lang w:val="en-GB"/>
        </w:rPr>
        <w:t>a compatible HTML5 browser</w:t>
      </w:r>
      <w:r>
        <w:rPr>
          <w:lang w:val="en-GB"/>
        </w:rPr>
        <w:t xml:space="preserve"> must be</w:t>
      </w:r>
      <w:r w:rsidR="00656E75">
        <w:rPr>
          <w:lang w:val="en-GB"/>
        </w:rPr>
        <w:t xml:space="preserve"> installed (see </w:t>
      </w:r>
      <w:r w:rsidR="00656E75" w:rsidRPr="00656E75">
        <w:rPr>
          <w:lang w:val="en-GB"/>
        </w:rPr>
        <w:t>ngEO-SUB-201-WEBC-OPE</w:t>
      </w:r>
      <w:r w:rsidR="00656E75">
        <w:rPr>
          <w:lang w:val="en-GB"/>
        </w:rPr>
        <w:t xml:space="preserve"> requirements in [AD.2]):</w:t>
      </w:r>
    </w:p>
    <w:p w:rsidR="00656E75" w:rsidRDefault="00656E75" w:rsidP="00200AD3">
      <w:pPr>
        <w:pStyle w:val="Paragraphedeliste"/>
        <w:numPr>
          <w:ilvl w:val="0"/>
          <w:numId w:val="22"/>
        </w:numPr>
        <w:rPr>
          <w:rFonts w:eastAsiaTheme="minorHAnsi"/>
          <w:lang w:val="en-GB"/>
        </w:rPr>
      </w:pPr>
      <w:r>
        <w:rPr>
          <w:rFonts w:eastAsiaTheme="minorHAnsi"/>
          <w:lang w:val="en-GB"/>
        </w:rPr>
        <w:t>Internet explorer &gt;= 9</w:t>
      </w:r>
    </w:p>
    <w:p w:rsidR="00656E75" w:rsidRDefault="00656E75" w:rsidP="00200AD3">
      <w:pPr>
        <w:pStyle w:val="Paragraphedeliste"/>
        <w:numPr>
          <w:ilvl w:val="0"/>
          <w:numId w:val="22"/>
        </w:numPr>
        <w:rPr>
          <w:rFonts w:eastAsiaTheme="minorHAnsi"/>
          <w:lang w:val="en-GB"/>
        </w:rPr>
      </w:pPr>
      <w:r>
        <w:rPr>
          <w:rFonts w:eastAsiaTheme="minorHAnsi"/>
          <w:lang w:val="en-GB"/>
        </w:rPr>
        <w:t>Firefox  &gt;= 4</w:t>
      </w:r>
    </w:p>
    <w:p w:rsidR="00656E75" w:rsidRDefault="00656E75" w:rsidP="00200AD3">
      <w:pPr>
        <w:pStyle w:val="Paragraphedeliste"/>
        <w:numPr>
          <w:ilvl w:val="0"/>
          <w:numId w:val="22"/>
        </w:numPr>
        <w:rPr>
          <w:rFonts w:eastAsiaTheme="minorHAnsi"/>
          <w:lang w:val="en-GB"/>
        </w:rPr>
      </w:pPr>
      <w:r>
        <w:rPr>
          <w:rFonts w:eastAsiaTheme="minorHAnsi"/>
          <w:lang w:val="en-GB"/>
        </w:rPr>
        <w:t>Chrome &gt;= 12</w:t>
      </w:r>
    </w:p>
    <w:p w:rsidR="00656E75" w:rsidRDefault="00656E75" w:rsidP="00200AD3">
      <w:pPr>
        <w:pStyle w:val="Paragraphedeliste"/>
        <w:numPr>
          <w:ilvl w:val="0"/>
          <w:numId w:val="22"/>
        </w:numPr>
        <w:rPr>
          <w:rFonts w:eastAsiaTheme="minorHAnsi"/>
          <w:lang w:val="en-GB"/>
        </w:rPr>
      </w:pPr>
      <w:r>
        <w:rPr>
          <w:rFonts w:eastAsiaTheme="minorHAnsi"/>
          <w:lang w:val="en-GB"/>
        </w:rPr>
        <w:t>Safari &gt;= 5</w:t>
      </w:r>
    </w:p>
    <w:p w:rsidR="00EB01BE" w:rsidRDefault="00EB01BE" w:rsidP="00A67A35">
      <w:pPr>
        <w:pStyle w:val="Paragraphedeliste"/>
        <w:rPr>
          <w:rFonts w:eastAsiaTheme="minorHAnsi"/>
          <w:lang w:val="en-GB"/>
        </w:rPr>
      </w:pPr>
    </w:p>
    <w:p w:rsidR="00EB01BE" w:rsidRDefault="00EB01BE" w:rsidP="00330782">
      <w:pPr>
        <w:pStyle w:val="Titre3"/>
        <w:rPr>
          <w:rFonts w:eastAsiaTheme="minorHAnsi"/>
        </w:rPr>
      </w:pPr>
      <w:r>
        <w:rPr>
          <w:rFonts w:eastAsiaTheme="minorHAnsi"/>
        </w:rPr>
        <w:t xml:space="preserve"> </w:t>
      </w:r>
      <w:bookmarkStart w:id="387" w:name="_Ref365898700"/>
      <w:bookmarkStart w:id="388" w:name="_Toc421282912"/>
      <w:r>
        <w:rPr>
          <w:rFonts w:eastAsiaTheme="minorHAnsi"/>
        </w:rPr>
        <w:t>Stub server configuration</w:t>
      </w:r>
      <w:bookmarkEnd w:id="387"/>
      <w:bookmarkEnd w:id="388"/>
    </w:p>
    <w:p w:rsidR="00EB01BE" w:rsidRDefault="00EB01BE" w:rsidP="00A67A35">
      <w:pPr>
        <w:ind w:left="720"/>
      </w:pPr>
      <w:r>
        <w:rPr>
          <w:lang w:val="en-US"/>
        </w:rPr>
        <w:t>The stub server must be installed and launch following steps described in [AD.3].</w:t>
      </w:r>
    </w:p>
    <w:p w:rsidR="00EB01BE" w:rsidRDefault="00EB01BE" w:rsidP="00A67A35">
      <w:r>
        <w:rPr>
          <w:lang w:val="en-US"/>
        </w:rPr>
        <w:t>Summary of steps:</w:t>
      </w:r>
    </w:p>
    <w:p w:rsidR="00EB01BE" w:rsidRDefault="00EB01BE" w:rsidP="00A67A35">
      <w:pPr>
        <w:pStyle w:val="Paragraphedeliste"/>
        <w:numPr>
          <w:ilvl w:val="0"/>
          <w:numId w:val="27"/>
        </w:numPr>
        <w:rPr>
          <w:rFonts w:eastAsiaTheme="minorHAnsi"/>
        </w:rPr>
      </w:pPr>
      <w:r>
        <w:rPr>
          <w:rFonts w:eastAsiaTheme="minorHAnsi"/>
        </w:rPr>
        <w:t xml:space="preserve">Install node.js </w:t>
      </w:r>
    </w:p>
    <w:p w:rsidR="00EB01BE" w:rsidRDefault="00EB01BE" w:rsidP="00A67A35">
      <w:pPr>
        <w:pStyle w:val="Paragraphedeliste"/>
        <w:numPr>
          <w:ilvl w:val="1"/>
          <w:numId w:val="27"/>
        </w:numPr>
        <w:rPr>
          <w:rFonts w:eastAsiaTheme="minorHAnsi"/>
        </w:rPr>
      </w:pPr>
      <w:r w:rsidRPr="00EB01BE">
        <w:rPr>
          <w:rFonts w:eastAsiaTheme="minorHAnsi"/>
        </w:rPr>
        <w:t>rpm –Uvh nodejs-0.8.11-1.x86_64.rpm</w:t>
      </w:r>
      <w:r>
        <w:rPr>
          <w:rFonts w:eastAsiaTheme="minorHAnsi"/>
        </w:rPr>
        <w:t>)</w:t>
      </w:r>
    </w:p>
    <w:p w:rsidR="00EB01BE" w:rsidRDefault="00EB01BE" w:rsidP="00A67A35">
      <w:pPr>
        <w:pStyle w:val="Paragraphedeliste"/>
        <w:numPr>
          <w:ilvl w:val="0"/>
          <w:numId w:val="27"/>
        </w:numPr>
        <w:rPr>
          <w:rFonts w:eastAsiaTheme="minorHAnsi"/>
        </w:rPr>
      </w:pPr>
      <w:r>
        <w:rPr>
          <w:rFonts w:eastAsiaTheme="minorHAnsi"/>
        </w:rPr>
        <w:t xml:space="preserve">Install the stub server </w:t>
      </w:r>
    </w:p>
    <w:p w:rsidR="00EB01BE" w:rsidRDefault="00EB01BE" w:rsidP="00A67A35">
      <w:pPr>
        <w:pStyle w:val="Paragraphedeliste"/>
        <w:numPr>
          <w:ilvl w:val="1"/>
          <w:numId w:val="27"/>
        </w:numPr>
        <w:rPr>
          <w:rFonts w:eastAsiaTheme="minorHAnsi"/>
        </w:rPr>
      </w:pPr>
      <w:r w:rsidRPr="00EB01BE">
        <w:rPr>
          <w:rFonts w:eastAsiaTheme="minorHAnsi"/>
        </w:rPr>
        <w:t>rpm –Uvh esa-webclient-testserver-ngeo-XX-YY.noarch.rpm</w:t>
      </w:r>
    </w:p>
    <w:p w:rsidR="00EB01BE" w:rsidRDefault="00EB01BE" w:rsidP="00A67A35">
      <w:pPr>
        <w:pStyle w:val="Paragraphedeliste"/>
        <w:numPr>
          <w:ilvl w:val="0"/>
          <w:numId w:val="27"/>
        </w:numPr>
        <w:rPr>
          <w:rFonts w:eastAsiaTheme="minorHAnsi"/>
        </w:rPr>
      </w:pPr>
      <w:r>
        <w:rPr>
          <w:rFonts w:eastAsiaTheme="minorHAnsi"/>
        </w:rPr>
        <w:t>Launch the stub server (as root)</w:t>
      </w:r>
    </w:p>
    <w:p w:rsidR="00EB01BE" w:rsidRPr="00A67A35" w:rsidRDefault="00EB01BE" w:rsidP="00A67A35">
      <w:pPr>
        <w:pStyle w:val="Paragraphedeliste"/>
        <w:numPr>
          <w:ilvl w:val="1"/>
          <w:numId w:val="27"/>
        </w:numPr>
        <w:rPr>
          <w:rFonts w:eastAsiaTheme="minorHAnsi"/>
        </w:rPr>
      </w:pPr>
      <w:r w:rsidRPr="00D46AFC">
        <w:rPr>
          <w:rFonts w:cs="Verdana"/>
        </w:rPr>
        <w:t>node /usr/local/webclient-testserver/app.js</w:t>
      </w:r>
    </w:p>
    <w:p w:rsidR="00EB01BE" w:rsidRDefault="00EB01BE" w:rsidP="00A67A35"/>
    <w:p w:rsidR="00EB01BE" w:rsidRDefault="00EB01BE" w:rsidP="00A67A35">
      <w:pPr>
        <w:rPr>
          <w:rFonts w:cs="Verdana"/>
        </w:rPr>
      </w:pPr>
      <w:r>
        <w:t>The following file</w:t>
      </w:r>
      <w:r w:rsidR="00BB2C57" w:rsidRPr="00BB2C57">
        <w:t xml:space="preserve"> </w:t>
      </w:r>
      <w:r w:rsidR="00BB2C57">
        <w:t xml:space="preserve">in </w:t>
      </w:r>
      <w:r w:rsidR="00BB2C57">
        <w:rPr>
          <w:rFonts w:cs="Verdana"/>
          <w:lang w:val="en-US"/>
        </w:rPr>
        <w:t>/usr/local/webclient-testserver</w:t>
      </w:r>
      <w:r>
        <w:t xml:space="preserve"> are used by the stub server to test the</w:t>
      </w:r>
      <w:r w:rsidR="00520DEE">
        <w:t xml:space="preserve"> Web Server</w:t>
      </w:r>
      <w:r>
        <w:t xml:space="preserve"> interfaces</w:t>
      </w:r>
      <w:r>
        <w:rPr>
          <w:rFonts w:cs="Verdana"/>
          <w:lang w:val="en-US"/>
        </w:rPr>
        <w:t>:</w:t>
      </w:r>
    </w:p>
    <w:tbl>
      <w:tblPr>
        <w:tblStyle w:val="Grilledutableau"/>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4219"/>
        <w:gridCol w:w="2693"/>
        <w:gridCol w:w="2658"/>
      </w:tblGrid>
      <w:tr w:rsidR="00B815F1" w:rsidTr="00330782">
        <w:trPr>
          <w:cantSplit/>
          <w:tblHeader/>
        </w:trPr>
        <w:tc>
          <w:tcPr>
            <w:tcW w:w="4219" w:type="dxa"/>
            <w:shd w:val="clear" w:color="auto" w:fill="BFBFBF" w:themeFill="background1" w:themeFillShade="BF"/>
          </w:tcPr>
          <w:p w:rsidR="00B815F1" w:rsidRDefault="00B815F1" w:rsidP="00EB01BE">
            <w:pPr>
              <w:rPr>
                <w:rFonts w:cs="Verdana"/>
                <w:lang w:val="en-US"/>
              </w:rPr>
            </w:pPr>
            <w:r>
              <w:rPr>
                <w:rFonts w:cs="Verdana"/>
                <w:lang w:val="en-US"/>
              </w:rPr>
              <w:t>File</w:t>
            </w:r>
          </w:p>
        </w:tc>
        <w:tc>
          <w:tcPr>
            <w:tcW w:w="2693" w:type="dxa"/>
            <w:shd w:val="clear" w:color="auto" w:fill="BFBFBF" w:themeFill="background1" w:themeFillShade="BF"/>
          </w:tcPr>
          <w:p w:rsidR="00B815F1" w:rsidRDefault="00B815F1" w:rsidP="00EB01BE">
            <w:pPr>
              <w:rPr>
                <w:rFonts w:cs="Verdana"/>
                <w:lang w:val="en-US"/>
              </w:rPr>
            </w:pPr>
            <w:r>
              <w:rPr>
                <w:rFonts w:cs="Verdana"/>
                <w:lang w:val="en-US"/>
              </w:rPr>
              <w:t>Interface</w:t>
            </w:r>
          </w:p>
        </w:tc>
        <w:tc>
          <w:tcPr>
            <w:tcW w:w="2658" w:type="dxa"/>
            <w:shd w:val="clear" w:color="auto" w:fill="BFBFBF" w:themeFill="background1" w:themeFillShade="BF"/>
          </w:tcPr>
          <w:p w:rsidR="00B815F1" w:rsidRDefault="00B815F1" w:rsidP="00EB01BE">
            <w:pPr>
              <w:rPr>
                <w:rFonts w:cs="Verdana"/>
                <w:lang w:val="en-US"/>
              </w:rPr>
            </w:pPr>
            <w:r>
              <w:rPr>
                <w:rFonts w:cs="Verdana"/>
                <w:lang w:val="en-US"/>
              </w:rPr>
              <w:t>Comments</w:t>
            </w:r>
          </w:p>
        </w:tc>
      </w:tr>
      <w:tr w:rsidR="00B815F1" w:rsidTr="00330782">
        <w:trPr>
          <w:cantSplit/>
        </w:trPr>
        <w:tc>
          <w:tcPr>
            <w:tcW w:w="4219" w:type="dxa"/>
          </w:tcPr>
          <w:p w:rsidR="00B815F1" w:rsidRDefault="00B815F1" w:rsidP="00EB01BE">
            <w:pPr>
              <w:rPr>
                <w:rFonts w:cs="Verdana"/>
                <w:lang w:val="en-US"/>
              </w:rPr>
            </w:pPr>
            <w:r w:rsidRPr="00EB01BE">
              <w:t>datasetPopulationMatrix</w:t>
            </w:r>
            <w:r>
              <w:t>/datasets/json</w:t>
            </w:r>
          </w:p>
        </w:tc>
        <w:tc>
          <w:tcPr>
            <w:tcW w:w="2693" w:type="dxa"/>
          </w:tcPr>
          <w:p w:rsidR="00B815F1" w:rsidRDefault="00B815F1" w:rsidP="00EB01BE">
            <w:pPr>
              <w:rPr>
                <w:rFonts w:cs="Verdana"/>
                <w:lang w:val="en-US"/>
              </w:rPr>
            </w:pPr>
            <w:r w:rsidRPr="008A64B3">
              <w:rPr>
                <w:color w:val="000000"/>
                <w:szCs w:val="20"/>
                <w:lang w:eastAsia="fr-FR"/>
              </w:rPr>
              <w:t>IF-</w:t>
            </w:r>
            <w:r>
              <w:rPr>
                <w:color w:val="000000"/>
                <w:szCs w:val="20"/>
                <w:lang w:eastAsia="fr-FR"/>
              </w:rPr>
              <w:t>ngEO-DatasetPopulationMatrix</w:t>
            </w:r>
          </w:p>
        </w:tc>
        <w:tc>
          <w:tcPr>
            <w:tcW w:w="2658" w:type="dxa"/>
          </w:tcPr>
          <w:p w:rsidR="00B815F1" w:rsidRDefault="00B815F1" w:rsidP="00EB01BE">
            <w:pPr>
              <w:rPr>
                <w:rFonts w:cs="Verdana"/>
                <w:lang w:val="en-US"/>
              </w:rPr>
            </w:pPr>
            <w:r>
              <w:t xml:space="preserve">The dataset population matrix sent by the </w:t>
            </w:r>
            <w:r w:rsidR="00F979BC">
              <w:t xml:space="preserve">test </w:t>
            </w:r>
            <w:r>
              <w:t>server</w:t>
            </w:r>
            <w:r w:rsidR="00F979BC">
              <w:t>.</w:t>
            </w:r>
          </w:p>
        </w:tc>
      </w:tr>
      <w:tr w:rsidR="00F979BC" w:rsidTr="00330782">
        <w:trPr>
          <w:cantSplit/>
        </w:trPr>
        <w:tc>
          <w:tcPr>
            <w:tcW w:w="4219" w:type="dxa"/>
          </w:tcPr>
          <w:p w:rsidR="00F979BC" w:rsidRPr="00A67A35" w:rsidRDefault="00F979BC" w:rsidP="00EB01BE">
            <w:pPr>
              <w:spacing w:after="200" w:line="276" w:lineRule="auto"/>
              <w:rPr>
                <w:lang w:val="en-US"/>
              </w:rPr>
            </w:pPr>
            <w:r w:rsidRPr="00EB01BE">
              <w:t>datasetSearchInfo</w:t>
            </w:r>
            <w:r>
              <w:t>/{datasetId}_datasetInfo.json</w:t>
            </w:r>
          </w:p>
        </w:tc>
        <w:tc>
          <w:tcPr>
            <w:tcW w:w="2693" w:type="dxa"/>
          </w:tcPr>
          <w:p w:rsidR="00F979BC" w:rsidRPr="008A64B3" w:rsidRDefault="00F979BC" w:rsidP="00EB01BE">
            <w:pPr>
              <w:rPr>
                <w:color w:val="000000"/>
                <w:szCs w:val="20"/>
                <w:lang w:eastAsia="fr-FR"/>
              </w:rPr>
            </w:pPr>
            <w:r w:rsidRPr="008A64B3">
              <w:rPr>
                <w:color w:val="000000"/>
                <w:szCs w:val="20"/>
                <w:lang w:eastAsia="fr-FR"/>
              </w:rPr>
              <w:t>IF-ngEO-DatasetSearchInfo </w:t>
            </w:r>
          </w:p>
        </w:tc>
        <w:tc>
          <w:tcPr>
            <w:tcW w:w="2658" w:type="dxa"/>
          </w:tcPr>
          <w:p w:rsidR="00F979BC" w:rsidRDefault="00F979BC" w:rsidP="00EB01BE">
            <w:r>
              <w:t>The dataset info for each datasets identifier defined in the dataset population matrix.</w:t>
            </w:r>
          </w:p>
        </w:tc>
      </w:tr>
      <w:tr w:rsidR="00A721A4" w:rsidTr="00330782">
        <w:trPr>
          <w:cantSplit/>
        </w:trPr>
        <w:tc>
          <w:tcPr>
            <w:tcW w:w="4219" w:type="dxa"/>
          </w:tcPr>
          <w:p w:rsidR="00A721A4" w:rsidRPr="00EB01BE" w:rsidRDefault="00A721A4" w:rsidP="00EB01BE">
            <w:r w:rsidRPr="00A721A4">
              <w:t>dataAccessRequestStatus</w:t>
            </w:r>
            <w:r>
              <w:t xml:space="preserve">/ </w:t>
            </w:r>
            <w:r w:rsidRPr="00A721A4">
              <w:t>statuses</w:t>
            </w:r>
            <w:r>
              <w:t>.json</w:t>
            </w:r>
          </w:p>
        </w:tc>
        <w:tc>
          <w:tcPr>
            <w:tcW w:w="2693" w:type="dxa"/>
          </w:tcPr>
          <w:p w:rsidR="00A721A4" w:rsidRPr="008A64B3" w:rsidRDefault="00A721A4" w:rsidP="00EB01BE">
            <w:pPr>
              <w:rPr>
                <w:color w:val="000000"/>
                <w:szCs w:val="20"/>
                <w:lang w:eastAsia="fr-FR"/>
              </w:rPr>
            </w:pPr>
            <w:r w:rsidRPr="00A721A4">
              <w:rPr>
                <w:color w:val="000000"/>
                <w:szCs w:val="20"/>
                <w:lang w:eastAsia="fr-FR"/>
              </w:rPr>
              <w:t>IF-ngEO-UserDataAccessReqConfigData</w:t>
            </w:r>
          </w:p>
        </w:tc>
        <w:tc>
          <w:tcPr>
            <w:tcW w:w="2658" w:type="dxa"/>
          </w:tcPr>
          <w:p w:rsidR="00A721A4" w:rsidRDefault="00A721A4" w:rsidP="00A67A35">
            <w:r>
              <w:t xml:space="preserve">The data </w:t>
            </w:r>
            <w:r w:rsidR="00963F24">
              <w:pgNum/>
            </w:r>
            <w:r w:rsidR="00963F24">
              <w:t>ccess</w:t>
            </w:r>
            <w:r>
              <w:t xml:space="preserve"> request </w:t>
            </w:r>
            <w:r w:rsidR="00665D1D">
              <w:t xml:space="preserve">of the default user </w:t>
            </w:r>
            <w:r>
              <w:t>sent by the test server</w:t>
            </w:r>
          </w:p>
        </w:tc>
      </w:tr>
      <w:tr w:rsidR="00F979BC" w:rsidTr="00330782">
        <w:trPr>
          <w:cantSplit/>
        </w:trPr>
        <w:tc>
          <w:tcPr>
            <w:tcW w:w="4219" w:type="dxa"/>
          </w:tcPr>
          <w:p w:rsidR="00F979BC" w:rsidRPr="00EB01BE" w:rsidRDefault="00F979BC" w:rsidP="00EB01BE">
            <w:r w:rsidRPr="00BB2C57">
              <w:t>downloadManagers</w:t>
            </w:r>
            <w:r>
              <w:t>/</w:t>
            </w:r>
            <w:r w:rsidRPr="00BB2C57">
              <w:t xml:space="preserve"> downloadManagersConfigData</w:t>
            </w:r>
            <w:r>
              <w:t>.json</w:t>
            </w:r>
          </w:p>
        </w:tc>
        <w:tc>
          <w:tcPr>
            <w:tcW w:w="2693" w:type="dxa"/>
          </w:tcPr>
          <w:p w:rsidR="00F979BC" w:rsidRPr="008A64B3" w:rsidRDefault="00F979BC" w:rsidP="00EB01BE">
            <w:pPr>
              <w:rPr>
                <w:color w:val="000000"/>
                <w:szCs w:val="20"/>
                <w:lang w:eastAsia="fr-FR"/>
              </w:rPr>
            </w:pPr>
            <w:r>
              <w:rPr>
                <w:color w:val="000000"/>
                <w:szCs w:val="20"/>
                <w:lang w:eastAsia="fr-FR"/>
              </w:rPr>
              <w:t>I</w:t>
            </w:r>
            <w:r w:rsidRPr="00905411">
              <w:rPr>
                <w:color w:val="000000"/>
                <w:szCs w:val="20"/>
                <w:lang w:eastAsia="fr-FR"/>
              </w:rPr>
              <w:t>F-ngEO-UserDlManagersConfigData</w:t>
            </w:r>
          </w:p>
        </w:tc>
        <w:tc>
          <w:tcPr>
            <w:tcW w:w="2658" w:type="dxa"/>
          </w:tcPr>
          <w:p w:rsidR="00F979BC" w:rsidRDefault="00F979BC" w:rsidP="00A67A35">
            <w:r>
              <w:t>The list of registered download managers sent by the test server</w:t>
            </w:r>
          </w:p>
          <w:p w:rsidR="00F979BC" w:rsidRPr="00A67A35" w:rsidRDefault="00F979BC" w:rsidP="00EB01BE">
            <w:pPr>
              <w:spacing w:after="200" w:line="276" w:lineRule="auto"/>
              <w:rPr>
                <w:lang w:val="en-US"/>
              </w:rPr>
            </w:pPr>
          </w:p>
        </w:tc>
      </w:tr>
      <w:tr w:rsidR="00F979BC" w:rsidTr="00330782">
        <w:trPr>
          <w:cantSplit/>
        </w:trPr>
        <w:tc>
          <w:tcPr>
            <w:tcW w:w="4219" w:type="dxa"/>
          </w:tcPr>
          <w:p w:rsidR="00F979BC" w:rsidRPr="00BB2C57" w:rsidRDefault="00F979BC" w:rsidP="00EB01BE">
            <w:r w:rsidRPr="00BB2C57">
              <w:lastRenderedPageBreak/>
              <w:t>downloadManagers</w:t>
            </w:r>
            <w:r>
              <w:t>/</w:t>
            </w:r>
            <w:r w:rsidRPr="00BB2C57">
              <w:t xml:space="preserve"> downloadManagerDisableResponse</w:t>
            </w:r>
            <w:r>
              <w:t>.json</w:t>
            </w:r>
          </w:p>
        </w:tc>
        <w:tc>
          <w:tcPr>
            <w:tcW w:w="2693" w:type="dxa"/>
          </w:tcPr>
          <w:p w:rsidR="00F979BC" w:rsidRDefault="00F979BC" w:rsidP="00EB01BE">
            <w:pPr>
              <w:rPr>
                <w:color w:val="000000"/>
                <w:szCs w:val="20"/>
                <w:lang w:eastAsia="fr-FR"/>
              </w:rPr>
            </w:pPr>
            <w:r w:rsidRPr="00625CD2">
              <w:rPr>
                <w:color w:val="000000"/>
                <w:szCs w:val="20"/>
                <w:lang w:eastAsia="fr-FR"/>
              </w:rPr>
              <w:t>IF-ngEO-DownloadManagerChange</w:t>
            </w:r>
          </w:p>
        </w:tc>
        <w:tc>
          <w:tcPr>
            <w:tcW w:w="2658" w:type="dxa"/>
          </w:tcPr>
          <w:p w:rsidR="00F979BC" w:rsidRDefault="00F979BC" w:rsidP="00F979BC">
            <w:r>
              <w:t>The response sent by the server when a download manager is disabled</w:t>
            </w:r>
          </w:p>
        </w:tc>
      </w:tr>
      <w:tr w:rsidR="00F979BC" w:rsidTr="00330782">
        <w:trPr>
          <w:cantSplit/>
        </w:trPr>
        <w:tc>
          <w:tcPr>
            <w:tcW w:w="4219" w:type="dxa"/>
          </w:tcPr>
          <w:p w:rsidR="00F979BC" w:rsidRPr="00BB2C57" w:rsidRDefault="00F979BC" w:rsidP="00EB01BE">
            <w:r w:rsidRPr="00BB2C57">
              <w:t>simpleDataAccessRequest</w:t>
            </w:r>
            <w:r>
              <w:t>/validationResponse.json</w:t>
            </w:r>
          </w:p>
        </w:tc>
        <w:tc>
          <w:tcPr>
            <w:tcW w:w="2693" w:type="dxa"/>
          </w:tcPr>
          <w:p w:rsidR="00F979BC" w:rsidRPr="00625CD2" w:rsidRDefault="00F979BC" w:rsidP="00EB01BE">
            <w:pPr>
              <w:rPr>
                <w:color w:val="000000"/>
                <w:szCs w:val="20"/>
                <w:lang w:eastAsia="fr-FR"/>
              </w:rPr>
            </w:pPr>
            <w:r>
              <w:rPr>
                <w:color w:val="000000"/>
                <w:szCs w:val="20"/>
                <w:lang w:eastAsia="fr-FR"/>
              </w:rPr>
              <w:t>IF-ngEO-DataAccessRequest</w:t>
            </w:r>
          </w:p>
        </w:tc>
        <w:tc>
          <w:tcPr>
            <w:tcW w:w="2658" w:type="dxa"/>
          </w:tcPr>
          <w:p w:rsidR="00F979BC" w:rsidRDefault="00F979BC" w:rsidP="00F979BC">
            <w:r>
              <w:t>The validation response sent by the server</w:t>
            </w:r>
          </w:p>
        </w:tc>
      </w:tr>
      <w:tr w:rsidR="00F979BC" w:rsidTr="00330782">
        <w:trPr>
          <w:cantSplit/>
        </w:trPr>
        <w:tc>
          <w:tcPr>
            <w:tcW w:w="4219" w:type="dxa"/>
          </w:tcPr>
          <w:p w:rsidR="00F979BC" w:rsidRPr="00A67A35" w:rsidRDefault="00F979BC" w:rsidP="00A67A35">
            <w:pPr>
              <w:rPr>
                <w:lang w:val="en-US"/>
              </w:rPr>
            </w:pPr>
            <w:r w:rsidRPr="00BB2C57">
              <w:t>simpleDataAccessRequest</w:t>
            </w:r>
            <w:r>
              <w:t>/confirmationResponse.json</w:t>
            </w:r>
          </w:p>
        </w:tc>
        <w:tc>
          <w:tcPr>
            <w:tcW w:w="2693" w:type="dxa"/>
          </w:tcPr>
          <w:p w:rsidR="00F979BC" w:rsidRDefault="00F979BC" w:rsidP="00EB01BE">
            <w:pPr>
              <w:rPr>
                <w:color w:val="000000"/>
                <w:szCs w:val="20"/>
                <w:lang w:eastAsia="fr-FR"/>
              </w:rPr>
            </w:pPr>
            <w:r>
              <w:rPr>
                <w:color w:val="000000"/>
                <w:szCs w:val="20"/>
                <w:lang w:eastAsia="fr-FR"/>
              </w:rPr>
              <w:t>IF-ngEO-DataAccessRequest</w:t>
            </w:r>
          </w:p>
        </w:tc>
        <w:tc>
          <w:tcPr>
            <w:tcW w:w="2658" w:type="dxa"/>
          </w:tcPr>
          <w:p w:rsidR="00F979BC" w:rsidRDefault="00F979BC" w:rsidP="00A67A35">
            <w:r>
              <w:t>The confirmation response sent by the server</w:t>
            </w:r>
          </w:p>
        </w:tc>
      </w:tr>
      <w:tr w:rsidR="00F979BC" w:rsidTr="00330782">
        <w:trPr>
          <w:cantSplit/>
        </w:trPr>
        <w:tc>
          <w:tcPr>
            <w:tcW w:w="4219" w:type="dxa"/>
          </w:tcPr>
          <w:p w:rsidR="00F979BC" w:rsidRPr="00BB2C57" w:rsidRDefault="00F979BC" w:rsidP="00F979BC">
            <w:r>
              <w:t>standingOrder</w:t>
            </w:r>
            <w:r w:rsidRPr="00BB2C57">
              <w:t>DataAccessRequest</w:t>
            </w:r>
            <w:r>
              <w:t>/validationResponse.json</w:t>
            </w:r>
          </w:p>
        </w:tc>
        <w:tc>
          <w:tcPr>
            <w:tcW w:w="2693" w:type="dxa"/>
          </w:tcPr>
          <w:p w:rsidR="00F979BC" w:rsidRDefault="00F979BC" w:rsidP="00EB01BE">
            <w:pPr>
              <w:rPr>
                <w:color w:val="000000"/>
                <w:szCs w:val="20"/>
                <w:lang w:eastAsia="fr-FR"/>
              </w:rPr>
            </w:pPr>
            <w:r>
              <w:rPr>
                <w:color w:val="000000"/>
                <w:szCs w:val="20"/>
                <w:lang w:eastAsia="fr-FR"/>
              </w:rPr>
              <w:t>IF-ngEO-DataAccessRequest</w:t>
            </w:r>
          </w:p>
        </w:tc>
        <w:tc>
          <w:tcPr>
            <w:tcW w:w="2658" w:type="dxa"/>
          </w:tcPr>
          <w:p w:rsidR="00F979BC" w:rsidRDefault="00F979BC" w:rsidP="00F979BC">
            <w:r>
              <w:t>The validation response sent by the server</w:t>
            </w:r>
          </w:p>
        </w:tc>
      </w:tr>
      <w:tr w:rsidR="00F979BC" w:rsidTr="00330782">
        <w:trPr>
          <w:cantSplit/>
        </w:trPr>
        <w:tc>
          <w:tcPr>
            <w:tcW w:w="4219" w:type="dxa"/>
          </w:tcPr>
          <w:p w:rsidR="00F979BC" w:rsidRPr="00BB2C57" w:rsidRDefault="00F979BC" w:rsidP="00F979BC">
            <w:r>
              <w:t>standingOrder</w:t>
            </w:r>
            <w:r w:rsidRPr="00BB2C57">
              <w:t>DataAccessRequest</w:t>
            </w:r>
            <w:r>
              <w:t xml:space="preserve"> /confirmationResponse.json</w:t>
            </w:r>
          </w:p>
        </w:tc>
        <w:tc>
          <w:tcPr>
            <w:tcW w:w="2693" w:type="dxa"/>
          </w:tcPr>
          <w:p w:rsidR="00F979BC" w:rsidRDefault="00F979BC" w:rsidP="00EB01BE">
            <w:pPr>
              <w:rPr>
                <w:color w:val="000000"/>
                <w:szCs w:val="20"/>
                <w:lang w:eastAsia="fr-FR"/>
              </w:rPr>
            </w:pPr>
            <w:r>
              <w:rPr>
                <w:color w:val="000000"/>
                <w:szCs w:val="20"/>
                <w:lang w:eastAsia="fr-FR"/>
              </w:rPr>
              <w:t>IF-ngEO-DataAccessRequest</w:t>
            </w:r>
          </w:p>
        </w:tc>
        <w:tc>
          <w:tcPr>
            <w:tcW w:w="2658" w:type="dxa"/>
          </w:tcPr>
          <w:p w:rsidR="00F979BC" w:rsidRDefault="00F979BC" w:rsidP="00F979BC">
            <w:r>
              <w:t>The confirmation response sent by the server</w:t>
            </w:r>
          </w:p>
        </w:tc>
      </w:tr>
      <w:tr w:rsidR="00F979BC" w:rsidTr="00330782">
        <w:trPr>
          <w:cantSplit/>
        </w:trPr>
        <w:tc>
          <w:tcPr>
            <w:tcW w:w="4219" w:type="dxa"/>
          </w:tcPr>
          <w:p w:rsidR="00F979BC" w:rsidRDefault="00F979BC" w:rsidP="00F979BC">
            <w:r>
              <w:t>productSearch/results.json</w:t>
            </w:r>
          </w:p>
        </w:tc>
        <w:tc>
          <w:tcPr>
            <w:tcW w:w="2693" w:type="dxa"/>
          </w:tcPr>
          <w:p w:rsidR="00F979BC" w:rsidRDefault="00F979BC" w:rsidP="00EB01BE">
            <w:pPr>
              <w:rPr>
                <w:color w:val="000000"/>
                <w:szCs w:val="20"/>
                <w:lang w:eastAsia="fr-FR"/>
              </w:rPr>
            </w:pPr>
            <w:r>
              <w:rPr>
                <w:color w:val="000000"/>
                <w:szCs w:val="20"/>
                <w:lang w:eastAsia="fr-FR"/>
              </w:rPr>
              <w:t>IF-ngEO-CatalogueSearch</w:t>
            </w:r>
          </w:p>
        </w:tc>
        <w:tc>
          <w:tcPr>
            <w:tcW w:w="2658" w:type="dxa"/>
          </w:tcPr>
          <w:p w:rsidR="00F979BC" w:rsidRDefault="00F979BC" w:rsidP="00A67A35">
            <w:r>
              <w:t>A GeoJSON file used to populate with valid properties the various response.</w:t>
            </w:r>
          </w:p>
        </w:tc>
      </w:tr>
      <w:tr w:rsidR="00F979BC" w:rsidTr="00330782">
        <w:trPr>
          <w:cantSplit/>
        </w:trPr>
        <w:tc>
          <w:tcPr>
            <w:tcW w:w="4219" w:type="dxa"/>
          </w:tcPr>
          <w:p w:rsidR="00F979BC" w:rsidRPr="00A67A35" w:rsidRDefault="00F979BC" w:rsidP="00F979BC">
            <w:pPr>
              <w:spacing w:after="200" w:line="276" w:lineRule="auto"/>
              <w:rPr>
                <w:lang w:val="en-US"/>
              </w:rPr>
            </w:pPr>
            <w:r>
              <w:t>productSearch/</w:t>
            </w:r>
            <w:r w:rsidRPr="00BB2C57">
              <w:t xml:space="preserve"> dataFromEOLI</w:t>
            </w:r>
            <w:r>
              <w:t>.txt</w:t>
            </w:r>
          </w:p>
        </w:tc>
        <w:tc>
          <w:tcPr>
            <w:tcW w:w="2693" w:type="dxa"/>
          </w:tcPr>
          <w:p w:rsidR="00F979BC" w:rsidRDefault="00F979BC" w:rsidP="00EB01BE">
            <w:pPr>
              <w:rPr>
                <w:color w:val="000000"/>
                <w:szCs w:val="20"/>
                <w:lang w:eastAsia="fr-FR"/>
              </w:rPr>
            </w:pPr>
            <w:r>
              <w:rPr>
                <w:color w:val="000000"/>
                <w:szCs w:val="20"/>
                <w:lang w:eastAsia="fr-FR"/>
              </w:rPr>
              <w:t>IF-ngEO-CatalogueSearch</w:t>
            </w:r>
          </w:p>
        </w:tc>
        <w:tc>
          <w:tcPr>
            <w:tcW w:w="2658" w:type="dxa"/>
          </w:tcPr>
          <w:p w:rsidR="00F979BC" w:rsidRDefault="00F979BC" w:rsidP="00A67A35">
            <w:r>
              <w:t>A text file extracted from EOLI server response used to send a valid response for catalogue search when datasetId is ND_OPT_1</w:t>
            </w:r>
          </w:p>
        </w:tc>
      </w:tr>
      <w:tr w:rsidR="00F979BC" w:rsidTr="00330782">
        <w:trPr>
          <w:cantSplit/>
        </w:trPr>
        <w:tc>
          <w:tcPr>
            <w:tcW w:w="4219" w:type="dxa"/>
          </w:tcPr>
          <w:p w:rsidR="00F979BC" w:rsidRDefault="00F979BC" w:rsidP="00F979BC">
            <w:r>
              <w:t>productSearch/</w:t>
            </w:r>
            <w:r w:rsidRPr="00BB2C57">
              <w:t xml:space="preserve"> </w:t>
            </w:r>
            <w:r>
              <w:t>sar_coverage.xml</w:t>
            </w:r>
          </w:p>
        </w:tc>
        <w:tc>
          <w:tcPr>
            <w:tcW w:w="2693" w:type="dxa"/>
          </w:tcPr>
          <w:p w:rsidR="00F979BC" w:rsidRDefault="00F979BC" w:rsidP="00EB01BE">
            <w:pPr>
              <w:rPr>
                <w:color w:val="000000"/>
                <w:szCs w:val="20"/>
                <w:lang w:eastAsia="fr-FR"/>
              </w:rPr>
            </w:pPr>
            <w:r>
              <w:rPr>
                <w:color w:val="000000"/>
                <w:szCs w:val="20"/>
                <w:lang w:eastAsia="fr-FR"/>
              </w:rPr>
              <w:t>IF-ngEO-CatalogueSearch</w:t>
            </w:r>
          </w:p>
        </w:tc>
        <w:tc>
          <w:tcPr>
            <w:tcW w:w="2658" w:type="dxa"/>
          </w:tcPr>
          <w:p w:rsidR="00F979BC" w:rsidRDefault="00F979BC" w:rsidP="00A67A35">
            <w:r>
              <w:t>A XML WCS coverage description file extracted from EOX Browse Server used to send a response for default datasetId.</w:t>
            </w:r>
            <w:r w:rsidR="00E010F1">
              <w:t xml:space="preserve"> The response contains browse information for EOX test server located at </w:t>
            </w:r>
            <w:hyperlink r:id="rId30" w:history="1">
              <w:r w:rsidR="00963F24" w:rsidRPr="00114C12">
                <w:rPr>
                  <w:rStyle w:val="Lienhypertexte"/>
                </w:rPr>
                <w:t>http://ngeo.eox.at</w:t>
              </w:r>
            </w:hyperlink>
            <w:r w:rsidR="00E010F1">
              <w:t>.</w:t>
            </w:r>
          </w:p>
          <w:p w:rsidR="00F979BC" w:rsidRPr="00A67A35" w:rsidRDefault="00F979BC" w:rsidP="00F979BC">
            <w:pPr>
              <w:spacing w:after="200" w:line="276" w:lineRule="auto"/>
              <w:rPr>
                <w:lang w:val="en-US"/>
              </w:rPr>
            </w:pPr>
          </w:p>
        </w:tc>
      </w:tr>
      <w:tr w:rsidR="00F979BC" w:rsidTr="00330782">
        <w:trPr>
          <w:cantSplit/>
        </w:trPr>
        <w:tc>
          <w:tcPr>
            <w:tcW w:w="4219" w:type="dxa"/>
          </w:tcPr>
          <w:p w:rsidR="00F979BC" w:rsidRDefault="00F979BC" w:rsidP="00A67A35">
            <w:r>
              <w:t>productSearch/</w:t>
            </w:r>
            <w:r w:rsidRPr="00BB2C57">
              <w:t xml:space="preserve"> </w:t>
            </w:r>
            <w:r>
              <w:t>Response.json</w:t>
            </w:r>
          </w:p>
        </w:tc>
        <w:tc>
          <w:tcPr>
            <w:tcW w:w="2693" w:type="dxa"/>
          </w:tcPr>
          <w:p w:rsidR="00F979BC" w:rsidRDefault="00F979BC" w:rsidP="00EB01BE">
            <w:pPr>
              <w:rPr>
                <w:color w:val="000000"/>
                <w:szCs w:val="20"/>
                <w:lang w:eastAsia="fr-FR"/>
              </w:rPr>
            </w:pPr>
            <w:r>
              <w:rPr>
                <w:color w:val="000000"/>
                <w:szCs w:val="20"/>
                <w:lang w:eastAsia="fr-FR"/>
              </w:rPr>
              <w:t>IF-ngEO-CatalogueSearch</w:t>
            </w:r>
          </w:p>
        </w:tc>
        <w:tc>
          <w:tcPr>
            <w:tcW w:w="2658" w:type="dxa"/>
          </w:tcPr>
          <w:p w:rsidR="00F979BC" w:rsidRDefault="00F979BC" w:rsidP="00A67A35">
            <w:r>
              <w:t xml:space="preserve">A GeoJSON file extracted from Terradue Web Server used to send a response for results when datasetId is </w:t>
            </w:r>
            <w:r w:rsidRPr="00BB2C57">
              <w:t>ATS_TOA_1P</w:t>
            </w:r>
            <w:r>
              <w:t>.</w:t>
            </w:r>
          </w:p>
          <w:p w:rsidR="00F979BC" w:rsidRPr="00F979BC" w:rsidRDefault="00F979BC" w:rsidP="00F979BC">
            <w:pPr>
              <w:spacing w:after="200" w:line="276" w:lineRule="auto"/>
            </w:pPr>
          </w:p>
        </w:tc>
      </w:tr>
      <w:tr w:rsidR="00963F24" w:rsidTr="00330782">
        <w:trPr>
          <w:cantSplit/>
        </w:trPr>
        <w:tc>
          <w:tcPr>
            <w:tcW w:w="4219" w:type="dxa"/>
          </w:tcPr>
          <w:p w:rsidR="00963F24" w:rsidRDefault="00EE4512">
            <w:r>
              <w:t>shopcarts/shopcarts.json</w:t>
            </w:r>
          </w:p>
        </w:tc>
        <w:tc>
          <w:tcPr>
            <w:tcW w:w="2693" w:type="dxa"/>
          </w:tcPr>
          <w:p w:rsidR="00963F24" w:rsidRDefault="00EE4512" w:rsidP="00EB01BE">
            <w:pPr>
              <w:rPr>
                <w:color w:val="000000"/>
                <w:szCs w:val="20"/>
                <w:lang w:eastAsia="fr-FR"/>
              </w:rPr>
            </w:pPr>
            <w:r>
              <w:rPr>
                <w:lang w:val="en-GB"/>
              </w:rPr>
              <w:t>IF-ngEO-</w:t>
            </w:r>
            <w:r>
              <w:t>UserShopCartsConfigData</w:t>
            </w:r>
          </w:p>
        </w:tc>
        <w:tc>
          <w:tcPr>
            <w:tcW w:w="2658" w:type="dxa"/>
          </w:tcPr>
          <w:p w:rsidR="00963F24" w:rsidRDefault="00EE4512">
            <w:r>
              <w:t xml:space="preserve">This is the list of shopcarts </w:t>
            </w:r>
            <w:r w:rsidR="00AC2E02">
              <w:t xml:space="preserve">configuration </w:t>
            </w:r>
            <w:r>
              <w:t>sent by the server for the current user</w:t>
            </w:r>
            <w:r w:rsidR="00AC2E02">
              <w:t xml:space="preserve"> and visible on ‘My account’</w:t>
            </w:r>
          </w:p>
        </w:tc>
      </w:tr>
      <w:tr w:rsidR="00EE4512" w:rsidTr="00330782">
        <w:trPr>
          <w:cantSplit/>
        </w:trPr>
        <w:tc>
          <w:tcPr>
            <w:tcW w:w="4219" w:type="dxa"/>
          </w:tcPr>
          <w:p w:rsidR="00EE4512" w:rsidRDefault="00EE4512">
            <w:r>
              <w:t>shopcarts/</w:t>
            </w:r>
            <w:r w:rsidR="00B010F4">
              <w:t>shopcartContent</w:t>
            </w:r>
            <w:r>
              <w:t>.json</w:t>
            </w:r>
          </w:p>
        </w:tc>
        <w:tc>
          <w:tcPr>
            <w:tcW w:w="2693" w:type="dxa"/>
          </w:tcPr>
          <w:p w:rsidR="00B010F4" w:rsidRDefault="00B010F4" w:rsidP="00A67A35">
            <w:pPr>
              <w:rPr>
                <w:lang w:val="en-GB"/>
              </w:rPr>
            </w:pPr>
            <w:r w:rsidRPr="00A67A35">
              <w:rPr>
                <w:lang w:val="en-GB"/>
              </w:rPr>
              <w:t>IF-ngEO-ShopCartConsultation</w:t>
            </w:r>
          </w:p>
          <w:p w:rsidR="00EE4512" w:rsidRDefault="00EE4512" w:rsidP="00EB01BE">
            <w:pPr>
              <w:rPr>
                <w:lang w:val="en-GB"/>
              </w:rPr>
            </w:pPr>
          </w:p>
        </w:tc>
        <w:tc>
          <w:tcPr>
            <w:tcW w:w="2658" w:type="dxa"/>
          </w:tcPr>
          <w:p w:rsidR="00EE4512" w:rsidRDefault="00B010F4">
            <w:r>
              <w:t>This is the default content (ítems) of the current shopcart.</w:t>
            </w:r>
          </w:p>
        </w:tc>
      </w:tr>
      <w:tr w:rsidR="001E6367" w:rsidTr="00330782">
        <w:trPr>
          <w:cantSplit/>
        </w:trPr>
        <w:tc>
          <w:tcPr>
            <w:tcW w:w="4219" w:type="dxa"/>
          </w:tcPr>
          <w:p w:rsidR="001E6367" w:rsidRDefault="001E6367">
            <w:r>
              <w:t>Shopcarts/TPZ_SHP_01_shopcartContent.json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Default="00AC21A4" w:rsidP="00AC21A4">
            <w:r>
              <w:t>Content of the shopcart having the id TPZ_SHP_01</w:t>
            </w:r>
          </w:p>
        </w:tc>
      </w:tr>
      <w:tr w:rsidR="001E6367" w:rsidTr="00330782">
        <w:trPr>
          <w:cantSplit/>
        </w:trPr>
        <w:tc>
          <w:tcPr>
            <w:tcW w:w="4219" w:type="dxa"/>
          </w:tcPr>
          <w:p w:rsidR="001E6367" w:rsidRDefault="001E6367">
            <w:r>
              <w:lastRenderedPageBreak/>
              <w:t>Shopcarts/TPZ_SHP_02_shopcartContent.json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Pr="00A67A35" w:rsidRDefault="00AC21A4">
            <w:pPr>
              <w:spacing w:after="200" w:line="276" w:lineRule="auto"/>
              <w:rPr>
                <w:lang w:val="en-GB"/>
              </w:rPr>
            </w:pPr>
            <w:r>
              <w:t>Content of the shopcart having the id TPZ_SHP_02</w:t>
            </w:r>
          </w:p>
        </w:tc>
      </w:tr>
      <w:tr w:rsidR="001E6367" w:rsidTr="00330782">
        <w:trPr>
          <w:cantSplit/>
        </w:trPr>
        <w:tc>
          <w:tcPr>
            <w:tcW w:w="4219" w:type="dxa"/>
          </w:tcPr>
          <w:p w:rsidR="001E6367" w:rsidRDefault="001E6367">
            <w:r>
              <w:t>Shopcarts/TPZ_SHP_03_shopcartContent.json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Pr="001E6367" w:rsidRDefault="00AC21A4">
            <w:pPr>
              <w:rPr>
                <w:lang w:val="en-GB"/>
              </w:rPr>
            </w:pPr>
            <w:r>
              <w:t>Content of the shopcart having the id TPZ_SHP_03</w:t>
            </w:r>
          </w:p>
        </w:tc>
      </w:tr>
      <w:tr w:rsidR="001E6367" w:rsidTr="00330782">
        <w:trPr>
          <w:cantSplit/>
        </w:trPr>
        <w:tc>
          <w:tcPr>
            <w:tcW w:w="4219" w:type="dxa"/>
          </w:tcPr>
          <w:p w:rsidR="001E6367" w:rsidRDefault="001E6367">
            <w:r>
              <w:t>Shopcarts/TPZ_SHP_04_shopcartContent.json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Pr="001E6367" w:rsidRDefault="00AC21A4">
            <w:pPr>
              <w:rPr>
                <w:lang w:val="en-GB"/>
              </w:rPr>
            </w:pPr>
            <w:r>
              <w:t>Content of the shopcart having the id TPZ_SHP_04</w:t>
            </w:r>
          </w:p>
        </w:tc>
      </w:tr>
      <w:tr w:rsidR="001E6367" w:rsidTr="00330782">
        <w:trPr>
          <w:cantSplit/>
        </w:trPr>
        <w:tc>
          <w:tcPr>
            <w:tcW w:w="4219" w:type="dxa"/>
          </w:tcPr>
          <w:p w:rsidR="001E6367" w:rsidRDefault="001E6367">
            <w:r>
              <w:t>Shopcarts/TPZ_SHP_05_shopcartContent.json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Pr="001E6367" w:rsidRDefault="00AC21A4">
            <w:pPr>
              <w:rPr>
                <w:lang w:val="en-GB"/>
              </w:rPr>
            </w:pPr>
            <w:r>
              <w:t>Content of the shopcart having the id TPZ_SHP_05</w:t>
            </w:r>
          </w:p>
        </w:tc>
      </w:tr>
      <w:tr w:rsidR="00B010F4" w:rsidTr="00330782">
        <w:trPr>
          <w:cantSplit/>
        </w:trPr>
        <w:tc>
          <w:tcPr>
            <w:tcW w:w="4219" w:type="dxa"/>
          </w:tcPr>
          <w:p w:rsidR="00B010F4" w:rsidRDefault="00B010F4">
            <w:r>
              <w:t>shopcarts/ feature.json</w:t>
            </w:r>
          </w:p>
        </w:tc>
        <w:tc>
          <w:tcPr>
            <w:tcW w:w="2693" w:type="dxa"/>
          </w:tcPr>
          <w:p w:rsidR="00B010F4" w:rsidRDefault="00B010F4" w:rsidP="00A67A35">
            <w:pPr>
              <w:rPr>
                <w:lang w:val="en-GB"/>
              </w:rPr>
            </w:pPr>
            <w:r w:rsidRPr="00A67A35">
              <w:rPr>
                <w:lang w:val="en-GB"/>
              </w:rPr>
              <w:t>IF-ngEO-ShopCartItemAdding</w:t>
            </w:r>
          </w:p>
          <w:p w:rsidR="00B010F4" w:rsidRPr="00B010F4" w:rsidRDefault="00B010F4" w:rsidP="00B010F4">
            <w:pPr>
              <w:rPr>
                <w:lang w:val="en-GB"/>
              </w:rPr>
            </w:pPr>
          </w:p>
        </w:tc>
        <w:tc>
          <w:tcPr>
            <w:tcW w:w="2658" w:type="dxa"/>
          </w:tcPr>
          <w:p w:rsidR="00B010F4" w:rsidRDefault="00B010F4">
            <w:r>
              <w:t>This is a geoson feature used as for the shopcart ítems to be added on theserver side.</w:t>
            </w:r>
          </w:p>
        </w:tc>
      </w:tr>
    </w:tbl>
    <w:p w:rsidR="00B815F1" w:rsidRDefault="00B815F1" w:rsidP="00A67A35">
      <w:pPr>
        <w:rPr>
          <w:rFonts w:cs="Verdana"/>
        </w:rPr>
      </w:pPr>
    </w:p>
    <w:p w:rsidR="00EB01BE" w:rsidRDefault="00E00523" w:rsidP="00330782">
      <w:pPr>
        <w:pStyle w:val="Titre3"/>
        <w:rPr>
          <w:rFonts w:eastAsiaTheme="minorHAnsi"/>
        </w:rPr>
      </w:pPr>
      <w:bookmarkStart w:id="389" w:name="_Ref349661985"/>
      <w:bookmarkStart w:id="390" w:name="_Toc421282913"/>
      <w:r>
        <w:rPr>
          <w:rFonts w:eastAsiaTheme="minorHAnsi"/>
        </w:rPr>
        <w:t>Download managers registration</w:t>
      </w:r>
      <w:bookmarkEnd w:id="389"/>
      <w:bookmarkEnd w:id="390"/>
    </w:p>
    <w:p w:rsidR="0072318E" w:rsidRDefault="00E00523" w:rsidP="00A67A35">
      <w:r>
        <w:rPr>
          <w:lang w:val="en-US"/>
        </w:rPr>
        <w:t>For some test procedures, download managers need to be registered.</w:t>
      </w:r>
      <w:r w:rsidR="0072318E">
        <w:rPr>
          <w:lang w:val="en-US"/>
        </w:rPr>
        <w:t xml:space="preserve"> </w:t>
      </w:r>
      <w:r>
        <w:rPr>
          <w:lang w:val="en-US"/>
        </w:rPr>
        <w:t>By default, the stub server has 3 download managers registered.</w:t>
      </w:r>
    </w:p>
    <w:p w:rsidR="00E00523" w:rsidRPr="007E6213" w:rsidRDefault="00E00523" w:rsidP="00A67A35">
      <w:r>
        <w:rPr>
          <w:lang w:val="en-US"/>
        </w:rPr>
        <w:t xml:space="preserve">To test without any download managers, the JSON file </w:t>
      </w:r>
      <w:r w:rsidRPr="00BB2C57">
        <w:t>downloadManagers</w:t>
      </w:r>
      <w:r>
        <w:t>/</w:t>
      </w:r>
      <w:r w:rsidRPr="00BB2C57">
        <w:t xml:space="preserve"> downloadManagersConfigData</w:t>
      </w:r>
      <w:r>
        <w:t xml:space="preserve">.json needs to be modified: the </w:t>
      </w:r>
      <w:r w:rsidRPr="00E00523">
        <w:t>"downloadmanagers"</w:t>
      </w:r>
      <w:r>
        <w:t xml:space="preserve"> must be an empty array.</w:t>
      </w:r>
    </w:p>
    <w:p w:rsidR="008D54D4" w:rsidRDefault="008D54D4">
      <w:pPr>
        <w:pStyle w:val="Titre1"/>
      </w:pPr>
      <w:bookmarkStart w:id="391" w:name="_Toc347334766"/>
      <w:bookmarkStart w:id="392" w:name="_Ref365899076"/>
      <w:bookmarkStart w:id="393" w:name="_Ref365899105"/>
      <w:bookmarkStart w:id="394" w:name="_Ref365899108"/>
      <w:bookmarkStart w:id="395" w:name="_Toc421282914"/>
      <w:bookmarkEnd w:id="391"/>
      <w:r w:rsidRPr="00BF75DC">
        <w:lastRenderedPageBreak/>
        <w:t>Software</w:t>
      </w:r>
      <w:r>
        <w:t xml:space="preserve"> Test plan Additional information</w:t>
      </w:r>
      <w:bookmarkEnd w:id="392"/>
      <w:bookmarkEnd w:id="393"/>
      <w:bookmarkEnd w:id="394"/>
      <w:bookmarkEnd w:id="395"/>
    </w:p>
    <w:p w:rsidR="00824AD1" w:rsidRPr="00824AD1" w:rsidRDefault="00AC0DBA" w:rsidP="00330782">
      <w:pPr>
        <w:pStyle w:val="Titre2"/>
        <w:ind w:left="576"/>
      </w:pPr>
      <w:bookmarkStart w:id="396" w:name="_Toc421282915"/>
      <w:r>
        <w:t>Requirements to Test/Analysis/Inspection/Review</w:t>
      </w:r>
      <w:bookmarkEnd w:id="396"/>
    </w:p>
    <w:tbl>
      <w:tblPr>
        <w:tblW w:w="9072" w:type="dxa"/>
        <w:tblInd w:w="70" w:type="dxa"/>
        <w:tblBorders>
          <w:top w:val="single" w:sz="8" w:space="0" w:color="808080"/>
          <w:left w:val="single" w:sz="8" w:space="0" w:color="808080"/>
          <w:bottom w:val="single" w:sz="8" w:space="0" w:color="808080"/>
          <w:right w:val="single" w:sz="8" w:space="0" w:color="808080"/>
          <w:insideH w:val="single" w:sz="6" w:space="0" w:color="808080"/>
          <w:insideV w:val="single" w:sz="6" w:space="0" w:color="808080"/>
        </w:tblBorders>
        <w:tblLayout w:type="fixed"/>
        <w:tblCellMar>
          <w:left w:w="70" w:type="dxa"/>
          <w:right w:w="70" w:type="dxa"/>
        </w:tblCellMar>
        <w:tblLook w:val="04A0" w:firstRow="1" w:lastRow="0" w:firstColumn="1" w:lastColumn="0" w:noHBand="0" w:noVBand="1"/>
      </w:tblPr>
      <w:tblGrid>
        <w:gridCol w:w="2552"/>
        <w:gridCol w:w="2268"/>
        <w:gridCol w:w="850"/>
        <w:gridCol w:w="2127"/>
        <w:gridCol w:w="1275"/>
      </w:tblGrid>
      <w:tr w:rsidR="002D4D70" w:rsidRPr="00466294" w:rsidTr="00330782">
        <w:trPr>
          <w:trHeight w:val="315"/>
          <w:tblHeader/>
        </w:trPr>
        <w:tc>
          <w:tcPr>
            <w:tcW w:w="2552" w:type="dxa"/>
            <w:shd w:val="pct15" w:color="auto" w:fill="auto"/>
            <w:vAlign w:val="center"/>
          </w:tcPr>
          <w:p w:rsidR="002D4D70" w:rsidRPr="008C18FD" w:rsidRDefault="002D4D70" w:rsidP="00DC4D99">
            <w:pPr>
              <w:spacing w:after="0" w:line="240" w:lineRule="auto"/>
              <w:rPr>
                <w:rFonts w:ascii="Times New Roman" w:eastAsia="Times New Roman" w:hAnsi="Times New Roman" w:cs="Times New Roman"/>
                <w:b/>
                <w:color w:val="000000"/>
                <w:sz w:val="16"/>
                <w:szCs w:val="16"/>
                <w:lang w:val="en-US" w:eastAsia="fr-FR"/>
              </w:rPr>
            </w:pPr>
            <w:bookmarkStart w:id="397" w:name="OLE_LINK1"/>
            <w:r w:rsidRPr="008C18FD">
              <w:rPr>
                <w:rFonts w:ascii="Times New Roman" w:eastAsia="Times New Roman" w:hAnsi="Times New Roman" w:cs="Times New Roman"/>
                <w:b/>
                <w:color w:val="000000"/>
                <w:sz w:val="16"/>
                <w:szCs w:val="16"/>
                <w:lang w:val="en-US" w:eastAsia="fr-FR"/>
              </w:rPr>
              <w:t>SSRD-WC Requirement ID</w:t>
            </w:r>
          </w:p>
        </w:tc>
        <w:tc>
          <w:tcPr>
            <w:tcW w:w="2268" w:type="dxa"/>
            <w:shd w:val="pct15" w:color="auto" w:fill="auto"/>
            <w:vAlign w:val="center"/>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850" w:type="dxa"/>
            <w:shd w:val="pct15" w:color="auto" w:fill="auto"/>
            <w:vAlign w:val="center"/>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7" w:type="dxa"/>
            <w:shd w:val="pct15" w:color="auto" w:fill="auto"/>
            <w:vAlign w:val="center"/>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 xml:space="preserve">Test </w:t>
            </w:r>
            <w:r>
              <w:rPr>
                <w:rFonts w:ascii="Times New Roman" w:eastAsia="Times New Roman" w:hAnsi="Times New Roman" w:cs="Times New Roman"/>
                <w:b/>
                <w:color w:val="000000"/>
                <w:sz w:val="16"/>
                <w:szCs w:val="16"/>
                <w:lang w:val="en-US" w:eastAsia="fr-FR"/>
              </w:rPr>
              <w:t>Cases</w:t>
            </w:r>
          </w:p>
        </w:tc>
        <w:tc>
          <w:tcPr>
            <w:tcW w:w="1275" w:type="dxa"/>
            <w:shd w:val="pct15" w:color="auto" w:fill="auto"/>
            <w:vAlign w:val="center"/>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Pr>
                <w:rFonts w:ascii="Times New Roman" w:eastAsia="Times New Roman" w:hAnsi="Times New Roman" w:cs="Times New Roman"/>
                <w:b/>
                <w:color w:val="000000"/>
                <w:sz w:val="16"/>
                <w:szCs w:val="16"/>
                <w:lang w:val="en-US" w:eastAsia="fr-FR"/>
              </w:rPr>
              <w:t>Version</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ngEO-SUB-004-WEBC-DES</w:t>
            </w:r>
          </w:p>
        </w:tc>
        <w:tc>
          <w:tcPr>
            <w:tcW w:w="2268"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Web Client Layout                                                                </w:t>
            </w:r>
          </w:p>
        </w:tc>
        <w:tc>
          <w:tcPr>
            <w:tcW w:w="850" w:type="dxa"/>
            <w:shd w:val="clear" w:color="auto" w:fill="auto"/>
            <w:vAlign w:val="center"/>
          </w:tcPr>
          <w:p w:rsidR="002D4D70" w:rsidRPr="00AC3860" w:rsidRDefault="002D4D70" w:rsidP="00330782">
            <w:pPr>
              <w:spacing w:after="0" w:line="240" w:lineRule="auto"/>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shd w:val="clear" w:color="auto" w:fill="auto"/>
            <w:vAlign w:val="center"/>
          </w:tcPr>
          <w:p w:rsidR="0009148D" w:rsidRDefault="0009148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09148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1</w:t>
            </w:r>
          </w:p>
        </w:tc>
        <w:tc>
          <w:tcPr>
            <w:tcW w:w="1275" w:type="dxa"/>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shd w:val="clear" w:color="auto" w:fill="auto"/>
            <w:vAlign w:val="center"/>
          </w:tcPr>
          <w:p w:rsidR="00F210AF" w:rsidRDefault="00F210AF"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F210AF"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ngEO-SUB-008-WEBC-DES</w:t>
            </w:r>
          </w:p>
        </w:tc>
        <w:tc>
          <w:tcPr>
            <w:tcW w:w="2268"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Widget reset                                                                  </w:t>
            </w:r>
          </w:p>
        </w:tc>
        <w:tc>
          <w:tcPr>
            <w:tcW w:w="850" w:type="dxa"/>
            <w:shd w:val="clear" w:color="auto" w:fill="auto"/>
            <w:vAlign w:val="center"/>
          </w:tcPr>
          <w:p w:rsidR="002D4D70" w:rsidRPr="00AC3860" w:rsidRDefault="002D4D70" w:rsidP="00330782">
            <w:pPr>
              <w:spacing w:after="0" w:line="240" w:lineRule="auto"/>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shd w:val="clear" w:color="auto" w:fill="auto"/>
            <w:vAlign w:val="center"/>
          </w:tcPr>
          <w:p w:rsidR="005A21B1" w:rsidRDefault="005A21B1"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5A21B1" w:rsidP="00DC4D99">
            <w:pPr>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sidR="007C052E">
              <w:rPr>
                <w:rFonts w:ascii="Times New Roman" w:eastAsia="Times New Roman" w:hAnsi="Times New Roman" w:cs="Times New Roman"/>
                <w:color w:val="000000"/>
                <w:sz w:val="16"/>
                <w:szCs w:val="16"/>
                <w:lang w:eastAsia="fr-FR"/>
              </w:rPr>
              <w:t>2</w:t>
            </w:r>
          </w:p>
        </w:tc>
        <w:tc>
          <w:tcPr>
            <w:tcW w:w="1275" w:type="dxa"/>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850" w:type="dxa"/>
            <w:shd w:val="clear" w:color="auto" w:fill="auto"/>
            <w:vAlign w:val="center"/>
          </w:tcPr>
          <w:p w:rsidR="002D4D70" w:rsidRPr="00C87D7A" w:rsidRDefault="00E56B95"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A51167" w:rsidRDefault="00A51167"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A51167"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3</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D5189E" w:rsidRDefault="002D4D70" w:rsidP="00330782">
            <w:pPr>
              <w:spacing w:after="0" w:line="240" w:lineRule="auto"/>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NGEO-WEBC-VTC-0200</w:t>
            </w:r>
          </w:p>
          <w:p w:rsidR="002D4D70" w:rsidRPr="00D5189E" w:rsidRDefault="002D4D70" w:rsidP="00330782">
            <w:pPr>
              <w:spacing w:after="0" w:line="240" w:lineRule="auto"/>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NGEO-WEBC-VTC-0210</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NGEO-WEBC-VTC-0215</w:t>
            </w:r>
          </w:p>
        </w:tc>
        <w:tc>
          <w:tcPr>
            <w:tcW w:w="1275" w:type="dxa"/>
            <w:vAlign w:val="center"/>
          </w:tcPr>
          <w:p w:rsidR="002D4D70" w:rsidRPr="00880D11" w:rsidDel="0034663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850" w:type="dxa"/>
            <w:shd w:val="clear" w:color="auto" w:fill="auto"/>
            <w:vAlign w:val="center"/>
          </w:tcPr>
          <w:p w:rsidR="002D4D70" w:rsidRPr="00C87D7A" w:rsidRDefault="00A03A49"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A03A49" w:rsidP="00330782">
            <w:pPr>
              <w:spacing w:after="0" w:line="240" w:lineRule="auto"/>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NGEO-WEBC-VTC-00</w:t>
            </w:r>
            <w:r>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49626B" w:rsidRDefault="0049626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49626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ngEO-SUB-021-WEBC-DES</w:t>
            </w:r>
          </w:p>
        </w:tc>
        <w:tc>
          <w:tcPr>
            <w:tcW w:w="2268"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HTML5 Caching                                                               </w:t>
            </w:r>
          </w:p>
        </w:tc>
        <w:tc>
          <w:tcPr>
            <w:tcW w:w="850" w:type="dxa"/>
            <w:shd w:val="clear" w:color="auto" w:fill="auto"/>
            <w:vAlign w:val="center"/>
          </w:tcPr>
          <w:p w:rsidR="002D4D70" w:rsidRPr="00AC3860" w:rsidRDefault="002D4D70" w:rsidP="00330782">
            <w:pPr>
              <w:spacing w:after="0" w:line="240" w:lineRule="auto"/>
              <w:rPr>
                <w:rFonts w:ascii="Times New Roman" w:hAnsi="Times New Roman" w:cs="Times New Roman"/>
                <w:sz w:val="16"/>
                <w:szCs w:val="16"/>
              </w:rPr>
            </w:pPr>
            <w:r w:rsidRPr="00AC3860">
              <w:rPr>
                <w:rFonts w:ascii="Times New Roman" w:hAnsi="Times New Roman" w:cs="Times New Roman"/>
                <w:sz w:val="16"/>
                <w:szCs w:val="16"/>
              </w:rPr>
              <w:t>R</w:t>
            </w:r>
          </w:p>
        </w:tc>
        <w:tc>
          <w:tcPr>
            <w:tcW w:w="2127" w:type="dxa"/>
            <w:shd w:val="clear" w:color="auto" w:fill="auto"/>
            <w:vAlign w:val="center"/>
          </w:tcPr>
          <w:p w:rsidR="0049626B" w:rsidRDefault="0049626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49626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shd w:val="clear" w:color="auto" w:fill="auto"/>
            <w:vAlign w:val="center"/>
          </w:tcPr>
          <w:p w:rsidR="002D4D70" w:rsidRPr="00C87D7A" w:rsidRDefault="00FE3C4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NGEO-WEBC-VTC-0220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735661" w:rsidRDefault="002D4D70" w:rsidP="00330782">
            <w:pPr>
              <w:spacing w:after="0" w:line="240" w:lineRule="auto"/>
              <w:rPr>
                <w:rFonts w:ascii="Times New Roman" w:eastAsia="Times New Roman" w:hAnsi="Times New Roman" w:cs="Times New Roman"/>
                <w:color w:val="000000"/>
                <w:sz w:val="16"/>
                <w:szCs w:val="16"/>
                <w:lang w:val="fr-FR" w:eastAsia="fr-FR"/>
              </w:rPr>
            </w:pPr>
            <w:r w:rsidRPr="00735661">
              <w:rPr>
                <w:rFonts w:ascii="Times New Roman" w:eastAsia="Times New Roman" w:hAnsi="Times New Roman" w:cs="Times New Roman"/>
                <w:color w:val="000000"/>
                <w:sz w:val="16"/>
                <w:szCs w:val="16"/>
                <w:lang w:val="fr-FR" w:eastAsia="fr-FR"/>
              </w:rPr>
              <w:t>ngEO-SUB-024-WEBC-DES</w:t>
            </w:r>
          </w:p>
        </w:tc>
        <w:tc>
          <w:tcPr>
            <w:tcW w:w="2268" w:type="dxa"/>
            <w:shd w:val="clear" w:color="auto" w:fill="auto"/>
            <w:vAlign w:val="center"/>
          </w:tcPr>
          <w:p w:rsidR="002D4D70" w:rsidRPr="00735661" w:rsidRDefault="002D4D70" w:rsidP="00330782">
            <w:pPr>
              <w:spacing w:after="0" w:line="240" w:lineRule="auto"/>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xml:space="preserve">Web client implementations                                              </w:t>
            </w:r>
          </w:p>
        </w:tc>
        <w:tc>
          <w:tcPr>
            <w:tcW w:w="850" w:type="dxa"/>
            <w:shd w:val="clear" w:color="auto" w:fill="auto"/>
            <w:vAlign w:val="center"/>
          </w:tcPr>
          <w:p w:rsidR="002D4D70" w:rsidRPr="00735661" w:rsidRDefault="002D4D70" w:rsidP="00330782">
            <w:pPr>
              <w:spacing w:after="0" w:line="240" w:lineRule="auto"/>
              <w:rPr>
                <w:rFonts w:ascii="Times New Roman" w:hAnsi="Times New Roman" w:cs="Times New Roman"/>
                <w:sz w:val="16"/>
                <w:szCs w:val="16"/>
              </w:rPr>
            </w:pPr>
            <w:r w:rsidRPr="00735661">
              <w:rPr>
                <w:rFonts w:ascii="Times New Roman" w:hAnsi="Times New Roman" w:cs="Times New Roman"/>
                <w:sz w:val="16"/>
                <w:szCs w:val="16"/>
              </w:rPr>
              <w:t>D</w:t>
            </w:r>
          </w:p>
        </w:tc>
        <w:tc>
          <w:tcPr>
            <w:tcW w:w="2127" w:type="dxa"/>
            <w:shd w:val="clear" w:color="auto" w:fill="auto"/>
            <w:vAlign w:val="center"/>
          </w:tcPr>
          <w:p w:rsidR="004D22E8" w:rsidRDefault="004D22E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735661" w:rsidRDefault="004D22E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vAlign w:val="center"/>
          </w:tcPr>
          <w:p w:rsidR="002D4D70" w:rsidRPr="00735661"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A10D87" w:rsidP="00330782">
            <w:pPr>
              <w:spacing w:after="0" w:line="240" w:lineRule="auto"/>
              <w:rPr>
                <w:rFonts w:ascii="Times New Roman" w:eastAsia="Times New Roman" w:hAnsi="Times New Roman" w:cs="Times New Roman"/>
                <w:color w:val="000000"/>
                <w:sz w:val="16"/>
                <w:szCs w:val="16"/>
                <w:lang w:val="fr-FR" w:eastAsia="fr-FR"/>
              </w:rPr>
            </w:pPr>
            <w:r w:rsidRPr="00A10D87">
              <w:rPr>
                <w:rFonts w:ascii="Times New Roman" w:eastAsia="Times New Roman" w:hAnsi="Times New Roman" w:cs="Times New Roman"/>
                <w:color w:val="000000"/>
                <w:sz w:val="16"/>
                <w:szCs w:val="16"/>
                <w:lang w:val="fr-FR" w:eastAsia="fr-FR"/>
              </w:rPr>
              <w:t>ngEO-SUB-162-WEBC-FUN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shd w:val="clear" w:color="auto" w:fill="auto"/>
            <w:vAlign w:val="center"/>
          </w:tcPr>
          <w:p w:rsidR="003650DA" w:rsidRPr="00A67A35" w:rsidRDefault="003650D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3650D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6</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850" w:type="dxa"/>
            <w:shd w:val="clear" w:color="auto" w:fill="auto"/>
            <w:vAlign w:val="center"/>
          </w:tcPr>
          <w:p w:rsidR="002D4D70" w:rsidRPr="00C87D7A" w:rsidRDefault="009940D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8400C4"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NGEO-WEBC-VTC-0020</w:t>
            </w:r>
          </w:p>
          <w:p w:rsidR="002D4D70" w:rsidRPr="008400C4"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NGEO-WEBC-VTC-0040</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p>
          <w:p w:rsidR="00E022F7" w:rsidRDefault="00E022F7"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E022F7" w:rsidRDefault="00E022F7"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p w:rsidR="004C1306" w:rsidRDefault="004C1306"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NGEO-WEBC-VTC-032</w:t>
            </w:r>
            <w:r w:rsidRPr="008400C4">
              <w:rPr>
                <w:rFonts w:ascii="Times New Roman" w:eastAsia="Times New Roman" w:hAnsi="Times New Roman" w:cs="Times New Roman"/>
                <w:color w:val="000000"/>
                <w:sz w:val="16"/>
                <w:szCs w:val="16"/>
                <w:lang w:eastAsia="fr-FR"/>
              </w:rPr>
              <w:t>0</w:t>
            </w:r>
          </w:p>
          <w:p w:rsidR="008A1BEB" w:rsidRPr="00200AD3" w:rsidRDefault="008A1BEB" w:rsidP="00330782">
            <w:pPr>
              <w:spacing w:after="0" w:line="240" w:lineRule="auto"/>
              <w:rPr>
                <w:rFonts w:ascii="Times New Roman" w:eastAsia="Times New Roman" w:hAnsi="Times New Roman" w:cs="Times New Roman"/>
                <w:color w:val="000000"/>
                <w:sz w:val="16"/>
                <w:szCs w:val="16"/>
                <w:lang w:eastAsia="fr-FR"/>
              </w:rPr>
            </w:pPr>
            <w:r w:rsidRPr="00D46452">
              <w:rPr>
                <w:rFonts w:ascii="Times New Roman" w:eastAsia="Times New Roman" w:hAnsi="Times New Roman" w:cs="Times New Roman"/>
                <w:color w:val="000000"/>
                <w:sz w:val="16"/>
                <w:szCs w:val="16"/>
                <w:lang w:eastAsia="fr-FR"/>
              </w:rPr>
              <w:t>NGEO-WEBC-VTC-0330</w:t>
            </w:r>
          </w:p>
        </w:tc>
        <w:tc>
          <w:tcPr>
            <w:tcW w:w="1275" w:type="dxa"/>
            <w:vAlign w:val="center"/>
          </w:tcPr>
          <w:p w:rsidR="002D4D70" w:rsidRPr="00880D11" w:rsidDel="0055112B"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NGEO-WEBC-VTC-004</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E22ED8"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NGEO-WEBC-VTC-0050 </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NGEO-WEBC-VTC-0060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w:t>
            </w:r>
            <w:r w:rsidR="009E38D7">
              <w:rPr>
                <w:rFonts w:ascii="Times New Roman" w:eastAsia="Times New Roman" w:hAnsi="Times New Roman" w:cs="Times New Roman"/>
                <w:color w:val="000000"/>
                <w:sz w:val="16"/>
                <w:szCs w:val="16"/>
                <w:lang w:val="en-US" w:eastAsia="fr-FR"/>
              </w:rPr>
              <w:t>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shd w:val="clear" w:color="auto" w:fill="auto"/>
            <w:vAlign w:val="center"/>
          </w:tcPr>
          <w:p w:rsidR="002D4D70" w:rsidRPr="00C87D7A" w:rsidRDefault="00582A8C"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582A8C" w:rsidRDefault="00582A8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2D4D70" w:rsidRPr="00A67A35" w:rsidRDefault="00582A8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850" w:type="dxa"/>
            <w:shd w:val="clear" w:color="auto" w:fill="auto"/>
            <w:vAlign w:val="center"/>
          </w:tcPr>
          <w:p w:rsidR="002D4D70" w:rsidRPr="00C87D7A" w:rsidRDefault="00582A8C"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582A8C" w:rsidRDefault="00582A8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F53A88" w:rsidRDefault="00F53A88"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330782">
              <w:rPr>
                <w:rFonts w:ascii="Times New Roman" w:eastAsia="Times New Roman" w:hAnsi="Times New Roman" w:cs="Times New Roman"/>
                <w:color w:val="000000"/>
                <w:sz w:val="16"/>
                <w:szCs w:val="16"/>
                <w:lang w:val="fr-FR" w:eastAsia="fr-FR"/>
              </w:rPr>
              <w:t>ngEO-SUB-041-WEBC-DES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F6535D" w:rsidRDefault="00F6535D"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582A8C" w:rsidRDefault="00582A8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D37F7C" w:rsidP="00330782">
            <w:pPr>
              <w:spacing w:after="0" w:line="240" w:lineRule="auto"/>
              <w:rPr>
                <w:rFonts w:ascii="Times New Roman" w:eastAsia="Times New Roman" w:hAnsi="Times New Roman" w:cs="Times New Roman"/>
                <w:color w:val="000000"/>
                <w:sz w:val="16"/>
                <w:szCs w:val="16"/>
                <w:lang w:val="fr-FR" w:eastAsia="fr-FR"/>
              </w:rPr>
            </w:pPr>
            <w:r w:rsidRPr="00D37F7C">
              <w:rPr>
                <w:rFonts w:ascii="Times New Roman" w:eastAsia="Times New Roman" w:hAnsi="Times New Roman" w:cs="Times New Roman"/>
                <w:color w:val="000000"/>
                <w:sz w:val="16"/>
                <w:szCs w:val="16"/>
                <w:lang w:val="fr-FR" w:eastAsia="fr-FR"/>
              </w:rPr>
              <w:lastRenderedPageBreak/>
              <w:t>ngEO-SUB-0</w:t>
            </w:r>
            <w:r w:rsidR="00800923">
              <w:rPr>
                <w:rFonts w:ascii="Times New Roman" w:eastAsia="Times New Roman" w:hAnsi="Times New Roman" w:cs="Times New Roman"/>
                <w:color w:val="000000"/>
                <w:sz w:val="16"/>
                <w:szCs w:val="16"/>
                <w:lang w:val="fr-FR" w:eastAsia="fr-FR"/>
              </w:rPr>
              <w:t>43</w:t>
            </w:r>
            <w:r w:rsidRPr="00D37F7C">
              <w:rPr>
                <w:rFonts w:ascii="Times New Roman" w:eastAsia="Times New Roman" w:hAnsi="Times New Roman" w:cs="Times New Roman"/>
                <w:color w:val="000000"/>
                <w:sz w:val="16"/>
                <w:szCs w:val="16"/>
                <w:lang w:val="fr-FR" w:eastAsia="fr-FR"/>
              </w:rPr>
              <w:t>-WEBC-DES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7C0CFC"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NGEO-WEBC-VTC-004</w:t>
            </w:r>
            <w:r w:rsidRPr="008400C4">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w:t>
            </w:r>
            <w:r w:rsidR="007C0CFC">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DC0A49"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Out of scope fot task 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DC0A49"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310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ngEO-SUB-049-WEBC-DES</w:t>
            </w:r>
          </w:p>
        </w:tc>
        <w:tc>
          <w:tcPr>
            <w:tcW w:w="2268" w:type="dxa"/>
            <w:shd w:val="clear" w:color="auto" w:fill="auto"/>
            <w:vAlign w:val="center"/>
          </w:tcPr>
          <w:p w:rsidR="002D4D70" w:rsidRPr="00D5472B" w:rsidRDefault="002D4D70" w:rsidP="00330782">
            <w:pPr>
              <w:spacing w:after="0" w:line="240" w:lineRule="auto"/>
              <w:rPr>
                <w:rFonts w:ascii="Times New Roman" w:eastAsia="Times New Roman" w:hAnsi="Times New Roman" w:cs="Times New Roman"/>
                <w:color w:val="000000"/>
                <w:sz w:val="16"/>
                <w:szCs w:val="16"/>
                <w:lang w:val="en-US" w:eastAsia="fr-FR"/>
              </w:rPr>
            </w:pPr>
            <w:r w:rsidRPr="00D5472B">
              <w:rPr>
                <w:rFonts w:ascii="Times New Roman" w:eastAsia="Times New Roman" w:hAnsi="Times New Roman" w:cs="Times New Roman"/>
                <w:color w:val="000000"/>
                <w:sz w:val="16"/>
                <w:szCs w:val="16"/>
                <w:lang w:val="en-US" w:eastAsia="fr-FR"/>
              </w:rPr>
              <w:t xml:space="preserve">Opensearch URL Submitting                                                       </w:t>
            </w:r>
          </w:p>
        </w:tc>
        <w:tc>
          <w:tcPr>
            <w:tcW w:w="850" w:type="dxa"/>
            <w:shd w:val="clear" w:color="auto" w:fill="auto"/>
            <w:vAlign w:val="center"/>
          </w:tcPr>
          <w:p w:rsidR="002D4D70" w:rsidRPr="00D5472B" w:rsidRDefault="009940D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D5472B"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
          <w:p w:rsidR="002D4D70" w:rsidRPr="00D5472B"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466294">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850" w:type="dxa"/>
            <w:shd w:val="clear" w:color="auto" w:fill="auto"/>
            <w:vAlign w:val="center"/>
          </w:tcPr>
          <w:p w:rsidR="002D4D70" w:rsidRPr="00C87D7A" w:rsidRDefault="009940D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NGEO-WEBC-VTC-0120 </w:t>
            </w:r>
          </w:p>
          <w:p w:rsidR="008C659E" w:rsidRDefault="002D4D70" w:rsidP="00330782">
            <w:pPr>
              <w:spacing w:after="0" w:line="240" w:lineRule="auto"/>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50A2F" w:rsidRDefault="00250A2F"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50A2F"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r w:rsidR="00EF1F62">
              <w:rPr>
                <w:rFonts w:ascii="Times New Roman" w:eastAsia="Times New Roman" w:hAnsi="Times New Roman" w:cs="Times New Roman"/>
                <w:color w:val="000000"/>
                <w:sz w:val="16"/>
                <w:szCs w:val="16"/>
                <w:lang w:eastAsia="fr-FR"/>
              </w:rPr>
              <w:t>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r w:rsidR="00D37F7C">
              <w:rPr>
                <w:rFonts w:ascii="Times New Roman" w:eastAsia="Times New Roman" w:hAnsi="Times New Roman" w:cs="Times New Roman"/>
                <w:color w:val="000000"/>
                <w:sz w:val="16"/>
                <w:szCs w:val="16"/>
                <w:lang w:val="en-US" w:eastAsia="fr-FR"/>
              </w:rPr>
              <w:t>-</w:t>
            </w: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D</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w:t>
            </w:r>
            <w:r>
              <w:rPr>
                <w:rFonts w:ascii="Times New Roman" w:eastAsia="Times New Roman" w:hAnsi="Times New Roman" w:cs="Times New Roman"/>
                <w:color w:val="000000"/>
                <w:sz w:val="16"/>
                <w:szCs w:val="16"/>
                <w:lang w:val="en-US" w:eastAsia="fr-FR"/>
              </w:rPr>
              <w:t>90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B1E8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See </w:t>
            </w:r>
            <w:r w:rsidR="00CA389F">
              <w:rPr>
                <w:rFonts w:ascii="Times New Roman" w:eastAsia="Times New Roman" w:hAnsi="Times New Roman" w:cs="Times New Roman"/>
                <w:color w:val="000000"/>
                <w:sz w:val="16"/>
                <w:szCs w:val="16"/>
                <w:lang w:val="en-US" w:eastAsia="fr-FR"/>
              </w:rPr>
              <w:t xml:space="preserve">Issue </w:t>
            </w:r>
            <w:r>
              <w:rPr>
                <w:rFonts w:ascii="Times New Roman" w:eastAsia="Times New Roman" w:hAnsi="Times New Roman" w:cs="Times New Roman"/>
                <w:color w:val="000000"/>
                <w:sz w:val="16"/>
                <w:szCs w:val="16"/>
                <w:lang w:val="en-US" w:eastAsia="fr-FR"/>
              </w:rPr>
              <w:t>690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tc>
        <w:tc>
          <w:tcPr>
            <w:tcW w:w="1275" w:type="dxa"/>
            <w:vAlign w:val="center"/>
          </w:tcPr>
          <w:p w:rsidR="002D4D70" w:rsidRPr="00C87D7A" w:rsidDel="005F44E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013BDF"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NGEO-WEBC-VTC-0020</w:t>
            </w:r>
          </w:p>
          <w:p w:rsidR="00EF19B5" w:rsidRPr="00A67A35" w:rsidRDefault="00EF19B5"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325185">
              <w:rPr>
                <w:rFonts w:ascii="Times New Roman" w:eastAsia="Times New Roman" w:hAnsi="Times New Roman" w:cs="Times New Roman"/>
                <w:color w:val="000000"/>
                <w:sz w:val="16"/>
                <w:szCs w:val="16"/>
                <w:lang w:val="en-US" w:eastAsia="fr-FR"/>
              </w:rPr>
              <w:t>-</w:t>
            </w:r>
            <w:r w:rsidR="00AC7C90">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NGEO-WEBC-VTC-0095</w:t>
            </w:r>
          </w:p>
          <w:p w:rsidR="003B61F4" w:rsidRPr="00A67A35" w:rsidRDefault="003B61F4"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w:t>
            </w:r>
            <w:r w:rsidR="00FA33C8" w:rsidRPr="00A67A35">
              <w:rPr>
                <w:rFonts w:ascii="Times New Roman" w:eastAsia="Times New Roman" w:hAnsi="Times New Roman" w:cs="Times New Roman"/>
                <w:color w:val="000000"/>
                <w:sz w:val="16"/>
                <w:szCs w:val="16"/>
                <w:lang w:eastAsia="fr-FR"/>
              </w:rPr>
              <w:t>02</w:t>
            </w:r>
            <w:r w:rsidR="00FA33C8">
              <w:rPr>
                <w:rFonts w:ascii="Times New Roman" w:eastAsia="Times New Roman" w:hAnsi="Times New Roman" w:cs="Times New Roman"/>
                <w:color w:val="000000"/>
                <w:sz w:val="16"/>
                <w:szCs w:val="16"/>
                <w:lang w:eastAsia="fr-FR"/>
              </w:rPr>
              <w:t>8</w:t>
            </w:r>
            <w:r w:rsidR="00FA33C8" w:rsidRPr="00A67A35">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325185">
              <w:rPr>
                <w:rFonts w:ascii="Times New Roman" w:eastAsia="Times New Roman" w:hAnsi="Times New Roman" w:cs="Times New Roman"/>
                <w:color w:val="000000"/>
                <w:sz w:val="16"/>
                <w:szCs w:val="16"/>
                <w:lang w:val="en-US" w:eastAsia="fr-FR"/>
              </w:rPr>
              <w:t>-</w:t>
            </w:r>
            <w:r w:rsidR="00AC7C90">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NGEO-WEBC-VTC-0224</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NGEO-WEBC-VTC-0228</w:t>
            </w:r>
          </w:p>
        </w:tc>
        <w:tc>
          <w:tcPr>
            <w:tcW w:w="1275" w:type="dxa"/>
            <w:vAlign w:val="center"/>
          </w:tcPr>
          <w:p w:rsidR="002D4D70" w:rsidRPr="00880D11" w:rsidDel="000E7A93"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330782" w:rsidRDefault="002D4D70"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NGEO-WEBC-VTC-0020</w:t>
            </w:r>
          </w:p>
          <w:p w:rsidR="00A7672D" w:rsidRPr="00330782" w:rsidRDefault="00A7672D"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NGEO-WEBC-VTC-0290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NGEO-WEBC-VTC-0020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ngEO-SUB-117-WEBC-FUN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searches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466294" w:rsidRDefault="00AD622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300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w:t>
            </w:r>
            <w:r w:rsidRPr="00200AD3">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ngEO-SUB-118-WEBC-FUN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Dataset selection service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466294" w:rsidRDefault="00AD622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300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DC0A49"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31</w:t>
            </w:r>
            <w:r w:rsidR="002B2846">
              <w:rPr>
                <w:rFonts w:ascii="Times New Roman" w:eastAsia="Times New Roman" w:hAnsi="Times New Roman" w:cs="Times New Roman"/>
                <w:color w:val="000000"/>
                <w:sz w:val="16"/>
                <w:szCs w:val="16"/>
                <w:lang w:eastAsia="fr-FR"/>
              </w:rPr>
              <w:t>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ngEO-SUB-121-WEBC-FUN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p w:rsidR="00A07172" w:rsidRDefault="002D4D70" w:rsidP="00330782">
            <w:pPr>
              <w:spacing w:after="0" w:line="240" w:lineRule="auto"/>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eastAsia="fr-FR"/>
              </w:rPr>
              <w:t>NGEO-WEBC-VTC-0175</w:t>
            </w:r>
          </w:p>
          <w:p w:rsidR="00B41195" w:rsidRPr="00200AD3" w:rsidRDefault="00794C3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val="en-US" w:eastAsia="fr-FR"/>
              </w:rPr>
              <w:t>V1</w:t>
            </w:r>
            <w:r w:rsidR="00325185">
              <w:rPr>
                <w:rFonts w:ascii="Times New Roman" w:eastAsia="Times New Roman" w:hAnsi="Times New Roman" w:cs="Times New Roman"/>
                <w:color w:val="000000"/>
                <w:sz w:val="16"/>
                <w:szCs w:val="16"/>
                <w:lang w:val="en-US" w:eastAsia="fr-FR"/>
              </w:rPr>
              <w:t>-</w:t>
            </w:r>
            <w:r w:rsidR="00B41195">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NGEO-WEBC-VTC-0030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lastRenderedPageBreak/>
              <w:t>NGEO-WEBC-VTC-0160</w:t>
            </w:r>
          </w:p>
        </w:tc>
        <w:tc>
          <w:tcPr>
            <w:tcW w:w="1275" w:type="dxa"/>
            <w:vAlign w:val="center"/>
          </w:tcPr>
          <w:p w:rsidR="002D4D70" w:rsidRPr="00880D11"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lastRenderedPageBreak/>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ngEO-SUB-126-WEBC-FUN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023</w:t>
            </w:r>
            <w:r w:rsidRPr="008400C4">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ngEO-SUB-128-WEBC-FUN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time extent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NGEO-WEBC-VTC-0030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w:t>
            </w:r>
            <w:r w:rsidR="006178E8" w:rsidRPr="00A67A35">
              <w:rPr>
                <w:rFonts w:ascii="Times New Roman" w:eastAsia="Times New Roman" w:hAnsi="Times New Roman" w:cs="Times New Roman"/>
                <w:color w:val="000000"/>
                <w:sz w:val="16"/>
                <w:szCs w:val="16"/>
                <w:lang w:eastAsia="fr-FR"/>
              </w:rPr>
              <w:t>C</w:t>
            </w:r>
            <w:r w:rsidRPr="00A67A35">
              <w:rPr>
                <w:rFonts w:ascii="Times New Roman" w:eastAsia="Times New Roman" w:hAnsi="Times New Roman" w:cs="Times New Roman"/>
                <w:color w:val="000000"/>
                <w:sz w:val="16"/>
                <w:szCs w:val="16"/>
                <w:lang w:eastAsia="fr-FR"/>
              </w:rPr>
              <w:t>-02</w:t>
            </w:r>
            <w:r w:rsidR="006178E8" w:rsidRPr="00A67A35">
              <w:rPr>
                <w:rFonts w:ascii="Times New Roman" w:eastAsia="Times New Roman" w:hAnsi="Times New Roman" w:cs="Times New Roman"/>
                <w:color w:val="000000"/>
                <w:sz w:val="16"/>
                <w:szCs w:val="16"/>
                <w:lang w:eastAsia="fr-FR"/>
              </w:rPr>
              <w:t>40</w:t>
            </w:r>
          </w:p>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w:t>
            </w:r>
            <w:r w:rsidR="006178E8" w:rsidRPr="00A67A35">
              <w:rPr>
                <w:rFonts w:ascii="Times New Roman" w:eastAsia="Times New Roman" w:hAnsi="Times New Roman" w:cs="Times New Roman"/>
                <w:color w:val="000000"/>
                <w:sz w:val="16"/>
                <w:szCs w:val="16"/>
                <w:lang w:eastAsia="fr-FR"/>
              </w:rPr>
              <w:t>C</w:t>
            </w:r>
            <w:r w:rsidRPr="00A67A35">
              <w:rPr>
                <w:rFonts w:ascii="Times New Roman" w:eastAsia="Times New Roman" w:hAnsi="Times New Roman" w:cs="Times New Roman"/>
                <w:color w:val="000000"/>
                <w:sz w:val="16"/>
                <w:szCs w:val="16"/>
                <w:lang w:eastAsia="fr-FR"/>
              </w:rPr>
              <w:t>-02</w:t>
            </w:r>
            <w:r w:rsidR="006178E8" w:rsidRPr="00A67A35">
              <w:rPr>
                <w:rFonts w:ascii="Times New Roman" w:eastAsia="Times New Roman" w:hAnsi="Times New Roman" w:cs="Times New Roman"/>
                <w:color w:val="000000"/>
                <w:sz w:val="16"/>
                <w:szCs w:val="16"/>
                <w:lang w:eastAsia="fr-FR"/>
              </w:rPr>
              <w:t>4</w:t>
            </w:r>
            <w:r w:rsidRPr="00A67A35">
              <w:rPr>
                <w:rFonts w:ascii="Times New Roman" w:eastAsia="Times New Roman" w:hAnsi="Times New Roman" w:cs="Times New Roman"/>
                <w:color w:val="000000"/>
                <w:sz w:val="16"/>
                <w:szCs w:val="16"/>
                <w:lang w:eastAsia="fr-FR"/>
              </w:rPr>
              <w:t>3</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w:t>
            </w:r>
            <w:r w:rsidR="006178E8">
              <w:rPr>
                <w:rFonts w:ascii="Times New Roman" w:eastAsia="Times New Roman" w:hAnsi="Times New Roman" w:cs="Times New Roman"/>
                <w:color w:val="000000"/>
                <w:sz w:val="16"/>
                <w:szCs w:val="16"/>
                <w:lang w:val="fr-FR" w:eastAsia="fr-FR"/>
              </w:rPr>
              <w:t>C</w:t>
            </w:r>
            <w:r>
              <w:rPr>
                <w:rFonts w:ascii="Times New Roman" w:eastAsia="Times New Roman" w:hAnsi="Times New Roman" w:cs="Times New Roman"/>
                <w:color w:val="000000"/>
                <w:sz w:val="16"/>
                <w:szCs w:val="16"/>
                <w:lang w:val="fr-FR" w:eastAsia="fr-FR"/>
              </w:rPr>
              <w:t>-02</w:t>
            </w:r>
            <w:r w:rsidR="006178E8">
              <w:rPr>
                <w:rFonts w:ascii="Times New Roman" w:eastAsia="Times New Roman" w:hAnsi="Times New Roman" w:cs="Times New Roman"/>
                <w:color w:val="000000"/>
                <w:sz w:val="16"/>
                <w:szCs w:val="16"/>
                <w:lang w:val="fr-FR" w:eastAsia="fr-FR"/>
              </w:rPr>
              <w:t>4</w:t>
            </w:r>
            <w:r>
              <w:rPr>
                <w:rFonts w:ascii="Times New Roman" w:eastAsia="Times New Roman" w:hAnsi="Times New Roman" w:cs="Times New Roman"/>
                <w:color w:val="000000"/>
                <w:sz w:val="16"/>
                <w:szCs w:val="16"/>
                <w:lang w:val="fr-FR" w:eastAsia="fr-FR"/>
              </w:rPr>
              <w:t>5</w:t>
            </w:r>
          </w:p>
        </w:tc>
        <w:tc>
          <w:tcPr>
            <w:tcW w:w="1275" w:type="dxa"/>
            <w:vAlign w:val="center"/>
          </w:tcPr>
          <w:p w:rsidR="002D4D70" w:rsidRPr="00C87D7A" w:rsidDel="00AC20C6"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4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ngEO-SUB-131-WEBC-FUN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Opensearch query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NGEO-WEBC-VTC-0080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NGEO-WEBC-VTC-0165</w:t>
            </w:r>
          </w:p>
        </w:tc>
        <w:tc>
          <w:tcPr>
            <w:tcW w:w="1275" w:type="dxa"/>
            <w:vAlign w:val="center"/>
          </w:tcPr>
          <w:p w:rsidR="002D4D70" w:rsidRPr="00880D11"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94945"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40E5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40E5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40E5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794C3C"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DE1601">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NGEO-WEBC-VTC-033</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DE1601"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NGEO-WEBC-VTC-033</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DE1601"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NGEO-WEBC-VTC-033</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73</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330782" w:rsidRDefault="002D4D70"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NGEO-WEBC-VTC-0110</w:t>
            </w:r>
          </w:p>
          <w:p w:rsidR="00A7672D" w:rsidRPr="00330782" w:rsidRDefault="00A7672D"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NGEO-WEBC-VTC-0280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4574E9"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NGEO-WEBC-VTC-02</w:t>
            </w:r>
            <w:r>
              <w:rPr>
                <w:rFonts w:ascii="Times New Roman" w:eastAsia="Times New Roman" w:hAnsi="Times New Roman" w:cs="Times New Roman"/>
                <w:color w:val="000000"/>
                <w:sz w:val="16"/>
                <w:szCs w:val="16"/>
                <w:lang w:val="en-US" w:eastAsia="fr-FR"/>
              </w:rPr>
              <w:t>8</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c>
          <w:tcPr>
            <w:tcW w:w="1275" w:type="dxa"/>
            <w:vAlign w:val="center"/>
          </w:tcPr>
          <w:p w:rsidR="002D4D70" w:rsidRPr="009D1EFC"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794C3C"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Default="002D4D70" w:rsidP="00330782">
            <w:pPr>
              <w:spacing w:after="0" w:line="240" w:lineRule="auto"/>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p w:rsidR="00DA14E2" w:rsidRPr="00C87D7A" w:rsidRDefault="00DA14E2" w:rsidP="00330782">
            <w:pPr>
              <w:spacing w:after="0" w:line="240" w:lineRule="auto"/>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NGEO-WEBC-VTP-0280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DA14E2" w:rsidP="00330782">
            <w:pPr>
              <w:spacing w:after="0" w:line="240" w:lineRule="auto"/>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NGEO-WEBC-VTP-02</w:t>
            </w:r>
            <w:r>
              <w:rPr>
                <w:rFonts w:ascii="Times New Roman" w:eastAsia="Times New Roman" w:hAnsi="Times New Roman" w:cs="Times New Roman"/>
                <w:color w:val="000000"/>
                <w:sz w:val="16"/>
                <w:szCs w:val="16"/>
                <w:lang w:val="en-US" w:eastAsia="fr-FR"/>
              </w:rPr>
              <w:t>7</w:t>
            </w:r>
            <w:r w:rsidRPr="00A67A35">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c>
          <w:tcPr>
            <w:tcW w:w="1275" w:type="dxa"/>
            <w:vAlign w:val="center"/>
          </w:tcPr>
          <w:p w:rsidR="002D4D70"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0D555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794C3C" w:rsidRPr="008C18FD" w:rsidRDefault="00794C3C" w:rsidP="00330782">
            <w:pPr>
              <w:spacing w:after="0" w:line="240" w:lineRule="auto"/>
              <w:rPr>
                <w:rFonts w:ascii="Times New Roman" w:eastAsia="Times New Roman" w:hAnsi="Times New Roman" w:cs="Times New Roman"/>
                <w:color w:val="000000"/>
                <w:sz w:val="16"/>
                <w:szCs w:val="16"/>
                <w:lang w:eastAsia="fr-FR"/>
              </w:rPr>
            </w:pPr>
            <w:r w:rsidRPr="000D555D">
              <w:rPr>
                <w:rFonts w:ascii="Times New Roman" w:eastAsia="Times New Roman" w:hAnsi="Times New Roman" w:cs="Times New Roman"/>
                <w:color w:val="000000"/>
                <w:sz w:val="16"/>
                <w:szCs w:val="16"/>
                <w:lang w:eastAsia="fr-FR"/>
              </w:rPr>
              <w:t>NGEO-WEBC-VTC-0290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743C4A">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604978" w:rsidRPr="008C18FD" w:rsidRDefault="00604978"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val="fr-FR" w:eastAsia="fr-FR"/>
              </w:rPr>
              <w:t>NGEO-WEBC-VTC-032</w:t>
            </w:r>
            <w:r w:rsidRPr="00F54D39">
              <w:rPr>
                <w:rFonts w:ascii="Times New Roman" w:eastAsia="Times New Roman" w:hAnsi="Times New Roman" w:cs="Times New Roman"/>
                <w:color w:val="000000"/>
                <w:sz w:val="16"/>
                <w:szCs w:val="16"/>
                <w:lang w:val="fr-FR" w:eastAsia="fr-FR"/>
              </w:rPr>
              <w:t>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40E66"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EO-WEBC-VTC-032</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97112D" w:rsidRPr="00200AD3" w:rsidDel="0097112D" w:rsidRDefault="00AB4E14"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EO-WEBC-VTC-0177</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r w:rsidR="00B35386">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c>
          <w:tcPr>
            <w:tcW w:w="1275" w:type="dxa"/>
            <w:vAlign w:val="center"/>
          </w:tcPr>
          <w:p w:rsidR="002D4D70" w:rsidRPr="00651628"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p>
          <w:p w:rsidR="00A5383E" w:rsidRDefault="00A5383E"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NGEO-WEBC-VTC-0140</w:t>
            </w:r>
            <w:r w:rsidRPr="008C18FD">
              <w:rPr>
                <w:rFonts w:ascii="Times New Roman" w:eastAsia="Times New Roman" w:hAnsi="Times New Roman" w:cs="Times New Roman"/>
                <w:color w:val="000000"/>
                <w:sz w:val="16"/>
                <w:szCs w:val="16"/>
                <w:lang w:eastAsia="fr-FR"/>
              </w:rPr>
              <w:t xml:space="preserve"> </w:t>
            </w:r>
          </w:p>
          <w:p w:rsidR="00794C3C" w:rsidRPr="008C18FD" w:rsidRDefault="00794C3C"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NGEO-WEBC-VTC-0290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lastRenderedPageBreak/>
              <w:t>V</w:t>
            </w:r>
            <w:r>
              <w:rPr>
                <w:rFonts w:ascii="Times New Roman" w:eastAsia="Times New Roman" w:hAnsi="Times New Roman" w:cs="Times New Roman"/>
                <w:color w:val="000000"/>
                <w:sz w:val="16"/>
                <w:szCs w:val="16"/>
                <w:lang w:val="en-US" w:eastAsia="fr-FR"/>
              </w:rPr>
              <w:t>1</w:t>
            </w:r>
            <w:r w:rsidR="00C32E30">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ngEO-SUB-165-WEBC-FUN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c>
          <w:tcPr>
            <w:tcW w:w="1275" w:type="dxa"/>
            <w:vAlign w:val="center"/>
          </w:tcPr>
          <w:p w:rsidR="002D4D70"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40E66"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EO-WEBC-VTC-032</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c>
          <w:tcPr>
            <w:tcW w:w="1275" w:type="dxa"/>
            <w:vAlign w:val="center"/>
          </w:tcPr>
          <w:p w:rsidR="002D4D70" w:rsidRPr="00205BE8"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NGEO-WEBC-VTC-0140 </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NGEO-WEBC-VTC-025</w:t>
            </w:r>
            <w:r w:rsidRPr="008C18FD">
              <w:rPr>
                <w:rFonts w:ascii="Times New Roman" w:eastAsia="Times New Roman" w:hAnsi="Times New Roman" w:cs="Times New Roman"/>
                <w:color w:val="000000"/>
                <w:sz w:val="16"/>
                <w:szCs w:val="16"/>
                <w:lang w:eastAsia="fr-FR"/>
              </w:rPr>
              <w:t>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743C4A">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NGEO-WEBC-VTC-0140</w:t>
            </w:r>
          </w:p>
          <w:p w:rsidR="00E3353A" w:rsidRPr="008C18FD" w:rsidRDefault="00E3353A"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NGEO-WEBC-VTC-0270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59335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NGEO-WEBC-VTC-027</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0D1970"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NGEO-WEBC-VTC-020</w:t>
            </w:r>
            <w:r w:rsidRPr="008C18FD">
              <w:rPr>
                <w:rFonts w:ascii="Times New Roman" w:eastAsia="Times New Roman" w:hAnsi="Times New Roman" w:cs="Times New Roman"/>
                <w:color w:val="000000"/>
                <w:sz w:val="16"/>
                <w:szCs w:val="16"/>
                <w:lang w:eastAsia="fr-FR"/>
              </w:rPr>
              <w:t>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NGEO-WEBC-VTC-021</w:t>
            </w:r>
            <w:r w:rsidRPr="008C18FD">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43098A">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21696"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See Issue 877</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21696"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See Issue 877</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735BA6" w:rsidP="00330782">
            <w:pPr>
              <w:spacing w:after="0" w:line="240" w:lineRule="auto"/>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sidR="00735BA6">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130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Out of scope</w:t>
            </w:r>
            <w:r w:rsidR="00240E5A">
              <w:rPr>
                <w:rFonts w:ascii="Times New Roman" w:eastAsia="Times New Roman" w:hAnsi="Times New Roman" w:cs="Times New Roman"/>
                <w:color w:val="000000"/>
                <w:sz w:val="16"/>
                <w:szCs w:val="16"/>
                <w:lang w:val="en-US" w:eastAsia="fr-FR"/>
              </w:rPr>
              <w:t xml:space="preserve"> for task 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070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AF1D99" w:rsidRDefault="00AF1D99"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AF1D99"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7</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8049FD" w:rsidRDefault="008049F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8049F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D6218B" w:rsidRDefault="00D6218B"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D6218B"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8</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D159FB" w:rsidRDefault="00D159FB"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D159FB"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9</w:t>
            </w:r>
          </w:p>
        </w:tc>
        <w:tc>
          <w:tcPr>
            <w:tcW w:w="1275" w:type="dxa"/>
            <w:vAlign w:val="center"/>
          </w:tcPr>
          <w:p w:rsidR="002D4D70" w:rsidRPr="00D96EDB"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2F13D5" w:rsidRDefault="002F13D5"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F13D5"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002</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6079C" w:rsidRDefault="0026079C"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6079C"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r w:rsidR="00740D28">
              <w:rPr>
                <w:rFonts w:ascii="Times New Roman" w:eastAsia="Times New Roman" w:hAnsi="Times New Roman" w:cs="Times New Roman"/>
                <w:color w:val="000000"/>
                <w:sz w:val="16"/>
                <w:szCs w:val="16"/>
                <w:lang w:eastAsia="fr-FR"/>
              </w:rPr>
              <w:t>3</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9E3CB8" w:rsidRDefault="009E3CB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w:t>
            </w:r>
            <w:r w:rsidR="008F31F6">
              <w:rPr>
                <w:rFonts w:ascii="Times New Roman" w:eastAsia="Times New Roman" w:hAnsi="Times New Roman" w:cs="Times New Roman"/>
                <w:color w:val="000000"/>
                <w:sz w:val="16"/>
                <w:szCs w:val="16"/>
                <w:lang w:val="en-US" w:eastAsia="fr-FR"/>
              </w:rPr>
              <w:t>R</w:t>
            </w:r>
            <w:r>
              <w:rPr>
                <w:rFonts w:ascii="Times New Roman" w:eastAsia="Times New Roman" w:hAnsi="Times New Roman" w:cs="Times New Roman"/>
                <w:color w:val="000000"/>
                <w:sz w:val="16"/>
                <w:szCs w:val="16"/>
                <w:lang w:val="en-US" w:eastAsia="fr-FR"/>
              </w:rPr>
              <w:t>C-</w:t>
            </w:r>
            <w:r w:rsidR="008F31F6">
              <w:rPr>
                <w:rFonts w:ascii="Times New Roman" w:eastAsia="Times New Roman" w:hAnsi="Times New Roman" w:cs="Times New Roman"/>
                <w:color w:val="000000"/>
                <w:sz w:val="16"/>
                <w:szCs w:val="16"/>
                <w:lang w:val="en-US" w:eastAsia="fr-FR"/>
              </w:rPr>
              <w:t>1</w:t>
            </w:r>
            <w:r>
              <w:rPr>
                <w:rFonts w:ascii="Times New Roman" w:eastAsia="Times New Roman" w:hAnsi="Times New Roman" w:cs="Times New Roman"/>
                <w:color w:val="000000"/>
                <w:sz w:val="16"/>
                <w:szCs w:val="16"/>
                <w:lang w:val="en-US" w:eastAsia="fr-FR"/>
              </w:rPr>
              <w:t>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9E3CB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w:t>
            </w:r>
            <w:r w:rsidR="008F31F6">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r w:rsidR="008F31F6">
              <w:rPr>
                <w:rFonts w:ascii="Times New Roman" w:eastAsia="Times New Roman" w:hAnsi="Times New Roman" w:cs="Times New Roman"/>
                <w:color w:val="000000"/>
                <w:sz w:val="16"/>
                <w:szCs w:val="16"/>
                <w:lang w:eastAsia="fr-FR"/>
              </w:rPr>
              <w:t>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850" w:type="dxa"/>
            <w:shd w:val="clear" w:color="auto" w:fill="auto"/>
            <w:vAlign w:val="center"/>
          </w:tcPr>
          <w:p w:rsidR="002D4D70" w:rsidRPr="00C87D7A" w:rsidRDefault="00B66524"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D</w:t>
            </w:r>
          </w:p>
        </w:tc>
        <w:tc>
          <w:tcPr>
            <w:tcW w:w="2127" w:type="dxa"/>
            <w:shd w:val="clear" w:color="auto" w:fill="auto"/>
            <w:vAlign w:val="center"/>
          </w:tcPr>
          <w:p w:rsidR="004E0CAC" w:rsidRDefault="004E0CAC"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NGEO-WEBC-VIC-2000/</w:t>
            </w:r>
          </w:p>
          <w:p w:rsidR="002D4D70" w:rsidRPr="00C87D7A" w:rsidRDefault="005B0AA7" w:rsidP="00330782">
            <w:pPr>
              <w:spacing w:after="0" w:line="240" w:lineRule="auto"/>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eastAsia="fr-FR"/>
              </w:rPr>
              <w:t>NGEO-WEBC-PFC-2001</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7B4451">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15</w:t>
            </w:r>
            <w:r w:rsidRPr="007B4451">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35243" w:rsidP="00330782">
            <w:pPr>
              <w:spacing w:after="0" w:line="240" w:lineRule="auto"/>
              <w:rPr>
                <w:rFonts w:ascii="Times New Roman" w:eastAsia="Times New Roman" w:hAnsi="Times New Roman" w:cs="Times New Roman"/>
                <w:color w:val="000000"/>
                <w:sz w:val="16"/>
                <w:szCs w:val="16"/>
                <w:lang w:val="fr-FR" w:eastAsia="fr-FR"/>
              </w:rPr>
            </w:pPr>
            <w:r w:rsidRPr="00235243">
              <w:rPr>
                <w:rFonts w:ascii="Times New Roman" w:eastAsia="Times New Roman" w:hAnsi="Times New Roman" w:cs="Times New Roman"/>
                <w:color w:val="000000"/>
                <w:sz w:val="16"/>
                <w:szCs w:val="16"/>
                <w:lang w:val="fr-FR" w:eastAsia="fr-FR"/>
              </w:rPr>
              <w:t>ngEO-SUB-301-WEBC-INT</w:t>
            </w:r>
          </w:p>
        </w:tc>
        <w:tc>
          <w:tcPr>
            <w:tcW w:w="2268" w:type="dxa"/>
            <w:shd w:val="clear" w:color="auto" w:fill="auto"/>
            <w:vAlign w:val="center"/>
          </w:tcPr>
          <w:p w:rsidR="002D4D70" w:rsidRPr="00C87D7A" w:rsidRDefault="00256EA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Web server</w:t>
            </w:r>
          </w:p>
        </w:tc>
        <w:tc>
          <w:tcPr>
            <w:tcW w:w="850" w:type="dxa"/>
            <w:shd w:val="clear" w:color="auto" w:fill="auto"/>
            <w:vAlign w:val="center"/>
          </w:tcPr>
          <w:p w:rsidR="002D4D70" w:rsidRPr="00C87D7A" w:rsidRDefault="0020258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NGEO-WEBC-VTC-0060</w:t>
            </w:r>
          </w:p>
          <w:p w:rsidR="00256EAB" w:rsidRPr="00A67A35" w:rsidRDefault="00256EAB"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NGEO-WEBC-VTC-0270</w:t>
            </w:r>
          </w:p>
          <w:p w:rsidR="00256EAB" w:rsidRPr="00C87D7A" w:rsidRDefault="00256EA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NGEO-WEBC-VTC-028</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r w:rsidR="00256EAB">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ngEO-SUB-304-WEBC-INT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850" w:type="dxa"/>
            <w:shd w:val="clear" w:color="auto" w:fill="auto"/>
            <w:vAlign w:val="center"/>
          </w:tcPr>
          <w:p w:rsidR="002D4D70" w:rsidRPr="00C87D7A" w:rsidRDefault="0020258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ngEO-SUB-306-WEBC-INT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200AD3" w:rsidRDefault="002D4D70">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tc>
        <w:tc>
          <w:tcPr>
            <w:tcW w:w="1275" w:type="dxa"/>
            <w:vAlign w:val="center"/>
          </w:tcPr>
          <w:p w:rsidR="002D4D70" w:rsidRPr="00880D11" w:rsidDel="005372B8"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D</w:t>
            </w:r>
          </w:p>
        </w:tc>
        <w:tc>
          <w:tcPr>
            <w:tcW w:w="2127" w:type="dxa"/>
            <w:shd w:val="clear" w:color="auto" w:fill="auto"/>
            <w:vAlign w:val="center"/>
          </w:tcPr>
          <w:p w:rsidR="002D4D70" w:rsidRPr="00C87D7A" w:rsidRDefault="002558A7" w:rsidP="00330782">
            <w:pPr>
              <w:spacing w:after="0" w:line="240" w:lineRule="auto"/>
              <w:rPr>
                <w:rFonts w:ascii="Times New Roman" w:eastAsia="Times New Roman" w:hAnsi="Times New Roman" w:cs="Times New Roman"/>
                <w:color w:val="000000"/>
                <w:sz w:val="16"/>
                <w:szCs w:val="16"/>
                <w:lang w:val="en-US" w:eastAsia="fr-FR"/>
              </w:rPr>
            </w:pPr>
            <w:r w:rsidRPr="000D555D">
              <w:rPr>
                <w:rFonts w:ascii="Times New Roman" w:eastAsia="Times New Roman" w:hAnsi="Times New Roman" w:cs="Times New Roman"/>
                <w:color w:val="000000"/>
                <w:sz w:val="16"/>
                <w:szCs w:val="16"/>
                <w:lang w:val="fr-FR" w:eastAsia="fr-FR"/>
              </w:rPr>
              <w:t>NGEO-WEBC-PFC-2006</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10998" w:rsidP="00330782">
            <w:pPr>
              <w:spacing w:after="0" w:line="240" w:lineRule="auto"/>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D46452" w:rsidRDefault="00D90D88"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270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D</w:t>
            </w:r>
          </w:p>
        </w:tc>
        <w:tc>
          <w:tcPr>
            <w:tcW w:w="2127" w:type="dxa"/>
            <w:shd w:val="clear" w:color="auto" w:fill="auto"/>
            <w:vAlign w:val="center"/>
          </w:tcPr>
          <w:p w:rsidR="002D4D70" w:rsidRPr="00C87D7A" w:rsidRDefault="00802360">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850" w:type="dxa"/>
            <w:shd w:val="clear" w:color="auto" w:fill="auto"/>
            <w:vAlign w:val="center"/>
          </w:tcPr>
          <w:p w:rsidR="002D4D70" w:rsidRPr="00C87D7A" w:rsidRDefault="00FE4E33"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A67A35" w:rsidRDefault="0011755B"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w:t>
            </w:r>
            <w:r w:rsidR="002037A9">
              <w:rPr>
                <w:rFonts w:ascii="Times New Roman" w:eastAsia="Times New Roman" w:hAnsi="Times New Roman" w:cs="Times New Roman"/>
                <w:color w:val="000000"/>
                <w:sz w:val="16"/>
                <w:szCs w:val="16"/>
                <w:lang w:eastAsia="fr-FR"/>
              </w:rPr>
              <w:t>0</w:t>
            </w:r>
          </w:p>
          <w:p w:rsidR="004451FC" w:rsidRPr="008C18FD" w:rsidRDefault="004451FC"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270</w:t>
            </w:r>
          </w:p>
          <w:p w:rsidR="004451FC" w:rsidRPr="00A67A35" w:rsidRDefault="004451F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bl>
    <w:p w:rsidR="00C87D7A" w:rsidRDefault="00C87D7A" w:rsidP="00330782">
      <w:pPr>
        <w:pStyle w:val="Titre2"/>
        <w:ind w:left="576"/>
      </w:pPr>
      <w:bookmarkStart w:id="398" w:name="_Toc421282916"/>
      <w:bookmarkEnd w:id="397"/>
      <w:r>
        <w:t xml:space="preserve">Test </w:t>
      </w:r>
      <w:r w:rsidR="00A21AF1">
        <w:t xml:space="preserve">cases </w:t>
      </w:r>
      <w:r>
        <w:t>to requirements</w:t>
      </w:r>
      <w:bookmarkEnd w:id="398"/>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4677"/>
      </w:tblGrid>
      <w:tr w:rsidR="00F54D39" w:rsidRPr="00F54D39" w:rsidTr="00330782">
        <w:trPr>
          <w:cantSplit/>
          <w:trHeight w:val="315"/>
          <w:tblHeader/>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 xml:space="preserve">Test </w:t>
            </w:r>
            <w:r w:rsidR="00B47B28">
              <w:rPr>
                <w:rFonts w:ascii="Times New Roman" w:eastAsia="Times New Roman" w:hAnsi="Times New Roman" w:cs="Times New Roman"/>
                <w:b/>
                <w:bCs/>
                <w:color w:val="000000"/>
                <w:sz w:val="16"/>
                <w:szCs w:val="16"/>
                <w:lang w:val="en-US" w:eastAsia="fr-FR"/>
              </w:rPr>
              <w:t>Case</w:t>
            </w:r>
            <w:r w:rsidR="000D456E">
              <w:rPr>
                <w:rFonts w:ascii="Times New Roman" w:eastAsia="Times New Roman" w:hAnsi="Times New Roman" w:cs="Times New Roman"/>
                <w:b/>
                <w:bCs/>
                <w:color w:val="000000"/>
                <w:sz w:val="16"/>
                <w:szCs w:val="16"/>
                <w:lang w:val="en-US" w:eastAsia="fr-FR"/>
              </w:rPr>
              <w:t>s</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 xml:space="preserve">Test </w:t>
            </w:r>
            <w:r w:rsidR="00B47B28">
              <w:rPr>
                <w:rFonts w:ascii="Times New Roman" w:eastAsia="Times New Roman" w:hAnsi="Times New Roman" w:cs="Times New Roman"/>
                <w:b/>
                <w:bCs/>
                <w:color w:val="000000"/>
                <w:sz w:val="16"/>
                <w:szCs w:val="16"/>
                <w:lang w:val="fr-FR" w:eastAsia="fr-FR"/>
              </w:rPr>
              <w:t>Case</w:t>
            </w:r>
            <w:r w:rsidR="00B47B28" w:rsidRPr="00F54D39">
              <w:rPr>
                <w:rFonts w:ascii="Times New Roman" w:eastAsia="Times New Roman" w:hAnsi="Times New Roman" w:cs="Times New Roman"/>
                <w:b/>
                <w:bCs/>
                <w:color w:val="000000"/>
                <w:sz w:val="16"/>
                <w:szCs w:val="16"/>
                <w:lang w:val="fr-FR" w:eastAsia="fr-FR"/>
              </w:rPr>
              <w:t xml:space="preserve"> </w:t>
            </w:r>
            <w:r w:rsidRPr="00F54D39">
              <w:rPr>
                <w:rFonts w:ascii="Times New Roman" w:eastAsia="Times New Roman" w:hAnsi="Times New Roman" w:cs="Times New Roman"/>
                <w:b/>
                <w:bCs/>
                <w:color w:val="000000"/>
                <w:sz w:val="16"/>
                <w:szCs w:val="16"/>
                <w:lang w:val="fr-FR" w:eastAsia="fr-FR"/>
              </w:rPr>
              <w:t>Title</w:t>
            </w:r>
          </w:p>
        </w:tc>
        <w:tc>
          <w:tcPr>
            <w:tcW w:w="4677"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330782">
        <w:trPr>
          <w:cantSplit/>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4677"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ngEO-SUB-001-WEBC-DES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ngEO-SUB-002-WEBC-DES</w:t>
            </w:r>
            <w:r w:rsidR="006C2520" w:rsidRPr="00200AD3">
              <w:rPr>
                <w:rFonts w:ascii="Times New Roman" w:eastAsia="Times New Roman" w:hAnsi="Times New Roman" w:cs="Times New Roman"/>
                <w:color w:val="000000"/>
                <w:sz w:val="16"/>
                <w:szCs w:val="16"/>
                <w:lang w:val="fr-FR" w:eastAsia="fr-FR"/>
              </w:rPr>
              <w:t xml:space="preserve"> </w:t>
            </w:r>
          </w:p>
          <w:p w:rsidR="009613C9" w:rsidRPr="00A67A35" w:rsidRDefault="009613C9" w:rsidP="009613C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ngEO-SUB-015-WEBC-DES </w:t>
            </w:r>
          </w:p>
          <w:p w:rsidR="00BD41A2" w:rsidRDefault="006C2520"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ngEO-SUB-101-WEBC-FUN</w:t>
            </w:r>
            <w:r>
              <w:rPr>
                <w:rFonts w:ascii="Times New Roman" w:eastAsia="Times New Roman" w:hAnsi="Times New Roman" w:cs="Times New Roman"/>
                <w:color w:val="000000"/>
                <w:sz w:val="16"/>
                <w:szCs w:val="16"/>
                <w:lang w:val="en-US" w:eastAsia="fr-FR"/>
              </w:rPr>
              <w:t xml:space="preserve"> </w:t>
            </w:r>
            <w:r w:rsidR="00F54D39" w:rsidRPr="00F54D39">
              <w:rPr>
                <w:rFonts w:ascii="Times New Roman" w:eastAsia="Times New Roman" w:hAnsi="Times New Roman" w:cs="Times New Roman"/>
                <w:color w:val="000000"/>
                <w:sz w:val="16"/>
                <w:szCs w:val="16"/>
                <w:lang w:val="en-US" w:eastAsia="fr-FR"/>
              </w:rPr>
              <w:t xml:space="preserve">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ngEO-SUB-105-WEBC-FUN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ngEO-SUB-800-WEBC-TVA </w:t>
            </w:r>
          </w:p>
          <w:p w:rsidR="00F54D39" w:rsidRPr="00A67A35" w:rsidRDefault="00D862DF" w:rsidP="00F54D39">
            <w:pPr>
              <w:spacing w:after="0" w:line="240" w:lineRule="auto"/>
              <w:jc w:val="both"/>
              <w:rPr>
                <w:rFonts w:ascii="Times New Roman" w:eastAsia="Times New Roman" w:hAnsi="Times New Roman" w:cs="Times New Roman"/>
                <w:color w:val="000000"/>
                <w:sz w:val="16"/>
                <w:szCs w:val="16"/>
                <w:lang w:val="en-US" w:eastAsia="fr-FR"/>
              </w:rPr>
            </w:pPr>
            <w:r w:rsidRPr="00B9329B">
              <w:rPr>
                <w:rFonts w:ascii="Times New Roman" w:eastAsia="Times New Roman" w:hAnsi="Times New Roman" w:cs="Times New Roman"/>
                <w:color w:val="000000"/>
                <w:sz w:val="16"/>
                <w:szCs w:val="16"/>
                <w:lang w:val="en-US" w:eastAsia="fr-FR"/>
              </w:rPr>
              <w:t>ngEO-SUB-201-WEBC-OPE</w:t>
            </w:r>
          </w:p>
          <w:p w:rsidR="00AB2524" w:rsidRPr="00B9329B" w:rsidRDefault="00AB2524"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ngEO-SUB-705-WEBC-PER</w:t>
            </w:r>
          </w:p>
        </w:tc>
      </w:tr>
      <w:tr w:rsidR="00F54D39" w:rsidRPr="00F54D39" w:rsidTr="00330782">
        <w:trPr>
          <w:cantSplit/>
          <w:trHeight w:val="578"/>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4677"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ngEO-SUB-103-WEBC-FUN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ngEO-SUB-111-WEBC-FUN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ngEO-SUB-113-WEBC-FUN </w:t>
            </w:r>
          </w:p>
          <w:p w:rsidR="00F54D39" w:rsidRDefault="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ngEO-SUB-114-WEBC-FUN</w:t>
            </w:r>
          </w:p>
          <w:p w:rsidR="002C3AC0" w:rsidRDefault="002C3AC0">
            <w:pPr>
              <w:spacing w:after="0" w:line="240" w:lineRule="auto"/>
              <w:jc w:val="both"/>
              <w:rPr>
                <w:rFonts w:ascii="Times New Roman" w:eastAsia="Times New Roman" w:hAnsi="Times New Roman" w:cs="Times New Roman"/>
                <w:color w:val="000000"/>
                <w:sz w:val="16"/>
                <w:szCs w:val="16"/>
                <w:lang w:val="en-US" w:eastAsia="fr-FR"/>
              </w:rPr>
            </w:pPr>
            <w:r w:rsidRPr="002C3AC0">
              <w:rPr>
                <w:rFonts w:ascii="Times New Roman" w:eastAsia="Times New Roman" w:hAnsi="Times New Roman" w:cs="Times New Roman"/>
                <w:color w:val="000000"/>
                <w:sz w:val="16"/>
                <w:szCs w:val="16"/>
                <w:lang w:val="en-US" w:eastAsia="fr-FR"/>
              </w:rPr>
              <w:t>ngEO-SUB-186-WEBC-FUN</w:t>
            </w:r>
          </w:p>
          <w:p w:rsidR="00B10998" w:rsidRPr="00200AD3" w:rsidRDefault="00B10998">
            <w:pPr>
              <w:spacing w:after="0" w:line="240" w:lineRule="auto"/>
              <w:jc w:val="both"/>
              <w:rPr>
                <w:rFonts w:ascii="Times New Roman" w:eastAsia="Times New Roman" w:hAnsi="Times New Roman" w:cs="Times New Roman"/>
                <w:color w:val="000000"/>
                <w:sz w:val="16"/>
                <w:szCs w:val="16"/>
                <w:lang w:val="en-US" w:eastAsia="fr-FR"/>
              </w:rPr>
            </w:pPr>
            <w:r w:rsidRPr="00B10998">
              <w:rPr>
                <w:rFonts w:ascii="Times New Roman" w:eastAsia="Times New Roman" w:hAnsi="Times New Roman" w:cs="Times New Roman"/>
                <w:color w:val="000000"/>
                <w:sz w:val="16"/>
                <w:szCs w:val="16"/>
                <w:lang w:val="en-US" w:eastAsia="fr-FR"/>
              </w:rPr>
              <w:t>ngEO-SUB-703-WEBC-PER</w:t>
            </w:r>
          </w:p>
        </w:tc>
      </w:tr>
      <w:tr w:rsidR="00F54D39" w:rsidRPr="00F54D39" w:rsidTr="00330782">
        <w:trPr>
          <w:cantSplit/>
          <w:trHeight w:val="507"/>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4677"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ngEO-SUB-124-WEBC-FUN </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ngEO-SUB-128-WEBC-FUN </w:t>
            </w:r>
          </w:p>
        </w:tc>
      </w:tr>
      <w:tr w:rsidR="00F54D39" w:rsidRPr="00F54D39" w:rsidTr="00330782">
        <w:trPr>
          <w:cantSplit/>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4677" w:type="dxa"/>
            <w:tcBorders>
              <w:top w:val="nil"/>
              <w:left w:val="nil"/>
              <w:bottom w:val="single" w:sz="8" w:space="0" w:color="808080"/>
              <w:right w:val="single" w:sz="8" w:space="0" w:color="808080"/>
            </w:tcBorders>
            <w:shd w:val="clear" w:color="auto" w:fill="auto"/>
            <w:vAlign w:val="center"/>
            <w:hideMark/>
          </w:tcPr>
          <w:p w:rsidR="00DD2D22" w:rsidRDefault="00B52068" w:rsidP="000A1A0D">
            <w:pPr>
              <w:spacing w:after="0" w:line="240" w:lineRule="auto"/>
              <w:jc w:val="both"/>
              <w:rPr>
                <w:rFonts w:ascii="Times New Roman" w:eastAsia="Times New Roman" w:hAnsi="Times New Roman" w:cs="Times New Roman"/>
                <w:color w:val="000000"/>
                <w:sz w:val="16"/>
                <w:szCs w:val="16"/>
                <w:lang w:val="fr-FR" w:eastAsia="fr-FR"/>
              </w:rPr>
            </w:pPr>
            <w:r w:rsidRPr="00330782">
              <w:rPr>
                <w:rFonts w:ascii="Times New Roman" w:eastAsia="Times New Roman" w:hAnsi="Times New Roman" w:cs="Times New Roman"/>
                <w:color w:val="000000"/>
                <w:sz w:val="16"/>
                <w:szCs w:val="16"/>
                <w:lang w:val="fr-FR" w:eastAsia="fr-FR"/>
              </w:rPr>
              <w:t xml:space="preserve">ngEO-SUB-028-WEBC-DES </w:t>
            </w:r>
          </w:p>
          <w:p w:rsidR="00BD41A2" w:rsidRPr="00330782" w:rsidRDefault="00DD2D22" w:rsidP="000A1A0D">
            <w:pPr>
              <w:spacing w:after="0" w:line="240" w:lineRule="auto"/>
              <w:jc w:val="both"/>
              <w:rPr>
                <w:rFonts w:ascii="Times New Roman" w:eastAsia="Times New Roman" w:hAnsi="Times New Roman" w:cs="Times New Roman"/>
                <w:color w:val="000000"/>
                <w:sz w:val="16"/>
                <w:szCs w:val="16"/>
                <w:lang w:val="fr-FR" w:eastAsia="fr-FR"/>
              </w:rPr>
            </w:pPr>
            <w:r w:rsidRPr="002C7AA6">
              <w:rPr>
                <w:rFonts w:ascii="Times New Roman" w:eastAsia="Times New Roman" w:hAnsi="Times New Roman" w:cs="Times New Roman"/>
                <w:color w:val="000000"/>
                <w:sz w:val="16"/>
                <w:szCs w:val="16"/>
                <w:lang w:val="fr-FR" w:eastAsia="fr-FR"/>
              </w:rPr>
              <w:t>ngEO-SUB-043-WEBC-DES</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ngEO-SUB-137-WEBC-FUN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ngEO-SUB-138-WEBC-FUN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Pr>
                <w:rFonts w:ascii="Times New Roman" w:eastAsia="Times New Roman" w:hAnsi="Times New Roman" w:cs="Times New Roman"/>
                <w:color w:val="000000"/>
                <w:sz w:val="16"/>
                <w:szCs w:val="16"/>
                <w:lang w:val="en-US" w:eastAsia="fr-FR"/>
              </w:rPr>
              <w:t>9</w:t>
            </w:r>
            <w:r w:rsidRPr="00200AD3">
              <w:rPr>
                <w:rFonts w:ascii="Times New Roman" w:eastAsia="Times New Roman" w:hAnsi="Times New Roman" w:cs="Times New Roman"/>
                <w:color w:val="000000"/>
                <w:sz w:val="16"/>
                <w:szCs w:val="16"/>
                <w:lang w:val="en-US" w:eastAsia="fr-FR"/>
              </w:rPr>
              <w:t>-WEBC-FUN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F54D39" w:rsidRPr="008C18FD"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ngEO-SUB-140-WEBC-FUN</w:t>
            </w:r>
          </w:p>
        </w:tc>
      </w:tr>
      <w:tr w:rsidR="00F54D39" w:rsidRPr="00F54D39" w:rsidTr="00330782">
        <w:trPr>
          <w:cantSplit/>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4677"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ngEO-SUB-030-WEBC-DES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ngEO-SUB-034-WEBC-DES </w:t>
            </w:r>
          </w:p>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ngEO-SUB-141-WEBC-FUN </w:t>
            </w:r>
          </w:p>
        </w:tc>
      </w:tr>
      <w:tr w:rsidR="00F54D39" w:rsidRPr="00F54D39" w:rsidTr="00330782">
        <w:trPr>
          <w:cantSplit/>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4677"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ngEO-SUB-033-WEBC-DES </w:t>
            </w:r>
          </w:p>
          <w:p w:rsidR="00B47B28"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ngEO-SUB-034-WEBC-DES</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fr-FR" w:eastAsia="fr-FR"/>
              </w:rPr>
              <w:t xml:space="preserve"> </w:t>
            </w:r>
            <w:r w:rsidRPr="00200AD3">
              <w:rPr>
                <w:rFonts w:ascii="Times New Roman" w:eastAsia="Times New Roman" w:hAnsi="Times New Roman" w:cs="Times New Roman"/>
                <w:color w:val="000000"/>
                <w:sz w:val="16"/>
                <w:szCs w:val="16"/>
                <w:lang w:val="en-US" w:eastAsia="fr-FR"/>
              </w:rPr>
              <w:t>ngEO-SUB-143-WEBC-FUN</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ngEO-SUB-303-WEBC-INT </w:t>
            </w:r>
          </w:p>
        </w:tc>
      </w:tr>
      <w:tr w:rsidR="00F54D39"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4677"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ngEO-SUB-112-WEBC-FUN</w:t>
            </w:r>
          </w:p>
          <w:p w:rsidR="00F54D39" w:rsidRPr="00200AD3" w:rsidRDefault="00D95DF3"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 ngEO-SUB-189</w:t>
            </w:r>
            <w:r w:rsidRPr="00F54D39">
              <w:rPr>
                <w:rFonts w:ascii="Times New Roman" w:eastAsia="Times New Roman" w:hAnsi="Times New Roman" w:cs="Times New Roman"/>
                <w:color w:val="000000"/>
                <w:sz w:val="16"/>
                <w:szCs w:val="16"/>
                <w:lang w:val="en-US" w:eastAsia="fr-FR"/>
              </w:rPr>
              <w:t>-WEBC-FUN</w:t>
            </w:r>
          </w:p>
        </w:tc>
      </w:tr>
      <w:tr w:rsidR="00F54D39"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4677"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ngEO-SUB-014-WEBC-DES </w:t>
            </w:r>
          </w:p>
          <w:p w:rsidR="00BD41A2" w:rsidRDefault="00181276" w:rsidP="00F54D39">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r w:rsidRPr="008C18FD">
              <w:rPr>
                <w:rFonts w:ascii="Times New Roman" w:eastAsia="Times New Roman" w:hAnsi="Times New Roman" w:cs="Times New Roman"/>
                <w:color w:val="000000"/>
                <w:sz w:val="16"/>
                <w:szCs w:val="16"/>
                <w:lang w:val="fr-FR" w:eastAsia="fr-FR"/>
              </w:rPr>
              <w:t xml:space="preserve"> </w:t>
            </w:r>
            <w:r>
              <w:rPr>
                <w:rFonts w:ascii="Times New Roman" w:eastAsia="Times New Roman" w:hAnsi="Times New Roman" w:cs="Times New Roman"/>
                <w:color w:val="000000"/>
                <w:sz w:val="16"/>
                <w:szCs w:val="16"/>
                <w:lang w:val="fr-FR" w:eastAsia="fr-FR"/>
              </w:rPr>
              <w:t xml:space="preserve">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ngEO-SUB-049-WEBC-DES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w:t>
            </w:r>
            <w:r w:rsidR="00F14AE9" w:rsidRPr="00200AD3">
              <w:rPr>
                <w:rFonts w:ascii="Times New Roman" w:eastAsia="Times New Roman" w:hAnsi="Times New Roman" w:cs="Times New Roman"/>
                <w:color w:val="000000"/>
                <w:sz w:val="16"/>
                <w:szCs w:val="16"/>
                <w:lang w:val="en-US" w:eastAsia="fr-FR"/>
              </w:rPr>
              <w:t xml:space="preserve">ngEO-SUB-131-WEBC-FUN   </w:t>
            </w:r>
          </w:p>
          <w:p w:rsidR="00BD41A2" w:rsidRPr="00200AD3" w:rsidRDefault="00F14AE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ngEO-SUB-132-WEBC-FUN  </w:t>
            </w:r>
          </w:p>
          <w:p w:rsidR="00F54D39" w:rsidRPr="00A67A35" w:rsidRDefault="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sidR="00F14AE9" w:rsidRPr="00200AD3">
              <w:rPr>
                <w:rFonts w:ascii="Times New Roman" w:eastAsia="Times New Roman" w:hAnsi="Times New Roman" w:cs="Times New Roman"/>
                <w:color w:val="000000"/>
                <w:sz w:val="16"/>
                <w:szCs w:val="16"/>
                <w:lang w:val="en-US" w:eastAsia="fr-FR"/>
              </w:rPr>
              <w:t>3</w:t>
            </w:r>
            <w:r w:rsidRPr="00200AD3">
              <w:rPr>
                <w:rFonts w:ascii="Times New Roman" w:eastAsia="Times New Roman" w:hAnsi="Times New Roman" w:cs="Times New Roman"/>
                <w:color w:val="000000"/>
                <w:sz w:val="16"/>
                <w:szCs w:val="16"/>
                <w:lang w:val="en-US" w:eastAsia="fr-FR"/>
              </w:rPr>
              <w:t xml:space="preserve">-WEBC-FUN  </w:t>
            </w:r>
          </w:p>
        </w:tc>
      </w:tr>
      <w:tr w:rsidR="00F54D39" w:rsidRPr="00F54D39" w:rsidTr="00330782">
        <w:trPr>
          <w:cantSplit/>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sidR="008629A2">
              <w:rPr>
                <w:rFonts w:ascii="Times New Roman" w:eastAsia="Times New Roman" w:hAnsi="Times New Roman" w:cs="Times New Roman"/>
                <w:color w:val="000000"/>
                <w:sz w:val="16"/>
                <w:szCs w:val="16"/>
                <w:lang w:val="fr-FR" w:eastAsia="fr-FR"/>
              </w:rPr>
              <w:t>background</w:t>
            </w:r>
          </w:p>
        </w:tc>
        <w:tc>
          <w:tcPr>
            <w:tcW w:w="4677"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w:t>
            </w:r>
          </w:p>
          <w:p w:rsidR="00BD41A2" w:rsidRPr="0033078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330782">
              <w:rPr>
                <w:rFonts w:ascii="Times New Roman" w:eastAsia="Times New Roman" w:hAnsi="Times New Roman" w:cs="Times New Roman"/>
                <w:color w:val="000000"/>
                <w:sz w:val="16"/>
                <w:szCs w:val="16"/>
                <w:lang w:val="fr-FR" w:eastAsia="fr-FR"/>
              </w:rPr>
              <w:t xml:space="preserve">ngEO-SUB-036-WEBC-DES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ngEO-SUB-104-WEBC-FUN </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ngEO-SUB-115-WEBC-FUN</w:t>
            </w:r>
          </w:p>
        </w:tc>
      </w:tr>
      <w:tr w:rsidR="008629A2" w:rsidRPr="00F54D39" w:rsidTr="00330782">
        <w:trPr>
          <w:cantSplit/>
          <w:trHeight w:val="915"/>
        </w:trPr>
        <w:tc>
          <w:tcPr>
            <w:tcW w:w="1995" w:type="dxa"/>
            <w:tcBorders>
              <w:top w:val="nil"/>
              <w:left w:val="single" w:sz="8" w:space="0" w:color="808080"/>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sidR="009947CA">
              <w:rPr>
                <w:rFonts w:ascii="Times New Roman" w:eastAsia="Times New Roman" w:hAnsi="Times New Roman" w:cs="Times New Roman"/>
                <w:color w:val="000000"/>
                <w:sz w:val="16"/>
                <w:szCs w:val="16"/>
                <w:lang w:val="fr-FR" w:eastAsia="fr-FR"/>
              </w:rPr>
              <w:t>5</w:t>
            </w:r>
          </w:p>
        </w:tc>
        <w:tc>
          <w:tcPr>
            <w:tcW w:w="2410" w:type="dxa"/>
            <w:tcBorders>
              <w:top w:val="nil"/>
              <w:left w:val="nil"/>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p>
        </w:tc>
        <w:tc>
          <w:tcPr>
            <w:tcW w:w="4677" w:type="dxa"/>
            <w:tcBorders>
              <w:top w:val="nil"/>
              <w:left w:val="nil"/>
              <w:bottom w:val="single" w:sz="8" w:space="0" w:color="808080"/>
              <w:right w:val="single" w:sz="8" w:space="0" w:color="808080"/>
            </w:tcBorders>
            <w:shd w:val="clear" w:color="auto" w:fill="auto"/>
            <w:vAlign w:val="center"/>
          </w:tcPr>
          <w:p w:rsidR="006E72F5" w:rsidRPr="00A67A35" w:rsidRDefault="006E72F5" w:rsidP="009947CA">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ngEO-SUB-031-WEBC-DES</w:t>
            </w:r>
          </w:p>
          <w:p w:rsidR="009947CA" w:rsidRPr="006E72F5" w:rsidRDefault="009947CA" w:rsidP="009947CA">
            <w:pPr>
              <w:spacing w:after="0" w:line="240" w:lineRule="auto"/>
              <w:jc w:val="both"/>
              <w:rPr>
                <w:rFonts w:ascii="Times New Roman" w:eastAsia="Times New Roman" w:hAnsi="Times New Roman" w:cs="Times New Roman"/>
                <w:color w:val="000000"/>
                <w:sz w:val="16"/>
                <w:szCs w:val="16"/>
                <w:lang w:val="fr-FR" w:eastAsia="fr-FR"/>
              </w:rPr>
            </w:pPr>
            <w:r w:rsidRPr="006E72F5">
              <w:rPr>
                <w:rFonts w:ascii="Times New Roman" w:eastAsia="Times New Roman" w:hAnsi="Times New Roman" w:cs="Times New Roman"/>
                <w:color w:val="000000"/>
                <w:sz w:val="16"/>
                <w:szCs w:val="16"/>
                <w:lang w:val="fr-FR" w:eastAsia="fr-FR"/>
              </w:rPr>
              <w:t xml:space="preserve">ngEO-SUB-035-WEBC-DES </w:t>
            </w:r>
          </w:p>
          <w:p w:rsidR="009947CA" w:rsidRPr="00200AD3" w:rsidRDefault="009947CA" w:rsidP="009947C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ngEO-SUB-106-WEBC-FUN </w:t>
            </w:r>
          </w:p>
          <w:p w:rsidR="009947CA" w:rsidRPr="00200AD3" w:rsidRDefault="009947CA" w:rsidP="009947C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ngEO-SUB-110-WEBC-FUN</w:t>
            </w:r>
          </w:p>
          <w:p w:rsidR="008629A2" w:rsidRPr="00A67A35" w:rsidRDefault="006E72F5" w:rsidP="00F54D39">
            <w:pPr>
              <w:spacing w:after="0" w:line="240" w:lineRule="auto"/>
              <w:jc w:val="both"/>
              <w:rPr>
                <w:rFonts w:ascii="Times New Roman" w:eastAsia="Times New Roman" w:hAnsi="Times New Roman" w:cs="Times New Roman"/>
                <w:color w:val="000000"/>
                <w:sz w:val="16"/>
                <w:szCs w:val="16"/>
                <w:lang w:val="en-US" w:eastAsia="fr-FR"/>
              </w:rPr>
            </w:pPr>
            <w:r w:rsidRPr="006E72F5">
              <w:rPr>
                <w:rFonts w:ascii="Times New Roman" w:eastAsia="Times New Roman" w:hAnsi="Times New Roman" w:cs="Times New Roman"/>
                <w:color w:val="000000"/>
                <w:sz w:val="16"/>
                <w:szCs w:val="16"/>
                <w:lang w:val="en-US" w:eastAsia="fr-FR"/>
              </w:rPr>
              <w:t>ngEO-SUB-304-WEBC-INT</w:t>
            </w:r>
          </w:p>
        </w:tc>
      </w:tr>
      <w:tr w:rsidR="008629A2"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4677"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w:t>
            </w:r>
          </w:p>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ngEO-SUB-107-WEBC-FUN </w:t>
            </w:r>
          </w:p>
        </w:tc>
      </w:tr>
      <w:tr w:rsidR="008629A2" w:rsidRPr="00F54D39" w:rsidTr="00330782">
        <w:trPr>
          <w:cantSplit/>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4677" w:type="dxa"/>
            <w:tcBorders>
              <w:top w:val="nil"/>
              <w:left w:val="nil"/>
              <w:bottom w:val="single" w:sz="8" w:space="0" w:color="808080"/>
              <w:right w:val="single" w:sz="8" w:space="0" w:color="808080"/>
            </w:tcBorders>
            <w:shd w:val="clear" w:color="auto" w:fill="auto"/>
            <w:vAlign w:val="center"/>
            <w:hideMark/>
          </w:tcPr>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A3364"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ngEO-SUB-152-WEBC-FUN</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ngEO-SUB-149-WEBC-FUN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ngEO-SUB-155-WEBC-FUN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ngEO-SUB-160-WEBC-FUN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ngEO-SUB-170-WEBC-FUN </w:t>
            </w:r>
          </w:p>
        </w:tc>
      </w:tr>
      <w:tr w:rsidR="008629A2" w:rsidRPr="00F54D39" w:rsidTr="00330782">
        <w:trPr>
          <w:cantSplit/>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4677"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ngEO-SUB-159-WEBC-FUN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ngEO-SUB-163-WEBC-FUN  </w:t>
            </w:r>
          </w:p>
          <w:p w:rsidR="008629A2" w:rsidRPr="008C18FD"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ngEO-SUB-164-WEBC-FUN  </w:t>
            </w:r>
          </w:p>
        </w:tc>
      </w:tr>
      <w:tr w:rsidR="008629A2"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4677"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8629A2" w:rsidRPr="00841B9E"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ngEO-SUB-187-WEBC-FUN</w:t>
            </w:r>
          </w:p>
        </w:tc>
      </w:tr>
      <w:tr w:rsidR="00112FDA"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tcPr>
          <w:p w:rsidR="00112FDA" w:rsidRPr="00F54D39" w:rsidRDefault="00112FDA" w:rsidP="00D1382E">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p>
        </w:tc>
        <w:tc>
          <w:tcPr>
            <w:tcW w:w="2410" w:type="dxa"/>
            <w:tcBorders>
              <w:top w:val="nil"/>
              <w:left w:val="nil"/>
              <w:bottom w:val="single" w:sz="8" w:space="0" w:color="808080"/>
              <w:right w:val="single" w:sz="8" w:space="0" w:color="808080"/>
            </w:tcBorders>
            <w:shd w:val="clear" w:color="auto" w:fill="auto"/>
            <w:vAlign w:val="center"/>
          </w:tcPr>
          <w:p w:rsidR="00112FDA" w:rsidRPr="00A67A35"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Download Manager Monitoring : No download managers</w:t>
            </w:r>
          </w:p>
        </w:tc>
        <w:tc>
          <w:tcPr>
            <w:tcW w:w="4677" w:type="dxa"/>
            <w:tcBorders>
              <w:top w:val="nil"/>
              <w:left w:val="nil"/>
              <w:bottom w:val="single" w:sz="8" w:space="0" w:color="808080"/>
              <w:right w:val="single" w:sz="8" w:space="0" w:color="808080"/>
            </w:tcBorders>
            <w:shd w:val="clear" w:color="auto" w:fill="auto"/>
            <w:vAlign w:val="center"/>
          </w:tcPr>
          <w:p w:rsidR="00112FDA"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112FDA"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en-US" w:eastAsia="fr-FR"/>
              </w:rPr>
            </w:pPr>
          </w:p>
        </w:tc>
      </w:tr>
      <w:tr w:rsidR="00112FDA" w:rsidRPr="00F54D39" w:rsidTr="00330782">
        <w:trPr>
          <w:cantSplit/>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p>
        </w:tc>
        <w:tc>
          <w:tcPr>
            <w:tcW w:w="2410" w:type="dxa"/>
            <w:tcBorders>
              <w:top w:val="nil"/>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4677" w:type="dxa"/>
            <w:tcBorders>
              <w:top w:val="nil"/>
              <w:left w:val="nil"/>
              <w:bottom w:val="single" w:sz="8" w:space="0" w:color="808080"/>
              <w:right w:val="single" w:sz="8" w:space="0" w:color="808080"/>
            </w:tcBorders>
            <w:shd w:val="clear" w:color="auto" w:fill="auto"/>
            <w:vAlign w:val="center"/>
            <w:hideMark/>
          </w:tcPr>
          <w:p w:rsidR="00112FDA"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ngEO-SUB-157-WEBC-FUN </w:t>
            </w:r>
          </w:p>
          <w:p w:rsidR="00A5383E" w:rsidRPr="00200AD3" w:rsidRDefault="00A5383E"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ngEO-SUB-164-WEBC-FUN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ngEO-SUB-165-WEBC-FUN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ngEO-SUB-167-WEBC-FUN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ngEO-SUB-175-WEBC-FUN </w:t>
            </w:r>
          </w:p>
        </w:tc>
      </w:tr>
      <w:tr w:rsidR="00112FDA"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4677" w:type="dxa"/>
            <w:tcBorders>
              <w:top w:val="single" w:sz="8" w:space="0" w:color="808080"/>
              <w:left w:val="nil"/>
              <w:bottom w:val="single" w:sz="8" w:space="0" w:color="808080"/>
              <w:right w:val="single" w:sz="8" w:space="0" w:color="808080"/>
            </w:tcBorders>
            <w:shd w:val="clear" w:color="auto" w:fill="auto"/>
            <w:vAlign w:val="center"/>
            <w:hideMark/>
          </w:tcPr>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ngEO-SUB-038-WEBC-DES</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ngEO-SUB-102-WEBC-FUN</w:t>
            </w:r>
          </w:p>
          <w:p w:rsidR="00112FDA"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ngEO-SUB-158-WEBC-FUN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ngEO-SUB-302-WEBC-INT</w:t>
            </w:r>
          </w:p>
        </w:tc>
      </w:tr>
      <w:tr w:rsidR="00112FDA"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112FDA" w:rsidRPr="00A67A35" w:rsidRDefault="00112FDA">
            <w:pPr>
              <w:spacing w:after="0" w:line="240" w:lineRule="auto"/>
              <w:jc w:val="both"/>
              <w:rPr>
                <w:rFonts w:ascii="Times New Roman" w:eastAsia="Times New Roman" w:hAnsi="Times New Roman" w:cs="Times New Roman"/>
                <w:color w:val="000000"/>
                <w:sz w:val="16"/>
                <w:szCs w:val="16"/>
                <w:lang w:val="en-US" w:eastAsia="fr-FR"/>
              </w:rPr>
            </w:pPr>
            <w:r w:rsidRPr="006C693D">
              <w:rPr>
                <w:rFonts w:ascii="Times New Roman" w:eastAsia="Times New Roman" w:hAnsi="Times New Roman" w:cs="Times New Roman"/>
                <w:color w:val="000000"/>
                <w:sz w:val="16"/>
                <w:szCs w:val="16"/>
                <w:lang w:val="en-US" w:eastAsia="fr-FR"/>
              </w:rPr>
              <w:t>ngEO-SUB-026-WEBC-DES</w:t>
            </w:r>
          </w:p>
          <w:p w:rsidR="00112FDA" w:rsidRPr="00A67A35" w:rsidRDefault="00112FDA">
            <w:pPr>
              <w:spacing w:after="0" w:line="240" w:lineRule="auto"/>
              <w:jc w:val="both"/>
              <w:rPr>
                <w:rFonts w:ascii="Times New Roman" w:eastAsia="Times New Roman" w:hAnsi="Times New Roman" w:cs="Times New Roman"/>
                <w:color w:val="000000"/>
                <w:sz w:val="16"/>
                <w:szCs w:val="16"/>
                <w:lang w:val="en-US" w:eastAsia="fr-FR"/>
              </w:rPr>
            </w:pPr>
            <w:r w:rsidRPr="006C693D">
              <w:rPr>
                <w:rFonts w:ascii="Times New Roman" w:eastAsia="Times New Roman" w:hAnsi="Times New Roman" w:cs="Times New Roman"/>
                <w:color w:val="000000"/>
                <w:sz w:val="16"/>
                <w:szCs w:val="16"/>
                <w:lang w:val="en-US" w:eastAsia="fr-FR"/>
              </w:rPr>
              <w:t xml:space="preserve">ngEO-SUB-122-WEBC-FUN </w:t>
            </w:r>
          </w:p>
          <w:p w:rsidR="00112FDA" w:rsidRDefault="00112FDA">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 xml:space="preserve">ngEO-SUB-123-WEBC-FUN </w:t>
            </w:r>
          </w:p>
          <w:p w:rsidR="00112FDA" w:rsidRPr="00200AD3" w:rsidRDefault="00112FDA">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ngEO-SUB-124-WEBC-FUN</w:t>
            </w:r>
          </w:p>
        </w:tc>
      </w:tr>
      <w:tr w:rsidR="006C693D"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A67A35" w:rsidRDefault="006C693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NGEO-WEBC-VTC-0165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A67A35" w:rsidRDefault="006C693D"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Advanced search criteria updated with dataset changes</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AA0950" w:rsidRPr="002A795B" w:rsidRDefault="00AA0950" w:rsidP="00AA0950">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16</w:t>
            </w:r>
            <w:r w:rsidRPr="002A795B">
              <w:rPr>
                <w:rFonts w:ascii="Times New Roman" w:eastAsia="Times New Roman" w:hAnsi="Times New Roman" w:cs="Times New Roman"/>
                <w:color w:val="000000"/>
                <w:sz w:val="16"/>
                <w:szCs w:val="16"/>
                <w:lang w:val="en-US" w:eastAsia="fr-FR"/>
              </w:rPr>
              <w:t xml:space="preserve">-WEBC-FUN </w:t>
            </w:r>
          </w:p>
          <w:p w:rsidR="00AA0950" w:rsidRDefault="00AA0950" w:rsidP="00AA0950">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w:t>
            </w:r>
            <w:r>
              <w:rPr>
                <w:rFonts w:ascii="Times New Roman" w:eastAsia="Times New Roman" w:hAnsi="Times New Roman" w:cs="Times New Roman"/>
                <w:color w:val="000000"/>
                <w:sz w:val="16"/>
                <w:szCs w:val="16"/>
                <w:lang w:val="en-US" w:eastAsia="fr-FR"/>
              </w:rPr>
              <w:t>1</w:t>
            </w:r>
            <w:r w:rsidRPr="00112FDA">
              <w:rPr>
                <w:rFonts w:ascii="Times New Roman" w:eastAsia="Times New Roman" w:hAnsi="Times New Roman" w:cs="Times New Roman"/>
                <w:color w:val="000000"/>
                <w:sz w:val="16"/>
                <w:szCs w:val="16"/>
                <w:lang w:val="en-US" w:eastAsia="fr-FR"/>
              </w:rPr>
              <w:t xml:space="preserve">-WEBC-FUN </w:t>
            </w:r>
          </w:p>
          <w:p w:rsidR="006C693D" w:rsidRPr="00A67A35" w:rsidRDefault="00AA0950">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32</w:t>
            </w:r>
            <w:r w:rsidRPr="00112FDA">
              <w:rPr>
                <w:rFonts w:ascii="Times New Roman" w:eastAsia="Times New Roman" w:hAnsi="Times New Roman" w:cs="Times New Roman"/>
                <w:color w:val="000000"/>
                <w:sz w:val="16"/>
                <w:szCs w:val="16"/>
                <w:lang w:val="en-US" w:eastAsia="fr-FR"/>
              </w:rPr>
              <w:t xml:space="preserve">-WEBC-FUN </w:t>
            </w:r>
          </w:p>
        </w:tc>
      </w:tr>
      <w:tr w:rsidR="006C693D"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F54D39" w:rsidRDefault="006C693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63380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F54D39" w:rsidRDefault="006C693D"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C693D">
            <w:pPr>
              <w:spacing w:after="0" w:line="240" w:lineRule="auto"/>
              <w:jc w:val="both"/>
              <w:rPr>
                <w:rFonts w:ascii="Times New Roman" w:eastAsia="Times New Roman" w:hAnsi="Times New Roman" w:cs="Times New Roman"/>
                <w:color w:val="000000"/>
                <w:sz w:val="16"/>
                <w:szCs w:val="16"/>
                <w:lang w:val="en-US" w:eastAsia="fr-FR"/>
              </w:rPr>
            </w:pPr>
            <w:r w:rsidRPr="00E5310F">
              <w:rPr>
                <w:rFonts w:ascii="Times New Roman" w:eastAsia="Times New Roman" w:hAnsi="Times New Roman" w:cs="Times New Roman"/>
                <w:color w:val="000000"/>
                <w:sz w:val="16"/>
                <w:szCs w:val="16"/>
                <w:lang w:val="en-US" w:eastAsia="fr-FR"/>
              </w:rPr>
              <w:t>ngEO-SUB-026-WEBC-DES</w:t>
            </w:r>
          </w:p>
          <w:p w:rsidR="006C693D" w:rsidRPr="00200AD3" w:rsidRDefault="006C693D">
            <w:pPr>
              <w:spacing w:after="0" w:line="240" w:lineRule="auto"/>
              <w:jc w:val="both"/>
              <w:rPr>
                <w:rFonts w:ascii="Times New Roman" w:eastAsia="Times New Roman" w:hAnsi="Times New Roman" w:cs="Times New Roman"/>
                <w:color w:val="000000"/>
                <w:sz w:val="16"/>
                <w:szCs w:val="16"/>
                <w:lang w:val="en-US" w:eastAsia="fr-FR"/>
              </w:rPr>
            </w:pPr>
            <w:r w:rsidRPr="0063380F">
              <w:rPr>
                <w:rFonts w:ascii="Times New Roman" w:eastAsia="Times New Roman" w:hAnsi="Times New Roman" w:cs="Times New Roman"/>
                <w:color w:val="000000"/>
                <w:sz w:val="16"/>
                <w:szCs w:val="16"/>
                <w:lang w:val="en-US" w:eastAsia="fr-FR"/>
              </w:rPr>
              <w:t>ngEO-SUB-130-WEBC-FUN</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NGEO-WEBC-VTC-0173</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3380F"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Download options update from result table</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ngEO-SUB-148-WEBC-FUN</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ngEO-SUB-121-WEBC-FUN</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5D0FB6">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ngEO-SUB-183-WEBC-FUN </w:t>
            </w:r>
          </w:p>
          <w:p w:rsidR="0063380F"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ngEO-SUB-185-WEBC-FUN</w:t>
            </w:r>
          </w:p>
          <w:p w:rsidR="0063380F" w:rsidRPr="001C2CF4"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ngEO-SUB-184-WEBC-FUN </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Pr="00CA0DDE"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-019</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CA0DDE"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ngEO-SUB-061-WEBC-DES </w:t>
            </w:r>
          </w:p>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ngEO-SUB-108-WEBC-FUN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ngEO-SUB-306-WEBC-INT </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-020</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-021</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8C061F"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Data-driven </w:t>
            </w:r>
            <w:r w:rsidR="0063380F" w:rsidRPr="00A67A35">
              <w:rPr>
                <w:rFonts w:ascii="Times New Roman" w:eastAsia="Times New Roman" w:hAnsi="Times New Roman" w:cs="Times New Roman"/>
                <w:color w:val="000000"/>
                <w:sz w:val="16"/>
                <w:szCs w:val="16"/>
                <w:lang w:val="en-US" w:eastAsia="fr-FR"/>
              </w:rPr>
              <w:t>Standing Order Shared URL</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8C061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rsidP="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Pr="008C061F" w:rsidRDefault="00774A07"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Time</w:t>
            </w:r>
            <w:r w:rsidR="008C061F" w:rsidRPr="002A795B">
              <w:rPr>
                <w:rFonts w:ascii="Times New Roman" w:eastAsia="Times New Roman" w:hAnsi="Times New Roman" w:cs="Times New Roman"/>
                <w:color w:val="000000"/>
                <w:sz w:val="16"/>
                <w:szCs w:val="16"/>
                <w:lang w:val="en-US" w:eastAsia="fr-FR"/>
              </w:rPr>
              <w:t>-driven Standing Order Shared URL</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8C061F" w:rsidRDefault="008C061F"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8C061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477B19">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-022</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w:t>
            </w:r>
            <w:r w:rsidR="00477B19">
              <w:rPr>
                <w:rFonts w:ascii="Times New Roman" w:eastAsia="Times New Roman" w:hAnsi="Times New Roman" w:cs="Times New Roman"/>
                <w:color w:val="000000"/>
                <w:sz w:val="16"/>
                <w:szCs w:val="16"/>
                <w:lang w:val="fr-FR" w:eastAsia="fr-FR"/>
              </w:rPr>
              <w:t> : draw</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rsidP="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NGEO-WEBC-VTC-0224</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 : gazetteer</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ngEO-SUB-037-WEBC-DES</w:t>
            </w:r>
          </w:p>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477B19" w:rsidRPr="00200AD3"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NGEO-WEBC-VTC-0228</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Pr="00A67A35" w:rsidRDefault="00477B1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Zone of interest : manual polygon</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477B19" w:rsidRPr="00200AD3"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Export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ngEO-SUB-063-WEBC-DES</w:t>
            </w:r>
          </w:p>
          <w:p w:rsidR="00477B19" w:rsidRPr="004A3FE3"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ngEO-SUB-306-WEBC-INT</w:t>
            </w:r>
            <w:r>
              <w:rPr>
                <w:rFonts w:ascii="Times New Roman" w:eastAsia="Times New Roman" w:hAnsi="Times New Roman" w:cs="Times New Roman"/>
                <w:color w:val="000000"/>
                <w:sz w:val="16"/>
                <w:szCs w:val="16"/>
                <w:lang w:val="en-US" w:eastAsia="fr-FR"/>
              </w:rPr>
              <w:t xml:space="preserve"> </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lastRenderedPageBreak/>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-024</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p>
          <w:p w:rsidR="00477B19" w:rsidRPr="0052026E" w:rsidRDefault="00477B19" w:rsidP="00B27571">
            <w:pPr>
              <w:spacing w:after="0" w:line="240" w:lineRule="auto"/>
              <w:jc w:val="both"/>
              <w:rPr>
                <w:rFonts w:ascii="Times New Roman" w:eastAsia="Times New Roman" w:hAnsi="Times New Roman" w:cs="Times New Roman"/>
                <w:sz w:val="16"/>
                <w:szCs w:val="16"/>
                <w:lang w:eastAsia="fr-FR"/>
              </w:rPr>
            </w:pPr>
            <w:r w:rsidRPr="0052026E">
              <w:rPr>
                <w:rFonts w:ascii="Times New Roman" w:eastAsia="Times New Roman" w:hAnsi="Times New Roman" w:cs="Times New Roman"/>
                <w:color w:val="000000"/>
                <w:sz w:val="16"/>
                <w:szCs w:val="16"/>
                <w:lang w:val="fr-FR" w:eastAsia="fr-FR"/>
              </w:rPr>
              <w:t xml:space="preserve">ngEO-SUB-129-WEBC-FUN </w:t>
            </w:r>
          </w:p>
          <w:p w:rsidR="00477B19" w:rsidRPr="008B0D36" w:rsidRDefault="00477B19">
            <w:pPr>
              <w:spacing w:after="0" w:line="240" w:lineRule="auto"/>
              <w:jc w:val="both"/>
              <w:rPr>
                <w:rFonts w:ascii="Times New Roman" w:eastAsia="Times New Roman" w:hAnsi="Times New Roman" w:cs="Times New Roman"/>
                <w:color w:val="000000"/>
                <w:sz w:val="16"/>
                <w:szCs w:val="16"/>
                <w:lang w:val="en-US" w:eastAsia="fr-FR"/>
              </w:rPr>
            </w:pP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-025</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Pr="00200AD3" w:rsidRDefault="00477B19">
            <w:pPr>
              <w:spacing w:after="0" w:line="240" w:lineRule="auto"/>
              <w:jc w:val="both"/>
              <w:rPr>
                <w:rFonts w:ascii="Times New Roman" w:eastAsia="Times New Roman" w:hAnsi="Times New Roman" w:cs="Times New Roman"/>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r>
              <w:rPr>
                <w:rFonts w:ascii="Times New Roman" w:eastAsia="Times New Roman" w:hAnsi="Times New Roman" w:cs="Times New Roman"/>
                <w:color w:val="000000"/>
                <w:sz w:val="16"/>
                <w:szCs w:val="16"/>
                <w:lang w:val="en-US" w:eastAsia="fr-FR"/>
              </w:rPr>
              <w:t>ngEO-SUB-1</w:t>
            </w:r>
            <w:r w:rsidRPr="009D7AA1">
              <w:rPr>
                <w:rFonts w:ascii="Times New Roman" w:eastAsia="Times New Roman" w:hAnsi="Times New Roman" w:cs="Times New Roman"/>
                <w:color w:val="000000"/>
                <w:sz w:val="16"/>
                <w:szCs w:val="16"/>
                <w:lang w:val="en-US" w:eastAsia="fr-FR"/>
              </w:rPr>
              <w:t>8</w:t>
            </w:r>
            <w:r>
              <w:rPr>
                <w:rFonts w:ascii="Times New Roman" w:eastAsia="Times New Roman" w:hAnsi="Times New Roman" w:cs="Times New Roman"/>
                <w:color w:val="000000"/>
                <w:sz w:val="16"/>
                <w:szCs w:val="16"/>
                <w:lang w:val="en-US" w:eastAsia="fr-FR"/>
              </w:rPr>
              <w:t>1</w:t>
            </w:r>
            <w:r w:rsidRPr="009D7AA1">
              <w:rPr>
                <w:rFonts w:ascii="Times New Roman" w:eastAsia="Times New Roman" w:hAnsi="Times New Roman" w:cs="Times New Roman"/>
                <w:color w:val="000000"/>
                <w:sz w:val="16"/>
                <w:szCs w:val="16"/>
                <w:lang w:val="en-US" w:eastAsia="fr-FR"/>
              </w:rPr>
              <w:t>-WEBC-FUN</w:t>
            </w:r>
            <w:r>
              <w:rPr>
                <w:rFonts w:ascii="Times New Roman" w:eastAsia="Times New Roman" w:hAnsi="Times New Roman" w:cs="Times New Roman"/>
                <w:sz w:val="16"/>
                <w:szCs w:val="16"/>
                <w:lang w:eastAsia="fr-FR"/>
              </w:rPr>
              <w:t xml:space="preserve"> </w:t>
            </w:r>
          </w:p>
          <w:p w:rsidR="00477B19" w:rsidRPr="00411B2F" w:rsidRDefault="00477B19" w:rsidP="00B2757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ngEO-SUB-182</w:t>
            </w:r>
            <w:r w:rsidRPr="009D7AA1">
              <w:rPr>
                <w:rFonts w:ascii="Times New Roman" w:eastAsia="Times New Roman" w:hAnsi="Times New Roman" w:cs="Times New Roman"/>
                <w:color w:val="000000"/>
                <w:sz w:val="16"/>
                <w:szCs w:val="16"/>
                <w:lang w:val="en-US" w:eastAsia="fr-FR"/>
              </w:rPr>
              <w:t>-WEBC-FUN</w:t>
            </w:r>
          </w:p>
        </w:tc>
      </w:tr>
      <w:tr w:rsidR="00DA5047"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A5047" w:rsidRDefault="00DA5047">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A5047" w:rsidRDefault="00DA5047"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Shopcart Management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ngEO-SUB-026-WEBC-DES</w:t>
            </w:r>
          </w:p>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ngEO-SUB-039-WEBC-DES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ngEO-SUB-040-WEBC-DES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ngEO-SUB-042-WEBC-DES</w:t>
            </w:r>
          </w:p>
          <w:p w:rsidR="00315E84" w:rsidRPr="00A67A35" w:rsidRDefault="00315E84"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ngEO-SUB-156-WEBC-FUN</w:t>
            </w:r>
          </w:p>
          <w:p w:rsidR="00895981" w:rsidRPr="00A67A35" w:rsidRDefault="00895981"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ngEO-SUB-175-WEBC-FUN</w:t>
            </w:r>
          </w:p>
          <w:p w:rsidR="00F942F9" w:rsidRPr="00A67A35" w:rsidRDefault="00F942F9"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ngEO-SUB-176-WEBC-FUN</w:t>
            </w:r>
          </w:p>
          <w:p w:rsidR="00950FCA" w:rsidRPr="00A67A35"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ngEO-SUB-301-WEBC-INT</w:t>
            </w:r>
          </w:p>
          <w:p w:rsidR="00DA5047"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ngEO-SUB-800-WEBC-TVA</w:t>
            </w:r>
          </w:p>
          <w:p w:rsidR="0084604C" w:rsidRPr="00D24A80" w:rsidRDefault="0084604C" w:rsidP="00DA5047">
            <w:pPr>
              <w:spacing w:after="0" w:line="240" w:lineRule="auto"/>
              <w:jc w:val="both"/>
              <w:rPr>
                <w:rFonts w:ascii="Times New Roman" w:eastAsia="Times New Roman" w:hAnsi="Times New Roman" w:cs="Times New Roman"/>
                <w:color w:val="000000"/>
                <w:sz w:val="16"/>
                <w:szCs w:val="16"/>
                <w:lang w:val="en-US" w:eastAsia="fr-FR"/>
              </w:rPr>
            </w:pPr>
            <w:r w:rsidRPr="00D46452">
              <w:rPr>
                <w:rFonts w:ascii="Times New Roman" w:eastAsia="Times New Roman" w:hAnsi="Times New Roman" w:cs="Times New Roman"/>
                <w:color w:val="000000"/>
                <w:sz w:val="16"/>
                <w:szCs w:val="16"/>
                <w:lang w:val="en-US" w:eastAsia="fr-FR"/>
              </w:rPr>
              <w:t>ngEO-SUB-704-WEBC-PER</w:t>
            </w:r>
          </w:p>
        </w:tc>
      </w:tr>
      <w:tr w:rsidR="00DA5047"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A5047" w:rsidRDefault="00DA5047">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F54D39">
            <w:pPr>
              <w:spacing w:after="0" w:line="240" w:lineRule="auto"/>
              <w:jc w:val="both"/>
              <w:rPr>
                <w:rFonts w:ascii="Times New Roman" w:eastAsia="Times New Roman" w:hAnsi="Times New Roman" w:cs="Times New Roman"/>
                <w:color w:val="000000"/>
                <w:sz w:val="16"/>
                <w:szCs w:val="16"/>
                <w:lang w:val="en-US" w:eastAsia="fr-FR"/>
              </w:rPr>
            </w:pPr>
            <w:r w:rsidRPr="00A6481E">
              <w:rPr>
                <w:rFonts w:ascii="Times New Roman" w:eastAsia="Times New Roman" w:hAnsi="Times New Roman" w:cs="Times New Roman"/>
                <w:color w:val="000000"/>
                <w:sz w:val="16"/>
                <w:szCs w:val="16"/>
                <w:lang w:val="en-US" w:eastAsia="fr-FR"/>
              </w:rPr>
              <w:t>Shopcart as Data Access S</w:t>
            </w:r>
            <w:r>
              <w:rPr>
                <w:rFonts w:ascii="Times New Roman" w:eastAsia="Times New Roman" w:hAnsi="Times New Roman" w:cs="Times New Roman"/>
                <w:color w:val="000000"/>
                <w:sz w:val="16"/>
                <w:szCs w:val="16"/>
                <w:lang w:val="en-US" w:eastAsia="fr-FR"/>
              </w:rPr>
              <w:t>ervice</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ngEO-SUB-026-WEBC-DES</w:t>
            </w:r>
          </w:p>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ngEO-SUB-039-WEBC-DES</w:t>
            </w:r>
          </w:p>
          <w:p w:rsidR="00F6535D" w:rsidRDefault="007B483C" w:rsidP="007B483C">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ngEO-SUB-040-WEBC-DES</w:t>
            </w:r>
          </w:p>
          <w:p w:rsidR="007B483C" w:rsidRPr="00963F24" w:rsidRDefault="00F6535D" w:rsidP="007B483C">
            <w:pPr>
              <w:spacing w:after="0" w:line="240" w:lineRule="auto"/>
              <w:jc w:val="both"/>
              <w:rPr>
                <w:rFonts w:ascii="Times New Roman" w:eastAsia="Times New Roman" w:hAnsi="Times New Roman" w:cs="Times New Roman"/>
                <w:color w:val="000000"/>
                <w:sz w:val="16"/>
                <w:szCs w:val="16"/>
                <w:lang w:val="fr-FR" w:eastAsia="fr-FR"/>
              </w:rPr>
            </w:pPr>
            <w:r w:rsidRPr="00384F7A">
              <w:rPr>
                <w:rFonts w:ascii="Times New Roman" w:eastAsia="Times New Roman" w:hAnsi="Times New Roman" w:cs="Times New Roman"/>
                <w:color w:val="000000"/>
                <w:sz w:val="16"/>
                <w:szCs w:val="16"/>
                <w:lang w:val="fr-FR" w:eastAsia="fr-FR"/>
              </w:rPr>
              <w:t>ngEO-SUB-041-WEBC-DES</w:t>
            </w:r>
          </w:p>
          <w:p w:rsidR="007B483C" w:rsidRPr="00330782"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ngEO-SUB-042-WEBC-DES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ngEO-SUB-106-WEBC-FUN</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ngEO-SUB-149-WEBC-FUN</w:t>
            </w:r>
          </w:p>
          <w:p w:rsidR="007B483C" w:rsidRPr="00D24A80"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ngEO-SUB-150-WEBC-FUN</w:t>
            </w:r>
          </w:p>
          <w:p w:rsidR="00DA5047" w:rsidRPr="00A67A35" w:rsidRDefault="00A16630"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ngEO-SUB-155-WEBC-FUN</w:t>
            </w:r>
          </w:p>
          <w:p w:rsidR="00950FCA" w:rsidRPr="00A67A35"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ngEO-SUB-301-WEBC-INT</w:t>
            </w:r>
          </w:p>
          <w:p w:rsidR="00950FCA" w:rsidRPr="00963F24"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ngEO-SUB-800-WEBC-TVA</w:t>
            </w:r>
          </w:p>
        </w:tc>
      </w:tr>
      <w:tr w:rsidR="00A7627B"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A7627B" w:rsidRDefault="00A7627B" w:rsidP="00A7627B">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NGEO-WEBC-VTC-029</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A7627B" w:rsidRPr="00A6481E" w:rsidRDefault="00A7627B"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Dataset Authorization</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8517A" w:rsidRDefault="0048517A" w:rsidP="00DA5047">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 xml:space="preserve">ngEO-SUB-114-WEBC-FUN </w:t>
            </w:r>
          </w:p>
          <w:p w:rsidR="0048517A" w:rsidRPr="00330782" w:rsidRDefault="0048517A" w:rsidP="00DA5047">
            <w:pPr>
              <w:spacing w:after="0" w:line="240" w:lineRule="auto"/>
              <w:jc w:val="both"/>
              <w:rPr>
                <w:rFonts w:ascii="Times New Roman" w:eastAsia="Times New Roman" w:hAnsi="Times New Roman" w:cs="Times New Roman"/>
                <w:color w:val="000000"/>
                <w:sz w:val="16"/>
                <w:szCs w:val="16"/>
                <w:lang w:val="en-US" w:eastAsia="fr-FR"/>
              </w:rPr>
            </w:pPr>
            <w:r w:rsidRPr="0048517A">
              <w:rPr>
                <w:rFonts w:ascii="Times New Roman" w:eastAsia="Times New Roman" w:hAnsi="Times New Roman" w:cs="Times New Roman"/>
                <w:color w:val="000000"/>
                <w:sz w:val="16"/>
                <w:szCs w:val="16"/>
                <w:lang w:val="en-US" w:eastAsia="fr-FR"/>
              </w:rPr>
              <w:t>ngEO-SUB-121-WEBC-FUN</w:t>
            </w:r>
          </w:p>
          <w:p w:rsidR="00A7627B" w:rsidRPr="00330782" w:rsidRDefault="00A7627B" w:rsidP="00DA5047">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ngEO-SUB-144-WEBC-FUN</w:t>
            </w:r>
          </w:p>
          <w:p w:rsidR="00A7627B" w:rsidRDefault="00A7627B" w:rsidP="00DA5047">
            <w:pPr>
              <w:spacing w:after="0" w:line="240" w:lineRule="auto"/>
              <w:jc w:val="both"/>
              <w:rPr>
                <w:rFonts w:ascii="Times New Roman" w:eastAsia="Times New Roman" w:hAnsi="Times New Roman" w:cs="Times New Roman"/>
                <w:color w:val="000000"/>
                <w:sz w:val="16"/>
                <w:szCs w:val="16"/>
                <w:lang w:val="en-US" w:eastAsia="fr-FR"/>
              </w:rPr>
            </w:pPr>
            <w:r w:rsidRPr="00A7627B">
              <w:rPr>
                <w:rFonts w:ascii="Times New Roman" w:eastAsia="Times New Roman" w:hAnsi="Times New Roman" w:cs="Times New Roman"/>
                <w:color w:val="000000"/>
                <w:sz w:val="16"/>
                <w:szCs w:val="16"/>
                <w:lang w:val="en-US" w:eastAsia="fr-FR"/>
              </w:rPr>
              <w:t>ngEO-SUB-153-WEBC-FUN</w:t>
            </w:r>
          </w:p>
          <w:p w:rsidR="00A7627B" w:rsidRDefault="00A7627B" w:rsidP="00DA5047">
            <w:pPr>
              <w:spacing w:after="0" w:line="240" w:lineRule="auto"/>
              <w:jc w:val="both"/>
              <w:rPr>
                <w:rFonts w:ascii="Times New Roman" w:eastAsia="Times New Roman" w:hAnsi="Times New Roman" w:cs="Times New Roman"/>
                <w:color w:val="000000"/>
                <w:sz w:val="16"/>
                <w:szCs w:val="16"/>
                <w:lang w:val="en-US" w:eastAsia="fr-FR"/>
              </w:rPr>
            </w:pPr>
            <w:r w:rsidRPr="00A7627B">
              <w:rPr>
                <w:rFonts w:ascii="Times New Roman" w:eastAsia="Times New Roman" w:hAnsi="Times New Roman" w:cs="Times New Roman"/>
                <w:color w:val="000000"/>
                <w:sz w:val="16"/>
                <w:szCs w:val="16"/>
                <w:lang w:val="en-US" w:eastAsia="fr-FR"/>
              </w:rPr>
              <w:t>ngEO-SUB-158-WEBC-FUN</w:t>
            </w:r>
          </w:p>
          <w:p w:rsidR="00A7627B" w:rsidRPr="00330782" w:rsidRDefault="00A7627B" w:rsidP="00DA5047">
            <w:pPr>
              <w:spacing w:after="0" w:line="240" w:lineRule="auto"/>
              <w:jc w:val="both"/>
              <w:rPr>
                <w:rFonts w:ascii="Times New Roman" w:eastAsia="Times New Roman" w:hAnsi="Times New Roman" w:cs="Times New Roman"/>
                <w:color w:val="000000"/>
                <w:sz w:val="16"/>
                <w:szCs w:val="16"/>
                <w:lang w:val="en-US" w:eastAsia="fr-FR"/>
              </w:rPr>
            </w:pPr>
            <w:r w:rsidRPr="00A7627B">
              <w:rPr>
                <w:rFonts w:ascii="Times New Roman" w:eastAsia="Times New Roman" w:hAnsi="Times New Roman" w:cs="Times New Roman"/>
                <w:color w:val="000000"/>
                <w:sz w:val="16"/>
                <w:szCs w:val="16"/>
                <w:lang w:val="en-US" w:eastAsia="fr-FR"/>
              </w:rPr>
              <w:t>ngEO-SUB-164-WEBC-FUN</w:t>
            </w:r>
          </w:p>
        </w:tc>
      </w:tr>
      <w:tr w:rsidR="00AD6220"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AD6220" w:rsidRDefault="00AD6220">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NGEO-WEBC-VTC-030</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AD6220" w:rsidRDefault="00AD6220"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Multiple Dataset Search</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AD6220" w:rsidRDefault="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 xml:space="preserve">ngEO-SUB-117-WEBC-FUN </w:t>
            </w:r>
          </w:p>
          <w:p w:rsidR="00AD6220" w:rsidRPr="00AD6220" w:rsidRDefault="00AD622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w:t>
            </w:r>
            <w:r w:rsidRPr="00330782">
              <w:rPr>
                <w:rFonts w:ascii="Times New Roman" w:eastAsia="Times New Roman" w:hAnsi="Times New Roman" w:cs="Times New Roman"/>
                <w:color w:val="000000"/>
                <w:sz w:val="16"/>
                <w:szCs w:val="16"/>
                <w:lang w:val="en-US" w:eastAsia="fr-FR"/>
              </w:rPr>
              <w:t>gEO-SUB-11</w:t>
            </w:r>
            <w:r>
              <w:rPr>
                <w:rFonts w:ascii="Times New Roman" w:eastAsia="Times New Roman" w:hAnsi="Times New Roman" w:cs="Times New Roman"/>
                <w:color w:val="000000"/>
                <w:sz w:val="16"/>
                <w:szCs w:val="16"/>
                <w:lang w:val="en-US" w:eastAsia="fr-FR"/>
              </w:rPr>
              <w:t>8</w:t>
            </w:r>
            <w:r w:rsidRPr="00330782">
              <w:rPr>
                <w:rFonts w:ascii="Times New Roman" w:eastAsia="Times New Roman" w:hAnsi="Times New Roman" w:cs="Times New Roman"/>
                <w:color w:val="000000"/>
                <w:sz w:val="16"/>
                <w:szCs w:val="16"/>
                <w:lang w:val="en-US" w:eastAsia="fr-FR"/>
              </w:rPr>
              <w:t>-WEBC-FUN</w:t>
            </w:r>
          </w:p>
        </w:tc>
      </w:tr>
      <w:tr w:rsidR="00DC0A4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C0A49" w:rsidRDefault="00DC0A4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C0A49" w:rsidRDefault="00DC0A49"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Interferometry</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DC0A49" w:rsidRPr="00330782" w:rsidRDefault="00DC0A49"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ngEO-SUB-046-WEBC-DES</w:t>
            </w:r>
          </w:p>
          <w:p w:rsidR="00240E5A" w:rsidRPr="00330782" w:rsidRDefault="00240E5A"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ngEO-SUB-134-WEBC-FUN</w:t>
            </w:r>
          </w:p>
          <w:p w:rsidR="00240E5A" w:rsidRPr="00330782" w:rsidRDefault="00240E5A">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ngEO-SUB-135-WEBC-FUN</w:t>
            </w:r>
          </w:p>
          <w:p w:rsidR="00240E5A" w:rsidRPr="00AD6220" w:rsidRDefault="00240E5A">
            <w:pPr>
              <w:spacing w:after="0" w:line="240" w:lineRule="auto"/>
              <w:jc w:val="both"/>
              <w:rPr>
                <w:rFonts w:ascii="Times New Roman" w:eastAsia="Times New Roman" w:hAnsi="Times New Roman" w:cs="Times New Roman"/>
                <w:color w:val="000000"/>
                <w:sz w:val="16"/>
                <w:szCs w:val="16"/>
                <w:lang w:val="en-US" w:eastAsia="fr-FR"/>
              </w:rPr>
            </w:pPr>
            <w:r w:rsidRPr="000D555D">
              <w:rPr>
                <w:rFonts w:ascii="Times New Roman" w:eastAsia="Times New Roman" w:hAnsi="Times New Roman" w:cs="Times New Roman"/>
                <w:color w:val="000000"/>
                <w:sz w:val="16"/>
                <w:szCs w:val="16"/>
                <w:lang w:val="en-US" w:eastAsia="fr-FR"/>
              </w:rPr>
              <w:t>ngEO-SUB-142-WEBC-FUN</w:t>
            </w:r>
          </w:p>
        </w:tc>
      </w:tr>
      <w:tr w:rsidR="00003458"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003458" w:rsidRDefault="00003458">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NGEO-WEBC-VTC-0315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003458" w:rsidRDefault="00003458"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Interferometry support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003458" w:rsidRPr="00330782" w:rsidRDefault="00003458"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ngEO-SUB-11</w:t>
            </w:r>
            <w:r>
              <w:rPr>
                <w:rFonts w:ascii="Times New Roman" w:eastAsia="Times New Roman" w:hAnsi="Times New Roman" w:cs="Times New Roman"/>
                <w:color w:val="000000"/>
                <w:sz w:val="16"/>
                <w:szCs w:val="16"/>
                <w:lang w:val="en-US" w:eastAsia="fr-FR"/>
              </w:rPr>
              <w:t>9-WEBC-FUN</w:t>
            </w:r>
          </w:p>
        </w:tc>
      </w:tr>
      <w:tr w:rsidR="00003458"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003458" w:rsidRDefault="00003458">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NGEO-WEBC-VTC-032</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003458" w:rsidRDefault="00003458"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Hosted processing</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003458" w:rsidRPr="00330782" w:rsidRDefault="00003458"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 xml:space="preserve">ngEO-SUB-026-WEBC-DES </w:t>
            </w:r>
          </w:p>
          <w:p w:rsidR="00003458" w:rsidRDefault="00003458" w:rsidP="00604978">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ngEO-SUB-159-WEBC-FUN </w:t>
            </w:r>
          </w:p>
          <w:p w:rsidR="00003458" w:rsidRPr="00330782" w:rsidRDefault="00003458"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ngEO-SUB-161-WEBC-FUN</w:t>
            </w:r>
          </w:p>
          <w:p w:rsidR="00003458" w:rsidRPr="002C7AA6" w:rsidRDefault="00003458"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ngEO-SUB-166-WEBC-FUN</w:t>
            </w:r>
          </w:p>
        </w:tc>
      </w:tr>
      <w:tr w:rsidR="008A1BEB"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A1BEB" w:rsidRDefault="008A1BEB">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NGEO-WEBC-VTC-033</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A1BEB" w:rsidRDefault="008A1BEB"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Gantt chart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8A1BEB" w:rsidRDefault="008A1BEB" w:rsidP="008A1BEB">
            <w:pPr>
              <w:spacing w:after="0" w:line="240" w:lineRule="auto"/>
              <w:jc w:val="both"/>
              <w:rPr>
                <w:rFonts w:ascii="Times New Roman" w:eastAsia="Times New Roman" w:hAnsi="Times New Roman" w:cs="Times New Roman"/>
                <w:color w:val="000000"/>
                <w:sz w:val="16"/>
                <w:szCs w:val="16"/>
                <w:lang w:val="en-US" w:eastAsia="fr-FR"/>
              </w:rPr>
            </w:pPr>
            <w:r w:rsidRPr="008A1BEB">
              <w:rPr>
                <w:rFonts w:ascii="Times New Roman" w:eastAsia="Times New Roman" w:hAnsi="Times New Roman" w:cs="Times New Roman"/>
                <w:color w:val="000000"/>
                <w:sz w:val="16"/>
                <w:szCs w:val="16"/>
                <w:lang w:val="en-US" w:eastAsia="fr-FR"/>
              </w:rPr>
              <w:t>ngEO-SUB-026-WEBC-DES</w:t>
            </w:r>
          </w:p>
          <w:p w:rsidR="008A1BEB" w:rsidRPr="008A1BEB" w:rsidRDefault="008A1BEB" w:rsidP="008A1BEB">
            <w:pPr>
              <w:spacing w:after="0" w:line="240" w:lineRule="auto"/>
              <w:jc w:val="both"/>
              <w:rPr>
                <w:rFonts w:ascii="Times New Roman" w:eastAsia="Times New Roman" w:hAnsi="Times New Roman" w:cs="Times New Roman"/>
                <w:color w:val="000000"/>
                <w:sz w:val="16"/>
                <w:szCs w:val="16"/>
                <w:lang w:val="en-US" w:eastAsia="fr-FR"/>
              </w:rPr>
            </w:pPr>
            <w:r w:rsidRPr="008A1BEB">
              <w:rPr>
                <w:rFonts w:ascii="Times New Roman" w:eastAsia="Times New Roman" w:hAnsi="Times New Roman" w:cs="Times New Roman"/>
                <w:color w:val="000000"/>
                <w:sz w:val="16"/>
                <w:szCs w:val="16"/>
                <w:lang w:val="en-US" w:eastAsia="fr-FR"/>
              </w:rPr>
              <w:t>ngEO-SUB-145-WEBC-FUN</w:t>
            </w:r>
          </w:p>
          <w:p w:rsidR="008A1BEB" w:rsidRPr="008A1BEB" w:rsidRDefault="008A1BEB" w:rsidP="008A1BEB">
            <w:pPr>
              <w:spacing w:after="0" w:line="240" w:lineRule="auto"/>
              <w:jc w:val="both"/>
              <w:rPr>
                <w:rFonts w:ascii="Times New Roman" w:eastAsia="Times New Roman" w:hAnsi="Times New Roman" w:cs="Times New Roman"/>
                <w:color w:val="000000"/>
                <w:sz w:val="16"/>
                <w:szCs w:val="16"/>
                <w:lang w:val="en-US" w:eastAsia="fr-FR"/>
              </w:rPr>
            </w:pPr>
            <w:r w:rsidRPr="008A1BEB">
              <w:rPr>
                <w:rFonts w:ascii="Times New Roman" w:eastAsia="Times New Roman" w:hAnsi="Times New Roman" w:cs="Times New Roman"/>
                <w:color w:val="000000"/>
                <w:sz w:val="16"/>
                <w:szCs w:val="16"/>
                <w:lang w:val="en-US" w:eastAsia="fr-FR"/>
              </w:rPr>
              <w:t>ngEO-SUB-146-WEBC-FUN</w:t>
            </w:r>
          </w:p>
          <w:p w:rsidR="008A1BEB" w:rsidRPr="00330782" w:rsidRDefault="008A1BEB" w:rsidP="008A1BEB">
            <w:pPr>
              <w:spacing w:after="0" w:line="240" w:lineRule="auto"/>
              <w:jc w:val="both"/>
              <w:rPr>
                <w:rFonts w:ascii="Times New Roman" w:eastAsia="Times New Roman" w:hAnsi="Times New Roman" w:cs="Times New Roman"/>
                <w:color w:val="000000"/>
                <w:sz w:val="16"/>
                <w:szCs w:val="16"/>
                <w:lang w:val="en-US" w:eastAsia="fr-FR"/>
              </w:rPr>
            </w:pPr>
            <w:r w:rsidRPr="008A1BEB">
              <w:rPr>
                <w:rFonts w:ascii="Times New Roman" w:eastAsia="Times New Roman" w:hAnsi="Times New Roman" w:cs="Times New Roman"/>
                <w:color w:val="000000"/>
                <w:sz w:val="16"/>
                <w:szCs w:val="16"/>
                <w:lang w:val="en-US" w:eastAsia="fr-FR"/>
              </w:rPr>
              <w:t>ngEO-SUB-147-WEBC-FUN</w:t>
            </w:r>
          </w:p>
        </w:tc>
      </w:tr>
    </w:tbl>
    <w:p w:rsidR="001D6726" w:rsidRPr="001D6726" w:rsidRDefault="00C87D7A" w:rsidP="00330782">
      <w:pPr>
        <w:pStyle w:val="Titre2"/>
        <w:ind w:left="576"/>
      </w:pPr>
      <w:bookmarkStart w:id="399" w:name="_Toc421282917"/>
      <w:r>
        <w:t xml:space="preserve">Test </w:t>
      </w:r>
      <w:r w:rsidR="00A21AF1">
        <w:t xml:space="preserve">cases </w:t>
      </w:r>
      <w:r>
        <w:t>to procedures</w:t>
      </w:r>
      <w:bookmarkStart w:id="400" w:name="_Toc341089024"/>
      <w:bookmarkStart w:id="401" w:name="_Toc341089025"/>
      <w:bookmarkStart w:id="402" w:name="_Toc341089026"/>
      <w:bookmarkStart w:id="403" w:name="_Toc341089027"/>
      <w:bookmarkStart w:id="404" w:name="_Toc341089028"/>
      <w:bookmarkStart w:id="405" w:name="_Toc341089029"/>
      <w:bookmarkStart w:id="406" w:name="_Toc341089030"/>
      <w:bookmarkStart w:id="407" w:name="_Toc341089031"/>
      <w:bookmarkStart w:id="408" w:name="_Toc341089032"/>
      <w:bookmarkStart w:id="409" w:name="_Toc341089033"/>
      <w:bookmarkStart w:id="410" w:name="_Toc341089034"/>
      <w:bookmarkStart w:id="411" w:name="_Toc341089035"/>
      <w:bookmarkStart w:id="412" w:name="_Toc342050576"/>
      <w:bookmarkStart w:id="413" w:name="_Toc343755277"/>
      <w:bookmarkStart w:id="414" w:name="_Toc341089036"/>
      <w:bookmarkStart w:id="415" w:name="_Toc342050577"/>
      <w:bookmarkStart w:id="416" w:name="_Toc34375527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330782">
        <w:trPr>
          <w:cantSplit/>
          <w:trHeight w:val="315"/>
          <w:tblHeader/>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 xml:space="preserve">Test </w:t>
            </w:r>
            <w:r w:rsidR="00BA3364">
              <w:rPr>
                <w:rFonts w:ascii="Times New Roman" w:eastAsia="Times New Roman" w:hAnsi="Times New Roman" w:cs="Times New Roman"/>
                <w:b/>
                <w:bCs/>
                <w:color w:val="000000"/>
                <w:sz w:val="16"/>
                <w:szCs w:val="16"/>
                <w:lang w:val="en-US" w:eastAsia="fr-FR"/>
              </w:rPr>
              <w:t>Case</w:t>
            </w:r>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sidR="00BA3364">
              <w:rPr>
                <w:rFonts w:ascii="Times New Roman" w:eastAsia="Times New Roman" w:hAnsi="Times New Roman" w:cs="Times New Roman"/>
                <w:b/>
                <w:bCs/>
                <w:color w:val="000000"/>
                <w:sz w:val="16"/>
                <w:szCs w:val="16"/>
                <w:lang w:val="fr-FR" w:eastAsia="fr-FR"/>
              </w:rPr>
              <w:t>Case</w:t>
            </w:r>
            <w:r w:rsidR="00BA3364" w:rsidRPr="00E6511D">
              <w:rPr>
                <w:rFonts w:ascii="Times New Roman" w:eastAsia="Times New Roman" w:hAnsi="Times New Roman" w:cs="Times New Roman"/>
                <w:b/>
                <w:bCs/>
                <w:color w:val="000000"/>
                <w:sz w:val="16"/>
                <w:szCs w:val="16"/>
                <w:lang w:val="fr-FR" w:eastAsia="fr-FR"/>
              </w:rPr>
              <w:t xml:space="preserve"> </w:t>
            </w:r>
            <w:r w:rsidRPr="00E6511D">
              <w:rPr>
                <w:rFonts w:ascii="Times New Roman" w:eastAsia="Times New Roman" w:hAnsi="Times New Roman" w:cs="Times New Roman"/>
                <w:b/>
                <w:bCs/>
                <w:color w:val="000000"/>
                <w:sz w:val="16"/>
                <w:szCs w:val="16"/>
                <w:lang w:val="fr-FR" w:eastAsia="fr-FR"/>
              </w:rPr>
              <w:t>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BA3364" w:rsidRPr="00E6511D" w:rsidTr="00330782">
        <w:trPr>
          <w:cantSplit/>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3560" w:type="dxa"/>
            <w:tcBorders>
              <w:top w:val="nil"/>
              <w:left w:val="nil"/>
              <w:bottom w:val="single" w:sz="8" w:space="0" w:color="808080"/>
              <w:right w:val="single" w:sz="8" w:space="0" w:color="808080"/>
            </w:tcBorders>
            <w:shd w:val="clear" w:color="auto" w:fill="auto"/>
            <w:vAlign w:val="center"/>
            <w:hideMark/>
          </w:tcPr>
          <w:p w:rsidR="00BA3364"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NGEO-WEBC-VTP-0010 </w:t>
            </w:r>
          </w:p>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NGEO-WEBC-VTP-0015</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A67A35"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NGEO-WEBC-VTP-0040</w:t>
            </w:r>
          </w:p>
          <w:p w:rsidR="008E2384" w:rsidRPr="00A67A35" w:rsidRDefault="008E2384" w:rsidP="00E6511D">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NGEO-WEBC-VTP-004</w:t>
            </w:r>
            <w:r w:rsidR="00BC0696" w:rsidRPr="00A67A35">
              <w:rPr>
                <w:rFonts w:ascii="Times New Roman" w:eastAsia="Times New Roman" w:hAnsi="Times New Roman" w:cs="Times New Roman"/>
                <w:color w:val="000000"/>
                <w:sz w:val="16"/>
                <w:szCs w:val="16"/>
                <w:lang w:val="en-US" w:eastAsia="fr-FR"/>
              </w:rPr>
              <w:t>5</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BA3364" w:rsidRPr="00E6511D"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background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RPr="008C18FD" w:rsidRDefault="00BA3364">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 xml:space="preserve">0 </w:t>
            </w:r>
          </w:p>
        </w:tc>
      </w:tr>
      <w:tr w:rsidR="00BA3364" w:rsidRPr="00E6511D"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Default="00BA3364">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Pr>
                <w:rFonts w:ascii="Times New Roman" w:eastAsia="Times New Roman" w:hAnsi="Times New Roman" w:cs="Times New Roman"/>
                <w:color w:val="000000"/>
                <w:sz w:val="16"/>
                <w:szCs w:val="16"/>
                <w:lang w:val="fr-FR" w:eastAsia="fr-FR"/>
              </w:rPr>
              <w:t>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RPr="000F336F" w:rsidRDefault="00BA3364">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p>
        </w:tc>
      </w:tr>
      <w:tr w:rsidR="0066174F" w:rsidRPr="00E6511D"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934673" w:rsidRDefault="0066174F">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w:t>
            </w:r>
            <w:r>
              <w:rPr>
                <w:rFonts w:ascii="Times New Roman" w:eastAsia="Times New Roman" w:hAnsi="Times New Roman" w:cs="Times New Roman"/>
                <w:color w:val="000000"/>
                <w:sz w:val="16"/>
                <w:szCs w:val="16"/>
                <w:lang w:val="en-US" w:eastAsia="fr-FR"/>
              </w:rPr>
              <w:t>100</w:t>
            </w:r>
          </w:p>
        </w:tc>
      </w:tr>
      <w:tr w:rsidR="0066174F" w:rsidRPr="000F336F"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NGEO-WEBC-VTP-0110 </w:t>
            </w:r>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w:t>
            </w:r>
            <w:r>
              <w:rPr>
                <w:rFonts w:ascii="Times New Roman" w:eastAsia="Times New Roman" w:hAnsi="Times New Roman" w:cs="Times New Roman"/>
                <w:color w:val="000000"/>
                <w:sz w:val="16"/>
                <w:szCs w:val="16"/>
                <w:lang w:val="en-US" w:eastAsia="fr-FR"/>
              </w:rPr>
              <w:t>5</w:t>
            </w:r>
          </w:p>
        </w:tc>
      </w:tr>
      <w:tr w:rsidR="0066174F" w:rsidRPr="000F336F"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2</w:t>
            </w:r>
            <w:r w:rsidRPr="008C18FD">
              <w:rPr>
                <w:rFonts w:ascii="Times New Roman" w:eastAsia="Times New Roman" w:hAnsi="Times New Roman" w:cs="Times New Roman"/>
                <w:color w:val="000000"/>
                <w:sz w:val="16"/>
                <w:szCs w:val="16"/>
                <w:lang w:val="en-US" w:eastAsia="fr-FR"/>
              </w:rPr>
              <w:t xml:space="preserve">0 </w:t>
            </w:r>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NGEO-WEBC-VTP-0125</w:t>
            </w:r>
          </w:p>
        </w:tc>
      </w:tr>
      <w:tr w:rsidR="0066174F" w:rsidRPr="000F336F"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2321CE"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NGEO-WEBC-VTP-013</w:t>
            </w:r>
            <w:r w:rsidRPr="00E6511D">
              <w:rPr>
                <w:rFonts w:ascii="Times New Roman" w:eastAsia="Times New Roman" w:hAnsi="Times New Roman" w:cs="Times New Roman"/>
                <w:color w:val="000000"/>
                <w:sz w:val="16"/>
                <w:szCs w:val="16"/>
                <w:lang w:val="fr-FR" w:eastAsia="fr-FR"/>
              </w:rPr>
              <w:t>0</w:t>
            </w:r>
          </w:p>
        </w:tc>
      </w:tr>
      <w:tr w:rsidR="0066174F" w:rsidRPr="000F336F"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Download Manager Monitoring : No download managers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8C18FD" w:rsidRDefault="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31</w:t>
            </w:r>
          </w:p>
        </w:tc>
      </w:tr>
      <w:tr w:rsidR="0066174F" w:rsidRPr="008400C4"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8400C4" w:rsidRDefault="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-WEBC-VTP-0140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C82B26"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NGEO-WEBC-VTP-0150 </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NGEO-WEBC-VTP-0160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Advanced search criteria updated with dataset changes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NGEO-WEBC-VTP-0165</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sidRPr="00D5189E">
              <w:rPr>
                <w:rFonts w:ascii="Times New Roman" w:eastAsia="Times New Roman" w:hAnsi="Times New Roman" w:cs="Times New Roman"/>
                <w:color w:val="000000"/>
                <w:sz w:val="16"/>
                <w:szCs w:val="16"/>
                <w:lang w:val="en-US" w:eastAsia="fr-FR"/>
              </w:rPr>
              <w:t>NGEO-WEBC-VTP-</w:t>
            </w:r>
            <w:r>
              <w:rPr>
                <w:rFonts w:ascii="Times New Roman" w:eastAsia="Times New Roman" w:hAnsi="Times New Roman" w:cs="Times New Roman"/>
                <w:color w:val="000000"/>
                <w:sz w:val="16"/>
                <w:szCs w:val="16"/>
                <w:lang w:val="en-US" w:eastAsia="fr-FR"/>
              </w:rPr>
              <w:t>0170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NGEO-WEBC-VTC-0173</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Download options update from result table</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1C2CF4" w:rsidRDefault="0066174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NGEO-WEBC-VTP-</w:t>
            </w:r>
            <w:r>
              <w:rPr>
                <w:rFonts w:ascii="Times New Roman" w:eastAsia="Times New Roman" w:hAnsi="Times New Roman" w:cs="Times New Roman"/>
                <w:color w:val="000000"/>
                <w:sz w:val="16"/>
                <w:szCs w:val="16"/>
                <w:lang w:val="en-US" w:eastAsia="fr-FR"/>
              </w:rPr>
              <w:t>0173</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NGEO-WEBC-VTP-0175</w:t>
            </w:r>
          </w:p>
          <w:p w:rsidR="00602146" w:rsidRPr="00A67A35" w:rsidRDefault="00602146">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NGEO-WEBC-VTP-0177</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NGEO-WEBC-VTC-018</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4A3FE3"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en-US" w:eastAsia="fr-FR"/>
              </w:rPr>
              <w:t>NGEO-WEBC-VTP-0180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NGEO-WEBC-VTC-019</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NGEO-WEBC-VTP-0190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NGEO-WEBC-VTC-020</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NGEO-WEBC-VTP-0200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Data-driven Standing Order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NGEO-WEBC-VTP-0210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Time</w:t>
            </w:r>
            <w:r w:rsidRPr="002A795B">
              <w:rPr>
                <w:rFonts w:ascii="Times New Roman" w:eastAsia="Times New Roman" w:hAnsi="Times New Roman" w:cs="Times New Roman"/>
                <w:color w:val="000000"/>
                <w:sz w:val="16"/>
                <w:szCs w:val="16"/>
                <w:lang w:val="en-US" w:eastAsia="fr-FR"/>
              </w:rPr>
              <w:t>-driven Standing Order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NGEO-WEBC-VTP-0215</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Zone of interest : draw</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NGEO-WEBC-VTC-0224</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 : gazetteer</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NGEO-WEBC-VTP-0224</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NGEO-WEBC-VTC-0228</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Zone of interest : manual polygon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NGEO-WEBC-VTP-0228</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Export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NGEO-WEBC-VTP-0230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NGEO-WEBC-VTC-024</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NGEO-WEBC-VTP-0240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NGEO-WEBC-VTC-025</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NGEO-WEBC-VTP-0250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NGEO-WEBC-VTC-026</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NGEO-WEBC-VTP-0260</w:t>
            </w:r>
          </w:p>
        </w:tc>
      </w:tr>
      <w:tr w:rsidR="009B3710"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B3710" w:rsidRDefault="009B3710"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NGEO-WEBC-VTC-027</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Shopcart Management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NGEO-WEBC-VTP-0270</w:t>
            </w:r>
          </w:p>
        </w:tc>
      </w:tr>
      <w:tr w:rsidR="009B3710"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B3710" w:rsidRDefault="009B3710"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NGEO-WEBC-VTC-028</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9B3710" w:rsidRPr="00A67A35" w:rsidRDefault="009B3710" w:rsidP="00D81B41">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Shopcart as Data Access S</w:t>
            </w:r>
            <w:r>
              <w:rPr>
                <w:rFonts w:ascii="Times New Roman" w:eastAsia="Times New Roman" w:hAnsi="Times New Roman" w:cs="Times New Roman"/>
                <w:color w:val="000000"/>
                <w:sz w:val="16"/>
                <w:szCs w:val="16"/>
                <w:lang w:val="en-US" w:eastAsia="fr-FR"/>
              </w:rPr>
              <w:t>ervice</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NGEO-WEBC-VTP-0280</w:t>
            </w:r>
          </w:p>
        </w:tc>
      </w:tr>
      <w:tr w:rsidR="00010E02"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010E02" w:rsidRDefault="00010E02" w:rsidP="00010E02">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NGEO-WEBC-VTC-029</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010E02" w:rsidRPr="00A67A35" w:rsidRDefault="00010E02"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Dataset Authorization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010E02" w:rsidRDefault="00010E02" w:rsidP="00010E02">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NGEO-WEBC-VTP-0290</w:t>
            </w:r>
          </w:p>
        </w:tc>
      </w:tr>
      <w:tr w:rsidR="00AD6220"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AD6220" w:rsidRDefault="00AD6220">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NGEO-WEBC-VTC-030</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AD6220" w:rsidRDefault="00AD6220"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Mutliple Dataset Search</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26CCC" w:rsidRDefault="00AD6220" w:rsidP="00010E02">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NGEO-WEBC-VTP-0300</w:t>
            </w:r>
          </w:p>
        </w:tc>
      </w:tr>
      <w:tr w:rsidR="00926CCC"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26CCC" w:rsidRDefault="00926CCC" w:rsidP="00AD6220">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926CCC" w:rsidRDefault="00926CCC"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Interferometry</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26CCC" w:rsidRDefault="00926CCC" w:rsidP="00010E02">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NGEO-WEBC-VTP-0310</w:t>
            </w:r>
          </w:p>
        </w:tc>
      </w:tr>
      <w:tr w:rsidR="00CC4335"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CC4335" w:rsidRDefault="00CC4335" w:rsidP="00AD6220">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NGEO-WEBC-VTC-0315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CC4335" w:rsidRDefault="00CC4335"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Interferometry support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CC4335" w:rsidRDefault="00CC4335" w:rsidP="00010E02">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NGEO-WEBC-VTP-0315</w:t>
            </w:r>
          </w:p>
        </w:tc>
      </w:tr>
      <w:tr w:rsidR="00B40E66"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40E66" w:rsidRDefault="00B40E66">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NGEO-WEBC-VTC-032</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B40E66" w:rsidRDefault="00B40E66"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Hosted processing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B40E66" w:rsidRDefault="00B40E66">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NGEO-WEBC-VTP-0320</w:t>
            </w:r>
          </w:p>
        </w:tc>
      </w:tr>
    </w:tbl>
    <w:p w:rsidR="00CC308D" w:rsidRPr="001D6726" w:rsidRDefault="00CC308D" w:rsidP="00330782">
      <w:pPr>
        <w:pStyle w:val="Titre2"/>
        <w:ind w:left="576"/>
      </w:pPr>
      <w:bookmarkStart w:id="417" w:name="_Toc421282918"/>
      <w:r>
        <w:t xml:space="preserve">Interfaces to Test </w:t>
      </w:r>
      <w:r w:rsidR="002012DC">
        <w:t>Cases</w:t>
      </w:r>
      <w:bookmarkEnd w:id="417"/>
    </w:p>
    <w:tbl>
      <w:tblPr>
        <w:tblW w:w="8320" w:type="dxa"/>
        <w:tblInd w:w="55" w:type="dxa"/>
        <w:tblCellMar>
          <w:left w:w="70" w:type="dxa"/>
          <w:right w:w="70" w:type="dxa"/>
        </w:tblCellMar>
        <w:tblLook w:val="04A0" w:firstRow="1" w:lastRow="0" w:firstColumn="1" w:lastColumn="0" w:noHBand="0" w:noVBand="1"/>
      </w:tblPr>
      <w:tblGrid>
        <w:gridCol w:w="3559"/>
        <w:gridCol w:w="2410"/>
        <w:gridCol w:w="2351"/>
      </w:tblGrid>
      <w:tr w:rsidR="00D018B1" w:rsidRPr="00E6511D" w:rsidTr="00330782">
        <w:trPr>
          <w:cantSplit/>
          <w:trHeight w:val="315"/>
          <w:tblHeader/>
        </w:trPr>
        <w:tc>
          <w:tcPr>
            <w:tcW w:w="3559"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D018B1" w:rsidRPr="00E6511D" w:rsidRDefault="00D018B1"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en-US" w:eastAsia="fr-FR"/>
              </w:rPr>
              <w:t>Interface</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4163B7"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fr-FR" w:eastAsia="fr-FR"/>
              </w:rPr>
              <w:t>Role</w:t>
            </w:r>
          </w:p>
        </w:tc>
        <w:tc>
          <w:tcPr>
            <w:tcW w:w="2351"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D018B1" w:rsidP="00D018B1">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Pr>
                <w:rFonts w:ascii="Times New Roman" w:eastAsia="Times New Roman" w:hAnsi="Times New Roman" w:cs="Times New Roman"/>
                <w:b/>
                <w:bCs/>
                <w:color w:val="000000"/>
                <w:sz w:val="16"/>
                <w:szCs w:val="16"/>
                <w:lang w:val="fr-FR" w:eastAsia="fr-FR"/>
              </w:rPr>
              <w:t>Cases</w:t>
            </w:r>
            <w:r w:rsidR="00E67421">
              <w:rPr>
                <w:rFonts w:ascii="Times New Roman" w:eastAsia="Times New Roman" w:hAnsi="Times New Roman" w:cs="Times New Roman"/>
                <w:b/>
                <w:bCs/>
                <w:color w:val="000000"/>
                <w:sz w:val="16"/>
                <w:szCs w:val="16"/>
                <w:lang w:val="fr-FR" w:eastAsia="fr-FR"/>
              </w:rPr>
              <w:t> </w:t>
            </w:r>
          </w:p>
        </w:tc>
      </w:tr>
      <w:tr w:rsidR="00D018B1" w:rsidRPr="00E6511D" w:rsidTr="00330782">
        <w:trPr>
          <w:cantSplit/>
          <w:trHeight w:val="46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rFonts w:ascii="Times New Roman" w:eastAsia="Times New Roman" w:hAnsi="Times New Roman" w:cs="Times New Roman"/>
                <w:color w:val="000000"/>
                <w:sz w:val="20"/>
                <w:szCs w:val="20"/>
                <w:lang w:val="fr-FR" w:eastAsia="fr-FR"/>
              </w:rPr>
            </w:pPr>
            <w:r w:rsidRPr="004163B7">
              <w:rPr>
                <w:lang w:val="en-GB"/>
              </w:rPr>
              <w:lastRenderedPageBreak/>
              <w:t>IF-ngEO-WebClientConfigurationData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7310DA" w:rsidP="00200AD3">
            <w:pPr>
              <w:spacing w:before="60" w:after="60" w:line="240" w:lineRule="auto"/>
              <w:jc w:val="both"/>
              <w:rPr>
                <w:lang w:val="en-GB"/>
              </w:rPr>
            </w:pPr>
            <w:r>
              <w:rPr>
                <w:lang w:val="en-GB"/>
              </w:rPr>
              <w:t>retrieve the client</w:t>
            </w:r>
            <w:r w:rsidRPr="007310DA">
              <w:rPr>
                <w:lang w:val="en-GB"/>
              </w:rPr>
              <w:t xml:space="preserve"> own configuration data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8C18FD" w:rsidRDefault="00DC0B8F" w:rsidP="0017668F">
            <w:pPr>
              <w:spacing w:after="0" w:line="240" w:lineRule="auto"/>
              <w:jc w:val="both"/>
              <w:rPr>
                <w:rFonts w:ascii="Times New Roman" w:eastAsia="Times New Roman" w:hAnsi="Times New Roman" w:cs="Times New Roman"/>
                <w:color w:val="000000"/>
                <w:sz w:val="16"/>
                <w:szCs w:val="16"/>
                <w:lang w:val="en-US" w:eastAsia="fr-FR"/>
              </w:rPr>
            </w:pPr>
            <w:r>
              <w:t>NGEO-WEBC-VTC-0015</w:t>
            </w: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IF-ngEO-DatasetPopulationMatrix</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 xml:space="preserve">Get the list of datsets and their related </w:t>
            </w:r>
            <w:r w:rsidR="00E67421">
              <w:rPr>
                <w:lang w:val="en-GB"/>
              </w:rPr>
              <w:t>criteria.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E6511D" w:rsidRDefault="00674EFE" w:rsidP="0017668F">
            <w:pPr>
              <w:spacing w:after="0" w:line="240" w:lineRule="auto"/>
              <w:jc w:val="both"/>
              <w:rPr>
                <w:rFonts w:ascii="Times New Roman" w:eastAsia="Times New Roman" w:hAnsi="Times New Roman" w:cs="Times New Roman"/>
                <w:color w:val="000000"/>
                <w:sz w:val="16"/>
                <w:szCs w:val="16"/>
                <w:lang w:val="fr-FR" w:eastAsia="fr-FR"/>
              </w:rPr>
            </w:pPr>
            <w:r>
              <w:t>NGEO-WEBC-VTC-002</w:t>
            </w:r>
            <w:r w:rsidRPr="000202B0">
              <w:t>0</w:t>
            </w: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IF-ngEO-DatasetSearchInfo</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Get the information det</w:t>
            </w:r>
            <w:r w:rsidR="00735BA6">
              <w:rPr>
                <w:lang w:val="en-GB"/>
              </w:rPr>
              <w:t>a</w:t>
            </w:r>
            <w:r w:rsidRPr="00200AD3">
              <w:rPr>
                <w:lang w:val="en-GB"/>
              </w:rPr>
              <w:t xml:space="preserve">ils of a dataset: </w:t>
            </w:r>
            <w:r w:rsidR="00735BA6">
              <w:rPr>
                <w:lang w:val="en-GB"/>
              </w:rPr>
              <w:t xml:space="preserve">description, </w:t>
            </w:r>
            <w:r w:rsidRPr="00200AD3">
              <w:rPr>
                <w:lang w:val="en-GB"/>
              </w:rPr>
              <w:t xml:space="preserve">download options, search criteria, start, </w:t>
            </w:r>
            <w:proofErr w:type="gramStart"/>
            <w:r w:rsidRPr="00200AD3">
              <w:rPr>
                <w:lang w:val="en-GB"/>
              </w:rPr>
              <w:t>stop</w:t>
            </w:r>
            <w:proofErr w:type="gramEnd"/>
            <w:r w:rsidRPr="00200AD3">
              <w:rPr>
                <w:lang w:val="en-GB"/>
              </w:rPr>
              <w:t xml:space="preserve"> dates.</w:t>
            </w:r>
          </w:p>
        </w:tc>
        <w:tc>
          <w:tcPr>
            <w:tcW w:w="2351" w:type="dxa"/>
            <w:tcBorders>
              <w:top w:val="nil"/>
              <w:left w:val="nil"/>
              <w:bottom w:val="single" w:sz="8" w:space="0" w:color="808080"/>
              <w:right w:val="single" w:sz="8" w:space="0" w:color="808080"/>
            </w:tcBorders>
            <w:shd w:val="clear" w:color="auto" w:fill="auto"/>
            <w:vAlign w:val="center"/>
            <w:hideMark/>
          </w:tcPr>
          <w:p w:rsidR="0036495D" w:rsidRDefault="0036495D" w:rsidP="0017668F">
            <w:pPr>
              <w:spacing w:after="0" w:line="240" w:lineRule="auto"/>
              <w:jc w:val="both"/>
            </w:pPr>
            <w:r w:rsidRPr="00ED457C">
              <w:t>NGEO-WEBC-VT</w:t>
            </w:r>
            <w:r>
              <w:t>C-0020</w:t>
            </w:r>
          </w:p>
          <w:p w:rsidR="00D018B1" w:rsidRDefault="00674EFE" w:rsidP="0017668F">
            <w:pPr>
              <w:spacing w:after="0" w:line="240" w:lineRule="auto"/>
              <w:jc w:val="both"/>
            </w:pPr>
            <w:r w:rsidRPr="00ED457C">
              <w:t>NGEO-WEBC-VT</w:t>
            </w:r>
            <w:r>
              <w:t>C-0160</w:t>
            </w:r>
          </w:p>
          <w:p w:rsidR="00674EFE" w:rsidRDefault="00674EFE" w:rsidP="0017668F">
            <w:pPr>
              <w:spacing w:after="0" w:line="240" w:lineRule="auto"/>
              <w:jc w:val="both"/>
            </w:pPr>
            <w:r w:rsidRPr="00ED457C">
              <w:t>NGEO-WEBC-VT</w:t>
            </w:r>
            <w:r w:rsidR="00C75888">
              <w:t>C</w:t>
            </w:r>
            <w:r>
              <w:t>-0165</w:t>
            </w:r>
          </w:p>
          <w:p w:rsidR="00674EFE" w:rsidRDefault="00674EFE" w:rsidP="0017668F">
            <w:pPr>
              <w:spacing w:after="0" w:line="240" w:lineRule="auto"/>
              <w:jc w:val="both"/>
            </w:pPr>
            <w:r w:rsidRPr="00ED457C">
              <w:t>NGEO-WEBC-VT</w:t>
            </w:r>
            <w:r w:rsidR="00C75888">
              <w:t>C</w:t>
            </w:r>
            <w:r>
              <w:t>-0170</w:t>
            </w:r>
          </w:p>
          <w:p w:rsidR="00835CE3" w:rsidRDefault="00835CE3" w:rsidP="0017668F">
            <w:pPr>
              <w:spacing w:after="0" w:line="240" w:lineRule="auto"/>
              <w:jc w:val="both"/>
            </w:pPr>
            <w:r w:rsidRPr="00ED457C">
              <w:t>NGEO-WEBC-VT</w:t>
            </w:r>
            <w:r w:rsidR="00C75888">
              <w:t>C</w:t>
            </w:r>
            <w:r>
              <w:t>-0173</w:t>
            </w:r>
          </w:p>
          <w:p w:rsidR="00835CE3" w:rsidRPr="008C4C76" w:rsidRDefault="00835CE3" w:rsidP="0017668F">
            <w:pPr>
              <w:spacing w:after="0" w:line="240" w:lineRule="auto"/>
              <w:jc w:val="both"/>
              <w:rPr>
                <w:rFonts w:ascii="Times New Roman" w:eastAsia="Times New Roman" w:hAnsi="Times New Roman" w:cs="Times New Roman"/>
                <w:color w:val="000000"/>
                <w:sz w:val="16"/>
                <w:szCs w:val="16"/>
                <w:lang w:eastAsia="fr-FR"/>
                <w:rPrChange w:id="418" w:author="Alihoussen Irchad" w:date="2015-06-05T15:28:00Z">
                  <w:rPr>
                    <w:rFonts w:ascii="Times New Roman" w:eastAsia="Times New Roman" w:hAnsi="Times New Roman" w:cs="Times New Roman"/>
                    <w:color w:val="000000"/>
                    <w:sz w:val="16"/>
                    <w:szCs w:val="16"/>
                    <w:lang w:val="en-US" w:eastAsia="fr-FR"/>
                  </w:rPr>
                </w:rPrChange>
              </w:rPr>
            </w:pPr>
            <w:r w:rsidRPr="00ED457C">
              <w:t>NGEO-WEBC-VT</w:t>
            </w:r>
            <w:r w:rsidR="00C75888">
              <w:t>C</w:t>
            </w:r>
            <w:r>
              <w:t>-0175</w:t>
            </w: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29505A">
              <w:rPr>
                <w:lang w:val="en-GB"/>
              </w:rPr>
              <w:t>IF-ngEO-</w:t>
            </w:r>
            <w:r w:rsidRPr="0029505A">
              <w:t>UserDlManagers</w:t>
            </w:r>
            <w:r w:rsidRPr="00472FF3">
              <w:t>Config</w:t>
            </w:r>
            <w:r w:rsidRPr="009272D9">
              <w:t>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 xml:space="preserve">Get the list of download managers and their information details. </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C-0110</w:t>
            </w:r>
          </w:p>
          <w:p w:rsidR="00010E79" w:rsidRDefault="00010E79" w:rsidP="00010E79">
            <w:pPr>
              <w:spacing w:after="0" w:line="240" w:lineRule="auto"/>
              <w:jc w:val="both"/>
            </w:pPr>
            <w:r w:rsidRPr="00ED457C">
              <w:t>NGEO-WEBC-VT</w:t>
            </w:r>
            <w:r>
              <w:t>C-0120</w:t>
            </w:r>
          </w:p>
          <w:p w:rsidR="00010E79" w:rsidRDefault="00010E79" w:rsidP="00010E79">
            <w:pPr>
              <w:spacing w:after="0" w:line="240" w:lineRule="auto"/>
              <w:jc w:val="both"/>
            </w:pPr>
            <w:r w:rsidRPr="00ED457C">
              <w:t>NGEO-WEBC-VT</w:t>
            </w:r>
            <w:r>
              <w:t>C-0125</w:t>
            </w:r>
            <w:r w:rsidRPr="00ED457C">
              <w:t xml:space="preserve"> NGEO-WEBC-VT</w:t>
            </w:r>
            <w:r>
              <w:t>C-0130</w:t>
            </w:r>
          </w:p>
          <w:p w:rsidR="00010E79" w:rsidRPr="00200AD3" w:rsidRDefault="00010E79" w:rsidP="0017668F">
            <w:pPr>
              <w:spacing w:after="0" w:line="240" w:lineRule="auto"/>
              <w:jc w:val="both"/>
              <w:rPr>
                <w:rFonts w:ascii="Times New Roman" w:eastAsia="Times New Roman" w:hAnsi="Times New Roman" w:cs="Times New Roman"/>
                <w:color w:val="000000"/>
                <w:sz w:val="16"/>
                <w:szCs w:val="16"/>
                <w:lang w:eastAsia="fr-FR"/>
              </w:rPr>
            </w:pP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C6002E">
              <w:t>IF-ngEO-DownloadManagerChange</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Change the status of a download manager</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C-0130</w:t>
            </w:r>
          </w:p>
          <w:p w:rsidR="00D018B1" w:rsidRPr="00200AD3" w:rsidRDefault="00D018B1" w:rsidP="0017668F">
            <w:pPr>
              <w:spacing w:after="0" w:line="240" w:lineRule="auto"/>
              <w:jc w:val="both"/>
              <w:rPr>
                <w:rFonts w:ascii="Times New Roman" w:eastAsia="Times New Roman" w:hAnsi="Times New Roman" w:cs="Times New Roman"/>
                <w:color w:val="000000"/>
                <w:sz w:val="16"/>
                <w:szCs w:val="16"/>
                <w:lang w:val="en-US" w:eastAsia="fr-FR"/>
              </w:rPr>
            </w:pP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Pr>
                <w:lang w:val="en-GB"/>
              </w:rPr>
              <w:t>IF-ngEO-DataAccessRequest</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835CE3" w:rsidP="00200AD3">
            <w:pPr>
              <w:spacing w:before="60" w:after="60" w:line="240" w:lineRule="auto"/>
              <w:jc w:val="both"/>
              <w:rPr>
                <w:lang w:val="en-GB"/>
              </w:rPr>
            </w:pPr>
            <w:r>
              <w:rPr>
                <w:lang w:val="en-GB"/>
              </w:rPr>
              <w:t xml:space="preserve">Submit </w:t>
            </w:r>
            <w:r w:rsidRPr="00835CE3">
              <w:rPr>
                <w:lang w:val="en-GB"/>
              </w:rPr>
              <w:t>data</w:t>
            </w:r>
            <w:r>
              <w:rPr>
                <w:lang w:val="en-GB"/>
              </w:rPr>
              <w:t xml:space="preserve"> </w:t>
            </w:r>
            <w:r w:rsidR="00AD45AE" w:rsidRPr="00200AD3">
              <w:rPr>
                <w:lang w:val="en-GB"/>
              </w:rPr>
              <w:t>access requests</w:t>
            </w:r>
            <w:r>
              <w:rPr>
                <w:lang w:val="en-GB"/>
              </w:rPr>
              <w:t xml:space="preserve"> either simple or standing order requests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AB3B2C" w:rsidP="00D178A0">
            <w:pPr>
              <w:spacing w:after="0" w:line="240" w:lineRule="auto"/>
              <w:jc w:val="both"/>
            </w:pPr>
            <w:r w:rsidRPr="00ED457C">
              <w:t>NGEO-WEBC-VT</w:t>
            </w:r>
            <w:r>
              <w:t>C-0110</w:t>
            </w:r>
          </w:p>
          <w:p w:rsidR="00AB3B2C" w:rsidRDefault="00AB3B2C" w:rsidP="00D178A0">
            <w:pPr>
              <w:spacing w:after="0" w:line="240" w:lineRule="auto"/>
              <w:jc w:val="both"/>
            </w:pPr>
            <w:r w:rsidRPr="00ED457C">
              <w:t>NGEO-WEBC-VT</w:t>
            </w:r>
            <w:r>
              <w:t>C-0115</w:t>
            </w:r>
          </w:p>
          <w:p w:rsidR="00AB3B2C" w:rsidRDefault="00AB3B2C" w:rsidP="00D178A0">
            <w:pPr>
              <w:spacing w:after="0" w:line="240" w:lineRule="auto"/>
              <w:jc w:val="both"/>
            </w:pPr>
            <w:r w:rsidRPr="00ED457C">
              <w:t>NGEO-WEBC-VT</w:t>
            </w:r>
            <w:r>
              <w:t>C-0120</w:t>
            </w:r>
          </w:p>
          <w:p w:rsidR="00AB3B2C" w:rsidRPr="00200AD3" w:rsidRDefault="00AB3B2C">
            <w:pPr>
              <w:spacing w:after="0" w:line="240" w:lineRule="auto"/>
              <w:jc w:val="both"/>
              <w:rPr>
                <w:rFonts w:ascii="Times New Roman" w:eastAsia="Times New Roman" w:hAnsi="Times New Roman" w:cs="Times New Roman"/>
                <w:color w:val="000000"/>
                <w:sz w:val="16"/>
                <w:szCs w:val="16"/>
                <w:lang w:val="en-GB" w:eastAsia="fr-FR"/>
              </w:rPr>
            </w:pPr>
            <w:r>
              <w:t>NGEO-WEBC-VPC-0125</w:t>
            </w: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716AF3">
              <w:rPr>
                <w:lang w:val="en-GB"/>
              </w:rPr>
              <w:t>IF-ngEO-DataAccessRequestStatus</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E0BB8" w:rsidP="00200AD3">
            <w:pPr>
              <w:spacing w:before="60" w:after="60" w:line="240" w:lineRule="auto"/>
              <w:jc w:val="both"/>
              <w:rPr>
                <w:lang w:val="en-GB"/>
              </w:rPr>
            </w:pPr>
            <w:r w:rsidRPr="004E0BB8">
              <w:rPr>
                <w:lang w:val="en-GB"/>
              </w:rPr>
              <w:t>Interface used by the Web Client to monitor / change the status of data access request</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200AD3" w:rsidRDefault="00C75888" w:rsidP="0017668F">
            <w:pPr>
              <w:spacing w:after="0" w:line="240" w:lineRule="auto"/>
              <w:jc w:val="both"/>
              <w:rPr>
                <w:rFonts w:ascii="Times New Roman" w:eastAsia="Times New Roman" w:hAnsi="Times New Roman" w:cs="Times New Roman"/>
                <w:color w:val="000000"/>
                <w:sz w:val="16"/>
                <w:szCs w:val="16"/>
                <w:lang w:val="en-US" w:eastAsia="fr-FR"/>
              </w:rPr>
            </w:pPr>
            <w:r>
              <w:t>NGEO-WEBC-VTC-0140</w:t>
            </w:r>
          </w:p>
        </w:tc>
      </w:tr>
      <w:tr w:rsidR="00D018B1"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200AD3">
            <w:pPr>
              <w:spacing w:before="60" w:after="60" w:line="240" w:lineRule="auto"/>
              <w:jc w:val="both"/>
              <w:rPr>
                <w:rFonts w:ascii="Times New Roman" w:eastAsia="Times New Roman" w:hAnsi="Times New Roman" w:cs="Times New Roman"/>
                <w:color w:val="000000"/>
                <w:sz w:val="16"/>
                <w:szCs w:val="16"/>
                <w:lang w:val="fr-FR" w:eastAsia="fr-FR"/>
              </w:rPr>
            </w:pPr>
            <w:r w:rsidRPr="00200AD3">
              <w:rPr>
                <w:lang w:val="en-GB"/>
              </w:rPr>
              <w:t>IF-ngEO-DownloadHelper</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7310DA" w:rsidP="00200AD3">
            <w:pPr>
              <w:spacing w:before="60" w:after="60" w:line="240" w:lineRule="auto"/>
              <w:jc w:val="both"/>
              <w:rPr>
                <w:lang w:val="en-GB"/>
              </w:rPr>
            </w:pPr>
            <w:r w:rsidRPr="00200AD3">
              <w:rPr>
                <w:lang w:val="en-GB"/>
              </w:rPr>
              <w:t xml:space="preserve">This interface allows a Web Client to safely trigger a local Download Manager as </w:t>
            </w:r>
            <w:proofErr w:type="gramStart"/>
            <w:r w:rsidRPr="00200AD3">
              <w:rPr>
                <w:lang w:val="en-GB"/>
              </w:rPr>
              <w:t>an</w:t>
            </w:r>
            <w:proofErr w:type="gramEnd"/>
            <w:r w:rsidRPr="00200AD3">
              <w:rPr>
                <w:lang w:val="en-GB"/>
              </w:rPr>
              <w:t xml:space="preserve"> helper application, regardless of the format of the product URI.</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42EA8"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rsidR="00835CE3">
              <w:t>-015</w:t>
            </w:r>
            <w:r>
              <w:t>0</w:t>
            </w:r>
          </w:p>
        </w:tc>
      </w:tr>
      <w:tr w:rsidR="00D018B1"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17668F">
            <w:pPr>
              <w:spacing w:after="0" w:line="240" w:lineRule="auto"/>
              <w:jc w:val="both"/>
              <w:rPr>
                <w:rFonts w:ascii="Times New Roman" w:eastAsia="Times New Roman" w:hAnsi="Times New Roman" w:cs="Times New Roman"/>
                <w:color w:val="000000"/>
                <w:sz w:val="16"/>
                <w:szCs w:val="16"/>
                <w:lang w:val="fr-FR" w:eastAsia="fr-FR"/>
              </w:rPr>
            </w:pPr>
            <w:r w:rsidRPr="003075DB">
              <w:rPr>
                <w:rFonts w:ascii="Times New Roman" w:eastAsia="Times New Roman" w:hAnsi="Times New Roman" w:cs="Times New Roman"/>
                <w:color w:val="000000"/>
                <w:sz w:val="16"/>
                <w:szCs w:val="16"/>
                <w:lang w:val="fr-FR" w:eastAsia="fr-FR"/>
              </w:rPr>
              <w:t>IF</w:t>
            </w:r>
            <w:r w:rsidRPr="00200AD3">
              <w:rPr>
                <w:lang w:val="en-GB"/>
              </w:rPr>
              <w:t>-ngEO-CatalogueSearch</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018B1" w:rsidP="00200AD3">
            <w:pPr>
              <w:spacing w:before="60" w:after="60" w:line="240" w:lineRule="auto"/>
              <w:jc w:val="both"/>
              <w:rPr>
                <w:lang w:val="en-GB"/>
              </w:rPr>
            </w:pP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Default="00674EFE" w:rsidP="0017668F">
            <w:pPr>
              <w:spacing w:after="0" w:line="240" w:lineRule="auto"/>
              <w:jc w:val="both"/>
            </w:pPr>
            <w:r>
              <w:t>NGEO-WEBC-VTC-004</w:t>
            </w:r>
            <w:r w:rsidRPr="000202B0">
              <w:t>0</w:t>
            </w:r>
          </w:p>
          <w:p w:rsidR="00674EFE" w:rsidRPr="00200AD3" w:rsidRDefault="00674EFE" w:rsidP="0017668F">
            <w:pPr>
              <w:spacing w:after="0" w:line="240" w:lineRule="auto"/>
              <w:jc w:val="both"/>
              <w:rPr>
                <w:rFonts w:ascii="Times New Roman" w:eastAsia="Times New Roman" w:hAnsi="Times New Roman" w:cs="Times New Roman"/>
                <w:color w:val="000000"/>
                <w:sz w:val="16"/>
                <w:szCs w:val="16"/>
                <w:lang w:val="en-GB" w:eastAsia="fr-FR"/>
              </w:rPr>
            </w:pPr>
            <w:r>
              <w:t>NGEO-WEBC-VTC-005</w:t>
            </w:r>
            <w:r w:rsidRPr="000202B0">
              <w:t>0</w:t>
            </w:r>
          </w:p>
        </w:tc>
      </w:tr>
      <w:tr w:rsidR="008740DC"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8740DC" w:rsidRPr="003075DB" w:rsidRDefault="008740DC" w:rsidP="0017668F">
            <w:pPr>
              <w:spacing w:after="0" w:line="240" w:lineRule="auto"/>
              <w:jc w:val="both"/>
              <w:rPr>
                <w:rFonts w:ascii="Times New Roman" w:eastAsia="Times New Roman" w:hAnsi="Times New Roman" w:cs="Times New Roman"/>
                <w:color w:val="000000"/>
                <w:sz w:val="16"/>
                <w:szCs w:val="16"/>
                <w:lang w:val="fr-FR" w:eastAsia="fr-FR"/>
              </w:rPr>
            </w:pPr>
            <w:r>
              <w:rPr>
                <w:lang w:val="en-GB"/>
              </w:rPr>
              <w:t>IF-ngEO-</w:t>
            </w:r>
            <w:r>
              <w:t>UserShopCartsConfigData</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740DC" w:rsidRPr="00200AD3" w:rsidRDefault="008740DC" w:rsidP="008740DC">
            <w:pPr>
              <w:spacing w:before="60" w:after="60" w:line="240" w:lineRule="auto"/>
              <w:jc w:val="both"/>
              <w:rPr>
                <w:lang w:val="en-GB"/>
              </w:rPr>
            </w:pPr>
            <w:r>
              <w:rPr>
                <w:lang w:val="en-GB"/>
              </w:rPr>
              <w:t>This interface allows the web client to retrieve configuration information related to available shopcarts.</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8740DC" w:rsidRDefault="008740DC" w:rsidP="008740DC">
            <w:pPr>
              <w:spacing w:after="0" w:line="240" w:lineRule="auto"/>
              <w:jc w:val="both"/>
            </w:pPr>
            <w:r>
              <w:t>NGEO-WEBC-VTC-027</w:t>
            </w:r>
            <w:r w:rsidRPr="000202B0">
              <w:t>0</w:t>
            </w:r>
          </w:p>
        </w:tc>
      </w:tr>
      <w:tr w:rsidR="008740DC"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8740DC" w:rsidRPr="003075DB" w:rsidRDefault="008740DC" w:rsidP="0017668F">
            <w:pPr>
              <w:spacing w:after="0" w:line="240" w:lineRule="auto"/>
              <w:jc w:val="both"/>
              <w:rPr>
                <w:rFonts w:ascii="Times New Roman" w:eastAsia="Times New Roman" w:hAnsi="Times New Roman" w:cs="Times New Roman"/>
                <w:color w:val="000000"/>
                <w:sz w:val="16"/>
                <w:szCs w:val="16"/>
                <w:lang w:val="fr-FR" w:eastAsia="fr-FR"/>
              </w:rPr>
            </w:pPr>
            <w:r>
              <w:t>IF-ngEO-ShopCartManagement</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740DC" w:rsidRPr="00200AD3" w:rsidRDefault="008740DC" w:rsidP="008740DC">
            <w:pPr>
              <w:spacing w:before="60" w:after="60" w:line="240" w:lineRule="auto"/>
              <w:jc w:val="both"/>
              <w:rPr>
                <w:lang w:val="en-GB"/>
              </w:rPr>
            </w:pPr>
            <w:r>
              <w:rPr>
                <w:lang w:val="en-GB"/>
              </w:rPr>
              <w:t>This interface allows the web client to manage the shopcarts (create, rename, update, load…)</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8740DC" w:rsidRDefault="008740DC" w:rsidP="008740DC">
            <w:pPr>
              <w:spacing w:after="0" w:line="240" w:lineRule="auto"/>
              <w:jc w:val="both"/>
            </w:pPr>
            <w:r>
              <w:t>NGEO-WEBC-VTC-027</w:t>
            </w:r>
            <w:r w:rsidRPr="000202B0">
              <w:t>0</w:t>
            </w:r>
          </w:p>
          <w:p w:rsidR="008740DC" w:rsidRDefault="008740DC" w:rsidP="008740DC">
            <w:pPr>
              <w:spacing w:after="0" w:line="240" w:lineRule="auto"/>
              <w:jc w:val="both"/>
            </w:pPr>
            <w:r>
              <w:t>NGEO-WEBC-VTC-028</w:t>
            </w:r>
            <w:r w:rsidRPr="000202B0">
              <w:t>0</w:t>
            </w:r>
          </w:p>
        </w:tc>
      </w:tr>
      <w:tr w:rsidR="00621D59"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621D59" w:rsidRDefault="00621D59" w:rsidP="0017668F">
            <w:pPr>
              <w:spacing w:after="0" w:line="240" w:lineRule="auto"/>
              <w:jc w:val="both"/>
            </w:pPr>
            <w:r w:rsidRPr="00621D59">
              <w:lastRenderedPageBreak/>
              <w:t>IF-ngEO-DatasetAuthorization</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21D59" w:rsidRDefault="00550C61" w:rsidP="00550C61">
            <w:pPr>
              <w:spacing w:before="60" w:after="60" w:line="240" w:lineRule="auto"/>
              <w:jc w:val="both"/>
              <w:rPr>
                <w:lang w:val="en-GB"/>
              </w:rPr>
            </w:pPr>
            <w:r>
              <w:rPr>
                <w:lang w:val="en-GB"/>
              </w:rPr>
              <w:t>This interface allows the web client to know the dataset authorization for the current user.</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550C61" w:rsidRDefault="00550C61" w:rsidP="00550C61">
            <w:pPr>
              <w:spacing w:after="0" w:line="240" w:lineRule="auto"/>
              <w:jc w:val="both"/>
            </w:pPr>
            <w:r>
              <w:t>NGEO-WEBC-VTC-029</w:t>
            </w:r>
            <w:r w:rsidRPr="000202B0">
              <w:t>0</w:t>
            </w:r>
          </w:p>
          <w:p w:rsidR="00621D59" w:rsidRDefault="00621D59" w:rsidP="008740DC">
            <w:pPr>
              <w:spacing w:after="0" w:line="240" w:lineRule="auto"/>
              <w:jc w:val="both"/>
            </w:pPr>
          </w:p>
        </w:tc>
      </w:tr>
      <w:tr w:rsidR="00B40E66"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B40E66" w:rsidRPr="00621D59" w:rsidRDefault="00B40E66" w:rsidP="0017668F">
            <w:pPr>
              <w:spacing w:after="0" w:line="240" w:lineRule="auto"/>
              <w:jc w:val="both"/>
            </w:pPr>
            <w:r>
              <w:t>IF-ngEO-</w:t>
            </w:r>
            <w:r w:rsidRPr="00BC46B1">
              <w:rPr>
                <w:lang w:val="en-GB"/>
              </w:rPr>
              <w:t>HostedProcessingList</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B40E66" w:rsidRDefault="00B40E66">
            <w:pPr>
              <w:spacing w:before="60" w:after="60" w:line="240" w:lineRule="auto"/>
              <w:jc w:val="both"/>
              <w:rPr>
                <w:lang w:val="en-GB"/>
              </w:rPr>
            </w:pPr>
            <w:r>
              <w:rPr>
                <w:lang w:val="en-GB"/>
              </w:rPr>
              <w:t>This interface allows the web client to know the available hosted processing.</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B40E66" w:rsidRDefault="00B40E66" w:rsidP="00B40E66">
            <w:pPr>
              <w:spacing w:after="0" w:line="240" w:lineRule="auto"/>
              <w:jc w:val="both"/>
            </w:pPr>
            <w:r>
              <w:t>NGEO-WEBC-VTC-0320</w:t>
            </w:r>
          </w:p>
          <w:p w:rsidR="00B40E66" w:rsidRDefault="00B40E66" w:rsidP="00550C61">
            <w:pPr>
              <w:spacing w:after="0" w:line="240" w:lineRule="auto"/>
              <w:jc w:val="both"/>
            </w:pPr>
          </w:p>
        </w:tc>
      </w:tr>
    </w:tbl>
    <w:p w:rsidR="005C4CDB" w:rsidRPr="00417548" w:rsidRDefault="005C4CDB" w:rsidP="005C4CDB">
      <w:pPr>
        <w:pStyle w:val="blankpage"/>
        <w:rPr>
          <w:lang w:val="en-GB"/>
        </w:rPr>
      </w:pPr>
      <w:r w:rsidRPr="00417548">
        <w:rPr>
          <w:lang w:val="en-GB"/>
        </w:rPr>
        <w:lastRenderedPageBreak/>
        <w:t xml:space="preserve">END </w:t>
      </w:r>
      <w:bookmarkStart w:id="419" w:name="end_of_document"/>
      <w:r w:rsidRPr="00417548">
        <w:rPr>
          <w:lang w:val="en-GB"/>
        </w:rPr>
        <w:t xml:space="preserve">OF </w:t>
      </w:r>
      <w:bookmarkEnd w:id="419"/>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31"/>
      <w:footerReference w:type="default" r:id="rId32"/>
      <w:headerReference w:type="first" r:id="rId33"/>
      <w:footerReference w:type="first" r:id="rId34"/>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691" w:rsidRDefault="00066691" w:rsidP="005C4CDB">
      <w:pPr>
        <w:spacing w:after="0" w:line="240" w:lineRule="auto"/>
      </w:pPr>
      <w:r>
        <w:separator/>
      </w:r>
    </w:p>
  </w:endnote>
  <w:endnote w:type="continuationSeparator" w:id="0">
    <w:p w:rsidR="00066691" w:rsidRDefault="00066691"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1771"/>
      <w:gridCol w:w="3339"/>
      <w:gridCol w:w="4384"/>
    </w:tblGrid>
    <w:tr w:rsidR="00BB663B" w:rsidRPr="0056181B" w:rsidTr="0073306C">
      <w:trPr>
        <w:trHeight w:val="284"/>
      </w:trPr>
      <w:tc>
        <w:tcPr>
          <w:tcW w:w="1771" w:type="dxa"/>
        </w:tcPr>
        <w:p w:rsidR="00BB663B" w:rsidRDefault="00066691">
          <w:pPr>
            <w:pStyle w:val="Pieddepage"/>
            <w:rPr>
              <w:lang w:val="en-GB"/>
            </w:rPr>
          </w:pPr>
          <w:r>
            <w:fldChar w:fldCharType="begin"/>
          </w:r>
          <w:r>
            <w:instrText xml:space="preserve"> DOCPROPERTY "project"  \* MERGEFORMAT </w:instrText>
          </w:r>
          <w:r>
            <w:fldChar w:fldCharType="separate"/>
          </w:r>
          <w:r w:rsidR="00BB663B">
            <w:t>ngEO Task 4</w:t>
          </w:r>
          <w:r>
            <w:fldChar w:fldCharType="end"/>
          </w:r>
        </w:p>
      </w:tc>
      <w:tc>
        <w:tcPr>
          <w:tcW w:w="3339" w:type="dxa"/>
        </w:tcPr>
        <w:p w:rsidR="00BB663B" w:rsidRDefault="00BB663B">
          <w:pPr>
            <w:pStyle w:val="Pieddepage"/>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sidR="00DF5819">
            <w:rPr>
              <w:bCs/>
              <w:noProof/>
            </w:rPr>
            <w:t>2015</w:t>
          </w:r>
          <w:r>
            <w:rPr>
              <w:bCs/>
            </w:rPr>
            <w:fldChar w:fldCharType="end"/>
          </w:r>
          <w:r>
            <w:rPr>
              <w:lang w:val="en-GB"/>
            </w:rPr>
            <w:t>; all rights reserved</w:t>
          </w:r>
        </w:p>
      </w:tc>
      <w:tc>
        <w:tcPr>
          <w:tcW w:w="4384" w:type="dxa"/>
        </w:tcPr>
        <w:p w:rsidR="00BB663B" w:rsidRPr="00E561D0" w:rsidRDefault="00066691">
          <w:pPr>
            <w:pStyle w:val="Pieddepage"/>
          </w:pPr>
          <w:r>
            <w:fldChar w:fldCharType="begin"/>
          </w:r>
          <w:r>
            <w:instrText xml:space="preserve"> DOCPROPERTY  Subsystem  \* MERGEFORMAT </w:instrText>
          </w:r>
          <w:r>
            <w:fldChar w:fldCharType="separate"/>
          </w:r>
          <w:r w:rsidR="00BB663B">
            <w:t>Web Client</w:t>
          </w:r>
          <w:r>
            <w:fldChar w:fldCharType="end"/>
          </w:r>
          <w:r w:rsidR="00BB663B">
            <w:t xml:space="preserve"> - </w:t>
          </w:r>
          <w:r>
            <w:fldChar w:fldCharType="begin"/>
          </w:r>
          <w:r>
            <w:instrText xml:space="preserve"> DOCPROPERTY  Title  \* MERGEFORMAT </w:instrText>
          </w:r>
          <w:r>
            <w:fldChar w:fldCharType="separate"/>
          </w:r>
          <w:r w:rsidR="00BB663B">
            <w:t>Test Plan Document</w:t>
          </w:r>
          <w:r>
            <w:fldChar w:fldCharType="end"/>
          </w:r>
        </w:p>
      </w:tc>
    </w:tr>
  </w:tbl>
  <w:p w:rsidR="00BB663B" w:rsidRPr="00E561D0" w:rsidRDefault="00BB663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BB663B" w:rsidRPr="006D68AB">
      <w:tc>
        <w:tcPr>
          <w:tcW w:w="1620" w:type="dxa"/>
        </w:tcPr>
        <w:p w:rsidR="00BB663B" w:rsidRPr="006D68AB" w:rsidRDefault="00BB663B">
          <w:pPr>
            <w:rPr>
              <w:rFonts w:ascii="Verdana" w:hAnsi="Verdana"/>
              <w:sz w:val="18"/>
              <w:szCs w:val="18"/>
            </w:rPr>
          </w:pPr>
          <w:r w:rsidRPr="006D68AB">
            <w:rPr>
              <w:rFonts w:ascii="Verdana" w:hAnsi="Verdana"/>
              <w:sz w:val="18"/>
              <w:szCs w:val="18"/>
            </w:rPr>
            <w:t>Prepared by:</w:t>
          </w:r>
        </w:p>
      </w:tc>
      <w:tc>
        <w:tcPr>
          <w:tcW w:w="3240" w:type="dxa"/>
        </w:tcPr>
        <w:p w:rsidR="00BB663B" w:rsidRPr="006D68AB" w:rsidRDefault="00BB663B">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r>
            <w:rPr>
              <w:rFonts w:ascii="Verdana" w:hAnsi="Verdana"/>
              <w:sz w:val="18"/>
              <w:szCs w:val="18"/>
            </w:rPr>
            <w:t>Fabien Lavignotte - Emna Mokaddem</w:t>
          </w:r>
          <w:r>
            <w:rPr>
              <w:rFonts w:ascii="Verdana" w:hAnsi="Verdana"/>
              <w:sz w:val="18"/>
              <w:szCs w:val="18"/>
            </w:rPr>
            <w:fldChar w:fldCharType="end"/>
          </w:r>
        </w:p>
      </w:tc>
    </w:tr>
    <w:tr w:rsidR="00BB663B" w:rsidRPr="006D68AB">
      <w:tc>
        <w:tcPr>
          <w:tcW w:w="1620" w:type="dxa"/>
        </w:tcPr>
        <w:p w:rsidR="00BB663B" w:rsidRPr="006D68AB" w:rsidRDefault="00BB663B">
          <w:pPr>
            <w:rPr>
              <w:rFonts w:ascii="Verdana" w:hAnsi="Verdana"/>
              <w:sz w:val="18"/>
              <w:szCs w:val="18"/>
            </w:rPr>
          </w:pPr>
        </w:p>
      </w:tc>
      <w:tc>
        <w:tcPr>
          <w:tcW w:w="3240" w:type="dxa"/>
        </w:tcPr>
        <w:p w:rsidR="00BB663B" w:rsidRPr="006D68AB" w:rsidRDefault="00BB663B">
          <w:pPr>
            <w:rPr>
              <w:rFonts w:ascii="Verdana" w:hAnsi="Verdana"/>
              <w:sz w:val="18"/>
              <w:szCs w:val="18"/>
            </w:rPr>
          </w:pPr>
        </w:p>
      </w:tc>
    </w:tr>
    <w:tr w:rsidR="00BB663B" w:rsidRPr="006D68AB">
      <w:tc>
        <w:tcPr>
          <w:tcW w:w="1620" w:type="dxa"/>
        </w:tcPr>
        <w:p w:rsidR="00BB663B" w:rsidRPr="006D68AB" w:rsidRDefault="00BB663B">
          <w:pPr>
            <w:rPr>
              <w:rFonts w:ascii="Verdana" w:hAnsi="Verdana"/>
              <w:sz w:val="18"/>
              <w:szCs w:val="18"/>
            </w:rPr>
          </w:pPr>
          <w:r w:rsidRPr="006D68AB">
            <w:rPr>
              <w:rFonts w:ascii="Verdana" w:hAnsi="Verdana"/>
              <w:sz w:val="18"/>
              <w:szCs w:val="18"/>
            </w:rPr>
            <w:t>Authorized by:</w:t>
          </w:r>
        </w:p>
      </w:tc>
      <w:tc>
        <w:tcPr>
          <w:tcW w:w="3240" w:type="dxa"/>
        </w:tcPr>
        <w:p w:rsidR="00BB663B" w:rsidRPr="006D68AB" w:rsidRDefault="00BB663B">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BB663B" w:rsidRPr="006D68AB">
      <w:tc>
        <w:tcPr>
          <w:tcW w:w="1620" w:type="dxa"/>
        </w:tcPr>
        <w:p w:rsidR="00BB663B" w:rsidRPr="006D68AB" w:rsidRDefault="00BB663B">
          <w:pPr>
            <w:rPr>
              <w:rFonts w:ascii="Verdana" w:hAnsi="Verdana"/>
              <w:sz w:val="18"/>
              <w:szCs w:val="18"/>
              <w:lang w:val="en-GB"/>
            </w:rPr>
          </w:pPr>
        </w:p>
      </w:tc>
      <w:tc>
        <w:tcPr>
          <w:tcW w:w="3240" w:type="dxa"/>
        </w:tcPr>
        <w:p w:rsidR="00BB663B" w:rsidRPr="006D68AB" w:rsidRDefault="00BB663B">
          <w:pPr>
            <w:rPr>
              <w:rFonts w:ascii="Verdana" w:hAnsi="Verdana"/>
              <w:sz w:val="18"/>
              <w:szCs w:val="18"/>
              <w:lang w:val="en-GB"/>
            </w:rPr>
          </w:pPr>
        </w:p>
      </w:tc>
    </w:tr>
  </w:tbl>
  <w:p w:rsidR="00BB663B" w:rsidRPr="006D68AB" w:rsidRDefault="00BB663B">
    <w:pPr>
      <w:pStyle w:val="Pieddepage"/>
      <w:tabs>
        <w:tab w:val="clear" w:pos="4252"/>
        <w:tab w:val="clear" w:pos="8504"/>
        <w:tab w:val="center" w:pos="4750"/>
        <w:tab w:val="right" w:pos="8644"/>
      </w:tabs>
      <w:rPr>
        <w:bCs/>
        <w:sz w:val="18"/>
        <w:szCs w:val="18"/>
      </w:rPr>
    </w:pPr>
  </w:p>
  <w:p w:rsidR="00BB663B" w:rsidRPr="006D68AB" w:rsidRDefault="00BB663B">
    <w:pPr>
      <w:pStyle w:val="Pieddepage"/>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BB663B" w:rsidRPr="006D68AB">
      <w:trPr>
        <w:jc w:val="right"/>
      </w:trPr>
      <w:tc>
        <w:tcPr>
          <w:tcW w:w="1620" w:type="dxa"/>
        </w:tcPr>
        <w:p w:rsidR="00BB663B" w:rsidRPr="006D68AB" w:rsidRDefault="00BB663B">
          <w:pPr>
            <w:rPr>
              <w:rFonts w:ascii="Verdana" w:hAnsi="Verdana"/>
              <w:sz w:val="18"/>
              <w:szCs w:val="18"/>
              <w:lang w:val="fr-FR"/>
            </w:rPr>
          </w:pPr>
          <w:r w:rsidRPr="006D68AB">
            <w:rPr>
              <w:rFonts w:ascii="Verdana" w:hAnsi="Verdana"/>
              <w:sz w:val="18"/>
              <w:szCs w:val="18"/>
              <w:lang w:val="fr-FR"/>
            </w:rPr>
            <w:t>Code:</w:t>
          </w:r>
        </w:p>
      </w:tc>
      <w:tc>
        <w:tcPr>
          <w:tcW w:w="3304" w:type="dxa"/>
        </w:tcPr>
        <w:p w:rsidR="00BB663B" w:rsidRPr="006D68AB" w:rsidRDefault="00BB663B">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BB663B" w:rsidRPr="006D68AB">
      <w:trPr>
        <w:jc w:val="right"/>
      </w:trPr>
      <w:tc>
        <w:tcPr>
          <w:tcW w:w="1620" w:type="dxa"/>
        </w:tcPr>
        <w:p w:rsidR="00BB663B" w:rsidRPr="006D68AB" w:rsidRDefault="00BB663B">
          <w:pPr>
            <w:rPr>
              <w:rFonts w:ascii="Verdana" w:hAnsi="Verdana"/>
              <w:sz w:val="18"/>
              <w:szCs w:val="18"/>
            </w:rPr>
          </w:pPr>
          <w:r w:rsidRPr="006D68AB">
            <w:rPr>
              <w:rFonts w:ascii="Verdana" w:hAnsi="Verdana"/>
              <w:sz w:val="18"/>
              <w:szCs w:val="18"/>
            </w:rPr>
            <w:t>Version:</w:t>
          </w:r>
        </w:p>
      </w:tc>
      <w:tc>
        <w:tcPr>
          <w:tcW w:w="3304" w:type="dxa"/>
        </w:tcPr>
        <w:p w:rsidR="00BB663B" w:rsidRPr="006D68AB" w:rsidRDefault="00BB663B" w:rsidP="002F01F5">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r w:rsidR="00452A08">
            <w:rPr>
              <w:rFonts w:ascii="Verdana" w:hAnsi="Verdana"/>
              <w:sz w:val="18"/>
              <w:szCs w:val="18"/>
            </w:rPr>
            <w:t>1.9</w:t>
          </w:r>
          <w:r w:rsidRPr="006D68AB">
            <w:rPr>
              <w:rFonts w:ascii="Verdana" w:hAnsi="Verdana"/>
              <w:sz w:val="18"/>
              <w:szCs w:val="18"/>
            </w:rPr>
            <w:fldChar w:fldCharType="end"/>
          </w:r>
        </w:p>
      </w:tc>
    </w:tr>
    <w:tr w:rsidR="00BB663B" w:rsidRPr="006D68AB">
      <w:trPr>
        <w:jc w:val="right"/>
      </w:trPr>
      <w:tc>
        <w:tcPr>
          <w:tcW w:w="1620" w:type="dxa"/>
        </w:tcPr>
        <w:p w:rsidR="00BB663B" w:rsidRPr="006D68AB" w:rsidRDefault="00BB663B">
          <w:pPr>
            <w:rPr>
              <w:rFonts w:ascii="Verdana" w:hAnsi="Verdana"/>
              <w:sz w:val="18"/>
              <w:szCs w:val="18"/>
            </w:rPr>
          </w:pPr>
          <w:r w:rsidRPr="006D68AB">
            <w:rPr>
              <w:rFonts w:ascii="Verdana" w:hAnsi="Verdana"/>
              <w:sz w:val="18"/>
              <w:szCs w:val="18"/>
            </w:rPr>
            <w:t>Date:</w:t>
          </w:r>
        </w:p>
      </w:tc>
      <w:tc>
        <w:tcPr>
          <w:tcW w:w="3304" w:type="dxa"/>
        </w:tcPr>
        <w:p w:rsidR="00BB663B" w:rsidRPr="006D68AB" w:rsidRDefault="00BB663B">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r w:rsidR="00452A08">
            <w:rPr>
              <w:rFonts w:ascii="Verdana" w:hAnsi="Verdana"/>
              <w:sz w:val="18"/>
              <w:szCs w:val="18"/>
            </w:rPr>
            <w:t>06/03/2015</w:t>
          </w:r>
          <w:r w:rsidRPr="006D68AB">
            <w:rPr>
              <w:rFonts w:ascii="Verdana" w:hAnsi="Verdana"/>
              <w:sz w:val="18"/>
              <w:szCs w:val="18"/>
            </w:rPr>
            <w:fldChar w:fldCharType="end"/>
          </w:r>
        </w:p>
      </w:tc>
    </w:tr>
  </w:tbl>
  <w:p w:rsidR="00BB663B" w:rsidRDefault="00BB663B">
    <w:pPr>
      <w:pStyle w:val="Pieddepage"/>
      <w:tabs>
        <w:tab w:val="clear" w:pos="4252"/>
        <w:tab w:val="clear" w:pos="8504"/>
        <w:tab w:val="center" w:pos="4750"/>
        <w:tab w:val="right" w:pos="8644"/>
      </w:tabs>
      <w:rPr>
        <w:bCs/>
      </w:rPr>
    </w:pPr>
  </w:p>
  <w:p w:rsidR="00BB663B" w:rsidRDefault="00BB663B">
    <w:pPr>
      <w:pStyle w:val="Pieddepage"/>
      <w:tabs>
        <w:tab w:val="clear" w:pos="4252"/>
        <w:tab w:val="clear" w:pos="8504"/>
        <w:tab w:val="center" w:pos="4750"/>
        <w:tab w:val="right" w:pos="8644"/>
      </w:tabs>
      <w:rPr>
        <w:bCs/>
      </w:rPr>
    </w:pPr>
  </w:p>
  <w:p w:rsidR="00BB663B" w:rsidRDefault="00BB663B">
    <w:pPr>
      <w:pStyle w:val="Pieddepage"/>
      <w:tabs>
        <w:tab w:val="clear" w:pos="4252"/>
        <w:tab w:val="clear" w:pos="8504"/>
        <w:tab w:val="center" w:pos="4750"/>
        <w:tab w:val="right" w:pos="8644"/>
      </w:tabs>
      <w:rPr>
        <w:bCs/>
      </w:rPr>
    </w:pPr>
  </w:p>
  <w:p w:rsidR="00BB663B" w:rsidRDefault="00BB663B">
    <w:pPr>
      <w:pStyle w:val="Pieddepage"/>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BB663B">
      <w:trPr>
        <w:cantSplit/>
      </w:trPr>
      <w:tc>
        <w:tcPr>
          <w:tcW w:w="4750" w:type="dxa"/>
        </w:tcPr>
        <w:p w:rsidR="00BB663B" w:rsidRDefault="00BB663B">
          <w:pPr>
            <w:pStyle w:val="Pieddepage"/>
          </w:pPr>
        </w:p>
      </w:tc>
      <w:tc>
        <w:tcPr>
          <w:tcW w:w="3894" w:type="dxa"/>
        </w:tcPr>
        <w:p w:rsidR="00BB663B" w:rsidRDefault="00BB663B">
          <w:pPr>
            <w:pStyle w:val="Pieddepage"/>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DF5819">
            <w:rPr>
              <w:bCs/>
              <w:noProof/>
            </w:rPr>
            <w:t>2015</w:t>
          </w:r>
          <w:r>
            <w:rPr>
              <w:bCs/>
            </w:rPr>
            <w:fldChar w:fldCharType="end"/>
          </w:r>
          <w:r>
            <w:rPr>
              <w:bCs/>
            </w:rPr>
            <w:t>; all rights reserved</w:t>
          </w:r>
        </w:p>
      </w:tc>
    </w:tr>
  </w:tbl>
  <w:p w:rsidR="00BB663B" w:rsidRDefault="00BB663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691" w:rsidRDefault="00066691" w:rsidP="005C4CDB">
      <w:pPr>
        <w:spacing w:after="0" w:line="240" w:lineRule="auto"/>
      </w:pPr>
      <w:r>
        <w:separator/>
      </w:r>
    </w:p>
  </w:footnote>
  <w:footnote w:type="continuationSeparator" w:id="0">
    <w:p w:rsidR="00066691" w:rsidRDefault="00066691"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BB663B">
      <w:tc>
        <w:tcPr>
          <w:tcW w:w="2654" w:type="dxa"/>
        </w:tcPr>
        <w:p w:rsidR="00BB663B" w:rsidRDefault="00BB663B">
          <w:r>
            <w:rPr>
              <w:noProof/>
              <w:lang w:val="fr-FR" w:eastAsia="fr-FR"/>
            </w:rPr>
            <w:drawing>
              <wp:inline distT="0" distB="0" distL="0" distR="0" wp14:anchorId="7210192D" wp14:editId="6EA2B919">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BB663B" w:rsidRDefault="00BB663B">
          <w:pPr>
            <w:pStyle w:val="En-tte"/>
            <w:jc w:val="right"/>
            <w:rPr>
              <w:b/>
              <w:bCs/>
              <w:lang w:val="fr-FR"/>
            </w:rPr>
          </w:pPr>
        </w:p>
      </w:tc>
      <w:tc>
        <w:tcPr>
          <w:tcW w:w="1260" w:type="dxa"/>
        </w:tcPr>
        <w:p w:rsidR="00BB663B" w:rsidRDefault="00BB663B">
          <w:pPr>
            <w:pStyle w:val="En-tte"/>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73A3E78B" wp14:editId="71F6BC40">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63B" w:rsidRPr="00061441" w:rsidRDefault="00C60802">
                                <w:pPr>
                                  <w:pStyle w:val="En-tte"/>
                                  <w:tabs>
                                    <w:tab w:val="clear" w:pos="4252"/>
                                    <w:tab w:val="clear" w:pos="8504"/>
                                  </w:tabs>
                                  <w:spacing w:before="40" w:after="40"/>
                                  <w:jc w:val="right"/>
                                </w:pPr>
                                <w:r>
                                  <w:fldChar w:fldCharType="begin"/>
                                </w:r>
                                <w:r>
                                  <w:instrText xml:space="preserve"> DOCPROPERTY "code"  \* MERGEFORMAT </w:instrText>
                                </w:r>
                                <w:r>
                                  <w:fldChar w:fldCharType="separate"/>
                                </w:r>
                                <w:proofErr w:type="gramStart"/>
                                <w:ins w:id="420" w:author="Alihoussen Irchad" w:date="2015-06-05T16:03:00Z">
                                  <w:r w:rsidR="00DF5819" w:rsidRPr="00DF5819">
                                    <w:rPr>
                                      <w:sz w:val="18"/>
                                      <w:szCs w:val="18"/>
                                      <w:rPrChange w:id="421" w:author="Alihoussen Irchad" w:date="2015-06-05T16:03:00Z">
                                        <w:rPr/>
                                      </w:rPrChange>
                                    </w:rPr>
                                    <w:t>ngEO-WEBC-SSTP</w:t>
                                  </w:r>
                                </w:ins>
                                <w:proofErr w:type="gramEnd"/>
                                <w:del w:id="422" w:author="Alihoussen Irchad" w:date="2015-06-05T16:03:00Z">
                                  <w:r w:rsidR="00BB663B" w:rsidRPr="00330782" w:rsidDel="00DF5819">
                                    <w:rPr>
                                      <w:sz w:val="18"/>
                                      <w:szCs w:val="18"/>
                                    </w:rPr>
                                    <w:delText>ngEO-WEBC-SSTP</w:delText>
                                  </w:r>
                                </w:del>
                                <w:r>
                                  <w:rPr>
                                    <w:sz w:val="18"/>
                                    <w:szCs w:val="18"/>
                                  </w:rPr>
                                  <w:fldChar w:fldCharType="end"/>
                                </w:r>
                              </w:p>
                              <w:p w:rsidR="00BB663B" w:rsidRDefault="00066691">
                                <w:pPr>
                                  <w:pStyle w:val="En-tte"/>
                                  <w:tabs>
                                    <w:tab w:val="clear" w:pos="4252"/>
                                    <w:tab w:val="clear" w:pos="8504"/>
                                  </w:tabs>
                                  <w:spacing w:before="40" w:after="40"/>
                                  <w:jc w:val="right"/>
                                </w:pPr>
                                <w:r>
                                  <w:fldChar w:fldCharType="begin"/>
                                </w:r>
                                <w:r>
                                  <w:instrText xml:space="preserve"> DOCPROPERTY "date"  \* MERGEFORMAT </w:instrText>
                                </w:r>
                                <w:r>
                                  <w:fldChar w:fldCharType="separate"/>
                                </w:r>
                                <w:ins w:id="423" w:author="Alihoussen Irchad" w:date="2015-06-05T16:03:00Z">
                                  <w:r w:rsidR="00DF5819">
                                    <w:t>05/06/2015</w:t>
                                  </w:r>
                                </w:ins>
                                <w:del w:id="424" w:author="Alihoussen Irchad" w:date="2015-06-05T16:03:00Z">
                                  <w:r w:rsidR="009C280F" w:rsidDel="00DF5819">
                                    <w:delText>06/03/2015</w:delText>
                                  </w:r>
                                </w:del>
                                <w:r>
                                  <w:fldChar w:fldCharType="end"/>
                                </w:r>
                              </w:p>
                              <w:p w:rsidR="00BB663B" w:rsidRDefault="00066691">
                                <w:pPr>
                                  <w:pStyle w:val="En-tte"/>
                                  <w:tabs>
                                    <w:tab w:val="clear" w:pos="4252"/>
                                    <w:tab w:val="clear" w:pos="8504"/>
                                  </w:tabs>
                                  <w:spacing w:before="40" w:after="40"/>
                                  <w:jc w:val="right"/>
                                </w:pPr>
                                <w:r>
                                  <w:fldChar w:fldCharType="begin"/>
                                </w:r>
                                <w:r>
                                  <w:instrText xml:space="preserve"> DOCPROPERTY "version"  \* MERGEFORMAT </w:instrText>
                                </w:r>
                                <w:r>
                                  <w:fldChar w:fldCharType="separate"/>
                                </w:r>
                                <w:ins w:id="425" w:author="Alihoussen Irchad" w:date="2015-06-05T16:03:00Z">
                                  <w:r w:rsidR="00DF5819">
                                    <w:t>1.10</w:t>
                                  </w:r>
                                </w:ins>
                                <w:del w:id="426" w:author="Alihoussen Irchad" w:date="2015-06-05T16:03:00Z">
                                  <w:r w:rsidR="009C280F" w:rsidDel="00DF5819">
                                    <w:delText>1.9</w:delText>
                                  </w:r>
                                </w:del>
                                <w:r>
                                  <w:fldChar w:fldCharType="end"/>
                                </w:r>
                              </w:p>
                              <w:p w:rsidR="00BB663B" w:rsidRDefault="00BB663B">
                                <w:pPr>
                                  <w:pStyle w:val="En-tte"/>
                                  <w:spacing w:before="40" w:after="40"/>
                                  <w:jc w:val="right"/>
                                </w:pPr>
                                <w:r>
                                  <w:fldChar w:fldCharType="begin"/>
                                </w:r>
                                <w:r>
                                  <w:instrText xml:space="preserve"> PAGE  \* MERGEFORMAT </w:instrText>
                                </w:r>
                                <w:r>
                                  <w:fldChar w:fldCharType="separate"/>
                                </w:r>
                                <w:r w:rsidR="00DF5819">
                                  <w:rPr>
                                    <w:noProof/>
                                  </w:rPr>
                                  <w:t>3</w:t>
                                </w:r>
                                <w:r>
                                  <w:rPr>
                                    <w:noProof/>
                                  </w:rPr>
                                  <w:fldChar w:fldCharType="end"/>
                                </w:r>
                                <w:r>
                                  <w:t xml:space="preserve"> of </w:t>
                                </w:r>
                                <w:r>
                                  <w:fldChar w:fldCharType="begin"/>
                                </w:r>
                                <w:r>
                                  <w:instrText xml:space="preserve"> PAGEREF end_of_document \h </w:instrText>
                                </w:r>
                                <w:r>
                                  <w:fldChar w:fldCharType="separate"/>
                                </w:r>
                                <w:ins w:id="427" w:author="Alihoussen Irchad" w:date="2015-06-05T16:03:00Z">
                                  <w:r w:rsidR="00DF5819">
                                    <w:rPr>
                                      <w:noProof/>
                                    </w:rPr>
                                    <w:t>117</w:t>
                                  </w:r>
                                </w:ins>
                                <w:del w:id="428" w:author="Alihoussen Irchad" w:date="2015-06-05T15:28:00Z">
                                  <w:r w:rsidR="008C4C76" w:rsidDel="008C4C76">
                                    <w:rPr>
                                      <w:noProof/>
                                    </w:rPr>
                                    <w:delText>118</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BB663B" w:rsidRPr="00061441" w:rsidRDefault="00C60802">
                          <w:pPr>
                            <w:pStyle w:val="En-tte"/>
                            <w:tabs>
                              <w:tab w:val="clear" w:pos="4252"/>
                              <w:tab w:val="clear" w:pos="8504"/>
                            </w:tabs>
                            <w:spacing w:before="40" w:after="40"/>
                            <w:jc w:val="right"/>
                          </w:pPr>
                          <w:r>
                            <w:fldChar w:fldCharType="begin"/>
                          </w:r>
                          <w:r>
                            <w:instrText xml:space="preserve"> DOCPROPERTY "code"  \* MERGEFORMAT </w:instrText>
                          </w:r>
                          <w:r>
                            <w:fldChar w:fldCharType="separate"/>
                          </w:r>
                          <w:proofErr w:type="gramStart"/>
                          <w:ins w:id="429" w:author="Alihoussen Irchad" w:date="2015-06-05T16:03:00Z">
                            <w:r w:rsidR="00DF5819" w:rsidRPr="00DF5819">
                              <w:rPr>
                                <w:sz w:val="18"/>
                                <w:szCs w:val="18"/>
                                <w:rPrChange w:id="430" w:author="Alihoussen Irchad" w:date="2015-06-05T16:03:00Z">
                                  <w:rPr/>
                                </w:rPrChange>
                              </w:rPr>
                              <w:t>ngEO-WEBC-SSTP</w:t>
                            </w:r>
                          </w:ins>
                          <w:proofErr w:type="gramEnd"/>
                          <w:del w:id="431" w:author="Alihoussen Irchad" w:date="2015-06-05T16:03:00Z">
                            <w:r w:rsidR="00BB663B" w:rsidRPr="00330782" w:rsidDel="00DF5819">
                              <w:rPr>
                                <w:sz w:val="18"/>
                                <w:szCs w:val="18"/>
                              </w:rPr>
                              <w:delText>ngEO-WEBC-SSTP</w:delText>
                            </w:r>
                          </w:del>
                          <w:r>
                            <w:rPr>
                              <w:sz w:val="18"/>
                              <w:szCs w:val="18"/>
                            </w:rPr>
                            <w:fldChar w:fldCharType="end"/>
                          </w:r>
                        </w:p>
                        <w:p w:rsidR="00BB663B" w:rsidRDefault="00066691">
                          <w:pPr>
                            <w:pStyle w:val="En-tte"/>
                            <w:tabs>
                              <w:tab w:val="clear" w:pos="4252"/>
                              <w:tab w:val="clear" w:pos="8504"/>
                            </w:tabs>
                            <w:spacing w:before="40" w:after="40"/>
                            <w:jc w:val="right"/>
                          </w:pPr>
                          <w:r>
                            <w:fldChar w:fldCharType="begin"/>
                          </w:r>
                          <w:r>
                            <w:instrText xml:space="preserve"> DOCPROPERTY "date"  \* MERGEFORMAT </w:instrText>
                          </w:r>
                          <w:r>
                            <w:fldChar w:fldCharType="separate"/>
                          </w:r>
                          <w:ins w:id="432" w:author="Alihoussen Irchad" w:date="2015-06-05T16:03:00Z">
                            <w:r w:rsidR="00DF5819">
                              <w:t>05/06/2015</w:t>
                            </w:r>
                          </w:ins>
                          <w:del w:id="433" w:author="Alihoussen Irchad" w:date="2015-06-05T16:03:00Z">
                            <w:r w:rsidR="009C280F" w:rsidDel="00DF5819">
                              <w:delText>06/03/2015</w:delText>
                            </w:r>
                          </w:del>
                          <w:r>
                            <w:fldChar w:fldCharType="end"/>
                          </w:r>
                        </w:p>
                        <w:p w:rsidR="00BB663B" w:rsidRDefault="00066691">
                          <w:pPr>
                            <w:pStyle w:val="En-tte"/>
                            <w:tabs>
                              <w:tab w:val="clear" w:pos="4252"/>
                              <w:tab w:val="clear" w:pos="8504"/>
                            </w:tabs>
                            <w:spacing w:before="40" w:after="40"/>
                            <w:jc w:val="right"/>
                          </w:pPr>
                          <w:r>
                            <w:fldChar w:fldCharType="begin"/>
                          </w:r>
                          <w:r>
                            <w:instrText xml:space="preserve"> DOCPROPERTY "version"  \* MERGEFORMAT </w:instrText>
                          </w:r>
                          <w:r>
                            <w:fldChar w:fldCharType="separate"/>
                          </w:r>
                          <w:ins w:id="434" w:author="Alihoussen Irchad" w:date="2015-06-05T16:03:00Z">
                            <w:r w:rsidR="00DF5819">
                              <w:t>1.10</w:t>
                            </w:r>
                          </w:ins>
                          <w:del w:id="435" w:author="Alihoussen Irchad" w:date="2015-06-05T16:03:00Z">
                            <w:r w:rsidR="009C280F" w:rsidDel="00DF5819">
                              <w:delText>1.9</w:delText>
                            </w:r>
                          </w:del>
                          <w:r>
                            <w:fldChar w:fldCharType="end"/>
                          </w:r>
                        </w:p>
                        <w:p w:rsidR="00BB663B" w:rsidRDefault="00BB663B">
                          <w:pPr>
                            <w:pStyle w:val="En-tte"/>
                            <w:spacing w:before="40" w:after="40"/>
                            <w:jc w:val="right"/>
                          </w:pPr>
                          <w:r>
                            <w:fldChar w:fldCharType="begin"/>
                          </w:r>
                          <w:r>
                            <w:instrText xml:space="preserve"> PAGE  \* MERGEFORMAT </w:instrText>
                          </w:r>
                          <w:r>
                            <w:fldChar w:fldCharType="separate"/>
                          </w:r>
                          <w:r w:rsidR="00DF5819">
                            <w:rPr>
                              <w:noProof/>
                            </w:rPr>
                            <w:t>3</w:t>
                          </w:r>
                          <w:r>
                            <w:rPr>
                              <w:noProof/>
                            </w:rPr>
                            <w:fldChar w:fldCharType="end"/>
                          </w:r>
                          <w:r>
                            <w:t xml:space="preserve"> of </w:t>
                          </w:r>
                          <w:r>
                            <w:fldChar w:fldCharType="begin"/>
                          </w:r>
                          <w:r>
                            <w:instrText xml:space="preserve"> PAGEREF end_of_document \h </w:instrText>
                          </w:r>
                          <w:r>
                            <w:fldChar w:fldCharType="separate"/>
                          </w:r>
                          <w:ins w:id="436" w:author="Alihoussen Irchad" w:date="2015-06-05T16:03:00Z">
                            <w:r w:rsidR="00DF5819">
                              <w:rPr>
                                <w:noProof/>
                              </w:rPr>
                              <w:t>117</w:t>
                            </w:r>
                          </w:ins>
                          <w:del w:id="437" w:author="Alihoussen Irchad" w:date="2015-06-05T15:28:00Z">
                            <w:r w:rsidR="008C4C76" w:rsidDel="008C4C76">
                              <w:rPr>
                                <w:noProof/>
                              </w:rPr>
                              <w:delText>118</w:delText>
                            </w:r>
                          </w:del>
                          <w:r>
                            <w:fldChar w:fldCharType="end"/>
                          </w:r>
                        </w:p>
                      </w:txbxContent>
                    </v:textbox>
                  </v:shape>
                </w:pict>
              </mc:Fallback>
            </mc:AlternateContent>
          </w:r>
          <w:r>
            <w:rPr>
              <w:lang w:val="fr-FR"/>
            </w:rPr>
            <w:t>Code:</w:t>
          </w:r>
        </w:p>
        <w:p w:rsidR="00BB663B" w:rsidRDefault="00BB663B">
          <w:pPr>
            <w:pStyle w:val="En-tte"/>
            <w:spacing w:before="40" w:after="40"/>
            <w:jc w:val="right"/>
            <w:rPr>
              <w:lang w:val="fr-FR"/>
            </w:rPr>
          </w:pPr>
          <w:r>
            <w:rPr>
              <w:lang w:val="fr-FR"/>
            </w:rPr>
            <w:t>Date:</w:t>
          </w:r>
        </w:p>
        <w:p w:rsidR="00BB663B" w:rsidRDefault="00BB663B">
          <w:pPr>
            <w:pStyle w:val="En-tte"/>
            <w:spacing w:before="40" w:after="40"/>
            <w:jc w:val="right"/>
            <w:rPr>
              <w:lang w:val="fr-FR"/>
            </w:rPr>
          </w:pPr>
          <w:r>
            <w:rPr>
              <w:lang w:val="fr-FR"/>
            </w:rPr>
            <w:t>Version:</w:t>
          </w:r>
        </w:p>
        <w:p w:rsidR="00BB663B" w:rsidRDefault="00BB663B">
          <w:pPr>
            <w:pStyle w:val="En-tte"/>
            <w:spacing w:before="40" w:after="40"/>
            <w:jc w:val="right"/>
            <w:rPr>
              <w:b/>
              <w:bCs/>
            </w:rPr>
          </w:pPr>
          <w:r>
            <w:t xml:space="preserve">Page: </w:t>
          </w:r>
        </w:p>
      </w:tc>
    </w:tr>
  </w:tbl>
  <w:p w:rsidR="00BB663B" w:rsidRDefault="00BB663B">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BB663B" w:rsidTr="00780D9E">
      <w:trPr>
        <w:trHeight w:val="992"/>
      </w:trPr>
      <w:tc>
        <w:tcPr>
          <w:tcW w:w="4747" w:type="dxa"/>
        </w:tcPr>
        <w:p w:rsidR="00BB663B" w:rsidRDefault="00BB663B" w:rsidP="003829C8">
          <w:pPr>
            <w:pStyle w:val="En-tte"/>
            <w:ind w:left="6372"/>
            <w:rPr>
              <w:noProof/>
              <w:lang w:val="es-ES"/>
            </w:rPr>
          </w:pPr>
        </w:p>
        <w:p w:rsidR="00BB663B" w:rsidRPr="00E561D0" w:rsidRDefault="00BB663B" w:rsidP="003829C8">
          <w:pPr>
            <w:tabs>
              <w:tab w:val="left" w:pos="3844"/>
            </w:tabs>
          </w:pPr>
          <w:r>
            <w:rPr>
              <w:noProof/>
              <w:lang w:val="fr-FR" w:eastAsia="fr-FR"/>
            </w:rPr>
            <w:drawing>
              <wp:inline distT="0" distB="0" distL="0" distR="0" wp14:anchorId="21A0CDBA" wp14:editId="31011065">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BB663B" w:rsidRDefault="00BB663B" w:rsidP="00780D9E">
          <w:pPr>
            <w:pStyle w:val="En-tte"/>
            <w:jc w:val="right"/>
          </w:pPr>
        </w:p>
      </w:tc>
    </w:tr>
  </w:tbl>
  <w:p w:rsidR="00BB663B" w:rsidRDefault="00BB663B">
    <w:pPr>
      <w:pStyle w:val="En-tte"/>
    </w:pPr>
  </w:p>
  <w:p w:rsidR="00BB663B" w:rsidRDefault="00BB663B"/>
  <w:p w:rsidR="00BB663B" w:rsidRDefault="00BB663B" w:rsidP="005C4CDB">
    <w:pPr>
      <w:rPr>
        <w:lang w:val="en-US"/>
      </w:rPr>
    </w:pPr>
  </w:p>
  <w:p w:rsidR="00BB663B" w:rsidRDefault="00BB663B" w:rsidP="005C4CDB">
    <w:pPr>
      <w:rPr>
        <w:lang w:val="en-US"/>
      </w:rPr>
    </w:pPr>
  </w:p>
  <w:p w:rsidR="00BB663B" w:rsidRDefault="00BB663B" w:rsidP="005C4CDB">
    <w:pPr>
      <w:rPr>
        <w:lang w:val="en-US"/>
      </w:rPr>
    </w:pPr>
  </w:p>
  <w:p w:rsidR="00BB663B" w:rsidRPr="005C4CDB" w:rsidRDefault="00BB663B">
    <w:pPr>
      <w:rPr>
        <w:lang w:val="en-US"/>
      </w:rPr>
    </w:pPr>
  </w:p>
  <w:p w:rsidR="00BB663B" w:rsidRDefault="00BB663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A42CFB"/>
    <w:multiLevelType w:val="hybridMultilevel"/>
    <w:tmpl w:val="ABDEC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E86647"/>
    <w:multiLevelType w:val="hybridMultilevel"/>
    <w:tmpl w:val="F572A322"/>
    <w:lvl w:ilvl="0" w:tplc="142AD156">
      <w:start w:val="1"/>
      <w:numFmt w:val="decimal"/>
      <w:lvlText w:val="[RD.%1]"/>
      <w:lvlJc w:val="left"/>
      <w:pPr>
        <w:ind w:left="644" w:hanging="360"/>
      </w:pPr>
      <w:rPr>
        <w:rFonts w:ascii="Verdana" w:hAnsi="Verdana" w:hint="default"/>
        <w:b w:val="0"/>
        <w:i w:val="0"/>
        <w:color w:val="auto"/>
        <w:sz w:val="14"/>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1">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6960E6C"/>
    <w:multiLevelType w:val="multilevel"/>
    <w:tmpl w:val="51EAFD7C"/>
    <w:styleLink w:val="Estilo1"/>
    <w:lvl w:ilvl="0">
      <w:start w:val="1"/>
      <w:numFmt w:val="decimal"/>
      <w:pStyle w:val="Titre1"/>
      <w:lvlText w:val="%1."/>
      <w:lvlJc w:val="left"/>
      <w:pPr>
        <w:ind w:left="432" w:hanging="432"/>
      </w:pPr>
      <w:rPr>
        <w:rFonts w:hint="default"/>
      </w:rPr>
    </w:lvl>
    <w:lvl w:ilvl="1">
      <w:start w:val="1"/>
      <w:numFmt w:val="decimal"/>
      <w:pStyle w:val="Titre2"/>
      <w:lvlText w:val="%1.%2"/>
      <w:lvlJc w:val="left"/>
      <w:pPr>
        <w:ind w:left="3270"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4125"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7B437FF"/>
    <w:multiLevelType w:val="hybridMultilevel"/>
    <w:tmpl w:val="DCE4A3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9DE3AE1"/>
    <w:multiLevelType w:val="hybridMultilevel"/>
    <w:tmpl w:val="354048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4"/>
  </w:num>
  <w:num w:numId="3">
    <w:abstractNumId w:val="8"/>
  </w:num>
  <w:num w:numId="4">
    <w:abstractNumId w:val="13"/>
    <w:lvlOverride w:ilvl="2">
      <w:lvl w:ilvl="2">
        <w:start w:val="1"/>
        <w:numFmt w:val="decimal"/>
        <w:pStyle w:val="Titre3"/>
        <w:lvlText w:val="%1.%2.%3"/>
        <w:lvlJc w:val="left"/>
        <w:pPr>
          <w:ind w:left="720" w:hanging="720"/>
        </w:pPr>
        <w:rPr>
          <w:rFonts w:hint="default"/>
          <w:lang w:val="en-GB"/>
        </w:rPr>
      </w:lvl>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9"/>
  </w:num>
  <w:num w:numId="8">
    <w:abstractNumId w:val="7"/>
  </w:num>
  <w:num w:numId="9">
    <w:abstractNumId w:val="15"/>
  </w:num>
  <w:num w:numId="10">
    <w:abstractNumId w:val="5"/>
  </w:num>
  <w:num w:numId="11">
    <w:abstractNumId w:val="11"/>
  </w:num>
  <w:num w:numId="12">
    <w:abstractNumId w:val="3"/>
  </w:num>
  <w:num w:numId="13">
    <w:abstractNumId w:val="6"/>
  </w:num>
  <w:num w:numId="14">
    <w:abstractNumId w:val="1"/>
  </w:num>
  <w:num w:numId="15">
    <w:abstractNumId w:val="13"/>
    <w:lvlOverride w:ilvl="2">
      <w:lvl w:ilvl="2">
        <w:start w:val="1"/>
        <w:numFmt w:val="decimal"/>
        <w:pStyle w:val="Titre3"/>
        <w:lvlText w:val="%1.%2.%3"/>
        <w:lvlJc w:val="left"/>
        <w:pPr>
          <w:ind w:left="720" w:hanging="720"/>
        </w:pPr>
        <w:rPr>
          <w:rFonts w:hint="default"/>
          <w:lang w:val="en-GB"/>
        </w:rPr>
      </w:lvl>
    </w:lvlOverride>
  </w:num>
  <w:num w:numId="16">
    <w:abstractNumId w:val="13"/>
    <w:lvlOverride w:ilvl="2">
      <w:lvl w:ilvl="2">
        <w:start w:val="1"/>
        <w:numFmt w:val="decimal"/>
        <w:pStyle w:val="Titre3"/>
        <w:lvlText w:val="%1.%2.%3"/>
        <w:lvlJc w:val="left"/>
        <w:pPr>
          <w:ind w:left="720" w:hanging="720"/>
        </w:pPr>
        <w:rPr>
          <w:rFonts w:hint="default"/>
          <w:lang w:val="en-GB"/>
        </w:rPr>
      </w:lvl>
    </w:lvlOverride>
  </w:num>
  <w:num w:numId="17">
    <w:abstractNumId w:val="14"/>
  </w:num>
  <w:num w:numId="18">
    <w:abstractNumId w:val="10"/>
  </w:num>
  <w:num w:numId="19">
    <w:abstractNumId w:val="13"/>
    <w:lvlOverride w:ilvl="2">
      <w:lvl w:ilvl="2">
        <w:start w:val="1"/>
        <w:numFmt w:val="decimal"/>
        <w:pStyle w:val="Titre3"/>
        <w:lvlText w:val="%1.%2.%3"/>
        <w:lvlJc w:val="left"/>
        <w:pPr>
          <w:ind w:left="720" w:hanging="720"/>
        </w:pPr>
        <w:rPr>
          <w:rFonts w:hint="default"/>
          <w:lang w:val="en-GB"/>
        </w:rPr>
      </w:lvl>
    </w:lvlOverride>
  </w:num>
  <w:num w:numId="20">
    <w:abstractNumId w:val="13"/>
    <w:lvlOverride w:ilvl="2">
      <w:lvl w:ilvl="2">
        <w:start w:val="1"/>
        <w:numFmt w:val="decimal"/>
        <w:pStyle w:val="Titre3"/>
        <w:lvlText w:val="%1.%2.%3"/>
        <w:lvlJc w:val="left"/>
        <w:pPr>
          <w:ind w:left="720" w:hanging="720"/>
        </w:pPr>
        <w:rPr>
          <w:rFonts w:hint="default"/>
          <w:lang w:val="en-GB"/>
        </w:rPr>
      </w:lvl>
    </w:lvlOverride>
  </w:num>
  <w:num w:numId="21">
    <w:abstractNumId w:val="13"/>
    <w:lvlOverride w:ilvl="0">
      <w:startOverride w:val="1"/>
      <w:lvl w:ilvl="0">
        <w:start w:val="1"/>
        <w:numFmt w:val="decimal"/>
        <w:pStyle w:val="Titre1"/>
        <w:lvlText w:val=""/>
        <w:lvlJc w:val="left"/>
      </w:lvl>
    </w:lvlOverride>
    <w:lvlOverride w:ilvl="1">
      <w:startOverride w:val="1"/>
      <w:lvl w:ilvl="1">
        <w:start w:val="1"/>
        <w:numFmt w:val="decimal"/>
        <w:pStyle w:val="Titre2"/>
        <w:lvlText w:val=""/>
        <w:lvlJc w:val="left"/>
      </w:lvl>
    </w:lvlOverride>
    <w:lvlOverride w:ilvl="2">
      <w:startOverride w:val="1"/>
      <w:lvl w:ilvl="2">
        <w:start w:val="1"/>
        <w:numFmt w:val="decimal"/>
        <w:pStyle w:val="Titre3"/>
        <w:lvlText w:val="%1.%2.%3"/>
        <w:lvlJc w:val="left"/>
        <w:pPr>
          <w:ind w:left="720" w:hanging="720"/>
        </w:pPr>
        <w:rPr>
          <w:lang w:val="en-GB"/>
        </w:rPr>
      </w:lvl>
    </w:lvlOverride>
    <w:lvlOverride w:ilvl="3">
      <w:startOverride w:val="1"/>
      <w:lvl w:ilvl="3">
        <w:start w:val="1"/>
        <w:numFmt w:val="decimal"/>
        <w:pStyle w:val="Titre4"/>
        <w:lvlText w:val=""/>
        <w:lvlJc w:val="left"/>
      </w:lvl>
    </w:lvlOverride>
    <w:lvlOverride w:ilvl="4">
      <w:startOverride w:val="1"/>
      <w:lvl w:ilvl="4">
        <w:start w:val="1"/>
        <w:numFmt w:val="decimal"/>
        <w:pStyle w:val="Titre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9"/>
  </w:num>
  <w:num w:numId="24">
    <w:abstractNumId w:val="13"/>
    <w:lvlOverride w:ilvl="2">
      <w:lvl w:ilvl="2">
        <w:start w:val="1"/>
        <w:numFmt w:val="decimal"/>
        <w:pStyle w:val="Titre3"/>
        <w:lvlText w:val="%1.%2.%3"/>
        <w:lvlJc w:val="left"/>
        <w:pPr>
          <w:ind w:left="720" w:hanging="720"/>
        </w:pPr>
        <w:rPr>
          <w:rFonts w:hint="default"/>
          <w:lang w:val="en-GB"/>
        </w:rPr>
      </w:lvl>
    </w:lvlOverride>
  </w:num>
  <w:num w:numId="25">
    <w:abstractNumId w:val="18"/>
  </w:num>
  <w:num w:numId="26">
    <w:abstractNumId w:val="17"/>
  </w:num>
  <w:num w:numId="27">
    <w:abstractNumId w:val="16"/>
  </w:num>
  <w:num w:numId="28">
    <w:abstractNumId w:val="2"/>
  </w:num>
  <w:num w:numId="29">
    <w:abstractNumId w:val="17"/>
  </w:num>
  <w:num w:numId="30">
    <w:abstractNumId w:val="13"/>
    <w:lvlOverride w:ilvl="2">
      <w:lvl w:ilvl="2">
        <w:start w:val="1"/>
        <w:numFmt w:val="decimal"/>
        <w:pStyle w:val="Titre3"/>
        <w:lvlText w:val="%1.%2.%3"/>
        <w:lvlJc w:val="left"/>
        <w:pPr>
          <w:ind w:left="720" w:hanging="720"/>
        </w:pPr>
        <w:rPr>
          <w:rFonts w:hint="default"/>
          <w:lang w:val="en-GB"/>
        </w:rPr>
      </w:lvl>
    </w:lvlOverride>
  </w:num>
  <w:num w:numId="31">
    <w:abstractNumId w:val="13"/>
    <w:lvlOverride w:ilvl="2">
      <w:lvl w:ilvl="2">
        <w:start w:val="1"/>
        <w:numFmt w:val="decimal"/>
        <w:pStyle w:val="Titre3"/>
        <w:lvlText w:val="%1.%2.%3"/>
        <w:lvlJc w:val="left"/>
        <w:pPr>
          <w:ind w:left="720" w:hanging="720"/>
        </w:pPr>
        <w:rPr>
          <w:rFonts w:hint="default"/>
          <w:lang w:val="en-GB"/>
        </w:rPr>
      </w:lvl>
    </w:lvlOverride>
  </w:num>
  <w:num w:numId="32">
    <w:abstractNumId w:val="13"/>
    <w:lvlOverride w:ilvl="2">
      <w:lvl w:ilvl="2">
        <w:start w:val="1"/>
        <w:numFmt w:val="decimal"/>
        <w:pStyle w:val="Titre3"/>
        <w:lvlText w:val="%1.%2.%3"/>
        <w:lvlJc w:val="left"/>
        <w:pPr>
          <w:ind w:left="720" w:hanging="720"/>
        </w:pPr>
        <w:rPr>
          <w:rFonts w:hint="default"/>
          <w:lang w:val="en-GB"/>
        </w:rPr>
      </w:lvl>
    </w:lvlOverride>
  </w:num>
  <w:num w:numId="33">
    <w:abstractNumId w:val="13"/>
    <w:lvlOverride w:ilvl="2">
      <w:lvl w:ilvl="2">
        <w:start w:val="1"/>
        <w:numFmt w:val="decimal"/>
        <w:pStyle w:val="Titre3"/>
        <w:lvlText w:val="%1.%2.%3"/>
        <w:lvlJc w:val="left"/>
        <w:pPr>
          <w:ind w:left="720" w:hanging="720"/>
        </w:pPr>
        <w:rPr>
          <w:rFonts w:hint="default"/>
          <w:lang w:val="en-GB"/>
        </w:rPr>
      </w:lvl>
    </w:lvlOverride>
  </w:num>
  <w:num w:numId="34">
    <w:abstractNumId w:val="13"/>
    <w:lvlOverride w:ilvl="2">
      <w:lvl w:ilvl="2">
        <w:start w:val="1"/>
        <w:numFmt w:val="decimal"/>
        <w:pStyle w:val="Titre3"/>
        <w:lvlText w:val="%1.%2.%3"/>
        <w:lvlJc w:val="left"/>
        <w:pPr>
          <w:ind w:left="720" w:hanging="720"/>
        </w:pPr>
        <w:rPr>
          <w:rFonts w:hint="default"/>
          <w:lang w:val="en-GB"/>
        </w:rPr>
      </w:lvl>
    </w:lvlOverride>
  </w:num>
  <w:num w:numId="35">
    <w:abstractNumId w:val="13"/>
    <w:lvlOverride w:ilvl="2">
      <w:lvl w:ilvl="2">
        <w:start w:val="1"/>
        <w:numFmt w:val="decimal"/>
        <w:pStyle w:val="Titre3"/>
        <w:lvlText w:val="%1.%2.%3"/>
        <w:lvlJc w:val="left"/>
        <w:pPr>
          <w:ind w:left="720" w:hanging="720"/>
        </w:pPr>
        <w:rPr>
          <w:rFonts w:hint="default"/>
          <w:lang w:val="en-GB"/>
        </w:rPr>
      </w:lvl>
    </w:lvlOverride>
  </w:num>
  <w:num w:numId="36">
    <w:abstractNumId w:val="13"/>
    <w:lvlOverride w:ilvl="2">
      <w:lvl w:ilvl="2">
        <w:start w:val="1"/>
        <w:numFmt w:val="decimal"/>
        <w:pStyle w:val="Titre3"/>
        <w:lvlText w:val="%1.%2.%3"/>
        <w:lvlJc w:val="left"/>
        <w:pPr>
          <w:ind w:left="720" w:hanging="720"/>
        </w:pPr>
        <w:rPr>
          <w:rFonts w:hint="default"/>
          <w:lang w:val="en-GB"/>
        </w:rPr>
      </w:lvl>
    </w:lvlOverride>
  </w:num>
  <w:num w:numId="37">
    <w:abstractNumId w:val="13"/>
    <w:lvlOverride w:ilvl="2">
      <w:lvl w:ilvl="2">
        <w:start w:val="1"/>
        <w:numFmt w:val="decimal"/>
        <w:pStyle w:val="Titre3"/>
        <w:lvlText w:val="%1.%2.%3"/>
        <w:lvlJc w:val="left"/>
        <w:pPr>
          <w:ind w:left="720" w:hanging="720"/>
        </w:pPr>
        <w:rPr>
          <w:rFonts w:hint="default"/>
          <w:lang w:val="en-GB"/>
        </w:rPr>
      </w:lvl>
    </w:lvlOverride>
  </w:num>
  <w:num w:numId="38">
    <w:abstractNumId w:val="13"/>
    <w:lvlOverride w:ilvl="2">
      <w:lvl w:ilvl="2">
        <w:start w:val="1"/>
        <w:numFmt w:val="decimal"/>
        <w:pStyle w:val="Titre3"/>
        <w:lvlText w:val="%1.%2.%3"/>
        <w:lvlJc w:val="left"/>
        <w:pPr>
          <w:ind w:left="720" w:hanging="720"/>
        </w:pPr>
        <w:rPr>
          <w:rFonts w:hint="default"/>
          <w:lang w:val="en-GB"/>
        </w:rPr>
      </w:lvl>
    </w:lvlOverride>
  </w:num>
  <w:num w:numId="39">
    <w:abstractNumId w:val="13"/>
    <w:lvlOverride w:ilvl="2">
      <w:lvl w:ilvl="2">
        <w:start w:val="1"/>
        <w:numFmt w:val="decimal"/>
        <w:pStyle w:val="Titre3"/>
        <w:lvlText w:val="%1.%2.%3"/>
        <w:lvlJc w:val="left"/>
        <w:pPr>
          <w:ind w:left="720" w:hanging="720"/>
        </w:pPr>
        <w:rPr>
          <w:rFonts w:hint="default"/>
          <w:lang w:val="en-GB"/>
        </w:rPr>
      </w:lvl>
    </w:lvlOverride>
  </w:num>
  <w:num w:numId="40">
    <w:abstractNumId w:val="13"/>
    <w:lvlOverride w:ilvl="2">
      <w:lvl w:ilvl="2">
        <w:start w:val="1"/>
        <w:numFmt w:val="decimal"/>
        <w:pStyle w:val="Titre3"/>
        <w:lvlText w:val="%1.%2.%3"/>
        <w:lvlJc w:val="left"/>
        <w:pPr>
          <w:ind w:left="720" w:hanging="720"/>
        </w:pPr>
        <w:rPr>
          <w:rFonts w:hint="default"/>
          <w:lang w:val="en-GB"/>
        </w:rPr>
      </w:lvl>
    </w:lvlOverride>
  </w:num>
  <w:num w:numId="41">
    <w:abstractNumId w:val="13"/>
    <w:lvlOverride w:ilvl="2">
      <w:lvl w:ilvl="2">
        <w:start w:val="1"/>
        <w:numFmt w:val="decimal"/>
        <w:pStyle w:val="Titre3"/>
        <w:lvlText w:val="%1.%2.%3"/>
        <w:lvlJc w:val="left"/>
        <w:pPr>
          <w:ind w:left="720" w:hanging="720"/>
        </w:pPr>
        <w:rPr>
          <w:rFonts w:hint="default"/>
          <w:lang w:val="en-GB"/>
        </w:rPr>
      </w:lvl>
    </w:lvlOverride>
  </w:num>
  <w:num w:numId="42">
    <w:abstractNumId w:val="13"/>
    <w:lvlOverride w:ilvl="2">
      <w:lvl w:ilvl="2">
        <w:start w:val="1"/>
        <w:numFmt w:val="decimal"/>
        <w:pStyle w:val="Titre3"/>
        <w:lvlText w:val="%1.%2.%3"/>
        <w:lvlJc w:val="left"/>
        <w:pPr>
          <w:ind w:left="720" w:hanging="720"/>
        </w:pPr>
        <w:rPr>
          <w:rFonts w:hint="default"/>
          <w:lang w:val="en-GB"/>
        </w:rPr>
      </w:lvl>
    </w:lvlOverride>
  </w:num>
  <w:num w:numId="43">
    <w:abstractNumId w:val="13"/>
    <w:lvlOverride w:ilvl="2">
      <w:lvl w:ilvl="2">
        <w:start w:val="1"/>
        <w:numFmt w:val="decimal"/>
        <w:pStyle w:val="Titre3"/>
        <w:lvlText w:val="%1.%2.%3"/>
        <w:lvlJc w:val="left"/>
        <w:pPr>
          <w:ind w:left="720" w:hanging="720"/>
        </w:pPr>
        <w:rPr>
          <w:rFonts w:hint="default"/>
          <w:lang w:val="en-GB"/>
        </w:rPr>
      </w:lvl>
    </w:lvlOverride>
  </w:num>
  <w:num w:numId="44">
    <w:abstractNumId w:val="13"/>
    <w:lvlOverride w:ilvl="2">
      <w:lvl w:ilvl="2">
        <w:start w:val="1"/>
        <w:numFmt w:val="decimal"/>
        <w:pStyle w:val="Titre3"/>
        <w:lvlText w:val="%1.%2.%3"/>
        <w:lvlJc w:val="left"/>
        <w:pPr>
          <w:ind w:left="720" w:hanging="720"/>
        </w:pPr>
        <w:rPr>
          <w:rFonts w:hint="default"/>
          <w:lang w:val="en-GB"/>
        </w:rPr>
      </w:lvl>
    </w:lvlOverride>
  </w:num>
  <w:num w:numId="45">
    <w:abstractNumId w:val="13"/>
    <w:lvlOverride w:ilvl="2">
      <w:lvl w:ilvl="2">
        <w:start w:val="1"/>
        <w:numFmt w:val="decimal"/>
        <w:pStyle w:val="Titre3"/>
        <w:lvlText w:val="%1.%2.%3"/>
        <w:lvlJc w:val="left"/>
        <w:pPr>
          <w:ind w:left="720" w:hanging="720"/>
        </w:pPr>
        <w:rPr>
          <w:rFonts w:hint="default"/>
          <w:lang w:val="en-GB"/>
        </w:rPr>
      </w:lvl>
    </w:lvlOverride>
  </w:num>
  <w:num w:numId="46">
    <w:abstractNumId w:val="13"/>
    <w:lvlOverride w:ilvl="2">
      <w:lvl w:ilvl="2">
        <w:start w:val="1"/>
        <w:numFmt w:val="decimal"/>
        <w:pStyle w:val="Titre3"/>
        <w:lvlText w:val="%1.%2.%3"/>
        <w:lvlJc w:val="left"/>
        <w:pPr>
          <w:ind w:left="720" w:hanging="720"/>
        </w:pPr>
        <w:rPr>
          <w:rFonts w:hint="default"/>
          <w:lang w:val="en-GB"/>
        </w:rPr>
      </w:lvl>
    </w:lvlOverride>
  </w:num>
  <w:num w:numId="47">
    <w:abstractNumId w:val="13"/>
    <w:lvlOverride w:ilvl="2">
      <w:lvl w:ilvl="2">
        <w:start w:val="1"/>
        <w:numFmt w:val="decimal"/>
        <w:pStyle w:val="Titre3"/>
        <w:lvlText w:val="%1.%2.%3"/>
        <w:lvlJc w:val="left"/>
        <w:pPr>
          <w:ind w:left="720" w:hanging="720"/>
        </w:pPr>
        <w:rPr>
          <w:rFonts w:hint="default"/>
          <w:lang w:val="en-GB"/>
        </w:rPr>
      </w:lvl>
    </w:lvlOverride>
  </w:num>
  <w:num w:numId="48">
    <w:abstractNumId w:val="13"/>
    <w:lvlOverride w:ilvl="2">
      <w:lvl w:ilvl="2">
        <w:start w:val="1"/>
        <w:numFmt w:val="decimal"/>
        <w:pStyle w:val="Titre3"/>
        <w:lvlText w:val="%1.%2.%3"/>
        <w:lvlJc w:val="left"/>
        <w:pPr>
          <w:ind w:left="720" w:hanging="720"/>
        </w:pPr>
        <w:rPr>
          <w:rFonts w:hint="default"/>
          <w:lang w:val="en-GB"/>
        </w:rPr>
      </w:lvl>
    </w:lvlOverride>
  </w:num>
  <w:num w:numId="49">
    <w:abstractNumId w:val="13"/>
    <w:lvlOverride w:ilvl="2">
      <w:lvl w:ilvl="2">
        <w:start w:val="1"/>
        <w:numFmt w:val="decimal"/>
        <w:pStyle w:val="Titre3"/>
        <w:lvlText w:val="%1.%2.%3"/>
        <w:lvlJc w:val="left"/>
        <w:pPr>
          <w:ind w:left="720" w:hanging="720"/>
        </w:pPr>
        <w:rPr>
          <w:rFonts w:hint="default"/>
          <w:lang w:val="en-GB"/>
        </w:rPr>
      </w:lvl>
    </w:lvlOverride>
  </w:num>
  <w:num w:numId="50">
    <w:abstractNumId w:val="13"/>
    <w:lvlOverride w:ilvl="2">
      <w:lvl w:ilvl="2">
        <w:start w:val="1"/>
        <w:numFmt w:val="decimal"/>
        <w:pStyle w:val="Titre3"/>
        <w:lvlText w:val="%1.%2.%3"/>
        <w:lvlJc w:val="left"/>
        <w:pPr>
          <w:ind w:left="720" w:hanging="720"/>
        </w:pPr>
        <w:rPr>
          <w:rFonts w:hint="default"/>
          <w:lang w:val="en-GB"/>
        </w:rPr>
      </w:lvl>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07C4"/>
    <w:rsid w:val="00000FF4"/>
    <w:rsid w:val="00002881"/>
    <w:rsid w:val="00003458"/>
    <w:rsid w:val="0000396A"/>
    <w:rsid w:val="00005F6E"/>
    <w:rsid w:val="00007424"/>
    <w:rsid w:val="0001085C"/>
    <w:rsid w:val="00010E02"/>
    <w:rsid w:val="00010E79"/>
    <w:rsid w:val="000115CB"/>
    <w:rsid w:val="000121F3"/>
    <w:rsid w:val="0001299E"/>
    <w:rsid w:val="00013732"/>
    <w:rsid w:val="00013BDF"/>
    <w:rsid w:val="000202B0"/>
    <w:rsid w:val="0002185A"/>
    <w:rsid w:val="000229AD"/>
    <w:rsid w:val="00025C8C"/>
    <w:rsid w:val="000271F1"/>
    <w:rsid w:val="00030682"/>
    <w:rsid w:val="0003276B"/>
    <w:rsid w:val="000330E2"/>
    <w:rsid w:val="00035F0C"/>
    <w:rsid w:val="000405DE"/>
    <w:rsid w:val="00040844"/>
    <w:rsid w:val="00040FEA"/>
    <w:rsid w:val="000419DD"/>
    <w:rsid w:val="00041EE9"/>
    <w:rsid w:val="00041FE1"/>
    <w:rsid w:val="00042252"/>
    <w:rsid w:val="00045688"/>
    <w:rsid w:val="00045721"/>
    <w:rsid w:val="00047017"/>
    <w:rsid w:val="000513C6"/>
    <w:rsid w:val="00053BDC"/>
    <w:rsid w:val="00054512"/>
    <w:rsid w:val="000562D6"/>
    <w:rsid w:val="00057FB7"/>
    <w:rsid w:val="00057FF1"/>
    <w:rsid w:val="00061829"/>
    <w:rsid w:val="000620EB"/>
    <w:rsid w:val="00064452"/>
    <w:rsid w:val="00065511"/>
    <w:rsid w:val="00065E8F"/>
    <w:rsid w:val="00066691"/>
    <w:rsid w:val="00066A49"/>
    <w:rsid w:val="00072AB9"/>
    <w:rsid w:val="000732CA"/>
    <w:rsid w:val="000745A2"/>
    <w:rsid w:val="00074A41"/>
    <w:rsid w:val="00075748"/>
    <w:rsid w:val="00075B16"/>
    <w:rsid w:val="00076A71"/>
    <w:rsid w:val="00076CA5"/>
    <w:rsid w:val="00077725"/>
    <w:rsid w:val="0008083A"/>
    <w:rsid w:val="00080B68"/>
    <w:rsid w:val="00083091"/>
    <w:rsid w:val="000838F5"/>
    <w:rsid w:val="000860D7"/>
    <w:rsid w:val="0008640F"/>
    <w:rsid w:val="00087292"/>
    <w:rsid w:val="00087A33"/>
    <w:rsid w:val="0009143B"/>
    <w:rsid w:val="0009148D"/>
    <w:rsid w:val="000914A8"/>
    <w:rsid w:val="00091C75"/>
    <w:rsid w:val="00093C11"/>
    <w:rsid w:val="00095C88"/>
    <w:rsid w:val="00096827"/>
    <w:rsid w:val="00097E72"/>
    <w:rsid w:val="000A088E"/>
    <w:rsid w:val="000A1A0D"/>
    <w:rsid w:val="000A34D0"/>
    <w:rsid w:val="000A36BC"/>
    <w:rsid w:val="000A4209"/>
    <w:rsid w:val="000A4DC2"/>
    <w:rsid w:val="000A51F1"/>
    <w:rsid w:val="000A642F"/>
    <w:rsid w:val="000A7C4E"/>
    <w:rsid w:val="000B1F02"/>
    <w:rsid w:val="000B237A"/>
    <w:rsid w:val="000B476C"/>
    <w:rsid w:val="000B4939"/>
    <w:rsid w:val="000B67D4"/>
    <w:rsid w:val="000B6C30"/>
    <w:rsid w:val="000C2FDC"/>
    <w:rsid w:val="000C300D"/>
    <w:rsid w:val="000C5A9C"/>
    <w:rsid w:val="000C6907"/>
    <w:rsid w:val="000C6AA2"/>
    <w:rsid w:val="000D1970"/>
    <w:rsid w:val="000D1EA3"/>
    <w:rsid w:val="000D456E"/>
    <w:rsid w:val="000D555D"/>
    <w:rsid w:val="000D63A2"/>
    <w:rsid w:val="000D79F9"/>
    <w:rsid w:val="000E0E1A"/>
    <w:rsid w:val="000E1A43"/>
    <w:rsid w:val="000E1D75"/>
    <w:rsid w:val="000E201E"/>
    <w:rsid w:val="000E31FF"/>
    <w:rsid w:val="000E377E"/>
    <w:rsid w:val="000E4120"/>
    <w:rsid w:val="000E47E7"/>
    <w:rsid w:val="000E51B2"/>
    <w:rsid w:val="000E7A93"/>
    <w:rsid w:val="000F0B48"/>
    <w:rsid w:val="000F104F"/>
    <w:rsid w:val="000F15D1"/>
    <w:rsid w:val="000F3DC7"/>
    <w:rsid w:val="000F428E"/>
    <w:rsid w:val="000F551F"/>
    <w:rsid w:val="000F56C4"/>
    <w:rsid w:val="000F5D20"/>
    <w:rsid w:val="00100149"/>
    <w:rsid w:val="00102EF3"/>
    <w:rsid w:val="00105254"/>
    <w:rsid w:val="00105C55"/>
    <w:rsid w:val="00106CDD"/>
    <w:rsid w:val="001075FD"/>
    <w:rsid w:val="001076E9"/>
    <w:rsid w:val="00110BF9"/>
    <w:rsid w:val="00112FDA"/>
    <w:rsid w:val="001138BA"/>
    <w:rsid w:val="00113982"/>
    <w:rsid w:val="00113B89"/>
    <w:rsid w:val="001141B2"/>
    <w:rsid w:val="001141D5"/>
    <w:rsid w:val="001159F8"/>
    <w:rsid w:val="00115F09"/>
    <w:rsid w:val="001163D9"/>
    <w:rsid w:val="00116A39"/>
    <w:rsid w:val="00116F66"/>
    <w:rsid w:val="00117487"/>
    <w:rsid w:val="0011755B"/>
    <w:rsid w:val="0012278F"/>
    <w:rsid w:val="00123B8C"/>
    <w:rsid w:val="001245AC"/>
    <w:rsid w:val="001252B7"/>
    <w:rsid w:val="00125D43"/>
    <w:rsid w:val="00127264"/>
    <w:rsid w:val="00132986"/>
    <w:rsid w:val="001332DF"/>
    <w:rsid w:val="00135D2D"/>
    <w:rsid w:val="00140977"/>
    <w:rsid w:val="00141929"/>
    <w:rsid w:val="00143FF7"/>
    <w:rsid w:val="00143FFB"/>
    <w:rsid w:val="00144B69"/>
    <w:rsid w:val="0014688D"/>
    <w:rsid w:val="00147133"/>
    <w:rsid w:val="00150072"/>
    <w:rsid w:val="00150FAC"/>
    <w:rsid w:val="0015146E"/>
    <w:rsid w:val="00151A02"/>
    <w:rsid w:val="00154746"/>
    <w:rsid w:val="001558A8"/>
    <w:rsid w:val="0015621F"/>
    <w:rsid w:val="001563D7"/>
    <w:rsid w:val="00156DF7"/>
    <w:rsid w:val="0016180C"/>
    <w:rsid w:val="00163998"/>
    <w:rsid w:val="001644A4"/>
    <w:rsid w:val="00164B65"/>
    <w:rsid w:val="00167281"/>
    <w:rsid w:val="00170B50"/>
    <w:rsid w:val="00170B5D"/>
    <w:rsid w:val="00172FBD"/>
    <w:rsid w:val="0017478E"/>
    <w:rsid w:val="00174848"/>
    <w:rsid w:val="001756C5"/>
    <w:rsid w:val="00175F56"/>
    <w:rsid w:val="0017668F"/>
    <w:rsid w:val="00176AA8"/>
    <w:rsid w:val="00176E2D"/>
    <w:rsid w:val="001770A0"/>
    <w:rsid w:val="001800E2"/>
    <w:rsid w:val="00180638"/>
    <w:rsid w:val="00180875"/>
    <w:rsid w:val="00180929"/>
    <w:rsid w:val="00180957"/>
    <w:rsid w:val="00181276"/>
    <w:rsid w:val="001815AA"/>
    <w:rsid w:val="001826E9"/>
    <w:rsid w:val="00182E4E"/>
    <w:rsid w:val="0018457A"/>
    <w:rsid w:val="001848F3"/>
    <w:rsid w:val="00186843"/>
    <w:rsid w:val="0018695B"/>
    <w:rsid w:val="00191F2F"/>
    <w:rsid w:val="00192791"/>
    <w:rsid w:val="001947AF"/>
    <w:rsid w:val="001960B3"/>
    <w:rsid w:val="00196BFA"/>
    <w:rsid w:val="0019747A"/>
    <w:rsid w:val="0019787E"/>
    <w:rsid w:val="001A01DD"/>
    <w:rsid w:val="001A0E78"/>
    <w:rsid w:val="001A1730"/>
    <w:rsid w:val="001A1925"/>
    <w:rsid w:val="001A2482"/>
    <w:rsid w:val="001A2BC1"/>
    <w:rsid w:val="001A3E73"/>
    <w:rsid w:val="001A4084"/>
    <w:rsid w:val="001A43E5"/>
    <w:rsid w:val="001A4677"/>
    <w:rsid w:val="001A5003"/>
    <w:rsid w:val="001A5631"/>
    <w:rsid w:val="001A5C74"/>
    <w:rsid w:val="001A5DBA"/>
    <w:rsid w:val="001A6045"/>
    <w:rsid w:val="001A77BD"/>
    <w:rsid w:val="001B05D3"/>
    <w:rsid w:val="001B0ACB"/>
    <w:rsid w:val="001B15BC"/>
    <w:rsid w:val="001B189F"/>
    <w:rsid w:val="001B2D8F"/>
    <w:rsid w:val="001B470E"/>
    <w:rsid w:val="001B484E"/>
    <w:rsid w:val="001B48EC"/>
    <w:rsid w:val="001B7EE6"/>
    <w:rsid w:val="001C08CA"/>
    <w:rsid w:val="001C0CF7"/>
    <w:rsid w:val="001C2CC4"/>
    <w:rsid w:val="001C2CF4"/>
    <w:rsid w:val="001C3D72"/>
    <w:rsid w:val="001C4120"/>
    <w:rsid w:val="001C4ACE"/>
    <w:rsid w:val="001C6484"/>
    <w:rsid w:val="001C7D98"/>
    <w:rsid w:val="001D02D2"/>
    <w:rsid w:val="001D0399"/>
    <w:rsid w:val="001D075D"/>
    <w:rsid w:val="001D216C"/>
    <w:rsid w:val="001D283D"/>
    <w:rsid w:val="001D2D29"/>
    <w:rsid w:val="001D3D24"/>
    <w:rsid w:val="001D47E6"/>
    <w:rsid w:val="001D5807"/>
    <w:rsid w:val="001D6726"/>
    <w:rsid w:val="001E0810"/>
    <w:rsid w:val="001E087F"/>
    <w:rsid w:val="001E0A1E"/>
    <w:rsid w:val="001E14C9"/>
    <w:rsid w:val="001E1D46"/>
    <w:rsid w:val="001E2447"/>
    <w:rsid w:val="001E2850"/>
    <w:rsid w:val="001E2AA6"/>
    <w:rsid w:val="001E2C78"/>
    <w:rsid w:val="001E3493"/>
    <w:rsid w:val="001E34CA"/>
    <w:rsid w:val="001E6367"/>
    <w:rsid w:val="001F054F"/>
    <w:rsid w:val="001F1D8B"/>
    <w:rsid w:val="001F2B59"/>
    <w:rsid w:val="001F3C3B"/>
    <w:rsid w:val="001F40E2"/>
    <w:rsid w:val="001F49D2"/>
    <w:rsid w:val="001F5323"/>
    <w:rsid w:val="001F54D2"/>
    <w:rsid w:val="001F5648"/>
    <w:rsid w:val="001F7756"/>
    <w:rsid w:val="001F7EB6"/>
    <w:rsid w:val="00200404"/>
    <w:rsid w:val="00200AD3"/>
    <w:rsid w:val="002012DC"/>
    <w:rsid w:val="00202581"/>
    <w:rsid w:val="002037A9"/>
    <w:rsid w:val="002043F5"/>
    <w:rsid w:val="002050E0"/>
    <w:rsid w:val="00205BE8"/>
    <w:rsid w:val="00210128"/>
    <w:rsid w:val="00211BA3"/>
    <w:rsid w:val="00211C08"/>
    <w:rsid w:val="0021261F"/>
    <w:rsid w:val="002143A8"/>
    <w:rsid w:val="00214E94"/>
    <w:rsid w:val="00215CBC"/>
    <w:rsid w:val="00216799"/>
    <w:rsid w:val="00216FEE"/>
    <w:rsid w:val="002175FF"/>
    <w:rsid w:val="00221CA7"/>
    <w:rsid w:val="0022243C"/>
    <w:rsid w:val="0022263C"/>
    <w:rsid w:val="00224D51"/>
    <w:rsid w:val="002272EC"/>
    <w:rsid w:val="002321CE"/>
    <w:rsid w:val="002322AF"/>
    <w:rsid w:val="0023237B"/>
    <w:rsid w:val="002341DC"/>
    <w:rsid w:val="00235243"/>
    <w:rsid w:val="0023685F"/>
    <w:rsid w:val="00237617"/>
    <w:rsid w:val="002379CB"/>
    <w:rsid w:val="00237BDC"/>
    <w:rsid w:val="00237F83"/>
    <w:rsid w:val="00240E5A"/>
    <w:rsid w:val="00240FCC"/>
    <w:rsid w:val="0024300D"/>
    <w:rsid w:val="00243941"/>
    <w:rsid w:val="00243CC8"/>
    <w:rsid w:val="00245653"/>
    <w:rsid w:val="00245778"/>
    <w:rsid w:val="00245A14"/>
    <w:rsid w:val="0024683C"/>
    <w:rsid w:val="00246B66"/>
    <w:rsid w:val="00247AD1"/>
    <w:rsid w:val="00250A2F"/>
    <w:rsid w:val="002517B6"/>
    <w:rsid w:val="00252F42"/>
    <w:rsid w:val="002558A7"/>
    <w:rsid w:val="00255A38"/>
    <w:rsid w:val="00256879"/>
    <w:rsid w:val="002568FB"/>
    <w:rsid w:val="00256CE5"/>
    <w:rsid w:val="00256EAB"/>
    <w:rsid w:val="00260277"/>
    <w:rsid w:val="0026079C"/>
    <w:rsid w:val="0026323B"/>
    <w:rsid w:val="00264259"/>
    <w:rsid w:val="002647FA"/>
    <w:rsid w:val="00264BDC"/>
    <w:rsid w:val="00265224"/>
    <w:rsid w:val="0026538D"/>
    <w:rsid w:val="00270123"/>
    <w:rsid w:val="00270C7A"/>
    <w:rsid w:val="002763D3"/>
    <w:rsid w:val="002766B3"/>
    <w:rsid w:val="00276F6C"/>
    <w:rsid w:val="002776EE"/>
    <w:rsid w:val="00277E57"/>
    <w:rsid w:val="00283B12"/>
    <w:rsid w:val="00283EC7"/>
    <w:rsid w:val="002866A0"/>
    <w:rsid w:val="00286A82"/>
    <w:rsid w:val="002907B2"/>
    <w:rsid w:val="00292203"/>
    <w:rsid w:val="002941FB"/>
    <w:rsid w:val="002963BB"/>
    <w:rsid w:val="002963F1"/>
    <w:rsid w:val="002966FB"/>
    <w:rsid w:val="00296BEA"/>
    <w:rsid w:val="00296D33"/>
    <w:rsid w:val="002972C8"/>
    <w:rsid w:val="0029748F"/>
    <w:rsid w:val="00297F59"/>
    <w:rsid w:val="002A0004"/>
    <w:rsid w:val="002A0111"/>
    <w:rsid w:val="002A0132"/>
    <w:rsid w:val="002A12CA"/>
    <w:rsid w:val="002A138C"/>
    <w:rsid w:val="002A1559"/>
    <w:rsid w:val="002A4F6A"/>
    <w:rsid w:val="002A6541"/>
    <w:rsid w:val="002A77FA"/>
    <w:rsid w:val="002A7A9D"/>
    <w:rsid w:val="002B06CE"/>
    <w:rsid w:val="002B140C"/>
    <w:rsid w:val="002B2846"/>
    <w:rsid w:val="002B446B"/>
    <w:rsid w:val="002B4D29"/>
    <w:rsid w:val="002B4DE7"/>
    <w:rsid w:val="002B5F9C"/>
    <w:rsid w:val="002B6BBA"/>
    <w:rsid w:val="002B7507"/>
    <w:rsid w:val="002B79FF"/>
    <w:rsid w:val="002B7E62"/>
    <w:rsid w:val="002C3AC0"/>
    <w:rsid w:val="002C3C62"/>
    <w:rsid w:val="002C4149"/>
    <w:rsid w:val="002C53AD"/>
    <w:rsid w:val="002C71A7"/>
    <w:rsid w:val="002C7704"/>
    <w:rsid w:val="002C7865"/>
    <w:rsid w:val="002C7AA6"/>
    <w:rsid w:val="002D0EEF"/>
    <w:rsid w:val="002D0FF5"/>
    <w:rsid w:val="002D24DF"/>
    <w:rsid w:val="002D3F11"/>
    <w:rsid w:val="002D4892"/>
    <w:rsid w:val="002D4D70"/>
    <w:rsid w:val="002D5404"/>
    <w:rsid w:val="002D57AE"/>
    <w:rsid w:val="002D78A7"/>
    <w:rsid w:val="002E36FD"/>
    <w:rsid w:val="002E3F2E"/>
    <w:rsid w:val="002E4F19"/>
    <w:rsid w:val="002E7261"/>
    <w:rsid w:val="002F01F5"/>
    <w:rsid w:val="002F0DDC"/>
    <w:rsid w:val="002F13D5"/>
    <w:rsid w:val="002F44B2"/>
    <w:rsid w:val="002F4E6A"/>
    <w:rsid w:val="002F600E"/>
    <w:rsid w:val="002F6124"/>
    <w:rsid w:val="002F650A"/>
    <w:rsid w:val="002F73B9"/>
    <w:rsid w:val="0030106D"/>
    <w:rsid w:val="003029BC"/>
    <w:rsid w:val="003031F1"/>
    <w:rsid w:val="003034B1"/>
    <w:rsid w:val="0030368E"/>
    <w:rsid w:val="00303710"/>
    <w:rsid w:val="003037C7"/>
    <w:rsid w:val="00303A86"/>
    <w:rsid w:val="0030467D"/>
    <w:rsid w:val="00304C89"/>
    <w:rsid w:val="0030514E"/>
    <w:rsid w:val="00306E6C"/>
    <w:rsid w:val="0030715B"/>
    <w:rsid w:val="003075DB"/>
    <w:rsid w:val="00310311"/>
    <w:rsid w:val="00310DF1"/>
    <w:rsid w:val="0031182D"/>
    <w:rsid w:val="0031467E"/>
    <w:rsid w:val="00315E84"/>
    <w:rsid w:val="00317975"/>
    <w:rsid w:val="0032045F"/>
    <w:rsid w:val="00322136"/>
    <w:rsid w:val="0032274C"/>
    <w:rsid w:val="0032274E"/>
    <w:rsid w:val="00322B89"/>
    <w:rsid w:val="00324D6D"/>
    <w:rsid w:val="00325185"/>
    <w:rsid w:val="00325769"/>
    <w:rsid w:val="003272DF"/>
    <w:rsid w:val="00330782"/>
    <w:rsid w:val="00332FA0"/>
    <w:rsid w:val="0033394F"/>
    <w:rsid w:val="003352C5"/>
    <w:rsid w:val="00336472"/>
    <w:rsid w:val="00336B9E"/>
    <w:rsid w:val="00337814"/>
    <w:rsid w:val="00342E81"/>
    <w:rsid w:val="00343229"/>
    <w:rsid w:val="0034432F"/>
    <w:rsid w:val="00344E1C"/>
    <w:rsid w:val="00345579"/>
    <w:rsid w:val="0034663D"/>
    <w:rsid w:val="0035206A"/>
    <w:rsid w:val="003537A4"/>
    <w:rsid w:val="0035478A"/>
    <w:rsid w:val="003555BE"/>
    <w:rsid w:val="00363C7F"/>
    <w:rsid w:val="0036495D"/>
    <w:rsid w:val="003649FC"/>
    <w:rsid w:val="003650DA"/>
    <w:rsid w:val="003663E9"/>
    <w:rsid w:val="00367249"/>
    <w:rsid w:val="003675F1"/>
    <w:rsid w:val="00370538"/>
    <w:rsid w:val="0037053F"/>
    <w:rsid w:val="00371048"/>
    <w:rsid w:val="00371051"/>
    <w:rsid w:val="00371D0F"/>
    <w:rsid w:val="0037267B"/>
    <w:rsid w:val="00372747"/>
    <w:rsid w:val="00372BE1"/>
    <w:rsid w:val="003743A7"/>
    <w:rsid w:val="003743AA"/>
    <w:rsid w:val="0037612F"/>
    <w:rsid w:val="00376355"/>
    <w:rsid w:val="00377D69"/>
    <w:rsid w:val="00382816"/>
    <w:rsid w:val="003829C8"/>
    <w:rsid w:val="00383679"/>
    <w:rsid w:val="003875C4"/>
    <w:rsid w:val="003902EF"/>
    <w:rsid w:val="0039083E"/>
    <w:rsid w:val="00390EDB"/>
    <w:rsid w:val="00391D73"/>
    <w:rsid w:val="003920A6"/>
    <w:rsid w:val="0039376E"/>
    <w:rsid w:val="00394F01"/>
    <w:rsid w:val="00394F34"/>
    <w:rsid w:val="0039591A"/>
    <w:rsid w:val="00395E1C"/>
    <w:rsid w:val="003977BA"/>
    <w:rsid w:val="00397CEE"/>
    <w:rsid w:val="003A3A52"/>
    <w:rsid w:val="003A7367"/>
    <w:rsid w:val="003A7DAD"/>
    <w:rsid w:val="003B1221"/>
    <w:rsid w:val="003B5A35"/>
    <w:rsid w:val="003B61F4"/>
    <w:rsid w:val="003B6E28"/>
    <w:rsid w:val="003B793C"/>
    <w:rsid w:val="003C0899"/>
    <w:rsid w:val="003C0A28"/>
    <w:rsid w:val="003C2857"/>
    <w:rsid w:val="003C2BDB"/>
    <w:rsid w:val="003C4037"/>
    <w:rsid w:val="003C4AE5"/>
    <w:rsid w:val="003C4C67"/>
    <w:rsid w:val="003C58ED"/>
    <w:rsid w:val="003C6833"/>
    <w:rsid w:val="003D1B93"/>
    <w:rsid w:val="003D302A"/>
    <w:rsid w:val="003D3189"/>
    <w:rsid w:val="003D718F"/>
    <w:rsid w:val="003E0678"/>
    <w:rsid w:val="003E22C2"/>
    <w:rsid w:val="003E3145"/>
    <w:rsid w:val="003E44F1"/>
    <w:rsid w:val="003E4657"/>
    <w:rsid w:val="003E536D"/>
    <w:rsid w:val="003F030D"/>
    <w:rsid w:val="003F0A33"/>
    <w:rsid w:val="003F0B04"/>
    <w:rsid w:val="003F199E"/>
    <w:rsid w:val="003F1B10"/>
    <w:rsid w:val="003F1BAF"/>
    <w:rsid w:val="003F2BE2"/>
    <w:rsid w:val="003F3DD3"/>
    <w:rsid w:val="003F6100"/>
    <w:rsid w:val="0040084A"/>
    <w:rsid w:val="00404416"/>
    <w:rsid w:val="00406657"/>
    <w:rsid w:val="00406E85"/>
    <w:rsid w:val="00411B2F"/>
    <w:rsid w:val="00411C32"/>
    <w:rsid w:val="004144EE"/>
    <w:rsid w:val="00414DE2"/>
    <w:rsid w:val="00414F2E"/>
    <w:rsid w:val="004163B7"/>
    <w:rsid w:val="004170AA"/>
    <w:rsid w:val="00417548"/>
    <w:rsid w:val="00417953"/>
    <w:rsid w:val="00417ED9"/>
    <w:rsid w:val="00420DA7"/>
    <w:rsid w:val="00421AC1"/>
    <w:rsid w:val="00421BCA"/>
    <w:rsid w:val="00423189"/>
    <w:rsid w:val="00425E75"/>
    <w:rsid w:val="004305D1"/>
    <w:rsid w:val="004305DC"/>
    <w:rsid w:val="0043098A"/>
    <w:rsid w:val="00430C54"/>
    <w:rsid w:val="00430D80"/>
    <w:rsid w:val="004317C8"/>
    <w:rsid w:val="00431970"/>
    <w:rsid w:val="00431DFB"/>
    <w:rsid w:val="00433A69"/>
    <w:rsid w:val="004340F1"/>
    <w:rsid w:val="00435142"/>
    <w:rsid w:val="00436468"/>
    <w:rsid w:val="0043727B"/>
    <w:rsid w:val="00437680"/>
    <w:rsid w:val="00442152"/>
    <w:rsid w:val="0044389E"/>
    <w:rsid w:val="004444D4"/>
    <w:rsid w:val="0044504B"/>
    <w:rsid w:val="004451FC"/>
    <w:rsid w:val="00447881"/>
    <w:rsid w:val="00450EF4"/>
    <w:rsid w:val="00452A08"/>
    <w:rsid w:val="0045363A"/>
    <w:rsid w:val="00454B6A"/>
    <w:rsid w:val="00454E65"/>
    <w:rsid w:val="0045655E"/>
    <w:rsid w:val="004574E9"/>
    <w:rsid w:val="00460830"/>
    <w:rsid w:val="0046169A"/>
    <w:rsid w:val="00461E53"/>
    <w:rsid w:val="00463959"/>
    <w:rsid w:val="00463CF7"/>
    <w:rsid w:val="00466294"/>
    <w:rsid w:val="00467798"/>
    <w:rsid w:val="00467ADF"/>
    <w:rsid w:val="00470331"/>
    <w:rsid w:val="00471849"/>
    <w:rsid w:val="00471C26"/>
    <w:rsid w:val="004731A7"/>
    <w:rsid w:val="00474344"/>
    <w:rsid w:val="0047442E"/>
    <w:rsid w:val="00477B19"/>
    <w:rsid w:val="00480B6A"/>
    <w:rsid w:val="0048237C"/>
    <w:rsid w:val="00484791"/>
    <w:rsid w:val="004849C7"/>
    <w:rsid w:val="0048517A"/>
    <w:rsid w:val="0048649D"/>
    <w:rsid w:val="0048701F"/>
    <w:rsid w:val="00491B81"/>
    <w:rsid w:val="00491F66"/>
    <w:rsid w:val="004920FA"/>
    <w:rsid w:val="004938FE"/>
    <w:rsid w:val="004946D5"/>
    <w:rsid w:val="00494881"/>
    <w:rsid w:val="00494945"/>
    <w:rsid w:val="0049574A"/>
    <w:rsid w:val="00495EA3"/>
    <w:rsid w:val="0049626B"/>
    <w:rsid w:val="00496E44"/>
    <w:rsid w:val="00496EA5"/>
    <w:rsid w:val="004A097C"/>
    <w:rsid w:val="004A29F9"/>
    <w:rsid w:val="004A2AED"/>
    <w:rsid w:val="004A36BA"/>
    <w:rsid w:val="004A3FE3"/>
    <w:rsid w:val="004A6435"/>
    <w:rsid w:val="004A7054"/>
    <w:rsid w:val="004A7D01"/>
    <w:rsid w:val="004A7EAB"/>
    <w:rsid w:val="004B0163"/>
    <w:rsid w:val="004B0479"/>
    <w:rsid w:val="004B0C8D"/>
    <w:rsid w:val="004B1236"/>
    <w:rsid w:val="004B47E1"/>
    <w:rsid w:val="004B5E9D"/>
    <w:rsid w:val="004B6E2D"/>
    <w:rsid w:val="004B7FEB"/>
    <w:rsid w:val="004C1306"/>
    <w:rsid w:val="004C2921"/>
    <w:rsid w:val="004C2E2F"/>
    <w:rsid w:val="004C2F31"/>
    <w:rsid w:val="004C308B"/>
    <w:rsid w:val="004C3393"/>
    <w:rsid w:val="004C3BCB"/>
    <w:rsid w:val="004C4E9B"/>
    <w:rsid w:val="004C5E8D"/>
    <w:rsid w:val="004C7685"/>
    <w:rsid w:val="004C7CB3"/>
    <w:rsid w:val="004D18B8"/>
    <w:rsid w:val="004D1F92"/>
    <w:rsid w:val="004D22E8"/>
    <w:rsid w:val="004D322B"/>
    <w:rsid w:val="004D40AB"/>
    <w:rsid w:val="004D44B0"/>
    <w:rsid w:val="004D4A36"/>
    <w:rsid w:val="004D56C8"/>
    <w:rsid w:val="004D62AA"/>
    <w:rsid w:val="004D6FE6"/>
    <w:rsid w:val="004D78A3"/>
    <w:rsid w:val="004E0436"/>
    <w:rsid w:val="004E0A18"/>
    <w:rsid w:val="004E0BB8"/>
    <w:rsid w:val="004E0CAC"/>
    <w:rsid w:val="004E136F"/>
    <w:rsid w:val="004E28F5"/>
    <w:rsid w:val="004E2AAC"/>
    <w:rsid w:val="004E38A9"/>
    <w:rsid w:val="004E58FB"/>
    <w:rsid w:val="004E6AFD"/>
    <w:rsid w:val="004E6E17"/>
    <w:rsid w:val="004F1314"/>
    <w:rsid w:val="004F2096"/>
    <w:rsid w:val="004F3519"/>
    <w:rsid w:val="004F46D0"/>
    <w:rsid w:val="004F5441"/>
    <w:rsid w:val="004F5E33"/>
    <w:rsid w:val="004F5F01"/>
    <w:rsid w:val="004F6EBC"/>
    <w:rsid w:val="004F72D4"/>
    <w:rsid w:val="00501AD1"/>
    <w:rsid w:val="00501BE8"/>
    <w:rsid w:val="00504299"/>
    <w:rsid w:val="00510B84"/>
    <w:rsid w:val="00510FFD"/>
    <w:rsid w:val="0051259A"/>
    <w:rsid w:val="00515F88"/>
    <w:rsid w:val="00520DEE"/>
    <w:rsid w:val="0052110A"/>
    <w:rsid w:val="00522393"/>
    <w:rsid w:val="005226FD"/>
    <w:rsid w:val="00522A67"/>
    <w:rsid w:val="00527F5E"/>
    <w:rsid w:val="0053081D"/>
    <w:rsid w:val="00530882"/>
    <w:rsid w:val="00530F04"/>
    <w:rsid w:val="00531176"/>
    <w:rsid w:val="005344C6"/>
    <w:rsid w:val="00535EF3"/>
    <w:rsid w:val="005372B8"/>
    <w:rsid w:val="005374DB"/>
    <w:rsid w:val="00537605"/>
    <w:rsid w:val="00540A2B"/>
    <w:rsid w:val="0054159A"/>
    <w:rsid w:val="00541B12"/>
    <w:rsid w:val="00543BB8"/>
    <w:rsid w:val="00543E7F"/>
    <w:rsid w:val="005446B6"/>
    <w:rsid w:val="00545641"/>
    <w:rsid w:val="00546160"/>
    <w:rsid w:val="0054687D"/>
    <w:rsid w:val="00547240"/>
    <w:rsid w:val="00550C61"/>
    <w:rsid w:val="0055112B"/>
    <w:rsid w:val="00552D09"/>
    <w:rsid w:val="005535F4"/>
    <w:rsid w:val="00553EA4"/>
    <w:rsid w:val="00556DF8"/>
    <w:rsid w:val="00557452"/>
    <w:rsid w:val="00560C98"/>
    <w:rsid w:val="0056181B"/>
    <w:rsid w:val="005624DE"/>
    <w:rsid w:val="005625EE"/>
    <w:rsid w:val="00562642"/>
    <w:rsid w:val="00562CAF"/>
    <w:rsid w:val="00563D69"/>
    <w:rsid w:val="005643CD"/>
    <w:rsid w:val="0056639F"/>
    <w:rsid w:val="00571334"/>
    <w:rsid w:val="005731AD"/>
    <w:rsid w:val="005760DC"/>
    <w:rsid w:val="0057740A"/>
    <w:rsid w:val="00580C78"/>
    <w:rsid w:val="005827D5"/>
    <w:rsid w:val="00582A8C"/>
    <w:rsid w:val="005833BA"/>
    <w:rsid w:val="00584564"/>
    <w:rsid w:val="00586267"/>
    <w:rsid w:val="00586550"/>
    <w:rsid w:val="00586E5A"/>
    <w:rsid w:val="00591461"/>
    <w:rsid w:val="00592E7A"/>
    <w:rsid w:val="00593358"/>
    <w:rsid w:val="00593EC5"/>
    <w:rsid w:val="005953D0"/>
    <w:rsid w:val="00595BE4"/>
    <w:rsid w:val="00595D69"/>
    <w:rsid w:val="00597C36"/>
    <w:rsid w:val="005A21B1"/>
    <w:rsid w:val="005A2A67"/>
    <w:rsid w:val="005A6441"/>
    <w:rsid w:val="005A694C"/>
    <w:rsid w:val="005A71DD"/>
    <w:rsid w:val="005B084D"/>
    <w:rsid w:val="005B0AA7"/>
    <w:rsid w:val="005B389C"/>
    <w:rsid w:val="005B4591"/>
    <w:rsid w:val="005B512C"/>
    <w:rsid w:val="005B6792"/>
    <w:rsid w:val="005C1A07"/>
    <w:rsid w:val="005C2026"/>
    <w:rsid w:val="005C3375"/>
    <w:rsid w:val="005C4CDB"/>
    <w:rsid w:val="005C656C"/>
    <w:rsid w:val="005C662F"/>
    <w:rsid w:val="005C68D7"/>
    <w:rsid w:val="005C7BA5"/>
    <w:rsid w:val="005D0FB6"/>
    <w:rsid w:val="005D1DA1"/>
    <w:rsid w:val="005D28AE"/>
    <w:rsid w:val="005D2DBF"/>
    <w:rsid w:val="005D3C53"/>
    <w:rsid w:val="005D6A25"/>
    <w:rsid w:val="005D768A"/>
    <w:rsid w:val="005E19C6"/>
    <w:rsid w:val="005E1C8C"/>
    <w:rsid w:val="005E1E95"/>
    <w:rsid w:val="005E3FEB"/>
    <w:rsid w:val="005E4E28"/>
    <w:rsid w:val="005E6335"/>
    <w:rsid w:val="005E6F19"/>
    <w:rsid w:val="005E7083"/>
    <w:rsid w:val="005F44EA"/>
    <w:rsid w:val="005F4C53"/>
    <w:rsid w:val="005F50E4"/>
    <w:rsid w:val="005F658E"/>
    <w:rsid w:val="005F79E8"/>
    <w:rsid w:val="0060055F"/>
    <w:rsid w:val="00601D77"/>
    <w:rsid w:val="00601ECF"/>
    <w:rsid w:val="00602146"/>
    <w:rsid w:val="0060224D"/>
    <w:rsid w:val="00603976"/>
    <w:rsid w:val="00603E6D"/>
    <w:rsid w:val="00604341"/>
    <w:rsid w:val="00604978"/>
    <w:rsid w:val="0060518F"/>
    <w:rsid w:val="00605286"/>
    <w:rsid w:val="006065EF"/>
    <w:rsid w:val="006103AB"/>
    <w:rsid w:val="00611193"/>
    <w:rsid w:val="00611A81"/>
    <w:rsid w:val="00612443"/>
    <w:rsid w:val="00612466"/>
    <w:rsid w:val="0061312E"/>
    <w:rsid w:val="00614913"/>
    <w:rsid w:val="00614CE4"/>
    <w:rsid w:val="00615A2F"/>
    <w:rsid w:val="00616F83"/>
    <w:rsid w:val="00617639"/>
    <w:rsid w:val="006178E8"/>
    <w:rsid w:val="00621D59"/>
    <w:rsid w:val="00622017"/>
    <w:rsid w:val="00624BDE"/>
    <w:rsid w:val="00625C11"/>
    <w:rsid w:val="00626780"/>
    <w:rsid w:val="0062682F"/>
    <w:rsid w:val="00631637"/>
    <w:rsid w:val="0063278F"/>
    <w:rsid w:val="0063380F"/>
    <w:rsid w:val="00634CD6"/>
    <w:rsid w:val="006357E3"/>
    <w:rsid w:val="00636421"/>
    <w:rsid w:val="00637373"/>
    <w:rsid w:val="00640173"/>
    <w:rsid w:val="00641DFD"/>
    <w:rsid w:val="00643D64"/>
    <w:rsid w:val="00645FFB"/>
    <w:rsid w:val="006465A5"/>
    <w:rsid w:val="00651628"/>
    <w:rsid w:val="00651EEA"/>
    <w:rsid w:val="00654FA1"/>
    <w:rsid w:val="00655101"/>
    <w:rsid w:val="00656C07"/>
    <w:rsid w:val="00656E75"/>
    <w:rsid w:val="006616FE"/>
    <w:rsid w:val="0066174F"/>
    <w:rsid w:val="00661771"/>
    <w:rsid w:val="00661816"/>
    <w:rsid w:val="00662F18"/>
    <w:rsid w:val="0066373C"/>
    <w:rsid w:val="00663A75"/>
    <w:rsid w:val="00664679"/>
    <w:rsid w:val="00664CA5"/>
    <w:rsid w:val="00665D1D"/>
    <w:rsid w:val="006661A5"/>
    <w:rsid w:val="006668E1"/>
    <w:rsid w:val="0066764F"/>
    <w:rsid w:val="00667C0F"/>
    <w:rsid w:val="0067189D"/>
    <w:rsid w:val="006719C3"/>
    <w:rsid w:val="00671D4D"/>
    <w:rsid w:val="00673C57"/>
    <w:rsid w:val="00674EFE"/>
    <w:rsid w:val="00680ACF"/>
    <w:rsid w:val="006827FD"/>
    <w:rsid w:val="00683E17"/>
    <w:rsid w:val="00684484"/>
    <w:rsid w:val="00684735"/>
    <w:rsid w:val="0068588A"/>
    <w:rsid w:val="0069056D"/>
    <w:rsid w:val="006907D7"/>
    <w:rsid w:val="00690C35"/>
    <w:rsid w:val="00691B7C"/>
    <w:rsid w:val="00693D46"/>
    <w:rsid w:val="0069411B"/>
    <w:rsid w:val="0069431F"/>
    <w:rsid w:val="00694A85"/>
    <w:rsid w:val="00695824"/>
    <w:rsid w:val="00695EFA"/>
    <w:rsid w:val="00696BBA"/>
    <w:rsid w:val="006972AB"/>
    <w:rsid w:val="00697610"/>
    <w:rsid w:val="006A223C"/>
    <w:rsid w:val="006A2FDA"/>
    <w:rsid w:val="006A34A3"/>
    <w:rsid w:val="006A3A02"/>
    <w:rsid w:val="006A4B58"/>
    <w:rsid w:val="006A53AB"/>
    <w:rsid w:val="006A6E30"/>
    <w:rsid w:val="006A6F1E"/>
    <w:rsid w:val="006A7DD1"/>
    <w:rsid w:val="006B08B7"/>
    <w:rsid w:val="006B2D8C"/>
    <w:rsid w:val="006B35A4"/>
    <w:rsid w:val="006B3AC5"/>
    <w:rsid w:val="006B7A81"/>
    <w:rsid w:val="006C2105"/>
    <w:rsid w:val="006C2520"/>
    <w:rsid w:val="006C39B7"/>
    <w:rsid w:val="006C40D3"/>
    <w:rsid w:val="006C5C6D"/>
    <w:rsid w:val="006C5CD1"/>
    <w:rsid w:val="006C5E08"/>
    <w:rsid w:val="006C62F7"/>
    <w:rsid w:val="006C693D"/>
    <w:rsid w:val="006D1118"/>
    <w:rsid w:val="006D208C"/>
    <w:rsid w:val="006D2A8C"/>
    <w:rsid w:val="006D4EF7"/>
    <w:rsid w:val="006D68AB"/>
    <w:rsid w:val="006D6E89"/>
    <w:rsid w:val="006E1422"/>
    <w:rsid w:val="006E72F5"/>
    <w:rsid w:val="006E754F"/>
    <w:rsid w:val="006E7831"/>
    <w:rsid w:val="006F2A3A"/>
    <w:rsid w:val="006F3452"/>
    <w:rsid w:val="006F4A55"/>
    <w:rsid w:val="006F4DA7"/>
    <w:rsid w:val="006F6DEB"/>
    <w:rsid w:val="006F745F"/>
    <w:rsid w:val="0070350A"/>
    <w:rsid w:val="00703DCE"/>
    <w:rsid w:val="00703FE7"/>
    <w:rsid w:val="00704448"/>
    <w:rsid w:val="00705ED1"/>
    <w:rsid w:val="00706673"/>
    <w:rsid w:val="00707AD9"/>
    <w:rsid w:val="00707E24"/>
    <w:rsid w:val="00711F08"/>
    <w:rsid w:val="007133E5"/>
    <w:rsid w:val="0072318E"/>
    <w:rsid w:val="00725167"/>
    <w:rsid w:val="007252B3"/>
    <w:rsid w:val="00725785"/>
    <w:rsid w:val="00725814"/>
    <w:rsid w:val="00726EB6"/>
    <w:rsid w:val="00726F8B"/>
    <w:rsid w:val="00727EE7"/>
    <w:rsid w:val="00727F22"/>
    <w:rsid w:val="007310DA"/>
    <w:rsid w:val="0073306C"/>
    <w:rsid w:val="00733C73"/>
    <w:rsid w:val="00734F50"/>
    <w:rsid w:val="0073504E"/>
    <w:rsid w:val="00735661"/>
    <w:rsid w:val="0073594C"/>
    <w:rsid w:val="00735BA6"/>
    <w:rsid w:val="00736B26"/>
    <w:rsid w:val="00740D28"/>
    <w:rsid w:val="00740FF3"/>
    <w:rsid w:val="0074164B"/>
    <w:rsid w:val="00741CFF"/>
    <w:rsid w:val="00742E81"/>
    <w:rsid w:val="007435AF"/>
    <w:rsid w:val="007436AD"/>
    <w:rsid w:val="00743C4A"/>
    <w:rsid w:val="00744604"/>
    <w:rsid w:val="0074563E"/>
    <w:rsid w:val="00745E42"/>
    <w:rsid w:val="00746089"/>
    <w:rsid w:val="007470AD"/>
    <w:rsid w:val="00747410"/>
    <w:rsid w:val="00750DE8"/>
    <w:rsid w:val="007518EF"/>
    <w:rsid w:val="00752C56"/>
    <w:rsid w:val="00753D14"/>
    <w:rsid w:val="0075409B"/>
    <w:rsid w:val="00754235"/>
    <w:rsid w:val="00754C56"/>
    <w:rsid w:val="00756390"/>
    <w:rsid w:val="007567BC"/>
    <w:rsid w:val="00757787"/>
    <w:rsid w:val="00763658"/>
    <w:rsid w:val="0076552D"/>
    <w:rsid w:val="00765E8A"/>
    <w:rsid w:val="00766847"/>
    <w:rsid w:val="00766B49"/>
    <w:rsid w:val="00767DE1"/>
    <w:rsid w:val="00770DF4"/>
    <w:rsid w:val="00772365"/>
    <w:rsid w:val="0077254D"/>
    <w:rsid w:val="0077288A"/>
    <w:rsid w:val="00774A07"/>
    <w:rsid w:val="00774B7B"/>
    <w:rsid w:val="007763C6"/>
    <w:rsid w:val="00777518"/>
    <w:rsid w:val="00780334"/>
    <w:rsid w:val="00780D9E"/>
    <w:rsid w:val="007812DA"/>
    <w:rsid w:val="00781B21"/>
    <w:rsid w:val="00782772"/>
    <w:rsid w:val="00784E57"/>
    <w:rsid w:val="00785866"/>
    <w:rsid w:val="007862D4"/>
    <w:rsid w:val="00787165"/>
    <w:rsid w:val="00792F74"/>
    <w:rsid w:val="007934CA"/>
    <w:rsid w:val="00794C3C"/>
    <w:rsid w:val="00797D6D"/>
    <w:rsid w:val="007A19BE"/>
    <w:rsid w:val="007A2528"/>
    <w:rsid w:val="007A4623"/>
    <w:rsid w:val="007A5A43"/>
    <w:rsid w:val="007A7E5E"/>
    <w:rsid w:val="007B1C8E"/>
    <w:rsid w:val="007B1CDE"/>
    <w:rsid w:val="007B1D0E"/>
    <w:rsid w:val="007B483C"/>
    <w:rsid w:val="007B6F74"/>
    <w:rsid w:val="007B7C37"/>
    <w:rsid w:val="007C052E"/>
    <w:rsid w:val="007C0CFC"/>
    <w:rsid w:val="007C0D0E"/>
    <w:rsid w:val="007C12E0"/>
    <w:rsid w:val="007C2725"/>
    <w:rsid w:val="007C28D4"/>
    <w:rsid w:val="007C31DE"/>
    <w:rsid w:val="007C3F5C"/>
    <w:rsid w:val="007D083F"/>
    <w:rsid w:val="007D0DA7"/>
    <w:rsid w:val="007D167A"/>
    <w:rsid w:val="007D2B5A"/>
    <w:rsid w:val="007D2BFD"/>
    <w:rsid w:val="007D2CCE"/>
    <w:rsid w:val="007D30D8"/>
    <w:rsid w:val="007D436B"/>
    <w:rsid w:val="007D4DE3"/>
    <w:rsid w:val="007D56FC"/>
    <w:rsid w:val="007E17EA"/>
    <w:rsid w:val="007E19F4"/>
    <w:rsid w:val="007E1F55"/>
    <w:rsid w:val="007E2794"/>
    <w:rsid w:val="007E3180"/>
    <w:rsid w:val="007E41F6"/>
    <w:rsid w:val="007E4421"/>
    <w:rsid w:val="007E6213"/>
    <w:rsid w:val="007E6B3F"/>
    <w:rsid w:val="007E7425"/>
    <w:rsid w:val="007E756F"/>
    <w:rsid w:val="007E7E49"/>
    <w:rsid w:val="007F01EB"/>
    <w:rsid w:val="007F14B1"/>
    <w:rsid w:val="007F334B"/>
    <w:rsid w:val="007F4EAA"/>
    <w:rsid w:val="007F51E8"/>
    <w:rsid w:val="007F5BC1"/>
    <w:rsid w:val="007F7B33"/>
    <w:rsid w:val="00800923"/>
    <w:rsid w:val="0080141B"/>
    <w:rsid w:val="0080163E"/>
    <w:rsid w:val="00802360"/>
    <w:rsid w:val="00803734"/>
    <w:rsid w:val="008049FD"/>
    <w:rsid w:val="0080564D"/>
    <w:rsid w:val="00806ACF"/>
    <w:rsid w:val="00806C0A"/>
    <w:rsid w:val="0081072C"/>
    <w:rsid w:val="00811CB5"/>
    <w:rsid w:val="00813CD3"/>
    <w:rsid w:val="008146D1"/>
    <w:rsid w:val="008152CF"/>
    <w:rsid w:val="00815742"/>
    <w:rsid w:val="00815DA9"/>
    <w:rsid w:val="0081638B"/>
    <w:rsid w:val="008165BA"/>
    <w:rsid w:val="00820140"/>
    <w:rsid w:val="00824AD1"/>
    <w:rsid w:val="008250CD"/>
    <w:rsid w:val="00831A54"/>
    <w:rsid w:val="008349CB"/>
    <w:rsid w:val="00835CE3"/>
    <w:rsid w:val="00835F90"/>
    <w:rsid w:val="00836246"/>
    <w:rsid w:val="00836865"/>
    <w:rsid w:val="0083708C"/>
    <w:rsid w:val="0084136C"/>
    <w:rsid w:val="00841B9E"/>
    <w:rsid w:val="008422E7"/>
    <w:rsid w:val="0084482F"/>
    <w:rsid w:val="0084497A"/>
    <w:rsid w:val="0084604C"/>
    <w:rsid w:val="0084709D"/>
    <w:rsid w:val="00847240"/>
    <w:rsid w:val="0085054E"/>
    <w:rsid w:val="008523BD"/>
    <w:rsid w:val="00852F75"/>
    <w:rsid w:val="0085654A"/>
    <w:rsid w:val="008567FC"/>
    <w:rsid w:val="00856EE2"/>
    <w:rsid w:val="00857C99"/>
    <w:rsid w:val="00860EB4"/>
    <w:rsid w:val="00861E44"/>
    <w:rsid w:val="00862732"/>
    <w:rsid w:val="00862912"/>
    <w:rsid w:val="008629A2"/>
    <w:rsid w:val="00865579"/>
    <w:rsid w:val="00867C94"/>
    <w:rsid w:val="00867D3D"/>
    <w:rsid w:val="00870767"/>
    <w:rsid w:val="008731A5"/>
    <w:rsid w:val="008734BB"/>
    <w:rsid w:val="0087357D"/>
    <w:rsid w:val="00873BB0"/>
    <w:rsid w:val="008740DC"/>
    <w:rsid w:val="00874C7A"/>
    <w:rsid w:val="008752E9"/>
    <w:rsid w:val="008753B3"/>
    <w:rsid w:val="0087599C"/>
    <w:rsid w:val="00880D11"/>
    <w:rsid w:val="0088198E"/>
    <w:rsid w:val="00881C62"/>
    <w:rsid w:val="008826F8"/>
    <w:rsid w:val="00882FB1"/>
    <w:rsid w:val="00885436"/>
    <w:rsid w:val="008875CC"/>
    <w:rsid w:val="00890C08"/>
    <w:rsid w:val="0089164C"/>
    <w:rsid w:val="0089165B"/>
    <w:rsid w:val="00892B6B"/>
    <w:rsid w:val="008932B2"/>
    <w:rsid w:val="0089335E"/>
    <w:rsid w:val="00894DCD"/>
    <w:rsid w:val="00895981"/>
    <w:rsid w:val="00895DFD"/>
    <w:rsid w:val="00896177"/>
    <w:rsid w:val="00896F22"/>
    <w:rsid w:val="0089779E"/>
    <w:rsid w:val="008A1AB7"/>
    <w:rsid w:val="008A1BEB"/>
    <w:rsid w:val="008A32F3"/>
    <w:rsid w:val="008A40E0"/>
    <w:rsid w:val="008B0227"/>
    <w:rsid w:val="008B0D36"/>
    <w:rsid w:val="008B1038"/>
    <w:rsid w:val="008B141A"/>
    <w:rsid w:val="008B3C99"/>
    <w:rsid w:val="008B415D"/>
    <w:rsid w:val="008B6418"/>
    <w:rsid w:val="008B69E7"/>
    <w:rsid w:val="008B793B"/>
    <w:rsid w:val="008C061F"/>
    <w:rsid w:val="008C18FD"/>
    <w:rsid w:val="008C1922"/>
    <w:rsid w:val="008C1CAB"/>
    <w:rsid w:val="008C25DC"/>
    <w:rsid w:val="008C2821"/>
    <w:rsid w:val="008C3455"/>
    <w:rsid w:val="008C37BC"/>
    <w:rsid w:val="008C4946"/>
    <w:rsid w:val="008C4ACA"/>
    <w:rsid w:val="008C4C76"/>
    <w:rsid w:val="008C659E"/>
    <w:rsid w:val="008C6D6E"/>
    <w:rsid w:val="008C7627"/>
    <w:rsid w:val="008D1A08"/>
    <w:rsid w:val="008D1AB6"/>
    <w:rsid w:val="008D2272"/>
    <w:rsid w:val="008D3774"/>
    <w:rsid w:val="008D3BC4"/>
    <w:rsid w:val="008D4692"/>
    <w:rsid w:val="008D4E40"/>
    <w:rsid w:val="008D54D4"/>
    <w:rsid w:val="008E1546"/>
    <w:rsid w:val="008E2384"/>
    <w:rsid w:val="008E2465"/>
    <w:rsid w:val="008E26DD"/>
    <w:rsid w:val="008E411D"/>
    <w:rsid w:val="008E4735"/>
    <w:rsid w:val="008E5CC2"/>
    <w:rsid w:val="008E68E8"/>
    <w:rsid w:val="008E6E10"/>
    <w:rsid w:val="008F0BFE"/>
    <w:rsid w:val="008F31F6"/>
    <w:rsid w:val="008F42EF"/>
    <w:rsid w:val="009005DE"/>
    <w:rsid w:val="00900823"/>
    <w:rsid w:val="00900EFF"/>
    <w:rsid w:val="009034BD"/>
    <w:rsid w:val="00904435"/>
    <w:rsid w:val="009045C7"/>
    <w:rsid w:val="00904BD0"/>
    <w:rsid w:val="009057EF"/>
    <w:rsid w:val="00907449"/>
    <w:rsid w:val="00910B94"/>
    <w:rsid w:val="00911AB0"/>
    <w:rsid w:val="00912A38"/>
    <w:rsid w:val="009131E7"/>
    <w:rsid w:val="00913514"/>
    <w:rsid w:val="0091421E"/>
    <w:rsid w:val="00914B55"/>
    <w:rsid w:val="00914B8C"/>
    <w:rsid w:val="00914D3D"/>
    <w:rsid w:val="0091681A"/>
    <w:rsid w:val="00917631"/>
    <w:rsid w:val="00917E9B"/>
    <w:rsid w:val="0092081D"/>
    <w:rsid w:val="00921374"/>
    <w:rsid w:val="00921F1C"/>
    <w:rsid w:val="00923979"/>
    <w:rsid w:val="00926CCC"/>
    <w:rsid w:val="00930AD1"/>
    <w:rsid w:val="00931521"/>
    <w:rsid w:val="00931DA2"/>
    <w:rsid w:val="00934673"/>
    <w:rsid w:val="009374D8"/>
    <w:rsid w:val="009375DE"/>
    <w:rsid w:val="009400AD"/>
    <w:rsid w:val="009403D9"/>
    <w:rsid w:val="009429A5"/>
    <w:rsid w:val="009430BD"/>
    <w:rsid w:val="009438EB"/>
    <w:rsid w:val="00945883"/>
    <w:rsid w:val="009474B4"/>
    <w:rsid w:val="00950FCA"/>
    <w:rsid w:val="00951992"/>
    <w:rsid w:val="009524E4"/>
    <w:rsid w:val="00952524"/>
    <w:rsid w:val="00953C81"/>
    <w:rsid w:val="00954395"/>
    <w:rsid w:val="00955415"/>
    <w:rsid w:val="0095622E"/>
    <w:rsid w:val="0096098C"/>
    <w:rsid w:val="009612A9"/>
    <w:rsid w:val="009613C9"/>
    <w:rsid w:val="009623B9"/>
    <w:rsid w:val="009623EC"/>
    <w:rsid w:val="00963F24"/>
    <w:rsid w:val="009671DC"/>
    <w:rsid w:val="0096761A"/>
    <w:rsid w:val="00967A92"/>
    <w:rsid w:val="00970276"/>
    <w:rsid w:val="00970476"/>
    <w:rsid w:val="0097073E"/>
    <w:rsid w:val="0097112D"/>
    <w:rsid w:val="00972760"/>
    <w:rsid w:val="00972AD9"/>
    <w:rsid w:val="00974963"/>
    <w:rsid w:val="00975FF1"/>
    <w:rsid w:val="00976A71"/>
    <w:rsid w:val="00976EEC"/>
    <w:rsid w:val="00980D5A"/>
    <w:rsid w:val="0098193A"/>
    <w:rsid w:val="0098395B"/>
    <w:rsid w:val="00985F20"/>
    <w:rsid w:val="009860B3"/>
    <w:rsid w:val="00986364"/>
    <w:rsid w:val="0099027B"/>
    <w:rsid w:val="009904A0"/>
    <w:rsid w:val="0099098C"/>
    <w:rsid w:val="009915BE"/>
    <w:rsid w:val="00992948"/>
    <w:rsid w:val="009940D1"/>
    <w:rsid w:val="009947CA"/>
    <w:rsid w:val="00996541"/>
    <w:rsid w:val="00996BAF"/>
    <w:rsid w:val="00996C5E"/>
    <w:rsid w:val="00996D87"/>
    <w:rsid w:val="009A1566"/>
    <w:rsid w:val="009A54E6"/>
    <w:rsid w:val="009A645A"/>
    <w:rsid w:val="009A698A"/>
    <w:rsid w:val="009A7336"/>
    <w:rsid w:val="009B0F67"/>
    <w:rsid w:val="009B1DFE"/>
    <w:rsid w:val="009B32B1"/>
    <w:rsid w:val="009B32B5"/>
    <w:rsid w:val="009B3710"/>
    <w:rsid w:val="009B3B1D"/>
    <w:rsid w:val="009B53AF"/>
    <w:rsid w:val="009B5D96"/>
    <w:rsid w:val="009B627C"/>
    <w:rsid w:val="009B7C55"/>
    <w:rsid w:val="009C03E8"/>
    <w:rsid w:val="009C1B02"/>
    <w:rsid w:val="009C1FE9"/>
    <w:rsid w:val="009C280F"/>
    <w:rsid w:val="009C4880"/>
    <w:rsid w:val="009C646B"/>
    <w:rsid w:val="009C65F6"/>
    <w:rsid w:val="009C70A2"/>
    <w:rsid w:val="009D1A26"/>
    <w:rsid w:val="009D1EFC"/>
    <w:rsid w:val="009D28BC"/>
    <w:rsid w:val="009D2FCC"/>
    <w:rsid w:val="009D46EC"/>
    <w:rsid w:val="009D5F51"/>
    <w:rsid w:val="009E06E9"/>
    <w:rsid w:val="009E0A8E"/>
    <w:rsid w:val="009E1085"/>
    <w:rsid w:val="009E2250"/>
    <w:rsid w:val="009E38D7"/>
    <w:rsid w:val="009E3A79"/>
    <w:rsid w:val="009E3CB8"/>
    <w:rsid w:val="009E41BA"/>
    <w:rsid w:val="009E5B39"/>
    <w:rsid w:val="009E5DDD"/>
    <w:rsid w:val="009E7A46"/>
    <w:rsid w:val="009F07D9"/>
    <w:rsid w:val="009F0C64"/>
    <w:rsid w:val="009F38F8"/>
    <w:rsid w:val="009F3F52"/>
    <w:rsid w:val="009F48D5"/>
    <w:rsid w:val="009F64A2"/>
    <w:rsid w:val="009F65B8"/>
    <w:rsid w:val="00A01A86"/>
    <w:rsid w:val="00A03A49"/>
    <w:rsid w:val="00A04B71"/>
    <w:rsid w:val="00A05B7E"/>
    <w:rsid w:val="00A07172"/>
    <w:rsid w:val="00A10A2D"/>
    <w:rsid w:val="00A10BB0"/>
    <w:rsid w:val="00A10D87"/>
    <w:rsid w:val="00A11187"/>
    <w:rsid w:val="00A13F52"/>
    <w:rsid w:val="00A159B9"/>
    <w:rsid w:val="00A16630"/>
    <w:rsid w:val="00A17450"/>
    <w:rsid w:val="00A17C9D"/>
    <w:rsid w:val="00A205F8"/>
    <w:rsid w:val="00A208B4"/>
    <w:rsid w:val="00A21AF1"/>
    <w:rsid w:val="00A25425"/>
    <w:rsid w:val="00A25D65"/>
    <w:rsid w:val="00A275B1"/>
    <w:rsid w:val="00A312F6"/>
    <w:rsid w:val="00A3224F"/>
    <w:rsid w:val="00A32EFC"/>
    <w:rsid w:val="00A348C9"/>
    <w:rsid w:val="00A353EF"/>
    <w:rsid w:val="00A35604"/>
    <w:rsid w:val="00A35EFF"/>
    <w:rsid w:val="00A3685E"/>
    <w:rsid w:val="00A370CF"/>
    <w:rsid w:val="00A37255"/>
    <w:rsid w:val="00A37704"/>
    <w:rsid w:val="00A40142"/>
    <w:rsid w:val="00A404DF"/>
    <w:rsid w:val="00A426D3"/>
    <w:rsid w:val="00A43F9B"/>
    <w:rsid w:val="00A44929"/>
    <w:rsid w:val="00A44964"/>
    <w:rsid w:val="00A44DAD"/>
    <w:rsid w:val="00A475B6"/>
    <w:rsid w:val="00A47AFA"/>
    <w:rsid w:val="00A51167"/>
    <w:rsid w:val="00A52A50"/>
    <w:rsid w:val="00A535A6"/>
    <w:rsid w:val="00A5383E"/>
    <w:rsid w:val="00A54173"/>
    <w:rsid w:val="00A54554"/>
    <w:rsid w:val="00A54EE7"/>
    <w:rsid w:val="00A55734"/>
    <w:rsid w:val="00A55905"/>
    <w:rsid w:val="00A55E0B"/>
    <w:rsid w:val="00A61C8A"/>
    <w:rsid w:val="00A621D9"/>
    <w:rsid w:val="00A621E1"/>
    <w:rsid w:val="00A625F4"/>
    <w:rsid w:val="00A62664"/>
    <w:rsid w:val="00A6416C"/>
    <w:rsid w:val="00A65582"/>
    <w:rsid w:val="00A6585B"/>
    <w:rsid w:val="00A65C6E"/>
    <w:rsid w:val="00A65CDD"/>
    <w:rsid w:val="00A663C7"/>
    <w:rsid w:val="00A67A35"/>
    <w:rsid w:val="00A67ADE"/>
    <w:rsid w:val="00A721A4"/>
    <w:rsid w:val="00A7376D"/>
    <w:rsid w:val="00A7431E"/>
    <w:rsid w:val="00A7627B"/>
    <w:rsid w:val="00A766FA"/>
    <w:rsid w:val="00A7672D"/>
    <w:rsid w:val="00A76E1C"/>
    <w:rsid w:val="00A773BF"/>
    <w:rsid w:val="00A81BF0"/>
    <w:rsid w:val="00A81DE0"/>
    <w:rsid w:val="00A82764"/>
    <w:rsid w:val="00A829C1"/>
    <w:rsid w:val="00A8362C"/>
    <w:rsid w:val="00A857D9"/>
    <w:rsid w:val="00A862C0"/>
    <w:rsid w:val="00A86A3E"/>
    <w:rsid w:val="00A8759E"/>
    <w:rsid w:val="00A87A5E"/>
    <w:rsid w:val="00A907C4"/>
    <w:rsid w:val="00A9247A"/>
    <w:rsid w:val="00A9268C"/>
    <w:rsid w:val="00A92964"/>
    <w:rsid w:val="00A933F4"/>
    <w:rsid w:val="00A9632F"/>
    <w:rsid w:val="00A96390"/>
    <w:rsid w:val="00A9653C"/>
    <w:rsid w:val="00A96859"/>
    <w:rsid w:val="00A9685F"/>
    <w:rsid w:val="00A97B16"/>
    <w:rsid w:val="00AA07DE"/>
    <w:rsid w:val="00AA0950"/>
    <w:rsid w:val="00AA10B8"/>
    <w:rsid w:val="00AA1C1A"/>
    <w:rsid w:val="00AA2254"/>
    <w:rsid w:val="00AA2803"/>
    <w:rsid w:val="00AA3899"/>
    <w:rsid w:val="00AA3E87"/>
    <w:rsid w:val="00AA4473"/>
    <w:rsid w:val="00AA5D31"/>
    <w:rsid w:val="00AA66AA"/>
    <w:rsid w:val="00AA7F93"/>
    <w:rsid w:val="00AB0113"/>
    <w:rsid w:val="00AB0D7B"/>
    <w:rsid w:val="00AB0FAD"/>
    <w:rsid w:val="00AB2524"/>
    <w:rsid w:val="00AB2632"/>
    <w:rsid w:val="00AB2E5A"/>
    <w:rsid w:val="00AB3B2C"/>
    <w:rsid w:val="00AB3DAA"/>
    <w:rsid w:val="00AB4E14"/>
    <w:rsid w:val="00AB51D7"/>
    <w:rsid w:val="00AB5853"/>
    <w:rsid w:val="00AB5ED9"/>
    <w:rsid w:val="00AB68B4"/>
    <w:rsid w:val="00AC0DBA"/>
    <w:rsid w:val="00AC127E"/>
    <w:rsid w:val="00AC17E0"/>
    <w:rsid w:val="00AC20C6"/>
    <w:rsid w:val="00AC21A4"/>
    <w:rsid w:val="00AC24BF"/>
    <w:rsid w:val="00AC2E02"/>
    <w:rsid w:val="00AC34D8"/>
    <w:rsid w:val="00AC3860"/>
    <w:rsid w:val="00AC4B89"/>
    <w:rsid w:val="00AC4C27"/>
    <w:rsid w:val="00AC4EC9"/>
    <w:rsid w:val="00AC533E"/>
    <w:rsid w:val="00AC6142"/>
    <w:rsid w:val="00AC7214"/>
    <w:rsid w:val="00AC775E"/>
    <w:rsid w:val="00AC7BD2"/>
    <w:rsid w:val="00AC7C90"/>
    <w:rsid w:val="00AD08B0"/>
    <w:rsid w:val="00AD0E1E"/>
    <w:rsid w:val="00AD2285"/>
    <w:rsid w:val="00AD3300"/>
    <w:rsid w:val="00AD3A4C"/>
    <w:rsid w:val="00AD45AE"/>
    <w:rsid w:val="00AD47A5"/>
    <w:rsid w:val="00AD4BFB"/>
    <w:rsid w:val="00AD60A0"/>
    <w:rsid w:val="00AD6220"/>
    <w:rsid w:val="00AE024D"/>
    <w:rsid w:val="00AE0565"/>
    <w:rsid w:val="00AE219C"/>
    <w:rsid w:val="00AE3C31"/>
    <w:rsid w:val="00AE4464"/>
    <w:rsid w:val="00AE4B0B"/>
    <w:rsid w:val="00AE6658"/>
    <w:rsid w:val="00AE6738"/>
    <w:rsid w:val="00AF1247"/>
    <w:rsid w:val="00AF1D99"/>
    <w:rsid w:val="00AF3298"/>
    <w:rsid w:val="00AF3B73"/>
    <w:rsid w:val="00AF4481"/>
    <w:rsid w:val="00AF60F1"/>
    <w:rsid w:val="00AF7438"/>
    <w:rsid w:val="00AF7454"/>
    <w:rsid w:val="00B00449"/>
    <w:rsid w:val="00B010F4"/>
    <w:rsid w:val="00B01B06"/>
    <w:rsid w:val="00B024D6"/>
    <w:rsid w:val="00B04F0F"/>
    <w:rsid w:val="00B1091F"/>
    <w:rsid w:val="00B10998"/>
    <w:rsid w:val="00B1163D"/>
    <w:rsid w:val="00B11A28"/>
    <w:rsid w:val="00B16DC7"/>
    <w:rsid w:val="00B179A2"/>
    <w:rsid w:val="00B17F62"/>
    <w:rsid w:val="00B21213"/>
    <w:rsid w:val="00B21696"/>
    <w:rsid w:val="00B2225F"/>
    <w:rsid w:val="00B22588"/>
    <w:rsid w:val="00B228A2"/>
    <w:rsid w:val="00B229F2"/>
    <w:rsid w:val="00B22FC9"/>
    <w:rsid w:val="00B24A95"/>
    <w:rsid w:val="00B24AE0"/>
    <w:rsid w:val="00B25CEE"/>
    <w:rsid w:val="00B26AFE"/>
    <w:rsid w:val="00B26D85"/>
    <w:rsid w:val="00B27571"/>
    <w:rsid w:val="00B300E6"/>
    <w:rsid w:val="00B32549"/>
    <w:rsid w:val="00B335AC"/>
    <w:rsid w:val="00B33903"/>
    <w:rsid w:val="00B33FDB"/>
    <w:rsid w:val="00B343F2"/>
    <w:rsid w:val="00B35386"/>
    <w:rsid w:val="00B369FD"/>
    <w:rsid w:val="00B3764C"/>
    <w:rsid w:val="00B4017B"/>
    <w:rsid w:val="00B40E66"/>
    <w:rsid w:val="00B41195"/>
    <w:rsid w:val="00B435FD"/>
    <w:rsid w:val="00B43986"/>
    <w:rsid w:val="00B44023"/>
    <w:rsid w:val="00B44177"/>
    <w:rsid w:val="00B45E82"/>
    <w:rsid w:val="00B46688"/>
    <w:rsid w:val="00B475F9"/>
    <w:rsid w:val="00B47B28"/>
    <w:rsid w:val="00B510FA"/>
    <w:rsid w:val="00B51B3F"/>
    <w:rsid w:val="00B52068"/>
    <w:rsid w:val="00B609CF"/>
    <w:rsid w:val="00B60DCF"/>
    <w:rsid w:val="00B61C0F"/>
    <w:rsid w:val="00B61CED"/>
    <w:rsid w:val="00B61F56"/>
    <w:rsid w:val="00B62211"/>
    <w:rsid w:val="00B662C8"/>
    <w:rsid w:val="00B66524"/>
    <w:rsid w:val="00B71B4C"/>
    <w:rsid w:val="00B73463"/>
    <w:rsid w:val="00B75DA1"/>
    <w:rsid w:val="00B779D7"/>
    <w:rsid w:val="00B80B65"/>
    <w:rsid w:val="00B80CF9"/>
    <w:rsid w:val="00B815F1"/>
    <w:rsid w:val="00B82952"/>
    <w:rsid w:val="00B82FF5"/>
    <w:rsid w:val="00B83A37"/>
    <w:rsid w:val="00B86837"/>
    <w:rsid w:val="00B907A2"/>
    <w:rsid w:val="00B9112D"/>
    <w:rsid w:val="00B918DE"/>
    <w:rsid w:val="00B9329B"/>
    <w:rsid w:val="00B942C3"/>
    <w:rsid w:val="00B96C8E"/>
    <w:rsid w:val="00B97931"/>
    <w:rsid w:val="00BA030B"/>
    <w:rsid w:val="00BA178D"/>
    <w:rsid w:val="00BA289B"/>
    <w:rsid w:val="00BA2F5B"/>
    <w:rsid w:val="00BA3364"/>
    <w:rsid w:val="00BA3CA8"/>
    <w:rsid w:val="00BA40D6"/>
    <w:rsid w:val="00BA4F0C"/>
    <w:rsid w:val="00BA7BC6"/>
    <w:rsid w:val="00BB1E88"/>
    <w:rsid w:val="00BB2C57"/>
    <w:rsid w:val="00BB4740"/>
    <w:rsid w:val="00BB4CAA"/>
    <w:rsid w:val="00BB5212"/>
    <w:rsid w:val="00BB663B"/>
    <w:rsid w:val="00BC0696"/>
    <w:rsid w:val="00BC24EF"/>
    <w:rsid w:val="00BC286A"/>
    <w:rsid w:val="00BC40A0"/>
    <w:rsid w:val="00BC4576"/>
    <w:rsid w:val="00BC7CB7"/>
    <w:rsid w:val="00BD0B91"/>
    <w:rsid w:val="00BD12CA"/>
    <w:rsid w:val="00BD3BC9"/>
    <w:rsid w:val="00BD41A2"/>
    <w:rsid w:val="00BD5AED"/>
    <w:rsid w:val="00BD60F6"/>
    <w:rsid w:val="00BD656C"/>
    <w:rsid w:val="00BE3D52"/>
    <w:rsid w:val="00BE3FCD"/>
    <w:rsid w:val="00BE42D7"/>
    <w:rsid w:val="00BE54CC"/>
    <w:rsid w:val="00BE5E64"/>
    <w:rsid w:val="00BE67BB"/>
    <w:rsid w:val="00BE6F94"/>
    <w:rsid w:val="00BE79B8"/>
    <w:rsid w:val="00BF0A03"/>
    <w:rsid w:val="00BF16AC"/>
    <w:rsid w:val="00BF1D69"/>
    <w:rsid w:val="00BF22E0"/>
    <w:rsid w:val="00BF2BB8"/>
    <w:rsid w:val="00BF3CF7"/>
    <w:rsid w:val="00BF5531"/>
    <w:rsid w:val="00BF5FE7"/>
    <w:rsid w:val="00BF656E"/>
    <w:rsid w:val="00BF6EE3"/>
    <w:rsid w:val="00BF75DC"/>
    <w:rsid w:val="00C022AD"/>
    <w:rsid w:val="00C02D30"/>
    <w:rsid w:val="00C02FD8"/>
    <w:rsid w:val="00C032FE"/>
    <w:rsid w:val="00C03A66"/>
    <w:rsid w:val="00C048C8"/>
    <w:rsid w:val="00C05502"/>
    <w:rsid w:val="00C05FE4"/>
    <w:rsid w:val="00C100F0"/>
    <w:rsid w:val="00C10EFB"/>
    <w:rsid w:val="00C110D4"/>
    <w:rsid w:val="00C14641"/>
    <w:rsid w:val="00C15D4C"/>
    <w:rsid w:val="00C1680E"/>
    <w:rsid w:val="00C17B9E"/>
    <w:rsid w:val="00C17FA1"/>
    <w:rsid w:val="00C23188"/>
    <w:rsid w:val="00C240B3"/>
    <w:rsid w:val="00C24841"/>
    <w:rsid w:val="00C2599D"/>
    <w:rsid w:val="00C26C77"/>
    <w:rsid w:val="00C27904"/>
    <w:rsid w:val="00C32E30"/>
    <w:rsid w:val="00C33715"/>
    <w:rsid w:val="00C3443F"/>
    <w:rsid w:val="00C351AD"/>
    <w:rsid w:val="00C3586A"/>
    <w:rsid w:val="00C36C6B"/>
    <w:rsid w:val="00C3728D"/>
    <w:rsid w:val="00C4034D"/>
    <w:rsid w:val="00C43911"/>
    <w:rsid w:val="00C4564D"/>
    <w:rsid w:val="00C474D1"/>
    <w:rsid w:val="00C51757"/>
    <w:rsid w:val="00C524B7"/>
    <w:rsid w:val="00C52F4B"/>
    <w:rsid w:val="00C54767"/>
    <w:rsid w:val="00C56485"/>
    <w:rsid w:val="00C56A09"/>
    <w:rsid w:val="00C578B1"/>
    <w:rsid w:val="00C57D3A"/>
    <w:rsid w:val="00C60802"/>
    <w:rsid w:val="00C6451C"/>
    <w:rsid w:val="00C64F22"/>
    <w:rsid w:val="00C65513"/>
    <w:rsid w:val="00C66B88"/>
    <w:rsid w:val="00C67B44"/>
    <w:rsid w:val="00C67F8A"/>
    <w:rsid w:val="00C710C5"/>
    <w:rsid w:val="00C7170D"/>
    <w:rsid w:val="00C71A4F"/>
    <w:rsid w:val="00C72813"/>
    <w:rsid w:val="00C738B5"/>
    <w:rsid w:val="00C74DB4"/>
    <w:rsid w:val="00C7580C"/>
    <w:rsid w:val="00C75888"/>
    <w:rsid w:val="00C75F5C"/>
    <w:rsid w:val="00C80DEE"/>
    <w:rsid w:val="00C8187C"/>
    <w:rsid w:val="00C819F4"/>
    <w:rsid w:val="00C851A7"/>
    <w:rsid w:val="00C86274"/>
    <w:rsid w:val="00C87C48"/>
    <w:rsid w:val="00C87D7A"/>
    <w:rsid w:val="00C90D36"/>
    <w:rsid w:val="00C9149A"/>
    <w:rsid w:val="00C916A1"/>
    <w:rsid w:val="00C92978"/>
    <w:rsid w:val="00C9481E"/>
    <w:rsid w:val="00C94D08"/>
    <w:rsid w:val="00C956EA"/>
    <w:rsid w:val="00C96A02"/>
    <w:rsid w:val="00C97B06"/>
    <w:rsid w:val="00CA0446"/>
    <w:rsid w:val="00CA056B"/>
    <w:rsid w:val="00CA0A10"/>
    <w:rsid w:val="00CA0DDE"/>
    <w:rsid w:val="00CA1E04"/>
    <w:rsid w:val="00CA389F"/>
    <w:rsid w:val="00CA4815"/>
    <w:rsid w:val="00CA55B8"/>
    <w:rsid w:val="00CA6878"/>
    <w:rsid w:val="00CA7D07"/>
    <w:rsid w:val="00CB0EB9"/>
    <w:rsid w:val="00CB272A"/>
    <w:rsid w:val="00CB2937"/>
    <w:rsid w:val="00CB30A9"/>
    <w:rsid w:val="00CB554A"/>
    <w:rsid w:val="00CB58CA"/>
    <w:rsid w:val="00CB6FCE"/>
    <w:rsid w:val="00CC0840"/>
    <w:rsid w:val="00CC2CD1"/>
    <w:rsid w:val="00CC308D"/>
    <w:rsid w:val="00CC32AF"/>
    <w:rsid w:val="00CC4335"/>
    <w:rsid w:val="00CC59CE"/>
    <w:rsid w:val="00CC6CA5"/>
    <w:rsid w:val="00CC7AAA"/>
    <w:rsid w:val="00CD1DAB"/>
    <w:rsid w:val="00CD4CDA"/>
    <w:rsid w:val="00CD542E"/>
    <w:rsid w:val="00CD6F6D"/>
    <w:rsid w:val="00CD79AB"/>
    <w:rsid w:val="00CE2A9D"/>
    <w:rsid w:val="00CE353A"/>
    <w:rsid w:val="00CE4967"/>
    <w:rsid w:val="00CE4BB0"/>
    <w:rsid w:val="00CE69DA"/>
    <w:rsid w:val="00CE7397"/>
    <w:rsid w:val="00CF1BCD"/>
    <w:rsid w:val="00CF2120"/>
    <w:rsid w:val="00CF2610"/>
    <w:rsid w:val="00CF4032"/>
    <w:rsid w:val="00CF4C35"/>
    <w:rsid w:val="00CF58BD"/>
    <w:rsid w:val="00CF6228"/>
    <w:rsid w:val="00CF687A"/>
    <w:rsid w:val="00CF7066"/>
    <w:rsid w:val="00D01195"/>
    <w:rsid w:val="00D018B1"/>
    <w:rsid w:val="00D0253C"/>
    <w:rsid w:val="00D0404A"/>
    <w:rsid w:val="00D049D1"/>
    <w:rsid w:val="00D0690B"/>
    <w:rsid w:val="00D06CCA"/>
    <w:rsid w:val="00D10786"/>
    <w:rsid w:val="00D10BCE"/>
    <w:rsid w:val="00D1382E"/>
    <w:rsid w:val="00D157BF"/>
    <w:rsid w:val="00D159FB"/>
    <w:rsid w:val="00D178A0"/>
    <w:rsid w:val="00D178F8"/>
    <w:rsid w:val="00D21951"/>
    <w:rsid w:val="00D24A80"/>
    <w:rsid w:val="00D26654"/>
    <w:rsid w:val="00D3034C"/>
    <w:rsid w:val="00D312A8"/>
    <w:rsid w:val="00D3161E"/>
    <w:rsid w:val="00D34702"/>
    <w:rsid w:val="00D37C16"/>
    <w:rsid w:val="00D37F7C"/>
    <w:rsid w:val="00D40005"/>
    <w:rsid w:val="00D401B6"/>
    <w:rsid w:val="00D42A85"/>
    <w:rsid w:val="00D42DD7"/>
    <w:rsid w:val="00D42EA8"/>
    <w:rsid w:val="00D4303E"/>
    <w:rsid w:val="00D43626"/>
    <w:rsid w:val="00D44A58"/>
    <w:rsid w:val="00D4567C"/>
    <w:rsid w:val="00D46452"/>
    <w:rsid w:val="00D46AC1"/>
    <w:rsid w:val="00D473E3"/>
    <w:rsid w:val="00D47504"/>
    <w:rsid w:val="00D51B3E"/>
    <w:rsid w:val="00D5215E"/>
    <w:rsid w:val="00D52A67"/>
    <w:rsid w:val="00D52A97"/>
    <w:rsid w:val="00D5472B"/>
    <w:rsid w:val="00D5517F"/>
    <w:rsid w:val="00D55409"/>
    <w:rsid w:val="00D556F2"/>
    <w:rsid w:val="00D55E84"/>
    <w:rsid w:val="00D56037"/>
    <w:rsid w:val="00D562DB"/>
    <w:rsid w:val="00D60F44"/>
    <w:rsid w:val="00D61852"/>
    <w:rsid w:val="00D6218B"/>
    <w:rsid w:val="00D63A0F"/>
    <w:rsid w:val="00D700AB"/>
    <w:rsid w:val="00D704BD"/>
    <w:rsid w:val="00D72E70"/>
    <w:rsid w:val="00D77EE0"/>
    <w:rsid w:val="00D77F92"/>
    <w:rsid w:val="00D8064C"/>
    <w:rsid w:val="00D81B41"/>
    <w:rsid w:val="00D81EF2"/>
    <w:rsid w:val="00D83089"/>
    <w:rsid w:val="00D8456A"/>
    <w:rsid w:val="00D85906"/>
    <w:rsid w:val="00D85CA8"/>
    <w:rsid w:val="00D862DF"/>
    <w:rsid w:val="00D865E2"/>
    <w:rsid w:val="00D86757"/>
    <w:rsid w:val="00D869C1"/>
    <w:rsid w:val="00D90D88"/>
    <w:rsid w:val="00D90FF0"/>
    <w:rsid w:val="00D92D14"/>
    <w:rsid w:val="00D95DCB"/>
    <w:rsid w:val="00D95DF3"/>
    <w:rsid w:val="00D96A83"/>
    <w:rsid w:val="00D96EDB"/>
    <w:rsid w:val="00D971D4"/>
    <w:rsid w:val="00DA0FA9"/>
    <w:rsid w:val="00DA14E2"/>
    <w:rsid w:val="00DA4803"/>
    <w:rsid w:val="00DA5047"/>
    <w:rsid w:val="00DA63CF"/>
    <w:rsid w:val="00DA6609"/>
    <w:rsid w:val="00DA6FF7"/>
    <w:rsid w:val="00DB00DE"/>
    <w:rsid w:val="00DB3ADE"/>
    <w:rsid w:val="00DB7F49"/>
    <w:rsid w:val="00DC0429"/>
    <w:rsid w:val="00DC05E7"/>
    <w:rsid w:val="00DC0A49"/>
    <w:rsid w:val="00DC0B8F"/>
    <w:rsid w:val="00DC2809"/>
    <w:rsid w:val="00DC35D4"/>
    <w:rsid w:val="00DC382C"/>
    <w:rsid w:val="00DC491D"/>
    <w:rsid w:val="00DC4D99"/>
    <w:rsid w:val="00DC6D0E"/>
    <w:rsid w:val="00DD22DA"/>
    <w:rsid w:val="00DD2835"/>
    <w:rsid w:val="00DD2D22"/>
    <w:rsid w:val="00DD44FF"/>
    <w:rsid w:val="00DD4975"/>
    <w:rsid w:val="00DD49AD"/>
    <w:rsid w:val="00DD4EB1"/>
    <w:rsid w:val="00DE1601"/>
    <w:rsid w:val="00DE2753"/>
    <w:rsid w:val="00DE3A28"/>
    <w:rsid w:val="00DE3A66"/>
    <w:rsid w:val="00DE4A73"/>
    <w:rsid w:val="00DE5B61"/>
    <w:rsid w:val="00DE5D37"/>
    <w:rsid w:val="00DE6025"/>
    <w:rsid w:val="00DF141F"/>
    <w:rsid w:val="00DF173E"/>
    <w:rsid w:val="00DF1896"/>
    <w:rsid w:val="00DF23FD"/>
    <w:rsid w:val="00DF27D3"/>
    <w:rsid w:val="00DF358D"/>
    <w:rsid w:val="00DF4D9E"/>
    <w:rsid w:val="00DF52CB"/>
    <w:rsid w:val="00DF5819"/>
    <w:rsid w:val="00DF5DCC"/>
    <w:rsid w:val="00DF6952"/>
    <w:rsid w:val="00DF6F04"/>
    <w:rsid w:val="00DF7A54"/>
    <w:rsid w:val="00E00523"/>
    <w:rsid w:val="00E00DB1"/>
    <w:rsid w:val="00E010F1"/>
    <w:rsid w:val="00E011E3"/>
    <w:rsid w:val="00E022F7"/>
    <w:rsid w:val="00E0458E"/>
    <w:rsid w:val="00E04882"/>
    <w:rsid w:val="00E04964"/>
    <w:rsid w:val="00E04D70"/>
    <w:rsid w:val="00E057CC"/>
    <w:rsid w:val="00E05E3C"/>
    <w:rsid w:val="00E069C0"/>
    <w:rsid w:val="00E06D42"/>
    <w:rsid w:val="00E07B3C"/>
    <w:rsid w:val="00E104E6"/>
    <w:rsid w:val="00E10666"/>
    <w:rsid w:val="00E11107"/>
    <w:rsid w:val="00E116B3"/>
    <w:rsid w:val="00E11CBC"/>
    <w:rsid w:val="00E15EA5"/>
    <w:rsid w:val="00E16846"/>
    <w:rsid w:val="00E17614"/>
    <w:rsid w:val="00E2116A"/>
    <w:rsid w:val="00E211DE"/>
    <w:rsid w:val="00E22ED8"/>
    <w:rsid w:val="00E24DDB"/>
    <w:rsid w:val="00E24EFC"/>
    <w:rsid w:val="00E254D9"/>
    <w:rsid w:val="00E25957"/>
    <w:rsid w:val="00E261A9"/>
    <w:rsid w:val="00E26CF4"/>
    <w:rsid w:val="00E27708"/>
    <w:rsid w:val="00E30128"/>
    <w:rsid w:val="00E313D3"/>
    <w:rsid w:val="00E31C5B"/>
    <w:rsid w:val="00E3353A"/>
    <w:rsid w:val="00E3371E"/>
    <w:rsid w:val="00E35175"/>
    <w:rsid w:val="00E351BC"/>
    <w:rsid w:val="00E36EF1"/>
    <w:rsid w:val="00E36FC5"/>
    <w:rsid w:val="00E4204F"/>
    <w:rsid w:val="00E42E79"/>
    <w:rsid w:val="00E43DCF"/>
    <w:rsid w:val="00E442D5"/>
    <w:rsid w:val="00E52C34"/>
    <w:rsid w:val="00E5310F"/>
    <w:rsid w:val="00E55684"/>
    <w:rsid w:val="00E562FA"/>
    <w:rsid w:val="00E56849"/>
    <w:rsid w:val="00E56B95"/>
    <w:rsid w:val="00E60326"/>
    <w:rsid w:val="00E6047A"/>
    <w:rsid w:val="00E61D99"/>
    <w:rsid w:val="00E64039"/>
    <w:rsid w:val="00E6511D"/>
    <w:rsid w:val="00E670E5"/>
    <w:rsid w:val="00E67421"/>
    <w:rsid w:val="00E71A7D"/>
    <w:rsid w:val="00E74B46"/>
    <w:rsid w:val="00E7609F"/>
    <w:rsid w:val="00E842F8"/>
    <w:rsid w:val="00E85661"/>
    <w:rsid w:val="00E85A98"/>
    <w:rsid w:val="00E85E30"/>
    <w:rsid w:val="00E86EEF"/>
    <w:rsid w:val="00E90BA4"/>
    <w:rsid w:val="00E919C3"/>
    <w:rsid w:val="00E91A0F"/>
    <w:rsid w:val="00E939CB"/>
    <w:rsid w:val="00E958E9"/>
    <w:rsid w:val="00E96CE0"/>
    <w:rsid w:val="00E97960"/>
    <w:rsid w:val="00EA2220"/>
    <w:rsid w:val="00EA4624"/>
    <w:rsid w:val="00EA4F0A"/>
    <w:rsid w:val="00EA5230"/>
    <w:rsid w:val="00EA68CA"/>
    <w:rsid w:val="00EB01BE"/>
    <w:rsid w:val="00EB1008"/>
    <w:rsid w:val="00EB1AE7"/>
    <w:rsid w:val="00EB261C"/>
    <w:rsid w:val="00EB2EB3"/>
    <w:rsid w:val="00EC2A51"/>
    <w:rsid w:val="00EC5A8E"/>
    <w:rsid w:val="00EC5CF9"/>
    <w:rsid w:val="00EC6687"/>
    <w:rsid w:val="00EC7F0D"/>
    <w:rsid w:val="00ED457C"/>
    <w:rsid w:val="00ED6CC8"/>
    <w:rsid w:val="00EE09D7"/>
    <w:rsid w:val="00EE0AE0"/>
    <w:rsid w:val="00EE3867"/>
    <w:rsid w:val="00EE39DB"/>
    <w:rsid w:val="00EE4512"/>
    <w:rsid w:val="00EE5544"/>
    <w:rsid w:val="00EF1260"/>
    <w:rsid w:val="00EF19B5"/>
    <w:rsid w:val="00EF1F62"/>
    <w:rsid w:val="00EF3CF2"/>
    <w:rsid w:val="00EF4993"/>
    <w:rsid w:val="00EF5AD3"/>
    <w:rsid w:val="00F03864"/>
    <w:rsid w:val="00F06468"/>
    <w:rsid w:val="00F0724D"/>
    <w:rsid w:val="00F105A3"/>
    <w:rsid w:val="00F11A35"/>
    <w:rsid w:val="00F124DF"/>
    <w:rsid w:val="00F13A67"/>
    <w:rsid w:val="00F140DB"/>
    <w:rsid w:val="00F1460C"/>
    <w:rsid w:val="00F14AE9"/>
    <w:rsid w:val="00F15023"/>
    <w:rsid w:val="00F16156"/>
    <w:rsid w:val="00F210AF"/>
    <w:rsid w:val="00F222E3"/>
    <w:rsid w:val="00F22AE4"/>
    <w:rsid w:val="00F22B56"/>
    <w:rsid w:val="00F22CFB"/>
    <w:rsid w:val="00F23354"/>
    <w:rsid w:val="00F24768"/>
    <w:rsid w:val="00F27CC9"/>
    <w:rsid w:val="00F30C61"/>
    <w:rsid w:val="00F3321B"/>
    <w:rsid w:val="00F333A7"/>
    <w:rsid w:val="00F33C2E"/>
    <w:rsid w:val="00F358D9"/>
    <w:rsid w:val="00F40D9D"/>
    <w:rsid w:val="00F41DD8"/>
    <w:rsid w:val="00F42C4A"/>
    <w:rsid w:val="00F458BC"/>
    <w:rsid w:val="00F464F8"/>
    <w:rsid w:val="00F46B98"/>
    <w:rsid w:val="00F52355"/>
    <w:rsid w:val="00F533EC"/>
    <w:rsid w:val="00F53A88"/>
    <w:rsid w:val="00F53DD5"/>
    <w:rsid w:val="00F54BA1"/>
    <w:rsid w:val="00F54D39"/>
    <w:rsid w:val="00F55D66"/>
    <w:rsid w:val="00F565B5"/>
    <w:rsid w:val="00F57717"/>
    <w:rsid w:val="00F6097E"/>
    <w:rsid w:val="00F62C1B"/>
    <w:rsid w:val="00F646BC"/>
    <w:rsid w:val="00F6535D"/>
    <w:rsid w:val="00F65F42"/>
    <w:rsid w:val="00F67D76"/>
    <w:rsid w:val="00F7062A"/>
    <w:rsid w:val="00F709E0"/>
    <w:rsid w:val="00F7383C"/>
    <w:rsid w:val="00F77868"/>
    <w:rsid w:val="00F8125D"/>
    <w:rsid w:val="00F83289"/>
    <w:rsid w:val="00F84FF6"/>
    <w:rsid w:val="00F91694"/>
    <w:rsid w:val="00F93FC9"/>
    <w:rsid w:val="00F942F9"/>
    <w:rsid w:val="00F94A9D"/>
    <w:rsid w:val="00F94C5C"/>
    <w:rsid w:val="00F96E33"/>
    <w:rsid w:val="00F971F0"/>
    <w:rsid w:val="00F979BC"/>
    <w:rsid w:val="00FA10B6"/>
    <w:rsid w:val="00FA110C"/>
    <w:rsid w:val="00FA225F"/>
    <w:rsid w:val="00FA33C8"/>
    <w:rsid w:val="00FA5176"/>
    <w:rsid w:val="00FA7275"/>
    <w:rsid w:val="00FA7D0A"/>
    <w:rsid w:val="00FB0515"/>
    <w:rsid w:val="00FB093A"/>
    <w:rsid w:val="00FB1395"/>
    <w:rsid w:val="00FB20FA"/>
    <w:rsid w:val="00FB38D3"/>
    <w:rsid w:val="00FB4524"/>
    <w:rsid w:val="00FB7E1F"/>
    <w:rsid w:val="00FC1F44"/>
    <w:rsid w:val="00FC1FEE"/>
    <w:rsid w:val="00FC2747"/>
    <w:rsid w:val="00FC4782"/>
    <w:rsid w:val="00FC4C4E"/>
    <w:rsid w:val="00FC5481"/>
    <w:rsid w:val="00FD3BC2"/>
    <w:rsid w:val="00FD3EF1"/>
    <w:rsid w:val="00FD4B31"/>
    <w:rsid w:val="00FD5E06"/>
    <w:rsid w:val="00FD6746"/>
    <w:rsid w:val="00FE050B"/>
    <w:rsid w:val="00FE0DC9"/>
    <w:rsid w:val="00FE1A0B"/>
    <w:rsid w:val="00FE2048"/>
    <w:rsid w:val="00FE269F"/>
    <w:rsid w:val="00FE37E1"/>
    <w:rsid w:val="00FE3BDB"/>
    <w:rsid w:val="00FE3C4D"/>
    <w:rsid w:val="00FE4221"/>
    <w:rsid w:val="00FE4E33"/>
    <w:rsid w:val="00FE5AE6"/>
    <w:rsid w:val="00FE7632"/>
    <w:rsid w:val="00FF316E"/>
    <w:rsid w:val="00FF3E3D"/>
    <w:rsid w:val="00FF4D3D"/>
    <w:rsid w:val="00FF6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Titre1">
    <w:name w:val="heading 1"/>
    <w:basedOn w:val="Normal"/>
    <w:next w:val="Normal"/>
    <w:link w:val="Titre1C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3037C7"/>
    <w:pPr>
      <w:keepNext/>
      <w:numPr>
        <w:ilvl w:val="2"/>
        <w:numId w:val="4"/>
      </w:numPr>
      <w:tabs>
        <w:tab w:val="left" w:pos="993"/>
      </w:tabs>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3037C7"/>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0E47E7"/>
    <w:pPr>
      <w:keepLines/>
      <w:tabs>
        <w:tab w:val="right" w:leader="dot" w:pos="2835"/>
        <w:tab w:val="right" w:leader="dot" w:pos="9072"/>
      </w:tabs>
      <w:spacing w:before="60" w:after="0" w:line="240" w:lineRule="auto"/>
      <w:ind w:left="1588" w:hanging="737"/>
      <w:jc w:val="both"/>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AC0DBA"/>
    <w:rPr>
      <w:color w:val="0000FF"/>
      <w:u w:val="single"/>
    </w:rPr>
  </w:style>
  <w:style w:type="character" w:styleId="Lienhypertextesuivivisit">
    <w:name w:val="FollowedHyperlink"/>
    <w:basedOn w:val="Policepardfau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3920A6"/>
    <w:pPr>
      <w:spacing w:after="0" w:line="240" w:lineRule="auto"/>
    </w:pPr>
  </w:style>
  <w:style w:type="table" w:customStyle="1" w:styleId="Elencochiaro-Colore11">
    <w:name w:val="Elenco chiaro - Colore 11"/>
    <w:basedOn w:val="Tableau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M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M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M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Grilledutableau">
    <w:name w:val="Table Grid"/>
    <w:basedOn w:val="Tableau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 w:type="paragraph" w:styleId="NormalWeb">
    <w:name w:val="Normal (Web)"/>
    <w:basedOn w:val="Normal"/>
    <w:uiPriority w:val="99"/>
    <w:semiHidden/>
    <w:unhideWhenUsed/>
    <w:rsid w:val="00BD0B91"/>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Titre1">
    <w:name w:val="heading 1"/>
    <w:basedOn w:val="Normal"/>
    <w:next w:val="Normal"/>
    <w:link w:val="Titre1C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3037C7"/>
    <w:pPr>
      <w:keepNext/>
      <w:numPr>
        <w:ilvl w:val="2"/>
        <w:numId w:val="4"/>
      </w:numPr>
      <w:tabs>
        <w:tab w:val="left" w:pos="993"/>
      </w:tabs>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3037C7"/>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0E47E7"/>
    <w:pPr>
      <w:keepLines/>
      <w:tabs>
        <w:tab w:val="right" w:leader="dot" w:pos="2835"/>
        <w:tab w:val="right" w:leader="dot" w:pos="9072"/>
      </w:tabs>
      <w:spacing w:before="60" w:after="0" w:line="240" w:lineRule="auto"/>
      <w:ind w:left="1588" w:hanging="737"/>
      <w:jc w:val="both"/>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AC0DBA"/>
    <w:rPr>
      <w:color w:val="0000FF"/>
      <w:u w:val="single"/>
    </w:rPr>
  </w:style>
  <w:style w:type="character" w:styleId="Lienhypertextesuivivisit">
    <w:name w:val="FollowedHyperlink"/>
    <w:basedOn w:val="Policepardfau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3920A6"/>
    <w:pPr>
      <w:spacing w:after="0" w:line="240" w:lineRule="auto"/>
    </w:pPr>
  </w:style>
  <w:style w:type="table" w:customStyle="1" w:styleId="Elencochiaro-Colore11">
    <w:name w:val="Elenco chiaro - Colore 11"/>
    <w:basedOn w:val="Tableau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M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M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M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Grilledutableau">
    <w:name w:val="Table Grid"/>
    <w:basedOn w:val="Tableau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 w:type="paragraph" w:styleId="NormalWeb">
    <w:name w:val="Normal (Web)"/>
    <w:basedOn w:val="Normal"/>
    <w:uiPriority w:val="99"/>
    <w:semiHidden/>
    <w:unhideWhenUsed/>
    <w:rsid w:val="00BD0B91"/>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5556">
      <w:bodyDiv w:val="1"/>
      <w:marLeft w:val="0"/>
      <w:marRight w:val="0"/>
      <w:marTop w:val="0"/>
      <w:marBottom w:val="0"/>
      <w:divBdr>
        <w:top w:val="none" w:sz="0" w:space="0" w:color="auto"/>
        <w:left w:val="none" w:sz="0" w:space="0" w:color="auto"/>
        <w:bottom w:val="none" w:sz="0" w:space="0" w:color="auto"/>
        <w:right w:val="none" w:sz="0" w:space="0" w:color="auto"/>
      </w:divBdr>
    </w:div>
    <w:div w:id="202642286">
      <w:bodyDiv w:val="1"/>
      <w:marLeft w:val="0"/>
      <w:marRight w:val="0"/>
      <w:marTop w:val="0"/>
      <w:marBottom w:val="0"/>
      <w:divBdr>
        <w:top w:val="none" w:sz="0" w:space="0" w:color="auto"/>
        <w:left w:val="none" w:sz="0" w:space="0" w:color="auto"/>
        <w:bottom w:val="none" w:sz="0" w:space="0" w:color="auto"/>
        <w:right w:val="none" w:sz="0" w:space="0" w:color="auto"/>
      </w:divBdr>
    </w:div>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393354972">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849686367">
      <w:bodyDiv w:val="1"/>
      <w:marLeft w:val="0"/>
      <w:marRight w:val="0"/>
      <w:marTop w:val="0"/>
      <w:marBottom w:val="0"/>
      <w:divBdr>
        <w:top w:val="none" w:sz="0" w:space="0" w:color="auto"/>
        <w:left w:val="none" w:sz="0" w:space="0" w:color="auto"/>
        <w:bottom w:val="none" w:sz="0" w:space="0" w:color="auto"/>
        <w:right w:val="none" w:sz="0" w:space="0" w:color="auto"/>
      </w:divBdr>
    </w:div>
    <w:div w:id="908345716">
      <w:bodyDiv w:val="1"/>
      <w:marLeft w:val="0"/>
      <w:marRight w:val="0"/>
      <w:marTop w:val="0"/>
      <w:marBottom w:val="0"/>
      <w:divBdr>
        <w:top w:val="none" w:sz="0" w:space="0" w:color="auto"/>
        <w:left w:val="none" w:sz="0" w:space="0" w:color="auto"/>
        <w:bottom w:val="none" w:sz="0" w:space="0" w:color="auto"/>
        <w:right w:val="none" w:sz="0" w:space="0" w:color="auto"/>
      </w:divBdr>
    </w:div>
    <w:div w:id="1213998015">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77299598">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1462648581">
      <w:bodyDiv w:val="1"/>
      <w:marLeft w:val="0"/>
      <w:marRight w:val="0"/>
      <w:marTop w:val="0"/>
      <w:marBottom w:val="0"/>
      <w:divBdr>
        <w:top w:val="none" w:sz="0" w:space="0" w:color="auto"/>
        <w:left w:val="none" w:sz="0" w:space="0" w:color="auto"/>
        <w:bottom w:val="none" w:sz="0" w:space="0" w:color="auto"/>
        <w:right w:val="none" w:sz="0" w:space="0" w:color="auto"/>
      </w:divBdr>
    </w:div>
    <w:div w:id="1724718049">
      <w:bodyDiv w:val="1"/>
      <w:marLeft w:val="0"/>
      <w:marRight w:val="0"/>
      <w:marTop w:val="0"/>
      <w:marBottom w:val="0"/>
      <w:divBdr>
        <w:top w:val="none" w:sz="0" w:space="0" w:color="auto"/>
        <w:left w:val="none" w:sz="0" w:space="0" w:color="auto"/>
        <w:bottom w:val="none" w:sz="0" w:space="0" w:color="auto"/>
        <w:right w:val="none" w:sz="0" w:space="0" w:color="auto"/>
      </w:divBdr>
    </w:div>
    <w:div w:id="1986349318">
      <w:bodyDiv w:val="1"/>
      <w:marLeft w:val="0"/>
      <w:marRight w:val="0"/>
      <w:marTop w:val="0"/>
      <w:marBottom w:val="0"/>
      <w:divBdr>
        <w:top w:val="none" w:sz="0" w:space="0" w:color="auto"/>
        <w:left w:val="none" w:sz="0" w:space="0" w:color="auto"/>
        <w:bottom w:val="none" w:sz="0" w:space="0" w:color="auto"/>
        <w:right w:val="none" w:sz="0" w:space="0" w:color="auto"/>
      </w:divBdr>
      <w:divsChild>
        <w:div w:id="928122330">
          <w:marLeft w:val="0"/>
          <w:marRight w:val="0"/>
          <w:marTop w:val="0"/>
          <w:marBottom w:val="0"/>
          <w:divBdr>
            <w:top w:val="none" w:sz="0" w:space="0" w:color="auto"/>
            <w:left w:val="none" w:sz="0" w:space="0" w:color="auto"/>
            <w:bottom w:val="none" w:sz="0" w:space="0" w:color="auto"/>
            <w:right w:val="none" w:sz="0" w:space="0" w:color="auto"/>
          </w:divBdr>
        </w:div>
      </w:divsChild>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 w:id="209763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localhost:3000/ngeo/user/nodm" TargetMode="External"/><Relationship Id="rId3" Type="http://schemas.openxmlformats.org/officeDocument/2006/relationships/styles" Target="styles.xml"/><Relationship Id="rId21" Type="http://schemas.openxmlformats.org/officeDocument/2006/relationships/hyperlink" Target="http://localhost:3000/client-dev/tests/tests.html"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magelliumltd.atlassian.net/browse/NGEOD-645" TargetMode="External"/><Relationship Id="rId17" Type="http://schemas.openxmlformats.org/officeDocument/2006/relationships/image" Target="media/image5.png"/><Relationship Id="rId25" Type="http://schemas.openxmlformats.org/officeDocument/2006/relationships/hyperlink" Target="http://localhost:3000/client"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magelliumltd.atlassian.net/browse/NGEO-30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gelliumltd.atlassian.net/browse/NGEOD-376" TargetMode="External"/><Relationship Id="rId24" Type="http://schemas.openxmlformats.org/officeDocument/2006/relationships/hyperlink" Target="http://localhost:3000/ngeo/catalogueSearch/ND_SAR_1?start=2010-05-15T00:00:00.000Z&amp;stop=2010-09-17T23:59:59.999Z&amp;bbox=-16.171875,31.9921875,21.4453125,58.359375&amp;format=json"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localhost:3000/client" TargetMode="External"/><Relationship Id="rId28" Type="http://schemas.openxmlformats.org/officeDocument/2006/relationships/hyperlink" Target="http://localhost:3000/ngeo/user/tpz" TargetMode="External"/><Relationship Id="rId36" Type="http://schemas.openxmlformats.org/officeDocument/2006/relationships/theme" Target="theme/theme1.xml"/><Relationship Id="rId10" Type="http://schemas.openxmlformats.org/officeDocument/2006/relationships/hyperlink" Target="https://magelliumltd.atlassian.net/browse/NGEOC-145" TargetMode="External"/><Relationship Id="rId19" Type="http://schemas.openxmlformats.org/officeDocument/2006/relationships/image" Target="media/image7.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magelliumltd.atlassian.net/browse/NGEOC-133" TargetMode="External"/><Relationship Id="rId14" Type="http://schemas.openxmlformats.org/officeDocument/2006/relationships/image" Target="media/image2.png"/><Relationship Id="rId22" Type="http://schemas.openxmlformats.org/officeDocument/2006/relationships/hyperlink" Target="http://ngeo.eox.at/c/wmts/" TargetMode="External"/><Relationship Id="rId27" Type="http://schemas.openxmlformats.org/officeDocument/2006/relationships/hyperlink" Target="http://localhost:3000/ngeo/user/nodm" TargetMode="External"/><Relationship Id="rId30" Type="http://schemas.openxmlformats.org/officeDocument/2006/relationships/hyperlink" Target="http://ngeo.eox.at"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emf"/></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5E0A9-B46C-4B0B-AD04-D6A5F5482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15492</TotalTime>
  <Pages>117</Pages>
  <Words>31174</Words>
  <Characters>171459</Characters>
  <Application>Microsoft Office Word</Application>
  <DocSecurity>0</DocSecurity>
  <Lines>1428</Lines>
  <Paragraphs>404</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Test Plan Document</vt:lpstr>
      <vt:lpstr>Test Plan Document</vt:lpstr>
      <vt:lpstr>Test Plan Document</vt:lpstr>
    </vt:vector>
  </TitlesOfParts>
  <Company>GMV</Company>
  <LinksUpToDate>false</LinksUpToDate>
  <CharactersWithSpaces>202229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subject/>
  <dc:creator>gmv</dc:creator>
  <cp:keywords>ngEO, Task4</cp:keywords>
  <dc:description/>
  <cp:lastModifiedBy>Alihoussen Irchad</cp:lastModifiedBy>
  <cp:revision>36</cp:revision>
  <cp:lastPrinted>2013-12-13T09:32:00Z</cp:lastPrinted>
  <dcterms:created xsi:type="dcterms:W3CDTF">2012-11-29T17:51:00Z</dcterms:created>
  <dcterms:modified xsi:type="dcterms:W3CDTF">2015-06-05T14:03:00Z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1.10</vt:lpwstr>
  </property>
  <property fmtid="{D5CDD505-2E9C-101B-9397-08002B2CF9AE}" pid="3" name="project">
    <vt:lpwstr>ngEO Task 4</vt:lpwstr>
  </property>
  <property fmtid="{D5CDD505-2E9C-101B-9397-08002B2CF9AE}" pid="4" name="date">
    <vt:lpwstr>05/06/2015</vt:lpwstr>
  </property>
  <property fmtid="{D5CDD505-2E9C-101B-9397-08002B2CF9AE}" pid="5" name="code">
    <vt:lpwstr>ngEO-WEBC-SSTP</vt:lpwstr>
  </property>
  <property fmtid="{D5CDD505-2E9C-101B-9397-08002B2CF9AE}" pid="6" name="prepared by">
    <vt:lpwstr>Fabien Lavignotte - Emna Mokaddem -Irchad ALIHHOUSEN</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