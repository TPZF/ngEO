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E38" w:rsidRPr="00417548" w:rsidRDefault="00E16E38" w:rsidP="00832590">
      <w:pPr>
        <w:pStyle w:val="TtuloProject"/>
        <w:keepNext/>
        <w:rPr>
          <w:lang w:val="en-GB"/>
        </w:rPr>
      </w:pPr>
      <w:r w:rsidRPr="00417548">
        <w:rPr>
          <w:lang w:val="en-GB"/>
        </w:rPr>
        <w:fldChar w:fldCharType="begin"/>
      </w:r>
      <w:r w:rsidRPr="00417548">
        <w:rPr>
          <w:lang w:val="en-GB"/>
        </w:rPr>
        <w:instrText xml:space="preserve"> DOCPROPERTY "project"  \* MERGEFORMAT </w:instrText>
      </w:r>
      <w:r w:rsidRPr="00417548">
        <w:rPr>
          <w:lang w:val="en-GB"/>
        </w:rPr>
        <w:fldChar w:fldCharType="separate"/>
      </w:r>
      <w:proofErr w:type="gramStart"/>
      <w:r w:rsidR="00A24D28">
        <w:rPr>
          <w:lang w:val="en-GB"/>
        </w:rPr>
        <w:t>ngEO</w:t>
      </w:r>
      <w:proofErr w:type="gramEnd"/>
      <w:r w:rsidR="00A24D28">
        <w:rPr>
          <w:lang w:val="en-GB"/>
        </w:rPr>
        <w:t xml:space="preserve"> Task 4</w:t>
      </w:r>
      <w:r w:rsidRPr="00417548">
        <w:rPr>
          <w:lang w:val="en-GB"/>
        </w:rPr>
        <w:fldChar w:fldCharType="end"/>
      </w:r>
    </w:p>
    <w:p w:rsidR="00E16E38" w:rsidRPr="00417548" w:rsidRDefault="00E16E38" w:rsidP="00832590">
      <w:pPr>
        <w:pStyle w:val="Titre"/>
        <w:keepNext/>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24D28">
        <w:rPr>
          <w:lang w:val="en-GB"/>
        </w:rPr>
        <w:t>Web Client</w:t>
      </w:r>
      <w:r w:rsidRPr="00417548">
        <w:rPr>
          <w:lang w:val="en-GB"/>
        </w:rPr>
        <w:fldChar w:fldCharType="end"/>
      </w:r>
    </w:p>
    <w:p w:rsidR="00E16E38" w:rsidRPr="00417548" w:rsidRDefault="00E16E38" w:rsidP="00832590">
      <w:pPr>
        <w:pStyle w:val="Coverpagesubtitle"/>
        <w:keepNext/>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A24D28">
        <w:rPr>
          <w:color w:val="auto"/>
          <w:sz w:val="56"/>
          <w:lang w:val="en-GB"/>
        </w:rPr>
        <w:t>Test Report Document</w:t>
      </w:r>
      <w:r w:rsidRPr="00417548">
        <w:rPr>
          <w:color w:val="auto"/>
          <w:sz w:val="56"/>
          <w:lang w:val="en-GB"/>
        </w:rPr>
        <w:fldChar w:fldCharType="end"/>
      </w:r>
      <w:r w:rsidRPr="00417548">
        <w:rPr>
          <w:color w:val="auto"/>
          <w:sz w:val="56"/>
          <w:lang w:val="en-GB"/>
        </w:rPr>
        <w:t xml:space="preserve"> </w:t>
      </w:r>
    </w:p>
    <w:p w:rsidR="00E16E38" w:rsidRPr="00417548" w:rsidRDefault="00E16E38" w:rsidP="00832590">
      <w:pPr>
        <w:pStyle w:val="Titreindex"/>
        <w:keepNext/>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E16E38" w:rsidRPr="00417548" w:rsidTr="00E61BC8">
        <w:trPr>
          <w:tblHeader/>
        </w:trPr>
        <w:tc>
          <w:tcPr>
            <w:tcW w:w="1488" w:type="dxa"/>
            <w:shd w:val="clear" w:color="auto" w:fill="8B8D8E"/>
          </w:tcPr>
          <w:p w:rsidR="00E16E38" w:rsidRPr="00417548" w:rsidRDefault="00E16E38" w:rsidP="006E3688">
            <w:pPr>
              <w:pStyle w:val="tableheader"/>
              <w:rPr>
                <w:lang w:val="en-GB"/>
              </w:rPr>
            </w:pPr>
            <w:r w:rsidRPr="00417548">
              <w:rPr>
                <w:lang w:val="en-GB"/>
              </w:rPr>
              <w:t>Version</w:t>
            </w:r>
          </w:p>
        </w:tc>
        <w:tc>
          <w:tcPr>
            <w:tcW w:w="1276" w:type="dxa"/>
            <w:shd w:val="clear" w:color="auto" w:fill="8B8D8E"/>
          </w:tcPr>
          <w:p w:rsidR="00E16E38" w:rsidRPr="00417548" w:rsidRDefault="00E16E38">
            <w:pPr>
              <w:pStyle w:val="tableheader"/>
              <w:rPr>
                <w:lang w:val="en-GB"/>
              </w:rPr>
            </w:pPr>
            <w:r w:rsidRPr="00417548">
              <w:rPr>
                <w:lang w:val="en-GB"/>
              </w:rPr>
              <w:t>Date</w:t>
            </w:r>
          </w:p>
        </w:tc>
        <w:tc>
          <w:tcPr>
            <w:tcW w:w="708" w:type="dxa"/>
            <w:shd w:val="clear" w:color="auto" w:fill="8B8D8E"/>
          </w:tcPr>
          <w:p w:rsidR="00E16E38" w:rsidRPr="00417548" w:rsidRDefault="00E16E38">
            <w:pPr>
              <w:pStyle w:val="tableheader"/>
              <w:rPr>
                <w:lang w:val="en-GB"/>
              </w:rPr>
            </w:pPr>
            <w:r w:rsidRPr="00417548">
              <w:rPr>
                <w:lang w:val="en-GB"/>
              </w:rPr>
              <w:t>Pages</w:t>
            </w:r>
          </w:p>
        </w:tc>
        <w:tc>
          <w:tcPr>
            <w:tcW w:w="5958" w:type="dxa"/>
            <w:shd w:val="clear" w:color="auto" w:fill="8B8D8E"/>
          </w:tcPr>
          <w:p w:rsidR="00E16E38" w:rsidRPr="00417548" w:rsidRDefault="00E16E38">
            <w:pPr>
              <w:pStyle w:val="tableheader"/>
              <w:rPr>
                <w:lang w:val="en-GB"/>
              </w:rPr>
            </w:pPr>
            <w:r w:rsidRPr="00417548">
              <w:rPr>
                <w:lang w:val="en-GB"/>
              </w:rPr>
              <w:t>Changes</w:t>
            </w:r>
          </w:p>
        </w:tc>
      </w:tr>
      <w:tr w:rsidR="00E16E38" w:rsidRPr="00417548" w:rsidTr="00E61BC8">
        <w:tc>
          <w:tcPr>
            <w:tcW w:w="1488" w:type="dxa"/>
          </w:tcPr>
          <w:p w:rsidR="00E16E38" w:rsidRPr="00417548" w:rsidRDefault="00A24D28" w:rsidP="00832590">
            <w:pPr>
              <w:pStyle w:val="tabletext"/>
              <w:keepNext/>
              <w:rPr>
                <w:lang w:val="en-GB"/>
              </w:rPr>
            </w:pPr>
            <w:r>
              <w:rPr>
                <w:lang w:val="en-GB"/>
              </w:rPr>
              <w:t>2.0</w:t>
            </w:r>
          </w:p>
        </w:tc>
        <w:tc>
          <w:tcPr>
            <w:tcW w:w="1276" w:type="dxa"/>
          </w:tcPr>
          <w:p w:rsidR="00E16E38" w:rsidRPr="00417548" w:rsidRDefault="00A24D28" w:rsidP="00832590">
            <w:pPr>
              <w:pStyle w:val="tabletext"/>
              <w:keepNext/>
              <w:rPr>
                <w:lang w:val="en-GB"/>
              </w:rPr>
            </w:pPr>
            <w:r>
              <w:rPr>
                <w:lang w:val="en-GB"/>
              </w:rPr>
              <w:t>08/02/2013</w:t>
            </w:r>
          </w:p>
        </w:tc>
        <w:tc>
          <w:tcPr>
            <w:tcW w:w="708" w:type="dxa"/>
          </w:tcPr>
          <w:p w:rsidR="00E16E38" w:rsidRPr="00417548" w:rsidRDefault="00B2797A" w:rsidP="00832590">
            <w:pPr>
              <w:pStyle w:val="tabletext"/>
              <w:keepNext/>
              <w:jc w:val="center"/>
              <w:rPr>
                <w:lang w:val="en-GB"/>
              </w:rPr>
            </w:pPr>
            <w:r>
              <w:rPr>
                <w:lang w:val="en-GB"/>
              </w:rPr>
              <w:t>102</w:t>
            </w:r>
          </w:p>
        </w:tc>
        <w:tc>
          <w:tcPr>
            <w:tcW w:w="5958" w:type="dxa"/>
          </w:tcPr>
          <w:p w:rsidR="00E16E38" w:rsidRPr="00417548" w:rsidRDefault="00E16E38" w:rsidP="00832590">
            <w:pPr>
              <w:pStyle w:val="tabletext"/>
              <w:keepNext/>
              <w:rPr>
                <w:lang w:val="en-GB"/>
              </w:rPr>
            </w:pPr>
            <w:r w:rsidRPr="00417548">
              <w:rPr>
                <w:lang w:val="en-GB"/>
              </w:rPr>
              <w:t>First published version</w:t>
            </w:r>
            <w:r w:rsidR="00DC1814">
              <w:rPr>
                <w:lang w:val="en-GB"/>
              </w:rPr>
              <w:t xml:space="preserve"> </w:t>
            </w:r>
            <w:r w:rsidR="00832590">
              <w:rPr>
                <w:lang w:val="en-GB"/>
              </w:rPr>
              <w:t>for</w:t>
            </w:r>
            <w:r w:rsidR="00DC1814">
              <w:rPr>
                <w:lang w:val="en-GB"/>
              </w:rPr>
              <w:t xml:space="preserve"> SPRINT4</w:t>
            </w:r>
          </w:p>
        </w:tc>
      </w:tr>
      <w:tr w:rsidR="00C74129" w:rsidRPr="00417548" w:rsidTr="00E61BC8">
        <w:tc>
          <w:tcPr>
            <w:tcW w:w="1488" w:type="dxa"/>
          </w:tcPr>
          <w:p w:rsidR="00C74129" w:rsidRPr="00417548" w:rsidRDefault="00C74129" w:rsidP="00832590">
            <w:pPr>
              <w:pStyle w:val="tabletext"/>
              <w:keepNext/>
              <w:rPr>
                <w:lang w:val="en-GB"/>
              </w:rPr>
            </w:pPr>
            <w:r>
              <w:rPr>
                <w:lang w:val="en-GB"/>
              </w:rPr>
              <w:t>2.1</w:t>
            </w:r>
          </w:p>
        </w:tc>
        <w:tc>
          <w:tcPr>
            <w:tcW w:w="1276" w:type="dxa"/>
          </w:tcPr>
          <w:p w:rsidR="00C74129" w:rsidRPr="00417548" w:rsidRDefault="00C74129" w:rsidP="00832590">
            <w:pPr>
              <w:pStyle w:val="tabletext"/>
              <w:keepNext/>
              <w:rPr>
                <w:lang w:val="en-GB"/>
              </w:rPr>
            </w:pPr>
            <w:r>
              <w:rPr>
                <w:lang w:val="en-GB"/>
              </w:rPr>
              <w:t>16/12/2013</w:t>
            </w:r>
          </w:p>
        </w:tc>
        <w:tc>
          <w:tcPr>
            <w:tcW w:w="708" w:type="dxa"/>
          </w:tcPr>
          <w:p w:rsidR="00C74129" w:rsidRDefault="00C74129" w:rsidP="00832590">
            <w:pPr>
              <w:pStyle w:val="tabletext"/>
              <w:keepNext/>
              <w:jc w:val="center"/>
              <w:rPr>
                <w:lang w:val="en-GB"/>
              </w:rPr>
            </w:pPr>
          </w:p>
        </w:tc>
        <w:tc>
          <w:tcPr>
            <w:tcW w:w="5958" w:type="dxa"/>
          </w:tcPr>
          <w:p w:rsidR="00C74129" w:rsidRPr="00417548" w:rsidRDefault="00C74129" w:rsidP="00832590">
            <w:pPr>
              <w:pStyle w:val="tabletext"/>
              <w:keepNext/>
              <w:rPr>
                <w:lang w:val="en-GB"/>
              </w:rPr>
            </w:pPr>
            <w:r>
              <w:rPr>
                <w:lang w:val="en-GB"/>
              </w:rPr>
              <w:t xml:space="preserve">Upgrade </w:t>
            </w:r>
            <w:r w:rsidR="00832590">
              <w:rPr>
                <w:lang w:val="en-GB"/>
              </w:rPr>
              <w:t>for</w:t>
            </w:r>
            <w:r>
              <w:rPr>
                <w:lang w:val="en-GB"/>
              </w:rPr>
              <w:t xml:space="preserve"> SPRINT</w:t>
            </w:r>
            <w:r w:rsidR="006E3688">
              <w:rPr>
                <w:lang w:val="en-GB"/>
              </w:rPr>
              <w:t>3 V2</w:t>
            </w:r>
          </w:p>
        </w:tc>
      </w:tr>
      <w:tr w:rsidR="00A24D28" w:rsidRPr="00417548" w:rsidTr="00E61BC8">
        <w:tc>
          <w:tcPr>
            <w:tcW w:w="1488" w:type="dxa"/>
          </w:tcPr>
          <w:p w:rsidR="00A24D28" w:rsidRDefault="00A24D28" w:rsidP="00832590">
            <w:pPr>
              <w:pStyle w:val="tabletext"/>
              <w:keepNext/>
              <w:rPr>
                <w:lang w:val="en-GB"/>
              </w:rPr>
            </w:pPr>
            <w:r>
              <w:rPr>
                <w:lang w:val="en-GB"/>
              </w:rPr>
              <w:t>2.2</w:t>
            </w:r>
          </w:p>
        </w:tc>
        <w:tc>
          <w:tcPr>
            <w:tcW w:w="1276" w:type="dxa"/>
          </w:tcPr>
          <w:p w:rsidR="00A24D28" w:rsidRDefault="00A24D28" w:rsidP="00832590">
            <w:pPr>
              <w:pStyle w:val="tabletext"/>
              <w:keepNext/>
              <w:rPr>
                <w:lang w:val="en-GB"/>
              </w:rPr>
            </w:pPr>
            <w:r>
              <w:rPr>
                <w:lang w:val="en-GB"/>
              </w:rPr>
              <w:t>06/03/2015</w:t>
            </w:r>
          </w:p>
        </w:tc>
        <w:tc>
          <w:tcPr>
            <w:tcW w:w="708" w:type="dxa"/>
          </w:tcPr>
          <w:p w:rsidR="00A24D28" w:rsidRDefault="00A24D28" w:rsidP="00832590">
            <w:pPr>
              <w:pStyle w:val="tabletext"/>
              <w:keepNext/>
              <w:jc w:val="center"/>
              <w:rPr>
                <w:lang w:val="en-GB"/>
              </w:rPr>
            </w:pPr>
          </w:p>
        </w:tc>
        <w:tc>
          <w:tcPr>
            <w:tcW w:w="5958" w:type="dxa"/>
          </w:tcPr>
          <w:p w:rsidR="00A24D28" w:rsidRDefault="00A24D28" w:rsidP="00832590">
            <w:pPr>
              <w:pStyle w:val="tabletext"/>
              <w:keepNext/>
              <w:rPr>
                <w:lang w:val="en-GB"/>
              </w:rPr>
            </w:pPr>
            <w:r>
              <w:rPr>
                <w:lang w:val="en-GB"/>
              </w:rPr>
              <w:t>Upgrade for V2 FAT</w:t>
            </w:r>
          </w:p>
        </w:tc>
      </w:tr>
      <w:tr w:rsidR="00125369" w:rsidRPr="00417548" w:rsidTr="00E61BC8">
        <w:trPr>
          <w:ins w:id="0" w:author="Alihoussen Irchad" w:date="2015-06-05T15:59:00Z"/>
        </w:trPr>
        <w:tc>
          <w:tcPr>
            <w:tcW w:w="1488" w:type="dxa"/>
          </w:tcPr>
          <w:p w:rsidR="00125369" w:rsidRDefault="00125369" w:rsidP="00832590">
            <w:pPr>
              <w:pStyle w:val="tabletext"/>
              <w:keepNext/>
              <w:rPr>
                <w:ins w:id="1" w:author="Alihoussen Irchad" w:date="2015-06-05T15:59:00Z"/>
                <w:lang w:val="en-GB"/>
              </w:rPr>
            </w:pPr>
            <w:ins w:id="2" w:author="Alihoussen Irchad" w:date="2015-06-05T15:59:00Z">
              <w:r>
                <w:rPr>
                  <w:lang w:val="en-GB"/>
                </w:rPr>
                <w:t>2.3</w:t>
              </w:r>
            </w:ins>
          </w:p>
        </w:tc>
        <w:tc>
          <w:tcPr>
            <w:tcW w:w="1276" w:type="dxa"/>
          </w:tcPr>
          <w:p w:rsidR="00125369" w:rsidRDefault="00125369" w:rsidP="00832590">
            <w:pPr>
              <w:pStyle w:val="tabletext"/>
              <w:keepNext/>
              <w:rPr>
                <w:ins w:id="3" w:author="Alihoussen Irchad" w:date="2015-06-05T15:59:00Z"/>
                <w:lang w:val="en-GB"/>
              </w:rPr>
            </w:pPr>
            <w:ins w:id="4" w:author="Alihoussen Irchad" w:date="2015-06-05T15:59:00Z">
              <w:r>
                <w:rPr>
                  <w:lang w:val="en-GB"/>
                </w:rPr>
                <w:t>05/06/2015</w:t>
              </w:r>
            </w:ins>
          </w:p>
        </w:tc>
        <w:tc>
          <w:tcPr>
            <w:tcW w:w="708" w:type="dxa"/>
          </w:tcPr>
          <w:p w:rsidR="00125369" w:rsidRDefault="00125369" w:rsidP="00832590">
            <w:pPr>
              <w:pStyle w:val="tabletext"/>
              <w:keepNext/>
              <w:jc w:val="center"/>
              <w:rPr>
                <w:ins w:id="5" w:author="Alihoussen Irchad" w:date="2015-06-05T15:59:00Z"/>
                <w:lang w:val="en-GB"/>
              </w:rPr>
            </w:pPr>
          </w:p>
        </w:tc>
        <w:tc>
          <w:tcPr>
            <w:tcW w:w="5958" w:type="dxa"/>
          </w:tcPr>
          <w:p w:rsidR="00125369" w:rsidRDefault="00125369" w:rsidP="00832590">
            <w:pPr>
              <w:pStyle w:val="tabletext"/>
              <w:keepNext/>
              <w:rPr>
                <w:ins w:id="6" w:author="Alihoussen Irchad" w:date="2015-06-05T15:59:00Z"/>
                <w:lang w:val="en-GB"/>
              </w:rPr>
            </w:pPr>
            <w:ins w:id="7" w:author="Alihoussen Irchad" w:date="2015-06-05T16:00:00Z">
              <w:r>
                <w:rPr>
                  <w:lang w:val="en-GB"/>
                </w:rPr>
                <w:t xml:space="preserve">Execution of </w:t>
              </w:r>
            </w:ins>
            <w:ins w:id="8" w:author="Alihoussen Irchad" w:date="2015-06-05T16:01:00Z">
              <w:r>
                <w:rPr>
                  <w:lang w:val="en-GB"/>
                </w:rPr>
                <w:t>test NGEO-WEBC-VTP-0030 for the key dates</w:t>
              </w:r>
            </w:ins>
            <w:bookmarkStart w:id="9" w:name="_GoBack"/>
            <w:bookmarkEnd w:id="9"/>
          </w:p>
        </w:tc>
      </w:tr>
    </w:tbl>
    <w:p w:rsidR="00E16E38" w:rsidRPr="00417548" w:rsidRDefault="00E16E38" w:rsidP="00832590">
      <w:pPr>
        <w:keepNext/>
        <w:rPr>
          <w:lang w:val="en-GB"/>
        </w:rPr>
      </w:pPr>
    </w:p>
    <w:p w:rsidR="00E16E38" w:rsidRPr="00417548" w:rsidRDefault="00E16E38" w:rsidP="00832590">
      <w:pPr>
        <w:pStyle w:val="Titreindex"/>
        <w:keepNext/>
        <w:rPr>
          <w:lang w:val="en-GB"/>
        </w:rPr>
      </w:pPr>
      <w:r w:rsidRPr="00417548">
        <w:rPr>
          <w:lang w:val="en-GB"/>
        </w:rPr>
        <w:lastRenderedPageBreak/>
        <w:t>TABLE OF CONTENTS</w:t>
      </w:r>
    </w:p>
    <w:p w:rsidR="00DB02EA" w:rsidRPr="002670D6" w:rsidRDefault="00E16E38">
      <w:pPr>
        <w:pStyle w:val="TM1"/>
        <w:rPr>
          <w:rFonts w:asciiTheme="minorHAnsi" w:eastAsiaTheme="minorEastAsia" w:hAnsiTheme="minorHAnsi" w:cstheme="minorBidi"/>
          <w:caps w:val="0"/>
          <w:spacing w:val="0"/>
          <w:sz w:val="22"/>
          <w:szCs w:val="22"/>
          <w:lang w:val="en-US" w:eastAsia="fr-FR"/>
        </w:rPr>
      </w:pPr>
      <w:r>
        <w:rPr>
          <w:caps w:val="0"/>
          <w:lang w:val="en-GB"/>
        </w:rPr>
        <w:fldChar w:fldCharType="begin"/>
      </w:r>
      <w:r>
        <w:rPr>
          <w:caps w:val="0"/>
          <w:lang w:val="en-GB"/>
        </w:rPr>
        <w:instrText xml:space="preserve"> TOC \o "1-5" \u </w:instrText>
      </w:r>
      <w:r>
        <w:rPr>
          <w:caps w:val="0"/>
          <w:lang w:val="en-GB"/>
        </w:rPr>
        <w:fldChar w:fldCharType="separate"/>
      </w:r>
      <w:r w:rsidR="00DB02EA" w:rsidRPr="004918FF">
        <w:rPr>
          <w:lang w:val="en-GB"/>
        </w:rPr>
        <w:t>1.</w:t>
      </w:r>
      <w:r w:rsidR="00DB02EA" w:rsidRPr="002670D6">
        <w:rPr>
          <w:rFonts w:asciiTheme="minorHAnsi" w:eastAsiaTheme="minorEastAsia" w:hAnsiTheme="minorHAnsi" w:cstheme="minorBidi"/>
          <w:caps w:val="0"/>
          <w:spacing w:val="0"/>
          <w:sz w:val="22"/>
          <w:szCs w:val="22"/>
          <w:lang w:val="en-US" w:eastAsia="fr-FR"/>
        </w:rPr>
        <w:tab/>
      </w:r>
      <w:r w:rsidR="00DB02EA" w:rsidRPr="004918FF">
        <w:rPr>
          <w:lang w:val="en-GB"/>
        </w:rPr>
        <w:t>Introduction</w:t>
      </w:r>
      <w:r w:rsidR="00DB02EA">
        <w:tab/>
      </w:r>
      <w:r w:rsidR="00DB02EA">
        <w:fldChar w:fldCharType="begin"/>
      </w:r>
      <w:r w:rsidR="00DB02EA">
        <w:instrText xml:space="preserve"> PAGEREF _Toc413751458 \h </w:instrText>
      </w:r>
      <w:r w:rsidR="00DB02EA">
        <w:fldChar w:fldCharType="separate"/>
      </w:r>
      <w:r w:rsidR="00DB02EA">
        <w:t>6</w:t>
      </w:r>
      <w:r w:rsidR="00DB02EA">
        <w:fldChar w:fldCharType="end"/>
      </w:r>
    </w:p>
    <w:p w:rsidR="00DB02EA" w:rsidRPr="002670D6" w:rsidRDefault="00DB02EA">
      <w:pPr>
        <w:pStyle w:val="TM2"/>
        <w:tabs>
          <w:tab w:val="left" w:pos="1305"/>
        </w:tabs>
        <w:rPr>
          <w:rFonts w:asciiTheme="minorHAnsi" w:eastAsiaTheme="minorEastAsia" w:hAnsiTheme="minorHAnsi" w:cstheme="minorBidi"/>
          <w:bCs w:val="0"/>
          <w:caps w:val="0"/>
          <w:spacing w:val="0"/>
          <w:sz w:val="22"/>
          <w:szCs w:val="22"/>
          <w:lang w:val="en-US" w:eastAsia="fr-FR"/>
        </w:rPr>
      </w:pPr>
      <w:r w:rsidRPr="004918FF">
        <w:t>1.1</w:t>
      </w:r>
      <w:r w:rsidRPr="002670D6">
        <w:rPr>
          <w:rFonts w:asciiTheme="minorHAnsi" w:eastAsiaTheme="minorEastAsia" w:hAnsiTheme="minorHAnsi" w:cstheme="minorBidi"/>
          <w:bCs w:val="0"/>
          <w:caps w:val="0"/>
          <w:spacing w:val="0"/>
          <w:sz w:val="22"/>
          <w:szCs w:val="22"/>
          <w:lang w:val="en-US" w:eastAsia="fr-FR"/>
        </w:rPr>
        <w:tab/>
      </w:r>
      <w:r w:rsidRPr="004918FF">
        <w:t>Purpose</w:t>
      </w:r>
      <w:r>
        <w:tab/>
      </w:r>
      <w:r>
        <w:fldChar w:fldCharType="begin"/>
      </w:r>
      <w:r>
        <w:instrText xml:space="preserve"> PAGEREF _Toc413751459 \h </w:instrText>
      </w:r>
      <w:r>
        <w:fldChar w:fldCharType="separate"/>
      </w:r>
      <w:r>
        <w:t>6</w:t>
      </w:r>
      <w:r>
        <w:fldChar w:fldCharType="end"/>
      </w:r>
    </w:p>
    <w:p w:rsidR="00DB02EA" w:rsidRDefault="00DB02EA">
      <w:pPr>
        <w:pStyle w:val="TM2"/>
        <w:tabs>
          <w:tab w:val="left" w:pos="1305"/>
        </w:tabs>
        <w:rPr>
          <w:rFonts w:asciiTheme="minorHAnsi" w:eastAsiaTheme="minorEastAsia" w:hAnsiTheme="minorHAnsi" w:cstheme="minorBidi"/>
          <w:bCs w:val="0"/>
          <w:caps w:val="0"/>
          <w:spacing w:val="0"/>
          <w:sz w:val="22"/>
          <w:szCs w:val="22"/>
          <w:lang w:val="fr-FR" w:eastAsia="fr-FR"/>
        </w:rPr>
      </w:pPr>
      <w:r w:rsidRPr="004918FF">
        <w:t>1.2</w:t>
      </w:r>
      <w:r>
        <w:rPr>
          <w:rFonts w:asciiTheme="minorHAnsi" w:eastAsiaTheme="minorEastAsia" w:hAnsiTheme="minorHAnsi" w:cstheme="minorBidi"/>
          <w:bCs w:val="0"/>
          <w:caps w:val="0"/>
          <w:spacing w:val="0"/>
          <w:sz w:val="22"/>
          <w:szCs w:val="22"/>
          <w:lang w:val="fr-FR" w:eastAsia="fr-FR"/>
        </w:rPr>
        <w:tab/>
      </w:r>
      <w:r w:rsidRPr="004918FF">
        <w:t>Scope</w:t>
      </w:r>
      <w:r>
        <w:tab/>
      </w:r>
      <w:r>
        <w:fldChar w:fldCharType="begin"/>
      </w:r>
      <w:r>
        <w:instrText xml:space="preserve"> PAGEREF _Toc413751460 \h </w:instrText>
      </w:r>
      <w:r>
        <w:fldChar w:fldCharType="separate"/>
      </w:r>
      <w:r>
        <w:t>6</w:t>
      </w:r>
      <w:r>
        <w:fldChar w:fldCharType="end"/>
      </w:r>
    </w:p>
    <w:p w:rsidR="00DB02EA" w:rsidRPr="002670D6" w:rsidRDefault="00DB02EA">
      <w:pPr>
        <w:pStyle w:val="TM1"/>
        <w:rPr>
          <w:rFonts w:asciiTheme="minorHAnsi" w:eastAsiaTheme="minorEastAsia" w:hAnsiTheme="minorHAnsi" w:cstheme="minorBidi"/>
          <w:caps w:val="0"/>
          <w:spacing w:val="0"/>
          <w:sz w:val="22"/>
          <w:szCs w:val="22"/>
          <w:lang w:val="en-US" w:eastAsia="fr-FR"/>
        </w:rPr>
      </w:pPr>
      <w:r w:rsidRPr="004918FF">
        <w:rPr>
          <w:lang w:val="en-GB"/>
        </w:rPr>
        <w:t>2.</w:t>
      </w:r>
      <w:r w:rsidRPr="002670D6">
        <w:rPr>
          <w:rFonts w:asciiTheme="minorHAnsi" w:eastAsiaTheme="minorEastAsia" w:hAnsiTheme="minorHAnsi" w:cstheme="minorBidi"/>
          <w:caps w:val="0"/>
          <w:spacing w:val="0"/>
          <w:sz w:val="22"/>
          <w:szCs w:val="22"/>
          <w:lang w:val="en-US" w:eastAsia="fr-FR"/>
        </w:rPr>
        <w:tab/>
      </w:r>
      <w:r w:rsidRPr="004918FF">
        <w:rPr>
          <w:lang w:val="en-GB"/>
        </w:rPr>
        <w:t>Applicable and Reference Documents</w:t>
      </w:r>
      <w:r>
        <w:tab/>
      </w:r>
      <w:r>
        <w:fldChar w:fldCharType="begin"/>
      </w:r>
      <w:r>
        <w:instrText xml:space="preserve"> PAGEREF _Toc413751461 \h </w:instrText>
      </w:r>
      <w:r>
        <w:fldChar w:fldCharType="separate"/>
      </w:r>
      <w:r>
        <w:t>7</w:t>
      </w:r>
      <w:r>
        <w:fldChar w:fldCharType="end"/>
      </w:r>
    </w:p>
    <w:p w:rsidR="00DB02EA" w:rsidRPr="002670D6" w:rsidRDefault="00DB02EA">
      <w:pPr>
        <w:pStyle w:val="TM2"/>
        <w:tabs>
          <w:tab w:val="left" w:pos="1305"/>
        </w:tabs>
        <w:rPr>
          <w:rFonts w:asciiTheme="minorHAnsi" w:eastAsiaTheme="minorEastAsia" w:hAnsiTheme="minorHAnsi" w:cstheme="minorBidi"/>
          <w:bCs w:val="0"/>
          <w:caps w:val="0"/>
          <w:spacing w:val="0"/>
          <w:sz w:val="22"/>
          <w:szCs w:val="22"/>
          <w:lang w:val="en-US" w:eastAsia="fr-FR"/>
        </w:rPr>
      </w:pPr>
      <w:r w:rsidRPr="004918FF">
        <w:t>2.1</w:t>
      </w:r>
      <w:r w:rsidRPr="002670D6">
        <w:rPr>
          <w:rFonts w:asciiTheme="minorHAnsi" w:eastAsiaTheme="minorEastAsia" w:hAnsiTheme="minorHAnsi" w:cstheme="minorBidi"/>
          <w:bCs w:val="0"/>
          <w:caps w:val="0"/>
          <w:spacing w:val="0"/>
          <w:sz w:val="22"/>
          <w:szCs w:val="22"/>
          <w:lang w:val="en-US" w:eastAsia="fr-FR"/>
        </w:rPr>
        <w:tab/>
      </w:r>
      <w:r w:rsidRPr="004918FF">
        <w:t>Applicable Documents</w:t>
      </w:r>
      <w:r>
        <w:tab/>
      </w:r>
      <w:r>
        <w:fldChar w:fldCharType="begin"/>
      </w:r>
      <w:r>
        <w:instrText xml:space="preserve"> PAGEREF _Toc413751462 \h </w:instrText>
      </w:r>
      <w:r>
        <w:fldChar w:fldCharType="separate"/>
      </w:r>
      <w:r>
        <w:t>7</w:t>
      </w:r>
      <w:r>
        <w:fldChar w:fldCharType="end"/>
      </w:r>
    </w:p>
    <w:p w:rsidR="00DB02EA" w:rsidRPr="002670D6" w:rsidRDefault="00DB02EA">
      <w:pPr>
        <w:pStyle w:val="TM2"/>
        <w:tabs>
          <w:tab w:val="left" w:pos="1305"/>
        </w:tabs>
        <w:rPr>
          <w:rFonts w:asciiTheme="minorHAnsi" w:eastAsiaTheme="minorEastAsia" w:hAnsiTheme="minorHAnsi" w:cstheme="minorBidi"/>
          <w:bCs w:val="0"/>
          <w:caps w:val="0"/>
          <w:spacing w:val="0"/>
          <w:sz w:val="22"/>
          <w:szCs w:val="22"/>
          <w:lang w:val="en-US" w:eastAsia="fr-FR"/>
        </w:rPr>
      </w:pPr>
      <w:r w:rsidRPr="004918FF">
        <w:t>2.2</w:t>
      </w:r>
      <w:r w:rsidRPr="002670D6">
        <w:rPr>
          <w:rFonts w:asciiTheme="minorHAnsi" w:eastAsiaTheme="minorEastAsia" w:hAnsiTheme="minorHAnsi" w:cstheme="minorBidi"/>
          <w:bCs w:val="0"/>
          <w:caps w:val="0"/>
          <w:spacing w:val="0"/>
          <w:sz w:val="22"/>
          <w:szCs w:val="22"/>
          <w:lang w:val="en-US" w:eastAsia="fr-FR"/>
        </w:rPr>
        <w:tab/>
      </w:r>
      <w:r w:rsidRPr="004918FF">
        <w:t>Reference Documents</w:t>
      </w:r>
      <w:r>
        <w:tab/>
      </w:r>
      <w:r>
        <w:fldChar w:fldCharType="begin"/>
      </w:r>
      <w:r>
        <w:instrText xml:space="preserve"> PAGEREF _Toc413751463 \h </w:instrText>
      </w:r>
      <w:r>
        <w:fldChar w:fldCharType="separate"/>
      </w:r>
      <w:r>
        <w:t>7</w:t>
      </w:r>
      <w:r>
        <w:fldChar w:fldCharType="end"/>
      </w:r>
    </w:p>
    <w:p w:rsidR="00DB02EA" w:rsidRPr="002670D6" w:rsidRDefault="00DB02EA">
      <w:pPr>
        <w:pStyle w:val="TM1"/>
        <w:rPr>
          <w:rFonts w:asciiTheme="minorHAnsi" w:eastAsiaTheme="minorEastAsia" w:hAnsiTheme="minorHAnsi" w:cstheme="minorBidi"/>
          <w:caps w:val="0"/>
          <w:spacing w:val="0"/>
          <w:sz w:val="22"/>
          <w:szCs w:val="22"/>
          <w:lang w:val="en-US" w:eastAsia="fr-FR"/>
        </w:rPr>
      </w:pPr>
      <w:r w:rsidRPr="004918FF">
        <w:rPr>
          <w:lang w:val="en-GB"/>
        </w:rPr>
        <w:t>3.</w:t>
      </w:r>
      <w:r w:rsidRPr="002670D6">
        <w:rPr>
          <w:rFonts w:asciiTheme="minorHAnsi" w:eastAsiaTheme="minorEastAsia" w:hAnsiTheme="minorHAnsi" w:cstheme="minorBidi"/>
          <w:caps w:val="0"/>
          <w:spacing w:val="0"/>
          <w:sz w:val="22"/>
          <w:szCs w:val="22"/>
          <w:lang w:val="en-US" w:eastAsia="fr-FR"/>
        </w:rPr>
        <w:tab/>
      </w:r>
      <w:r w:rsidRPr="004918FF">
        <w:rPr>
          <w:lang w:val="en-GB"/>
        </w:rPr>
        <w:t>Terms, Definitions and Abbreviated Terms</w:t>
      </w:r>
      <w:r>
        <w:tab/>
      </w:r>
      <w:r>
        <w:fldChar w:fldCharType="begin"/>
      </w:r>
      <w:r>
        <w:instrText xml:space="preserve"> PAGEREF _Toc413751464 \h </w:instrText>
      </w:r>
      <w:r>
        <w:fldChar w:fldCharType="separate"/>
      </w:r>
      <w:r>
        <w:t>8</w:t>
      </w:r>
      <w:r>
        <w:fldChar w:fldCharType="end"/>
      </w:r>
    </w:p>
    <w:p w:rsidR="00DB02EA" w:rsidRPr="002670D6" w:rsidRDefault="00DB02EA">
      <w:pPr>
        <w:pStyle w:val="TM2"/>
        <w:tabs>
          <w:tab w:val="left" w:pos="1305"/>
        </w:tabs>
        <w:rPr>
          <w:rFonts w:asciiTheme="minorHAnsi" w:eastAsiaTheme="minorEastAsia" w:hAnsiTheme="minorHAnsi" w:cstheme="minorBidi"/>
          <w:bCs w:val="0"/>
          <w:caps w:val="0"/>
          <w:spacing w:val="0"/>
          <w:sz w:val="22"/>
          <w:szCs w:val="22"/>
          <w:lang w:val="en-US" w:eastAsia="fr-FR"/>
        </w:rPr>
      </w:pPr>
      <w:r w:rsidRPr="004918FF">
        <w:t>3.1</w:t>
      </w:r>
      <w:r w:rsidRPr="002670D6">
        <w:rPr>
          <w:rFonts w:asciiTheme="minorHAnsi" w:eastAsiaTheme="minorEastAsia" w:hAnsiTheme="minorHAnsi" w:cstheme="minorBidi"/>
          <w:bCs w:val="0"/>
          <w:caps w:val="0"/>
          <w:spacing w:val="0"/>
          <w:sz w:val="22"/>
          <w:szCs w:val="22"/>
          <w:lang w:val="en-US" w:eastAsia="fr-FR"/>
        </w:rPr>
        <w:tab/>
      </w:r>
      <w:r w:rsidRPr="004918FF">
        <w:t>Definitions</w:t>
      </w:r>
      <w:r>
        <w:tab/>
      </w:r>
      <w:r>
        <w:fldChar w:fldCharType="begin"/>
      </w:r>
      <w:r>
        <w:instrText xml:space="preserve"> PAGEREF _Toc413751465 \h </w:instrText>
      </w:r>
      <w:r>
        <w:fldChar w:fldCharType="separate"/>
      </w:r>
      <w:r>
        <w:t>8</w:t>
      </w:r>
      <w:r>
        <w:fldChar w:fldCharType="end"/>
      </w:r>
    </w:p>
    <w:p w:rsidR="00DB02EA" w:rsidRPr="002670D6" w:rsidRDefault="00DB02EA">
      <w:pPr>
        <w:pStyle w:val="TM2"/>
        <w:tabs>
          <w:tab w:val="left" w:pos="1305"/>
        </w:tabs>
        <w:rPr>
          <w:rFonts w:asciiTheme="minorHAnsi" w:eastAsiaTheme="minorEastAsia" w:hAnsiTheme="minorHAnsi" w:cstheme="minorBidi"/>
          <w:bCs w:val="0"/>
          <w:caps w:val="0"/>
          <w:spacing w:val="0"/>
          <w:sz w:val="22"/>
          <w:szCs w:val="22"/>
          <w:lang w:val="en-US" w:eastAsia="fr-FR"/>
        </w:rPr>
      </w:pPr>
      <w:r w:rsidRPr="004918FF">
        <w:t>3.2</w:t>
      </w:r>
      <w:r w:rsidRPr="002670D6">
        <w:rPr>
          <w:rFonts w:asciiTheme="minorHAnsi" w:eastAsiaTheme="minorEastAsia" w:hAnsiTheme="minorHAnsi" w:cstheme="minorBidi"/>
          <w:bCs w:val="0"/>
          <w:caps w:val="0"/>
          <w:spacing w:val="0"/>
          <w:sz w:val="22"/>
          <w:szCs w:val="22"/>
          <w:lang w:val="en-US" w:eastAsia="fr-FR"/>
        </w:rPr>
        <w:tab/>
      </w:r>
      <w:r w:rsidRPr="004918FF">
        <w:t>Acronyms</w:t>
      </w:r>
      <w:r>
        <w:tab/>
      </w:r>
      <w:r>
        <w:fldChar w:fldCharType="begin"/>
      </w:r>
      <w:r>
        <w:instrText xml:space="preserve"> PAGEREF _Toc413751466 \h </w:instrText>
      </w:r>
      <w:r>
        <w:fldChar w:fldCharType="separate"/>
      </w:r>
      <w:r>
        <w:t>8</w:t>
      </w:r>
      <w:r>
        <w:fldChar w:fldCharType="end"/>
      </w:r>
    </w:p>
    <w:p w:rsidR="00DB02EA" w:rsidRPr="002670D6" w:rsidRDefault="00DB02EA">
      <w:pPr>
        <w:pStyle w:val="TM1"/>
        <w:rPr>
          <w:rFonts w:asciiTheme="minorHAnsi" w:eastAsiaTheme="minorEastAsia" w:hAnsiTheme="minorHAnsi" w:cstheme="minorBidi"/>
          <w:caps w:val="0"/>
          <w:spacing w:val="0"/>
          <w:sz w:val="22"/>
          <w:szCs w:val="22"/>
          <w:lang w:val="en-US" w:eastAsia="fr-FR"/>
        </w:rPr>
      </w:pPr>
      <w:r w:rsidRPr="004918FF">
        <w:rPr>
          <w:lang w:val="en-GB"/>
        </w:rPr>
        <w:t>4.</w:t>
      </w:r>
      <w:r w:rsidRPr="002670D6">
        <w:rPr>
          <w:rFonts w:asciiTheme="minorHAnsi" w:eastAsiaTheme="minorEastAsia" w:hAnsiTheme="minorHAnsi" w:cstheme="minorBidi"/>
          <w:caps w:val="0"/>
          <w:spacing w:val="0"/>
          <w:sz w:val="22"/>
          <w:szCs w:val="22"/>
          <w:lang w:val="en-US" w:eastAsia="fr-FR"/>
        </w:rPr>
        <w:tab/>
      </w:r>
      <w:r w:rsidRPr="004918FF">
        <w:rPr>
          <w:lang w:val="en-GB"/>
        </w:rPr>
        <w:t>Test result overview</w:t>
      </w:r>
      <w:r>
        <w:tab/>
      </w:r>
      <w:r>
        <w:fldChar w:fldCharType="begin"/>
      </w:r>
      <w:r>
        <w:instrText xml:space="preserve"> PAGEREF _Toc413751467 \h </w:instrText>
      </w:r>
      <w:r>
        <w:fldChar w:fldCharType="separate"/>
      </w:r>
      <w:r>
        <w:t>9</w:t>
      </w:r>
      <w:r>
        <w:fldChar w:fldCharType="end"/>
      </w:r>
    </w:p>
    <w:p w:rsidR="00DB02EA" w:rsidRPr="002670D6" w:rsidRDefault="00DB02EA">
      <w:pPr>
        <w:pStyle w:val="TM2"/>
        <w:tabs>
          <w:tab w:val="left" w:pos="1305"/>
        </w:tabs>
        <w:rPr>
          <w:rFonts w:asciiTheme="minorHAnsi" w:eastAsiaTheme="minorEastAsia" w:hAnsiTheme="minorHAnsi" w:cstheme="minorBidi"/>
          <w:bCs w:val="0"/>
          <w:caps w:val="0"/>
          <w:spacing w:val="0"/>
          <w:sz w:val="22"/>
          <w:szCs w:val="22"/>
          <w:lang w:val="en-US" w:eastAsia="fr-FR"/>
        </w:rPr>
      </w:pPr>
      <w:r>
        <w:t>4.1</w:t>
      </w:r>
      <w:r w:rsidRPr="002670D6">
        <w:rPr>
          <w:rFonts w:asciiTheme="minorHAnsi" w:eastAsiaTheme="minorEastAsia" w:hAnsiTheme="minorHAnsi" w:cstheme="minorBidi"/>
          <w:bCs w:val="0"/>
          <w:caps w:val="0"/>
          <w:spacing w:val="0"/>
          <w:sz w:val="22"/>
          <w:szCs w:val="22"/>
          <w:lang w:val="en-US" w:eastAsia="fr-FR"/>
        </w:rPr>
        <w:tab/>
      </w:r>
      <w:r>
        <w:t>Overall status</w:t>
      </w:r>
      <w:r>
        <w:tab/>
      </w:r>
      <w:r>
        <w:fldChar w:fldCharType="begin"/>
      </w:r>
      <w:r>
        <w:instrText xml:space="preserve"> PAGEREF _Toc413751468 \h </w:instrText>
      </w:r>
      <w:r>
        <w:fldChar w:fldCharType="separate"/>
      </w:r>
      <w:r>
        <w:t>9</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4.1.1</w:t>
      </w:r>
      <w:r w:rsidRPr="002670D6">
        <w:rPr>
          <w:rFonts w:asciiTheme="minorHAnsi" w:eastAsiaTheme="minorEastAsia" w:hAnsiTheme="minorHAnsi" w:cstheme="minorBidi"/>
          <w:bCs w:val="0"/>
          <w:iCs w:val="0"/>
          <w:caps w:val="0"/>
          <w:color w:val="auto"/>
          <w:spacing w:val="0"/>
          <w:sz w:val="22"/>
          <w:szCs w:val="22"/>
          <w:lang w:val="en-US" w:eastAsia="fr-FR"/>
        </w:rPr>
        <w:tab/>
      </w:r>
      <w:r>
        <w:t>Test status</w:t>
      </w:r>
      <w:r>
        <w:tab/>
      </w:r>
      <w:r>
        <w:fldChar w:fldCharType="begin"/>
      </w:r>
      <w:r>
        <w:instrText xml:space="preserve"> PAGEREF _Toc413751469 \h </w:instrText>
      </w:r>
      <w:r>
        <w:fldChar w:fldCharType="separate"/>
      </w:r>
      <w:r>
        <w:t>9</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4.1.2</w:t>
      </w:r>
      <w:r w:rsidRPr="002670D6">
        <w:rPr>
          <w:rFonts w:asciiTheme="minorHAnsi" w:eastAsiaTheme="minorEastAsia" w:hAnsiTheme="minorHAnsi" w:cstheme="minorBidi"/>
          <w:bCs w:val="0"/>
          <w:iCs w:val="0"/>
          <w:caps w:val="0"/>
          <w:color w:val="auto"/>
          <w:spacing w:val="0"/>
          <w:sz w:val="22"/>
          <w:szCs w:val="22"/>
          <w:lang w:val="en-US" w:eastAsia="fr-FR"/>
        </w:rPr>
        <w:tab/>
      </w:r>
      <w:r>
        <w:t>Requirement coverage</w:t>
      </w:r>
      <w:r>
        <w:tab/>
      </w:r>
      <w:r>
        <w:fldChar w:fldCharType="begin"/>
      </w:r>
      <w:r>
        <w:instrText xml:space="preserve"> PAGEREF _Toc413751470 \h </w:instrText>
      </w:r>
      <w:r>
        <w:fldChar w:fldCharType="separate"/>
      </w:r>
      <w:r>
        <w:t>9</w:t>
      </w:r>
      <w:r>
        <w:fldChar w:fldCharType="end"/>
      </w:r>
    </w:p>
    <w:p w:rsidR="00DB02EA" w:rsidRPr="002670D6" w:rsidRDefault="00DB02EA">
      <w:pPr>
        <w:pStyle w:val="TM2"/>
        <w:tabs>
          <w:tab w:val="left" w:pos="1305"/>
        </w:tabs>
        <w:rPr>
          <w:rFonts w:asciiTheme="minorHAnsi" w:eastAsiaTheme="minorEastAsia" w:hAnsiTheme="minorHAnsi" w:cstheme="minorBidi"/>
          <w:bCs w:val="0"/>
          <w:caps w:val="0"/>
          <w:spacing w:val="0"/>
          <w:sz w:val="22"/>
          <w:szCs w:val="22"/>
          <w:lang w:val="en-US" w:eastAsia="fr-FR"/>
        </w:rPr>
      </w:pPr>
      <w:r>
        <w:t>4.2</w:t>
      </w:r>
      <w:r w:rsidRPr="002670D6">
        <w:rPr>
          <w:rFonts w:asciiTheme="minorHAnsi" w:eastAsiaTheme="minorEastAsia" w:hAnsiTheme="minorHAnsi" w:cstheme="minorBidi"/>
          <w:bCs w:val="0"/>
          <w:caps w:val="0"/>
          <w:spacing w:val="0"/>
          <w:sz w:val="22"/>
          <w:szCs w:val="22"/>
          <w:lang w:val="en-US" w:eastAsia="fr-FR"/>
        </w:rPr>
        <w:tab/>
      </w:r>
      <w:r>
        <w:t>Detailed status</w:t>
      </w:r>
      <w:r>
        <w:tab/>
      </w:r>
      <w:r>
        <w:fldChar w:fldCharType="begin"/>
      </w:r>
      <w:r>
        <w:instrText xml:space="preserve"> PAGEREF _Toc413751471 \h </w:instrText>
      </w:r>
      <w:r>
        <w:fldChar w:fldCharType="separate"/>
      </w:r>
      <w:r>
        <w:t>9</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4.2.1</w:t>
      </w:r>
      <w:r w:rsidRPr="002670D6">
        <w:rPr>
          <w:rFonts w:asciiTheme="minorHAnsi" w:eastAsiaTheme="minorEastAsia" w:hAnsiTheme="minorHAnsi" w:cstheme="minorBidi"/>
          <w:bCs w:val="0"/>
          <w:iCs w:val="0"/>
          <w:caps w:val="0"/>
          <w:color w:val="auto"/>
          <w:spacing w:val="0"/>
          <w:sz w:val="22"/>
          <w:szCs w:val="22"/>
          <w:lang w:val="en-US" w:eastAsia="fr-FR"/>
        </w:rPr>
        <w:tab/>
      </w:r>
      <w:r>
        <w:t>Unit/Integration tests</w:t>
      </w:r>
      <w:r>
        <w:tab/>
      </w:r>
      <w:r>
        <w:fldChar w:fldCharType="begin"/>
      </w:r>
      <w:r>
        <w:instrText xml:space="preserve"> PAGEREF _Toc413751472 \h </w:instrText>
      </w:r>
      <w:r>
        <w:fldChar w:fldCharType="separate"/>
      </w:r>
      <w:r>
        <w:t>9</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4.2.2</w:t>
      </w:r>
      <w:r w:rsidRPr="002670D6">
        <w:rPr>
          <w:rFonts w:asciiTheme="minorHAnsi" w:eastAsiaTheme="minorEastAsia" w:hAnsiTheme="minorHAnsi" w:cstheme="minorBidi"/>
          <w:bCs w:val="0"/>
          <w:iCs w:val="0"/>
          <w:caps w:val="0"/>
          <w:color w:val="auto"/>
          <w:spacing w:val="0"/>
          <w:sz w:val="22"/>
          <w:szCs w:val="22"/>
          <w:lang w:val="en-US" w:eastAsia="fr-FR"/>
        </w:rPr>
        <w:tab/>
      </w:r>
      <w:r>
        <w:t>Validation tests</w:t>
      </w:r>
      <w:r>
        <w:tab/>
      </w:r>
      <w:r>
        <w:fldChar w:fldCharType="begin"/>
      </w:r>
      <w:r>
        <w:instrText xml:space="preserve"> PAGEREF _Toc413751473 \h </w:instrText>
      </w:r>
      <w:r>
        <w:fldChar w:fldCharType="separate"/>
      </w:r>
      <w:r>
        <w:t>9</w:t>
      </w:r>
      <w:r>
        <w:fldChar w:fldCharType="end"/>
      </w:r>
    </w:p>
    <w:p w:rsidR="00DB02EA" w:rsidRPr="002670D6" w:rsidRDefault="00DB02EA">
      <w:pPr>
        <w:pStyle w:val="TM1"/>
        <w:rPr>
          <w:rFonts w:asciiTheme="minorHAnsi" w:eastAsiaTheme="minorEastAsia" w:hAnsiTheme="minorHAnsi" w:cstheme="minorBidi"/>
          <w:caps w:val="0"/>
          <w:spacing w:val="0"/>
          <w:sz w:val="22"/>
          <w:szCs w:val="22"/>
          <w:lang w:val="en-US" w:eastAsia="fr-FR"/>
        </w:rPr>
      </w:pPr>
      <w:r w:rsidRPr="004918FF">
        <w:rPr>
          <w:lang w:val="en-GB"/>
        </w:rPr>
        <w:t>5.</w:t>
      </w:r>
      <w:r w:rsidRPr="002670D6">
        <w:rPr>
          <w:rFonts w:asciiTheme="minorHAnsi" w:eastAsiaTheme="minorEastAsia" w:hAnsiTheme="minorHAnsi" w:cstheme="minorBidi"/>
          <w:caps w:val="0"/>
          <w:spacing w:val="0"/>
          <w:sz w:val="22"/>
          <w:szCs w:val="22"/>
          <w:lang w:val="en-US" w:eastAsia="fr-FR"/>
        </w:rPr>
        <w:tab/>
      </w:r>
      <w:r w:rsidRPr="004918FF">
        <w:rPr>
          <w:lang w:val="en-GB"/>
        </w:rPr>
        <w:t>Unit and Integration Results</w:t>
      </w:r>
      <w:r>
        <w:tab/>
      </w:r>
      <w:r>
        <w:fldChar w:fldCharType="begin"/>
      </w:r>
      <w:r>
        <w:instrText xml:space="preserve"> PAGEREF _Toc413751474 \h </w:instrText>
      </w:r>
      <w:r>
        <w:fldChar w:fldCharType="separate"/>
      </w:r>
      <w:r>
        <w:t>12</w:t>
      </w:r>
      <w:r>
        <w:fldChar w:fldCharType="end"/>
      </w:r>
    </w:p>
    <w:p w:rsidR="00DB02EA" w:rsidRPr="002670D6" w:rsidRDefault="00DB02EA">
      <w:pPr>
        <w:pStyle w:val="TM1"/>
        <w:rPr>
          <w:rFonts w:asciiTheme="minorHAnsi" w:eastAsiaTheme="minorEastAsia" w:hAnsiTheme="minorHAnsi" w:cstheme="minorBidi"/>
          <w:caps w:val="0"/>
          <w:spacing w:val="0"/>
          <w:sz w:val="22"/>
          <w:szCs w:val="22"/>
          <w:lang w:val="en-US" w:eastAsia="fr-FR"/>
        </w:rPr>
      </w:pPr>
      <w:r>
        <w:t>6.</w:t>
      </w:r>
      <w:r w:rsidRPr="002670D6">
        <w:rPr>
          <w:rFonts w:asciiTheme="minorHAnsi" w:eastAsiaTheme="minorEastAsia" w:hAnsiTheme="minorHAnsi" w:cstheme="minorBidi"/>
          <w:caps w:val="0"/>
          <w:spacing w:val="0"/>
          <w:sz w:val="22"/>
          <w:szCs w:val="22"/>
          <w:lang w:val="en-US" w:eastAsia="fr-FR"/>
        </w:rPr>
        <w:tab/>
      </w:r>
      <w:r>
        <w:t>Validation Results</w:t>
      </w:r>
      <w:r>
        <w:tab/>
      </w:r>
      <w:r>
        <w:fldChar w:fldCharType="begin"/>
      </w:r>
      <w:r>
        <w:instrText xml:space="preserve"> PAGEREF _Toc413751475 \h </w:instrText>
      </w:r>
      <w:r>
        <w:fldChar w:fldCharType="separate"/>
      </w:r>
      <w:r>
        <w:t>13</w:t>
      </w:r>
      <w:r>
        <w:fldChar w:fldCharType="end"/>
      </w:r>
    </w:p>
    <w:p w:rsidR="00DB02EA" w:rsidRPr="002670D6" w:rsidRDefault="00DB02EA">
      <w:pPr>
        <w:pStyle w:val="TM2"/>
        <w:tabs>
          <w:tab w:val="left" w:pos="1305"/>
        </w:tabs>
        <w:rPr>
          <w:rFonts w:asciiTheme="minorHAnsi" w:eastAsiaTheme="minorEastAsia" w:hAnsiTheme="minorHAnsi" w:cstheme="minorBidi"/>
          <w:bCs w:val="0"/>
          <w:caps w:val="0"/>
          <w:spacing w:val="0"/>
          <w:sz w:val="22"/>
          <w:szCs w:val="22"/>
          <w:lang w:val="en-US" w:eastAsia="fr-FR"/>
        </w:rPr>
      </w:pPr>
      <w:r>
        <w:t>6.1</w:t>
      </w:r>
      <w:r w:rsidRPr="002670D6">
        <w:rPr>
          <w:rFonts w:asciiTheme="minorHAnsi" w:eastAsiaTheme="minorEastAsia" w:hAnsiTheme="minorHAnsi" w:cstheme="minorBidi"/>
          <w:bCs w:val="0"/>
          <w:caps w:val="0"/>
          <w:spacing w:val="0"/>
          <w:sz w:val="22"/>
          <w:szCs w:val="22"/>
          <w:lang w:val="en-US" w:eastAsia="fr-FR"/>
        </w:rPr>
        <w:tab/>
      </w:r>
      <w:r>
        <w:t>Test cases</w:t>
      </w:r>
      <w:r>
        <w:tab/>
      </w:r>
      <w:r>
        <w:fldChar w:fldCharType="begin"/>
      </w:r>
      <w:r>
        <w:instrText xml:space="preserve"> PAGEREF _Toc413751476 \h </w:instrText>
      </w:r>
      <w:r>
        <w:fldChar w:fldCharType="separate"/>
      </w:r>
      <w:r>
        <w:t>13</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6.1.1</w:t>
      </w:r>
      <w:r w:rsidRPr="002670D6">
        <w:rPr>
          <w:rFonts w:asciiTheme="minorHAnsi" w:eastAsiaTheme="minorEastAsia" w:hAnsiTheme="minorHAnsi" w:cstheme="minorBidi"/>
          <w:bCs w:val="0"/>
          <w:iCs w:val="0"/>
          <w:caps w:val="0"/>
          <w:color w:val="auto"/>
          <w:spacing w:val="0"/>
          <w:sz w:val="22"/>
          <w:szCs w:val="22"/>
          <w:lang w:val="en-US" w:eastAsia="fr-FR"/>
        </w:rPr>
        <w:tab/>
      </w:r>
      <w:r>
        <w:t>NGEO-WEBC-VTP-0010</w:t>
      </w:r>
      <w:r>
        <w:tab/>
      </w:r>
      <w:r>
        <w:fldChar w:fldCharType="begin"/>
      </w:r>
      <w:r>
        <w:instrText xml:space="preserve"> PAGEREF _Toc413751477 \h </w:instrText>
      </w:r>
      <w:r>
        <w:fldChar w:fldCharType="separate"/>
      </w:r>
      <w:r>
        <w:t>13</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6.1.2</w:t>
      </w:r>
      <w:r w:rsidRPr="002670D6">
        <w:rPr>
          <w:rFonts w:asciiTheme="minorHAnsi" w:eastAsiaTheme="minorEastAsia" w:hAnsiTheme="minorHAnsi" w:cstheme="minorBidi"/>
          <w:bCs w:val="0"/>
          <w:iCs w:val="0"/>
          <w:caps w:val="0"/>
          <w:color w:val="auto"/>
          <w:spacing w:val="0"/>
          <w:sz w:val="22"/>
          <w:szCs w:val="22"/>
          <w:lang w:val="en-US" w:eastAsia="fr-FR"/>
        </w:rPr>
        <w:tab/>
      </w:r>
      <w:r>
        <w:t>NGEO-WEBC-VTP-0015</w:t>
      </w:r>
      <w:r>
        <w:tab/>
      </w:r>
      <w:r>
        <w:fldChar w:fldCharType="begin"/>
      </w:r>
      <w:r>
        <w:instrText xml:space="preserve"> PAGEREF _Toc413751478 \h </w:instrText>
      </w:r>
      <w:r>
        <w:fldChar w:fldCharType="separate"/>
      </w:r>
      <w:r>
        <w:t>13</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6.1.3</w:t>
      </w:r>
      <w:r w:rsidRPr="002670D6">
        <w:rPr>
          <w:rFonts w:asciiTheme="minorHAnsi" w:eastAsiaTheme="minorEastAsia" w:hAnsiTheme="minorHAnsi" w:cstheme="minorBidi"/>
          <w:bCs w:val="0"/>
          <w:iCs w:val="0"/>
          <w:caps w:val="0"/>
          <w:color w:val="auto"/>
          <w:spacing w:val="0"/>
          <w:sz w:val="22"/>
          <w:szCs w:val="22"/>
          <w:lang w:val="en-US" w:eastAsia="fr-FR"/>
        </w:rPr>
        <w:tab/>
      </w:r>
      <w:r>
        <w:t>NGEO-WEBC-VTP-0020</w:t>
      </w:r>
      <w:r>
        <w:tab/>
      </w:r>
      <w:r>
        <w:fldChar w:fldCharType="begin"/>
      </w:r>
      <w:r>
        <w:instrText xml:space="preserve"> PAGEREF _Toc413751479 \h </w:instrText>
      </w:r>
      <w:r>
        <w:fldChar w:fldCharType="separate"/>
      </w:r>
      <w:r>
        <w:t>14</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6.1.4</w:t>
      </w:r>
      <w:r w:rsidRPr="002670D6">
        <w:rPr>
          <w:rFonts w:asciiTheme="minorHAnsi" w:eastAsiaTheme="minorEastAsia" w:hAnsiTheme="minorHAnsi" w:cstheme="minorBidi"/>
          <w:bCs w:val="0"/>
          <w:iCs w:val="0"/>
          <w:caps w:val="0"/>
          <w:color w:val="auto"/>
          <w:spacing w:val="0"/>
          <w:sz w:val="22"/>
          <w:szCs w:val="22"/>
          <w:lang w:val="en-US" w:eastAsia="fr-FR"/>
        </w:rPr>
        <w:tab/>
      </w:r>
      <w:r>
        <w:t>NGEO-WEBC-VTP-0030</w:t>
      </w:r>
      <w:r>
        <w:tab/>
      </w:r>
      <w:r>
        <w:fldChar w:fldCharType="begin"/>
      </w:r>
      <w:r>
        <w:instrText xml:space="preserve"> PAGEREF _Toc413751480 \h </w:instrText>
      </w:r>
      <w:r>
        <w:fldChar w:fldCharType="separate"/>
      </w:r>
      <w:r>
        <w:t>15</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6.1.5</w:t>
      </w:r>
      <w:r w:rsidRPr="002670D6">
        <w:rPr>
          <w:rFonts w:asciiTheme="minorHAnsi" w:eastAsiaTheme="minorEastAsia" w:hAnsiTheme="minorHAnsi" w:cstheme="minorBidi"/>
          <w:bCs w:val="0"/>
          <w:iCs w:val="0"/>
          <w:caps w:val="0"/>
          <w:color w:val="auto"/>
          <w:spacing w:val="0"/>
          <w:sz w:val="22"/>
          <w:szCs w:val="22"/>
          <w:lang w:val="en-US" w:eastAsia="fr-FR"/>
        </w:rPr>
        <w:tab/>
      </w:r>
      <w:r>
        <w:t>NGEO-WEBC-VTP-0040</w:t>
      </w:r>
      <w:r>
        <w:tab/>
      </w:r>
      <w:r>
        <w:fldChar w:fldCharType="begin"/>
      </w:r>
      <w:r>
        <w:instrText xml:space="preserve"> PAGEREF _Toc413751481 \h </w:instrText>
      </w:r>
      <w:r>
        <w:fldChar w:fldCharType="separate"/>
      </w:r>
      <w:r>
        <w:t>16</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6.1.6</w:t>
      </w:r>
      <w:r w:rsidRPr="002670D6">
        <w:rPr>
          <w:rFonts w:asciiTheme="minorHAnsi" w:eastAsiaTheme="minorEastAsia" w:hAnsiTheme="minorHAnsi" w:cstheme="minorBidi"/>
          <w:bCs w:val="0"/>
          <w:iCs w:val="0"/>
          <w:caps w:val="0"/>
          <w:color w:val="auto"/>
          <w:spacing w:val="0"/>
          <w:sz w:val="22"/>
          <w:szCs w:val="22"/>
          <w:lang w:val="en-US" w:eastAsia="fr-FR"/>
        </w:rPr>
        <w:tab/>
      </w:r>
      <w:r>
        <w:t>NGEO-WEBC-VTP-0045</w:t>
      </w:r>
      <w:r>
        <w:tab/>
      </w:r>
      <w:r>
        <w:fldChar w:fldCharType="begin"/>
      </w:r>
      <w:r>
        <w:instrText xml:space="preserve"> PAGEREF _Toc413751482 \h </w:instrText>
      </w:r>
      <w:r>
        <w:fldChar w:fldCharType="separate"/>
      </w:r>
      <w:r>
        <w:t>17</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6.1.7</w:t>
      </w:r>
      <w:r w:rsidRPr="002670D6">
        <w:rPr>
          <w:rFonts w:asciiTheme="minorHAnsi" w:eastAsiaTheme="minorEastAsia" w:hAnsiTheme="minorHAnsi" w:cstheme="minorBidi"/>
          <w:bCs w:val="0"/>
          <w:iCs w:val="0"/>
          <w:caps w:val="0"/>
          <w:color w:val="auto"/>
          <w:spacing w:val="0"/>
          <w:sz w:val="22"/>
          <w:szCs w:val="22"/>
          <w:lang w:val="en-US" w:eastAsia="fr-FR"/>
        </w:rPr>
        <w:tab/>
      </w:r>
      <w:r>
        <w:t>NGEO-WEBC-VTP-0050</w:t>
      </w:r>
      <w:r>
        <w:tab/>
      </w:r>
      <w:r>
        <w:fldChar w:fldCharType="begin"/>
      </w:r>
      <w:r>
        <w:instrText xml:space="preserve"> PAGEREF _Toc413751483 \h </w:instrText>
      </w:r>
      <w:r>
        <w:fldChar w:fldCharType="separate"/>
      </w:r>
      <w:r>
        <w:t>18</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6.1.8</w:t>
      </w:r>
      <w:r w:rsidRPr="002670D6">
        <w:rPr>
          <w:rFonts w:asciiTheme="minorHAnsi" w:eastAsiaTheme="minorEastAsia" w:hAnsiTheme="minorHAnsi" w:cstheme="minorBidi"/>
          <w:bCs w:val="0"/>
          <w:iCs w:val="0"/>
          <w:caps w:val="0"/>
          <w:color w:val="auto"/>
          <w:spacing w:val="0"/>
          <w:sz w:val="22"/>
          <w:szCs w:val="22"/>
          <w:lang w:val="en-US" w:eastAsia="fr-FR"/>
        </w:rPr>
        <w:tab/>
      </w:r>
      <w:r>
        <w:t>NGEO-WEBC-VTP-0060</w:t>
      </w:r>
      <w:r>
        <w:tab/>
      </w:r>
      <w:r>
        <w:fldChar w:fldCharType="begin"/>
      </w:r>
      <w:r>
        <w:instrText xml:space="preserve"> PAGEREF _Toc413751484 \h </w:instrText>
      </w:r>
      <w:r>
        <w:fldChar w:fldCharType="separate"/>
      </w:r>
      <w:r>
        <w:t>19</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6.1.9</w:t>
      </w:r>
      <w:r w:rsidRPr="002670D6">
        <w:rPr>
          <w:rFonts w:asciiTheme="minorHAnsi" w:eastAsiaTheme="minorEastAsia" w:hAnsiTheme="minorHAnsi" w:cstheme="minorBidi"/>
          <w:bCs w:val="0"/>
          <w:iCs w:val="0"/>
          <w:caps w:val="0"/>
          <w:color w:val="auto"/>
          <w:spacing w:val="0"/>
          <w:sz w:val="22"/>
          <w:szCs w:val="22"/>
          <w:lang w:val="en-US" w:eastAsia="fr-FR"/>
        </w:rPr>
        <w:tab/>
      </w:r>
      <w:r>
        <w:t>NGEO-WEBC-VTP-0070</w:t>
      </w:r>
      <w:r>
        <w:tab/>
      </w:r>
      <w:r>
        <w:fldChar w:fldCharType="begin"/>
      </w:r>
      <w:r>
        <w:instrText xml:space="preserve"> PAGEREF _Toc413751485 \h </w:instrText>
      </w:r>
      <w:r>
        <w:fldChar w:fldCharType="separate"/>
      </w:r>
      <w:r>
        <w:t>20</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6.1.10</w:t>
      </w:r>
      <w:r w:rsidRPr="002670D6">
        <w:rPr>
          <w:rFonts w:asciiTheme="minorHAnsi" w:eastAsiaTheme="minorEastAsia" w:hAnsiTheme="minorHAnsi" w:cstheme="minorBidi"/>
          <w:bCs w:val="0"/>
          <w:iCs w:val="0"/>
          <w:caps w:val="0"/>
          <w:color w:val="auto"/>
          <w:spacing w:val="0"/>
          <w:sz w:val="22"/>
          <w:szCs w:val="22"/>
          <w:lang w:val="en-US" w:eastAsia="fr-FR"/>
        </w:rPr>
        <w:tab/>
      </w:r>
      <w:r>
        <w:t>NGEO-WEBC-VTP-0080</w:t>
      </w:r>
      <w:r>
        <w:tab/>
      </w:r>
      <w:r>
        <w:fldChar w:fldCharType="begin"/>
      </w:r>
      <w:r>
        <w:instrText xml:space="preserve"> PAGEREF _Toc413751486 \h </w:instrText>
      </w:r>
      <w:r>
        <w:fldChar w:fldCharType="separate"/>
      </w:r>
      <w:r>
        <w:t>21</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6.1.11</w:t>
      </w:r>
      <w:r w:rsidRPr="002670D6">
        <w:rPr>
          <w:rFonts w:asciiTheme="minorHAnsi" w:eastAsiaTheme="minorEastAsia" w:hAnsiTheme="minorHAnsi" w:cstheme="minorBidi"/>
          <w:bCs w:val="0"/>
          <w:iCs w:val="0"/>
          <w:caps w:val="0"/>
          <w:color w:val="auto"/>
          <w:spacing w:val="0"/>
          <w:sz w:val="22"/>
          <w:szCs w:val="22"/>
          <w:lang w:val="en-US" w:eastAsia="fr-FR"/>
        </w:rPr>
        <w:tab/>
      </w:r>
      <w:r>
        <w:t>NGEO-WEBC-VTP-0090</w:t>
      </w:r>
      <w:r>
        <w:tab/>
      </w:r>
      <w:r>
        <w:fldChar w:fldCharType="begin"/>
      </w:r>
      <w:r>
        <w:instrText xml:space="preserve"> PAGEREF _Toc413751487 \h </w:instrText>
      </w:r>
      <w:r>
        <w:fldChar w:fldCharType="separate"/>
      </w:r>
      <w:r>
        <w:t>22</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6.1.12</w:t>
      </w:r>
      <w:r w:rsidRPr="002670D6">
        <w:rPr>
          <w:rFonts w:asciiTheme="minorHAnsi" w:eastAsiaTheme="minorEastAsia" w:hAnsiTheme="minorHAnsi" w:cstheme="minorBidi"/>
          <w:bCs w:val="0"/>
          <w:iCs w:val="0"/>
          <w:caps w:val="0"/>
          <w:color w:val="auto"/>
          <w:spacing w:val="0"/>
          <w:sz w:val="22"/>
          <w:szCs w:val="22"/>
          <w:lang w:val="en-US" w:eastAsia="fr-FR"/>
        </w:rPr>
        <w:tab/>
      </w:r>
      <w:r>
        <w:t>NGEO-WEBC-VTP-0095</w:t>
      </w:r>
      <w:r>
        <w:tab/>
      </w:r>
      <w:r>
        <w:fldChar w:fldCharType="begin"/>
      </w:r>
      <w:r>
        <w:instrText xml:space="preserve"> PAGEREF _Toc413751488 \h </w:instrText>
      </w:r>
      <w:r>
        <w:fldChar w:fldCharType="separate"/>
      </w:r>
      <w:r>
        <w:t>23</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6.1.13</w:t>
      </w:r>
      <w:r w:rsidRPr="002670D6">
        <w:rPr>
          <w:rFonts w:asciiTheme="minorHAnsi" w:eastAsiaTheme="minorEastAsia" w:hAnsiTheme="minorHAnsi" w:cstheme="minorBidi"/>
          <w:bCs w:val="0"/>
          <w:iCs w:val="0"/>
          <w:caps w:val="0"/>
          <w:color w:val="auto"/>
          <w:spacing w:val="0"/>
          <w:sz w:val="22"/>
          <w:szCs w:val="22"/>
          <w:lang w:val="en-US" w:eastAsia="fr-FR"/>
        </w:rPr>
        <w:tab/>
      </w:r>
      <w:r>
        <w:t>NGEO-WEBC-VTP-0100</w:t>
      </w:r>
      <w:r>
        <w:tab/>
      </w:r>
      <w:r>
        <w:fldChar w:fldCharType="begin"/>
      </w:r>
      <w:r>
        <w:instrText xml:space="preserve"> PAGEREF _Toc413751489 \h </w:instrText>
      </w:r>
      <w:r>
        <w:fldChar w:fldCharType="separate"/>
      </w:r>
      <w:r>
        <w:t>24</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6.1.14</w:t>
      </w:r>
      <w:r w:rsidRPr="002670D6">
        <w:rPr>
          <w:rFonts w:asciiTheme="minorHAnsi" w:eastAsiaTheme="minorEastAsia" w:hAnsiTheme="minorHAnsi" w:cstheme="minorBidi"/>
          <w:bCs w:val="0"/>
          <w:iCs w:val="0"/>
          <w:caps w:val="0"/>
          <w:color w:val="auto"/>
          <w:spacing w:val="0"/>
          <w:sz w:val="22"/>
          <w:szCs w:val="22"/>
          <w:lang w:val="en-US" w:eastAsia="fr-FR"/>
        </w:rPr>
        <w:tab/>
      </w:r>
      <w:r>
        <w:t>NGEO-WEBC-VTP-0110</w:t>
      </w:r>
      <w:r>
        <w:tab/>
      </w:r>
      <w:r>
        <w:fldChar w:fldCharType="begin"/>
      </w:r>
      <w:r>
        <w:instrText xml:space="preserve"> PAGEREF _Toc413751490 \h </w:instrText>
      </w:r>
      <w:r>
        <w:fldChar w:fldCharType="separate"/>
      </w:r>
      <w:r>
        <w:t>25</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6.1.15</w:t>
      </w:r>
      <w:r w:rsidRPr="002670D6">
        <w:rPr>
          <w:rFonts w:asciiTheme="minorHAnsi" w:eastAsiaTheme="minorEastAsia" w:hAnsiTheme="minorHAnsi" w:cstheme="minorBidi"/>
          <w:bCs w:val="0"/>
          <w:iCs w:val="0"/>
          <w:caps w:val="0"/>
          <w:color w:val="auto"/>
          <w:spacing w:val="0"/>
          <w:sz w:val="22"/>
          <w:szCs w:val="22"/>
          <w:lang w:val="en-US" w:eastAsia="fr-FR"/>
        </w:rPr>
        <w:tab/>
      </w:r>
      <w:r>
        <w:t>NGEO-WEBC-VTP-0115</w:t>
      </w:r>
      <w:r>
        <w:tab/>
      </w:r>
      <w:r>
        <w:fldChar w:fldCharType="begin"/>
      </w:r>
      <w:r>
        <w:instrText xml:space="preserve"> PAGEREF _Toc413751491 \h </w:instrText>
      </w:r>
      <w:r>
        <w:fldChar w:fldCharType="separate"/>
      </w:r>
      <w:r>
        <w:t>27</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6.1.16</w:t>
      </w:r>
      <w:r w:rsidRPr="002670D6">
        <w:rPr>
          <w:rFonts w:asciiTheme="minorHAnsi" w:eastAsiaTheme="minorEastAsia" w:hAnsiTheme="minorHAnsi" w:cstheme="minorBidi"/>
          <w:bCs w:val="0"/>
          <w:iCs w:val="0"/>
          <w:caps w:val="0"/>
          <w:color w:val="auto"/>
          <w:spacing w:val="0"/>
          <w:sz w:val="22"/>
          <w:szCs w:val="22"/>
          <w:lang w:val="en-US" w:eastAsia="fr-FR"/>
        </w:rPr>
        <w:tab/>
      </w:r>
      <w:r>
        <w:t>NGEO-WEBC-VTP-0120</w:t>
      </w:r>
      <w:r>
        <w:tab/>
      </w:r>
      <w:r>
        <w:fldChar w:fldCharType="begin"/>
      </w:r>
      <w:r>
        <w:instrText xml:space="preserve"> PAGEREF _Toc413751492 \h </w:instrText>
      </w:r>
      <w:r>
        <w:fldChar w:fldCharType="separate"/>
      </w:r>
      <w:r>
        <w:t>28</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6.1.17</w:t>
      </w:r>
      <w:r w:rsidRPr="002670D6">
        <w:rPr>
          <w:rFonts w:asciiTheme="minorHAnsi" w:eastAsiaTheme="minorEastAsia" w:hAnsiTheme="minorHAnsi" w:cstheme="minorBidi"/>
          <w:bCs w:val="0"/>
          <w:iCs w:val="0"/>
          <w:caps w:val="0"/>
          <w:color w:val="auto"/>
          <w:spacing w:val="0"/>
          <w:sz w:val="22"/>
          <w:szCs w:val="22"/>
          <w:lang w:val="en-US" w:eastAsia="fr-FR"/>
        </w:rPr>
        <w:tab/>
      </w:r>
      <w:r>
        <w:t>NGEO-WEBC-VTP-0125</w:t>
      </w:r>
      <w:r>
        <w:tab/>
      </w:r>
      <w:r>
        <w:fldChar w:fldCharType="begin"/>
      </w:r>
      <w:r>
        <w:instrText xml:space="preserve"> PAGEREF _Toc413751493 \h </w:instrText>
      </w:r>
      <w:r>
        <w:fldChar w:fldCharType="separate"/>
      </w:r>
      <w:r>
        <w:t>29</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6.1.18</w:t>
      </w:r>
      <w:r w:rsidRPr="002670D6">
        <w:rPr>
          <w:rFonts w:asciiTheme="minorHAnsi" w:eastAsiaTheme="minorEastAsia" w:hAnsiTheme="minorHAnsi" w:cstheme="minorBidi"/>
          <w:bCs w:val="0"/>
          <w:iCs w:val="0"/>
          <w:caps w:val="0"/>
          <w:color w:val="auto"/>
          <w:spacing w:val="0"/>
          <w:sz w:val="22"/>
          <w:szCs w:val="22"/>
          <w:lang w:val="en-US" w:eastAsia="fr-FR"/>
        </w:rPr>
        <w:tab/>
      </w:r>
      <w:r>
        <w:t>NGEO-WEBC-VTP-0130</w:t>
      </w:r>
      <w:r>
        <w:tab/>
      </w:r>
      <w:r>
        <w:fldChar w:fldCharType="begin"/>
      </w:r>
      <w:r>
        <w:instrText xml:space="preserve"> PAGEREF _Toc413751494 \h </w:instrText>
      </w:r>
      <w:r>
        <w:fldChar w:fldCharType="separate"/>
      </w:r>
      <w:r>
        <w:t>31</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6.1.19</w:t>
      </w:r>
      <w:r w:rsidRPr="002670D6">
        <w:rPr>
          <w:rFonts w:asciiTheme="minorHAnsi" w:eastAsiaTheme="minorEastAsia" w:hAnsiTheme="minorHAnsi" w:cstheme="minorBidi"/>
          <w:bCs w:val="0"/>
          <w:iCs w:val="0"/>
          <w:caps w:val="0"/>
          <w:color w:val="auto"/>
          <w:spacing w:val="0"/>
          <w:sz w:val="22"/>
          <w:szCs w:val="22"/>
          <w:lang w:val="en-US" w:eastAsia="fr-FR"/>
        </w:rPr>
        <w:tab/>
      </w:r>
      <w:r>
        <w:t>NGEO-WEBC-VTP-0131</w:t>
      </w:r>
      <w:r>
        <w:tab/>
      </w:r>
      <w:r>
        <w:fldChar w:fldCharType="begin"/>
      </w:r>
      <w:r>
        <w:instrText xml:space="preserve"> PAGEREF _Toc413751495 \h </w:instrText>
      </w:r>
      <w:r>
        <w:fldChar w:fldCharType="separate"/>
      </w:r>
      <w:r>
        <w:t>32</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6.1.20</w:t>
      </w:r>
      <w:r w:rsidRPr="002670D6">
        <w:rPr>
          <w:rFonts w:asciiTheme="minorHAnsi" w:eastAsiaTheme="minorEastAsia" w:hAnsiTheme="minorHAnsi" w:cstheme="minorBidi"/>
          <w:bCs w:val="0"/>
          <w:iCs w:val="0"/>
          <w:caps w:val="0"/>
          <w:color w:val="auto"/>
          <w:spacing w:val="0"/>
          <w:sz w:val="22"/>
          <w:szCs w:val="22"/>
          <w:lang w:val="en-US" w:eastAsia="fr-FR"/>
        </w:rPr>
        <w:tab/>
      </w:r>
      <w:r>
        <w:t>NGEO-WEBC-VTP-0140</w:t>
      </w:r>
      <w:r>
        <w:tab/>
      </w:r>
      <w:r>
        <w:fldChar w:fldCharType="begin"/>
      </w:r>
      <w:r>
        <w:instrText xml:space="preserve"> PAGEREF _Toc413751496 \h </w:instrText>
      </w:r>
      <w:r>
        <w:fldChar w:fldCharType="separate"/>
      </w:r>
      <w:r>
        <w:t>33</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6.1.21</w:t>
      </w:r>
      <w:r w:rsidRPr="002670D6">
        <w:rPr>
          <w:rFonts w:asciiTheme="minorHAnsi" w:eastAsiaTheme="minorEastAsia" w:hAnsiTheme="minorHAnsi" w:cstheme="minorBidi"/>
          <w:bCs w:val="0"/>
          <w:iCs w:val="0"/>
          <w:caps w:val="0"/>
          <w:color w:val="auto"/>
          <w:spacing w:val="0"/>
          <w:sz w:val="22"/>
          <w:szCs w:val="22"/>
          <w:lang w:val="en-US" w:eastAsia="fr-FR"/>
        </w:rPr>
        <w:tab/>
      </w:r>
      <w:r>
        <w:t>NGEO-WEBC-VTP-0150</w:t>
      </w:r>
      <w:r>
        <w:tab/>
      </w:r>
      <w:r>
        <w:fldChar w:fldCharType="begin"/>
      </w:r>
      <w:r>
        <w:instrText xml:space="preserve"> PAGEREF _Toc413751497 \h </w:instrText>
      </w:r>
      <w:r>
        <w:fldChar w:fldCharType="separate"/>
      </w:r>
      <w:r>
        <w:t>35</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6.1.22</w:t>
      </w:r>
      <w:r w:rsidRPr="002670D6">
        <w:rPr>
          <w:rFonts w:asciiTheme="minorHAnsi" w:eastAsiaTheme="minorEastAsia" w:hAnsiTheme="minorHAnsi" w:cstheme="minorBidi"/>
          <w:bCs w:val="0"/>
          <w:iCs w:val="0"/>
          <w:caps w:val="0"/>
          <w:color w:val="auto"/>
          <w:spacing w:val="0"/>
          <w:sz w:val="22"/>
          <w:szCs w:val="22"/>
          <w:lang w:val="en-US" w:eastAsia="fr-FR"/>
        </w:rPr>
        <w:tab/>
      </w:r>
      <w:r>
        <w:t>NGEO-WEBC-VTP-0151</w:t>
      </w:r>
      <w:r>
        <w:tab/>
      </w:r>
      <w:r>
        <w:fldChar w:fldCharType="begin"/>
      </w:r>
      <w:r>
        <w:instrText xml:space="preserve"> PAGEREF _Toc413751498 \h </w:instrText>
      </w:r>
      <w:r>
        <w:fldChar w:fldCharType="separate"/>
      </w:r>
      <w:r>
        <w:t>36</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6.1.23</w:t>
      </w:r>
      <w:r w:rsidRPr="002670D6">
        <w:rPr>
          <w:rFonts w:asciiTheme="minorHAnsi" w:eastAsiaTheme="minorEastAsia" w:hAnsiTheme="minorHAnsi" w:cstheme="minorBidi"/>
          <w:bCs w:val="0"/>
          <w:iCs w:val="0"/>
          <w:caps w:val="0"/>
          <w:color w:val="auto"/>
          <w:spacing w:val="0"/>
          <w:sz w:val="22"/>
          <w:szCs w:val="22"/>
          <w:lang w:val="en-US" w:eastAsia="fr-FR"/>
        </w:rPr>
        <w:tab/>
      </w:r>
      <w:r>
        <w:t>NGEO-WEBC-VTP-0160</w:t>
      </w:r>
      <w:r>
        <w:tab/>
      </w:r>
      <w:r>
        <w:fldChar w:fldCharType="begin"/>
      </w:r>
      <w:r>
        <w:instrText xml:space="preserve"> PAGEREF _Toc413751499 \h </w:instrText>
      </w:r>
      <w:r>
        <w:fldChar w:fldCharType="separate"/>
      </w:r>
      <w:r>
        <w:t>36</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6.1.24</w:t>
      </w:r>
      <w:r w:rsidRPr="002670D6">
        <w:rPr>
          <w:rFonts w:asciiTheme="minorHAnsi" w:eastAsiaTheme="minorEastAsia" w:hAnsiTheme="minorHAnsi" w:cstheme="minorBidi"/>
          <w:bCs w:val="0"/>
          <w:iCs w:val="0"/>
          <w:caps w:val="0"/>
          <w:color w:val="auto"/>
          <w:spacing w:val="0"/>
          <w:sz w:val="22"/>
          <w:szCs w:val="22"/>
          <w:lang w:val="en-US" w:eastAsia="fr-FR"/>
        </w:rPr>
        <w:tab/>
      </w:r>
      <w:r>
        <w:t>NGEO-WEBC-VTP-0165</w:t>
      </w:r>
      <w:r>
        <w:tab/>
      </w:r>
      <w:r>
        <w:fldChar w:fldCharType="begin"/>
      </w:r>
      <w:r>
        <w:instrText xml:space="preserve"> PAGEREF _Toc413751500 \h </w:instrText>
      </w:r>
      <w:r>
        <w:fldChar w:fldCharType="separate"/>
      </w:r>
      <w:r>
        <w:t>37</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6.1.25</w:t>
      </w:r>
      <w:r w:rsidRPr="002670D6">
        <w:rPr>
          <w:rFonts w:asciiTheme="minorHAnsi" w:eastAsiaTheme="minorEastAsia" w:hAnsiTheme="minorHAnsi" w:cstheme="minorBidi"/>
          <w:bCs w:val="0"/>
          <w:iCs w:val="0"/>
          <w:caps w:val="0"/>
          <w:color w:val="auto"/>
          <w:spacing w:val="0"/>
          <w:sz w:val="22"/>
          <w:szCs w:val="22"/>
          <w:lang w:val="en-US" w:eastAsia="fr-FR"/>
        </w:rPr>
        <w:tab/>
      </w:r>
      <w:r>
        <w:t>NGEO-WEBC-VTP-0170</w:t>
      </w:r>
      <w:r>
        <w:tab/>
      </w:r>
      <w:r>
        <w:fldChar w:fldCharType="begin"/>
      </w:r>
      <w:r>
        <w:instrText xml:space="preserve"> PAGEREF _Toc413751501 \h </w:instrText>
      </w:r>
      <w:r>
        <w:fldChar w:fldCharType="separate"/>
      </w:r>
      <w:r>
        <w:t>38</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6.1.26</w:t>
      </w:r>
      <w:r w:rsidRPr="002670D6">
        <w:rPr>
          <w:rFonts w:asciiTheme="minorHAnsi" w:eastAsiaTheme="minorEastAsia" w:hAnsiTheme="minorHAnsi" w:cstheme="minorBidi"/>
          <w:bCs w:val="0"/>
          <w:iCs w:val="0"/>
          <w:caps w:val="0"/>
          <w:color w:val="auto"/>
          <w:spacing w:val="0"/>
          <w:sz w:val="22"/>
          <w:szCs w:val="22"/>
          <w:lang w:val="en-US" w:eastAsia="fr-FR"/>
        </w:rPr>
        <w:tab/>
      </w:r>
      <w:r>
        <w:t>NGEO-WEBC-VTP-0173</w:t>
      </w:r>
      <w:r>
        <w:tab/>
      </w:r>
      <w:r>
        <w:fldChar w:fldCharType="begin"/>
      </w:r>
      <w:r>
        <w:instrText xml:space="preserve"> PAGEREF _Toc413751502 \h </w:instrText>
      </w:r>
      <w:r>
        <w:fldChar w:fldCharType="separate"/>
      </w:r>
      <w:r>
        <w:t>39</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lastRenderedPageBreak/>
        <w:t>6.1.27</w:t>
      </w:r>
      <w:r w:rsidRPr="002670D6">
        <w:rPr>
          <w:rFonts w:asciiTheme="minorHAnsi" w:eastAsiaTheme="minorEastAsia" w:hAnsiTheme="minorHAnsi" w:cstheme="minorBidi"/>
          <w:bCs w:val="0"/>
          <w:iCs w:val="0"/>
          <w:caps w:val="0"/>
          <w:color w:val="auto"/>
          <w:spacing w:val="0"/>
          <w:sz w:val="22"/>
          <w:szCs w:val="22"/>
          <w:lang w:val="en-US" w:eastAsia="fr-FR"/>
        </w:rPr>
        <w:tab/>
      </w:r>
      <w:r>
        <w:t>NGEO-WEBC-VTP-0175</w:t>
      </w:r>
      <w:r>
        <w:tab/>
      </w:r>
      <w:r>
        <w:fldChar w:fldCharType="begin"/>
      </w:r>
      <w:r>
        <w:instrText xml:space="preserve"> PAGEREF _Toc413751503 \h </w:instrText>
      </w:r>
      <w:r>
        <w:fldChar w:fldCharType="separate"/>
      </w:r>
      <w:r>
        <w:t>40</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6.1.28</w:t>
      </w:r>
      <w:r w:rsidRPr="002670D6">
        <w:rPr>
          <w:rFonts w:asciiTheme="minorHAnsi" w:eastAsiaTheme="minorEastAsia" w:hAnsiTheme="minorHAnsi" w:cstheme="minorBidi"/>
          <w:bCs w:val="0"/>
          <w:iCs w:val="0"/>
          <w:caps w:val="0"/>
          <w:color w:val="auto"/>
          <w:spacing w:val="0"/>
          <w:sz w:val="22"/>
          <w:szCs w:val="22"/>
          <w:lang w:val="en-US" w:eastAsia="fr-FR"/>
        </w:rPr>
        <w:tab/>
      </w:r>
      <w:r>
        <w:t>NGEO-WEBC-VTP-0177</w:t>
      </w:r>
      <w:r>
        <w:tab/>
      </w:r>
      <w:r>
        <w:fldChar w:fldCharType="begin"/>
      </w:r>
      <w:r>
        <w:instrText xml:space="preserve"> PAGEREF _Toc413751504 \h </w:instrText>
      </w:r>
      <w:r>
        <w:fldChar w:fldCharType="separate"/>
      </w:r>
      <w:r>
        <w:t>40</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6.1.29</w:t>
      </w:r>
      <w:r w:rsidRPr="002670D6">
        <w:rPr>
          <w:rFonts w:asciiTheme="minorHAnsi" w:eastAsiaTheme="minorEastAsia" w:hAnsiTheme="minorHAnsi" w:cstheme="minorBidi"/>
          <w:bCs w:val="0"/>
          <w:iCs w:val="0"/>
          <w:caps w:val="0"/>
          <w:color w:val="auto"/>
          <w:spacing w:val="0"/>
          <w:sz w:val="22"/>
          <w:szCs w:val="22"/>
          <w:lang w:val="en-US" w:eastAsia="fr-FR"/>
        </w:rPr>
        <w:tab/>
      </w:r>
      <w:r>
        <w:t>NGEO-WEBC-VTP-0180</w:t>
      </w:r>
      <w:r>
        <w:tab/>
      </w:r>
      <w:r>
        <w:fldChar w:fldCharType="begin"/>
      </w:r>
      <w:r>
        <w:instrText xml:space="preserve"> PAGEREF _Toc413751505 \h </w:instrText>
      </w:r>
      <w:r>
        <w:fldChar w:fldCharType="separate"/>
      </w:r>
      <w:r>
        <w:t>41</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6.1.30</w:t>
      </w:r>
      <w:r w:rsidRPr="002670D6">
        <w:rPr>
          <w:rFonts w:asciiTheme="minorHAnsi" w:eastAsiaTheme="minorEastAsia" w:hAnsiTheme="minorHAnsi" w:cstheme="minorBidi"/>
          <w:bCs w:val="0"/>
          <w:iCs w:val="0"/>
          <w:caps w:val="0"/>
          <w:color w:val="auto"/>
          <w:spacing w:val="0"/>
          <w:sz w:val="22"/>
          <w:szCs w:val="22"/>
          <w:lang w:val="en-US" w:eastAsia="fr-FR"/>
        </w:rPr>
        <w:tab/>
      </w:r>
      <w:r>
        <w:t>NGEO-WEBC-VTP-0190</w:t>
      </w:r>
      <w:r>
        <w:tab/>
      </w:r>
      <w:r>
        <w:fldChar w:fldCharType="begin"/>
      </w:r>
      <w:r>
        <w:instrText xml:space="preserve"> PAGEREF _Toc413751506 \h </w:instrText>
      </w:r>
      <w:r>
        <w:fldChar w:fldCharType="separate"/>
      </w:r>
      <w:r>
        <w:t>42</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6.1.31</w:t>
      </w:r>
      <w:r w:rsidRPr="002670D6">
        <w:rPr>
          <w:rFonts w:asciiTheme="minorHAnsi" w:eastAsiaTheme="minorEastAsia" w:hAnsiTheme="minorHAnsi" w:cstheme="minorBidi"/>
          <w:bCs w:val="0"/>
          <w:iCs w:val="0"/>
          <w:caps w:val="0"/>
          <w:color w:val="auto"/>
          <w:spacing w:val="0"/>
          <w:sz w:val="22"/>
          <w:szCs w:val="22"/>
          <w:lang w:val="en-US" w:eastAsia="fr-FR"/>
        </w:rPr>
        <w:tab/>
      </w:r>
      <w:r>
        <w:t>NGEO-WEBC-VTP-0200</w:t>
      </w:r>
      <w:r>
        <w:tab/>
      </w:r>
      <w:r>
        <w:fldChar w:fldCharType="begin"/>
      </w:r>
      <w:r>
        <w:instrText xml:space="preserve"> PAGEREF _Toc413751507 \h </w:instrText>
      </w:r>
      <w:r>
        <w:fldChar w:fldCharType="separate"/>
      </w:r>
      <w:r>
        <w:t>43</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6.1.32</w:t>
      </w:r>
      <w:r w:rsidRPr="002670D6">
        <w:rPr>
          <w:rFonts w:asciiTheme="minorHAnsi" w:eastAsiaTheme="minorEastAsia" w:hAnsiTheme="minorHAnsi" w:cstheme="minorBidi"/>
          <w:bCs w:val="0"/>
          <w:iCs w:val="0"/>
          <w:caps w:val="0"/>
          <w:color w:val="auto"/>
          <w:spacing w:val="0"/>
          <w:sz w:val="22"/>
          <w:szCs w:val="22"/>
          <w:lang w:val="en-US" w:eastAsia="fr-FR"/>
        </w:rPr>
        <w:tab/>
      </w:r>
      <w:r>
        <w:t>NGEO-WEBC-VTP-0210</w:t>
      </w:r>
      <w:r>
        <w:tab/>
      </w:r>
      <w:r>
        <w:fldChar w:fldCharType="begin"/>
      </w:r>
      <w:r>
        <w:instrText xml:space="preserve"> PAGEREF _Toc413751508 \h </w:instrText>
      </w:r>
      <w:r>
        <w:fldChar w:fldCharType="separate"/>
      </w:r>
      <w:r>
        <w:t>45</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6.1.33</w:t>
      </w:r>
      <w:r w:rsidRPr="002670D6">
        <w:rPr>
          <w:rFonts w:asciiTheme="minorHAnsi" w:eastAsiaTheme="minorEastAsia" w:hAnsiTheme="minorHAnsi" w:cstheme="minorBidi"/>
          <w:bCs w:val="0"/>
          <w:iCs w:val="0"/>
          <w:caps w:val="0"/>
          <w:color w:val="auto"/>
          <w:spacing w:val="0"/>
          <w:sz w:val="22"/>
          <w:szCs w:val="22"/>
          <w:lang w:val="en-US" w:eastAsia="fr-FR"/>
        </w:rPr>
        <w:tab/>
      </w:r>
      <w:r>
        <w:t>NGEO-WEBC-VTP-0215</w:t>
      </w:r>
      <w:r>
        <w:tab/>
      </w:r>
      <w:r>
        <w:fldChar w:fldCharType="begin"/>
      </w:r>
      <w:r>
        <w:instrText xml:space="preserve"> PAGEREF _Toc413751509 \h </w:instrText>
      </w:r>
      <w:r>
        <w:fldChar w:fldCharType="separate"/>
      </w:r>
      <w:r>
        <w:t>46</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6.1.34</w:t>
      </w:r>
      <w:r w:rsidRPr="002670D6">
        <w:rPr>
          <w:rFonts w:asciiTheme="minorHAnsi" w:eastAsiaTheme="minorEastAsia" w:hAnsiTheme="minorHAnsi" w:cstheme="minorBidi"/>
          <w:bCs w:val="0"/>
          <w:iCs w:val="0"/>
          <w:caps w:val="0"/>
          <w:color w:val="auto"/>
          <w:spacing w:val="0"/>
          <w:sz w:val="22"/>
          <w:szCs w:val="22"/>
          <w:lang w:val="en-US" w:eastAsia="fr-FR"/>
        </w:rPr>
        <w:tab/>
      </w:r>
      <w:r>
        <w:t>NGEO-WEBC-VTP-0220</w:t>
      </w:r>
      <w:r>
        <w:tab/>
      </w:r>
      <w:r>
        <w:fldChar w:fldCharType="begin"/>
      </w:r>
      <w:r>
        <w:instrText xml:space="preserve"> PAGEREF _Toc413751510 \h </w:instrText>
      </w:r>
      <w:r>
        <w:fldChar w:fldCharType="separate"/>
      </w:r>
      <w:r>
        <w:t>46</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6.1.35</w:t>
      </w:r>
      <w:r w:rsidRPr="002670D6">
        <w:rPr>
          <w:rFonts w:asciiTheme="minorHAnsi" w:eastAsiaTheme="minorEastAsia" w:hAnsiTheme="minorHAnsi" w:cstheme="minorBidi"/>
          <w:bCs w:val="0"/>
          <w:iCs w:val="0"/>
          <w:caps w:val="0"/>
          <w:color w:val="auto"/>
          <w:spacing w:val="0"/>
          <w:sz w:val="22"/>
          <w:szCs w:val="22"/>
          <w:lang w:val="en-US" w:eastAsia="fr-FR"/>
        </w:rPr>
        <w:tab/>
      </w:r>
      <w:r>
        <w:t>NGEO-WEBC-VTP-0224</w:t>
      </w:r>
      <w:r>
        <w:tab/>
      </w:r>
      <w:r>
        <w:fldChar w:fldCharType="begin"/>
      </w:r>
      <w:r>
        <w:instrText xml:space="preserve"> PAGEREF _Toc413751511 \h </w:instrText>
      </w:r>
      <w:r>
        <w:fldChar w:fldCharType="separate"/>
      </w:r>
      <w:r>
        <w:t>47</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6.1.36</w:t>
      </w:r>
      <w:r w:rsidRPr="002670D6">
        <w:rPr>
          <w:rFonts w:asciiTheme="minorHAnsi" w:eastAsiaTheme="minorEastAsia" w:hAnsiTheme="minorHAnsi" w:cstheme="minorBidi"/>
          <w:bCs w:val="0"/>
          <w:iCs w:val="0"/>
          <w:caps w:val="0"/>
          <w:color w:val="auto"/>
          <w:spacing w:val="0"/>
          <w:sz w:val="22"/>
          <w:szCs w:val="22"/>
          <w:lang w:val="en-US" w:eastAsia="fr-FR"/>
        </w:rPr>
        <w:tab/>
      </w:r>
      <w:r>
        <w:t>NGEO-WEBC-VTP-0228</w:t>
      </w:r>
      <w:r>
        <w:tab/>
      </w:r>
      <w:r>
        <w:fldChar w:fldCharType="begin"/>
      </w:r>
      <w:r>
        <w:instrText xml:space="preserve"> PAGEREF _Toc413751512 \h </w:instrText>
      </w:r>
      <w:r>
        <w:fldChar w:fldCharType="separate"/>
      </w:r>
      <w:r>
        <w:t>48</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6.1.37</w:t>
      </w:r>
      <w:r w:rsidRPr="002670D6">
        <w:rPr>
          <w:rFonts w:asciiTheme="minorHAnsi" w:eastAsiaTheme="minorEastAsia" w:hAnsiTheme="minorHAnsi" w:cstheme="minorBidi"/>
          <w:bCs w:val="0"/>
          <w:iCs w:val="0"/>
          <w:caps w:val="0"/>
          <w:color w:val="auto"/>
          <w:spacing w:val="0"/>
          <w:sz w:val="22"/>
          <w:szCs w:val="22"/>
          <w:lang w:val="en-US" w:eastAsia="fr-FR"/>
        </w:rPr>
        <w:tab/>
      </w:r>
      <w:r>
        <w:t>NGEO-WEBC-VTP-0230</w:t>
      </w:r>
      <w:r>
        <w:tab/>
      </w:r>
      <w:r>
        <w:fldChar w:fldCharType="begin"/>
      </w:r>
      <w:r>
        <w:instrText xml:space="preserve"> PAGEREF _Toc413751513 \h </w:instrText>
      </w:r>
      <w:r>
        <w:fldChar w:fldCharType="separate"/>
      </w:r>
      <w:r>
        <w:t>49</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6.1.38</w:t>
      </w:r>
      <w:r w:rsidRPr="002670D6">
        <w:rPr>
          <w:rFonts w:asciiTheme="minorHAnsi" w:eastAsiaTheme="minorEastAsia" w:hAnsiTheme="minorHAnsi" w:cstheme="minorBidi"/>
          <w:bCs w:val="0"/>
          <w:iCs w:val="0"/>
          <w:caps w:val="0"/>
          <w:color w:val="auto"/>
          <w:spacing w:val="0"/>
          <w:sz w:val="22"/>
          <w:szCs w:val="22"/>
          <w:lang w:val="en-US" w:eastAsia="fr-FR"/>
        </w:rPr>
        <w:tab/>
      </w:r>
      <w:r>
        <w:t>NGEO-WEBC-VTP-0240</w:t>
      </w:r>
      <w:r>
        <w:tab/>
      </w:r>
      <w:r>
        <w:fldChar w:fldCharType="begin"/>
      </w:r>
      <w:r>
        <w:instrText xml:space="preserve"> PAGEREF _Toc413751514 \h </w:instrText>
      </w:r>
      <w:r>
        <w:fldChar w:fldCharType="separate"/>
      </w:r>
      <w:r>
        <w:t>49</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6.1.39</w:t>
      </w:r>
      <w:r w:rsidRPr="002670D6">
        <w:rPr>
          <w:rFonts w:asciiTheme="minorHAnsi" w:eastAsiaTheme="minorEastAsia" w:hAnsiTheme="minorHAnsi" w:cstheme="minorBidi"/>
          <w:bCs w:val="0"/>
          <w:iCs w:val="0"/>
          <w:caps w:val="0"/>
          <w:color w:val="auto"/>
          <w:spacing w:val="0"/>
          <w:sz w:val="22"/>
          <w:szCs w:val="22"/>
          <w:lang w:val="en-US" w:eastAsia="fr-FR"/>
        </w:rPr>
        <w:tab/>
      </w:r>
      <w:r>
        <w:t>NGEO-WEBC-VTP-0243</w:t>
      </w:r>
      <w:r>
        <w:tab/>
      </w:r>
      <w:r>
        <w:fldChar w:fldCharType="begin"/>
      </w:r>
      <w:r>
        <w:instrText xml:space="preserve"> PAGEREF _Toc413751515 \h </w:instrText>
      </w:r>
      <w:r>
        <w:fldChar w:fldCharType="separate"/>
      </w:r>
      <w:r>
        <w:t>50</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6.1.40</w:t>
      </w:r>
      <w:r w:rsidRPr="002670D6">
        <w:rPr>
          <w:rFonts w:asciiTheme="minorHAnsi" w:eastAsiaTheme="minorEastAsia" w:hAnsiTheme="minorHAnsi" w:cstheme="minorBidi"/>
          <w:bCs w:val="0"/>
          <w:iCs w:val="0"/>
          <w:caps w:val="0"/>
          <w:color w:val="auto"/>
          <w:spacing w:val="0"/>
          <w:sz w:val="22"/>
          <w:szCs w:val="22"/>
          <w:lang w:val="en-US" w:eastAsia="fr-FR"/>
        </w:rPr>
        <w:tab/>
      </w:r>
      <w:r>
        <w:t>NGEO-WEBC-VTP-0245</w:t>
      </w:r>
      <w:r>
        <w:tab/>
      </w:r>
      <w:r>
        <w:fldChar w:fldCharType="begin"/>
      </w:r>
      <w:r>
        <w:instrText xml:space="preserve"> PAGEREF _Toc413751516 \h </w:instrText>
      </w:r>
      <w:r>
        <w:fldChar w:fldCharType="separate"/>
      </w:r>
      <w:r>
        <w:t>51</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6.1.41</w:t>
      </w:r>
      <w:r w:rsidRPr="002670D6">
        <w:rPr>
          <w:rFonts w:asciiTheme="minorHAnsi" w:eastAsiaTheme="minorEastAsia" w:hAnsiTheme="minorHAnsi" w:cstheme="minorBidi"/>
          <w:bCs w:val="0"/>
          <w:iCs w:val="0"/>
          <w:caps w:val="0"/>
          <w:color w:val="auto"/>
          <w:spacing w:val="0"/>
          <w:sz w:val="22"/>
          <w:szCs w:val="22"/>
          <w:lang w:val="en-US" w:eastAsia="fr-FR"/>
        </w:rPr>
        <w:tab/>
      </w:r>
      <w:r>
        <w:t>NGEO-WEBC-VTP-0250</w:t>
      </w:r>
      <w:r>
        <w:tab/>
      </w:r>
      <w:r>
        <w:fldChar w:fldCharType="begin"/>
      </w:r>
      <w:r>
        <w:instrText xml:space="preserve"> PAGEREF _Toc413751517 \h </w:instrText>
      </w:r>
      <w:r>
        <w:fldChar w:fldCharType="separate"/>
      </w:r>
      <w:r>
        <w:t>52</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6.1.42</w:t>
      </w:r>
      <w:r w:rsidRPr="002670D6">
        <w:rPr>
          <w:rFonts w:asciiTheme="minorHAnsi" w:eastAsiaTheme="minorEastAsia" w:hAnsiTheme="minorHAnsi" w:cstheme="minorBidi"/>
          <w:bCs w:val="0"/>
          <w:iCs w:val="0"/>
          <w:caps w:val="0"/>
          <w:color w:val="auto"/>
          <w:spacing w:val="0"/>
          <w:sz w:val="22"/>
          <w:szCs w:val="22"/>
          <w:lang w:val="en-US" w:eastAsia="fr-FR"/>
        </w:rPr>
        <w:tab/>
      </w:r>
      <w:r>
        <w:t>NGEO-WEBC-VTP-0260</w:t>
      </w:r>
      <w:r>
        <w:tab/>
      </w:r>
      <w:r>
        <w:fldChar w:fldCharType="begin"/>
      </w:r>
      <w:r>
        <w:instrText xml:space="preserve"> PAGEREF _Toc413751518 \h </w:instrText>
      </w:r>
      <w:r>
        <w:fldChar w:fldCharType="separate"/>
      </w:r>
      <w:r>
        <w:t>54</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6.1.43</w:t>
      </w:r>
      <w:r w:rsidRPr="002670D6">
        <w:rPr>
          <w:rFonts w:asciiTheme="minorHAnsi" w:eastAsiaTheme="minorEastAsia" w:hAnsiTheme="minorHAnsi" w:cstheme="minorBidi"/>
          <w:bCs w:val="0"/>
          <w:iCs w:val="0"/>
          <w:caps w:val="0"/>
          <w:color w:val="auto"/>
          <w:spacing w:val="0"/>
          <w:sz w:val="22"/>
          <w:szCs w:val="22"/>
          <w:lang w:val="en-US" w:eastAsia="fr-FR"/>
        </w:rPr>
        <w:tab/>
      </w:r>
      <w:r>
        <w:t>NGEO-WEBC-VTP-0270</w:t>
      </w:r>
      <w:r>
        <w:tab/>
      </w:r>
      <w:r>
        <w:fldChar w:fldCharType="begin"/>
      </w:r>
      <w:r>
        <w:instrText xml:space="preserve"> PAGEREF _Toc413751519 \h </w:instrText>
      </w:r>
      <w:r>
        <w:fldChar w:fldCharType="separate"/>
      </w:r>
      <w:r>
        <w:t>55</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6.1.44</w:t>
      </w:r>
      <w:r w:rsidRPr="002670D6">
        <w:rPr>
          <w:rFonts w:asciiTheme="minorHAnsi" w:eastAsiaTheme="minorEastAsia" w:hAnsiTheme="minorHAnsi" w:cstheme="minorBidi"/>
          <w:bCs w:val="0"/>
          <w:iCs w:val="0"/>
          <w:caps w:val="0"/>
          <w:color w:val="auto"/>
          <w:spacing w:val="0"/>
          <w:sz w:val="22"/>
          <w:szCs w:val="22"/>
          <w:lang w:val="en-US" w:eastAsia="fr-FR"/>
        </w:rPr>
        <w:tab/>
      </w:r>
      <w:r>
        <w:t>NGEO-WEBC-VTP-0280</w:t>
      </w:r>
      <w:r>
        <w:tab/>
      </w:r>
      <w:r>
        <w:fldChar w:fldCharType="begin"/>
      </w:r>
      <w:r>
        <w:instrText xml:space="preserve"> PAGEREF _Toc413751520 \h </w:instrText>
      </w:r>
      <w:r>
        <w:fldChar w:fldCharType="separate"/>
      </w:r>
      <w:r>
        <w:t>57</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6.1.45</w:t>
      </w:r>
      <w:r w:rsidRPr="002670D6">
        <w:rPr>
          <w:rFonts w:asciiTheme="minorHAnsi" w:eastAsiaTheme="minorEastAsia" w:hAnsiTheme="minorHAnsi" w:cstheme="minorBidi"/>
          <w:bCs w:val="0"/>
          <w:iCs w:val="0"/>
          <w:caps w:val="0"/>
          <w:color w:val="auto"/>
          <w:spacing w:val="0"/>
          <w:sz w:val="22"/>
          <w:szCs w:val="22"/>
          <w:lang w:val="en-US" w:eastAsia="fr-FR"/>
        </w:rPr>
        <w:tab/>
      </w:r>
      <w:r>
        <w:t>NGEO-WEBC-VTP-0290</w:t>
      </w:r>
      <w:r>
        <w:tab/>
      </w:r>
      <w:r>
        <w:fldChar w:fldCharType="begin"/>
      </w:r>
      <w:r>
        <w:instrText xml:space="preserve"> PAGEREF _Toc413751521 \h </w:instrText>
      </w:r>
      <w:r>
        <w:fldChar w:fldCharType="separate"/>
      </w:r>
      <w:r>
        <w:t>58</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6.1.46</w:t>
      </w:r>
      <w:r w:rsidRPr="002670D6">
        <w:rPr>
          <w:rFonts w:asciiTheme="minorHAnsi" w:eastAsiaTheme="minorEastAsia" w:hAnsiTheme="minorHAnsi" w:cstheme="minorBidi"/>
          <w:bCs w:val="0"/>
          <w:iCs w:val="0"/>
          <w:caps w:val="0"/>
          <w:color w:val="auto"/>
          <w:spacing w:val="0"/>
          <w:sz w:val="22"/>
          <w:szCs w:val="22"/>
          <w:lang w:val="en-US" w:eastAsia="fr-FR"/>
        </w:rPr>
        <w:tab/>
      </w:r>
      <w:r>
        <w:t>NGEO-WEBC-VTP-0300</w:t>
      </w:r>
      <w:r>
        <w:tab/>
      </w:r>
      <w:r>
        <w:fldChar w:fldCharType="begin"/>
      </w:r>
      <w:r>
        <w:instrText xml:space="preserve"> PAGEREF _Toc413751522 \h </w:instrText>
      </w:r>
      <w:r>
        <w:fldChar w:fldCharType="separate"/>
      </w:r>
      <w:r>
        <w:t>60</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6.1.47</w:t>
      </w:r>
      <w:r w:rsidRPr="002670D6">
        <w:rPr>
          <w:rFonts w:asciiTheme="minorHAnsi" w:eastAsiaTheme="minorEastAsia" w:hAnsiTheme="minorHAnsi" w:cstheme="minorBidi"/>
          <w:bCs w:val="0"/>
          <w:iCs w:val="0"/>
          <w:caps w:val="0"/>
          <w:color w:val="auto"/>
          <w:spacing w:val="0"/>
          <w:sz w:val="22"/>
          <w:szCs w:val="22"/>
          <w:lang w:val="en-US" w:eastAsia="fr-FR"/>
        </w:rPr>
        <w:tab/>
      </w:r>
      <w:r>
        <w:t>NGEO-WEBC-VTP-0310</w:t>
      </w:r>
      <w:r>
        <w:tab/>
      </w:r>
      <w:r>
        <w:fldChar w:fldCharType="begin"/>
      </w:r>
      <w:r>
        <w:instrText xml:space="preserve"> PAGEREF _Toc413751523 \h </w:instrText>
      </w:r>
      <w:r>
        <w:fldChar w:fldCharType="separate"/>
      </w:r>
      <w:r>
        <w:t>61</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6.1.48</w:t>
      </w:r>
      <w:r w:rsidRPr="002670D6">
        <w:rPr>
          <w:rFonts w:asciiTheme="minorHAnsi" w:eastAsiaTheme="minorEastAsia" w:hAnsiTheme="minorHAnsi" w:cstheme="minorBidi"/>
          <w:bCs w:val="0"/>
          <w:iCs w:val="0"/>
          <w:caps w:val="0"/>
          <w:color w:val="auto"/>
          <w:spacing w:val="0"/>
          <w:sz w:val="22"/>
          <w:szCs w:val="22"/>
          <w:lang w:val="en-US" w:eastAsia="fr-FR"/>
        </w:rPr>
        <w:tab/>
      </w:r>
      <w:r>
        <w:t>NGEO-WEBC-VTP-0315</w:t>
      </w:r>
      <w:r>
        <w:tab/>
      </w:r>
      <w:r>
        <w:fldChar w:fldCharType="begin"/>
      </w:r>
      <w:r>
        <w:instrText xml:space="preserve"> PAGEREF _Toc413751524 \h </w:instrText>
      </w:r>
      <w:r>
        <w:fldChar w:fldCharType="separate"/>
      </w:r>
      <w:r>
        <w:t>62</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6.1.49</w:t>
      </w:r>
      <w:r w:rsidRPr="002670D6">
        <w:rPr>
          <w:rFonts w:asciiTheme="minorHAnsi" w:eastAsiaTheme="minorEastAsia" w:hAnsiTheme="minorHAnsi" w:cstheme="minorBidi"/>
          <w:bCs w:val="0"/>
          <w:iCs w:val="0"/>
          <w:caps w:val="0"/>
          <w:color w:val="auto"/>
          <w:spacing w:val="0"/>
          <w:sz w:val="22"/>
          <w:szCs w:val="22"/>
          <w:lang w:val="en-US" w:eastAsia="fr-FR"/>
        </w:rPr>
        <w:tab/>
      </w:r>
      <w:r>
        <w:t>NGEO-WEBC-VTP-0320</w:t>
      </w:r>
      <w:r>
        <w:tab/>
      </w:r>
      <w:r>
        <w:fldChar w:fldCharType="begin"/>
      </w:r>
      <w:r>
        <w:instrText xml:space="preserve"> PAGEREF _Toc413751525 \h </w:instrText>
      </w:r>
      <w:r>
        <w:fldChar w:fldCharType="separate"/>
      </w:r>
      <w:r>
        <w:t>63</w:t>
      </w:r>
      <w:r>
        <w:fldChar w:fldCharType="end"/>
      </w:r>
    </w:p>
    <w:p w:rsidR="00DB02EA" w:rsidRPr="002670D6"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
      </w:pPr>
      <w:r>
        <w:t>6.1.50</w:t>
      </w:r>
      <w:r w:rsidRPr="002670D6">
        <w:rPr>
          <w:rFonts w:asciiTheme="minorHAnsi" w:eastAsiaTheme="minorEastAsia" w:hAnsiTheme="minorHAnsi" w:cstheme="minorBidi"/>
          <w:bCs w:val="0"/>
          <w:iCs w:val="0"/>
          <w:caps w:val="0"/>
          <w:color w:val="auto"/>
          <w:spacing w:val="0"/>
          <w:sz w:val="22"/>
          <w:szCs w:val="22"/>
          <w:lang w:val="en-US" w:eastAsia="fr-FR"/>
        </w:rPr>
        <w:tab/>
      </w:r>
      <w:r>
        <w:t>NGEO-WEBC-VTP-0330</w:t>
      </w:r>
      <w:r>
        <w:tab/>
      </w:r>
      <w:r>
        <w:fldChar w:fldCharType="begin"/>
      </w:r>
      <w:r>
        <w:instrText xml:space="preserve"> PAGEREF _Toc413751526 \h </w:instrText>
      </w:r>
      <w:r>
        <w:fldChar w:fldCharType="separate"/>
      </w:r>
      <w:r>
        <w:t>65</w:t>
      </w:r>
      <w:r>
        <w:fldChar w:fldCharType="end"/>
      </w:r>
    </w:p>
    <w:p w:rsidR="00DB02EA" w:rsidRPr="002670D6" w:rsidRDefault="00DB02EA">
      <w:pPr>
        <w:pStyle w:val="TM2"/>
        <w:tabs>
          <w:tab w:val="left" w:pos="1305"/>
        </w:tabs>
        <w:rPr>
          <w:rFonts w:asciiTheme="minorHAnsi" w:eastAsiaTheme="minorEastAsia" w:hAnsiTheme="minorHAnsi" w:cstheme="minorBidi"/>
          <w:bCs w:val="0"/>
          <w:caps w:val="0"/>
          <w:spacing w:val="0"/>
          <w:sz w:val="22"/>
          <w:szCs w:val="22"/>
          <w:lang w:val="en-US" w:eastAsia="fr-FR"/>
        </w:rPr>
      </w:pPr>
      <w:r>
        <w:t>6.2</w:t>
      </w:r>
      <w:r w:rsidRPr="002670D6">
        <w:rPr>
          <w:rFonts w:asciiTheme="minorHAnsi" w:eastAsiaTheme="minorEastAsia" w:hAnsiTheme="minorHAnsi" w:cstheme="minorBidi"/>
          <w:bCs w:val="0"/>
          <w:caps w:val="0"/>
          <w:spacing w:val="0"/>
          <w:sz w:val="22"/>
          <w:szCs w:val="22"/>
          <w:lang w:val="en-US" w:eastAsia="fr-FR"/>
        </w:rPr>
        <w:tab/>
      </w:r>
      <w:r>
        <w:t>Analysis cases</w:t>
      </w:r>
      <w:r>
        <w:tab/>
      </w:r>
      <w:r>
        <w:fldChar w:fldCharType="begin"/>
      </w:r>
      <w:r>
        <w:instrText xml:space="preserve"> PAGEREF _Toc413751527 \h </w:instrText>
      </w:r>
      <w:r>
        <w:fldChar w:fldCharType="separate"/>
      </w:r>
      <w:r>
        <w:t>65</w:t>
      </w:r>
      <w:r>
        <w:fldChar w:fldCharType="end"/>
      </w:r>
    </w:p>
    <w:p w:rsidR="00DB02EA" w:rsidRPr="002670D6" w:rsidRDefault="00DB02EA">
      <w:pPr>
        <w:pStyle w:val="TM2"/>
        <w:tabs>
          <w:tab w:val="left" w:pos="1305"/>
        </w:tabs>
        <w:rPr>
          <w:rFonts w:asciiTheme="minorHAnsi" w:eastAsiaTheme="minorEastAsia" w:hAnsiTheme="minorHAnsi" w:cstheme="minorBidi"/>
          <w:bCs w:val="0"/>
          <w:caps w:val="0"/>
          <w:spacing w:val="0"/>
          <w:sz w:val="22"/>
          <w:szCs w:val="22"/>
          <w:lang w:val="en-US" w:eastAsia="fr-FR"/>
        </w:rPr>
      </w:pPr>
      <w:r>
        <w:t>6.3</w:t>
      </w:r>
      <w:r w:rsidRPr="002670D6">
        <w:rPr>
          <w:rFonts w:asciiTheme="minorHAnsi" w:eastAsiaTheme="minorEastAsia" w:hAnsiTheme="minorHAnsi" w:cstheme="minorBidi"/>
          <w:bCs w:val="0"/>
          <w:caps w:val="0"/>
          <w:spacing w:val="0"/>
          <w:sz w:val="22"/>
          <w:szCs w:val="22"/>
          <w:lang w:val="en-US" w:eastAsia="fr-FR"/>
        </w:rPr>
        <w:tab/>
      </w:r>
      <w:r>
        <w:t>Inspection cases</w:t>
      </w:r>
      <w:r>
        <w:tab/>
      </w:r>
      <w:r>
        <w:fldChar w:fldCharType="begin"/>
      </w:r>
      <w:r>
        <w:instrText xml:space="preserve"> PAGEREF _Toc413751528 \h </w:instrText>
      </w:r>
      <w:r>
        <w:fldChar w:fldCharType="separate"/>
      </w:r>
      <w:r>
        <w:t>65</w:t>
      </w:r>
      <w:r>
        <w:fldChar w:fldCharType="end"/>
      </w:r>
    </w:p>
    <w:p w:rsidR="00DB02EA" w:rsidRPr="002670D6" w:rsidRDefault="00DB02EA">
      <w:pPr>
        <w:pStyle w:val="TM1"/>
        <w:rPr>
          <w:rFonts w:asciiTheme="minorHAnsi" w:eastAsiaTheme="minorEastAsia" w:hAnsiTheme="minorHAnsi" w:cstheme="minorBidi"/>
          <w:caps w:val="0"/>
          <w:spacing w:val="0"/>
          <w:sz w:val="22"/>
          <w:szCs w:val="22"/>
          <w:lang w:val="en-US" w:eastAsia="fr-FR"/>
        </w:rPr>
      </w:pPr>
      <w:r>
        <w:t>7.</w:t>
      </w:r>
      <w:r w:rsidRPr="002670D6">
        <w:rPr>
          <w:rFonts w:asciiTheme="minorHAnsi" w:eastAsiaTheme="minorEastAsia" w:hAnsiTheme="minorHAnsi" w:cstheme="minorBidi"/>
          <w:caps w:val="0"/>
          <w:spacing w:val="0"/>
          <w:sz w:val="22"/>
          <w:szCs w:val="22"/>
          <w:lang w:val="en-US" w:eastAsia="fr-FR"/>
        </w:rPr>
        <w:tab/>
      </w:r>
      <w:r>
        <w:t>Additional information</w:t>
      </w:r>
      <w:r>
        <w:tab/>
      </w:r>
      <w:r>
        <w:fldChar w:fldCharType="begin"/>
      </w:r>
      <w:r>
        <w:instrText xml:space="preserve"> PAGEREF _Toc413751529 \h </w:instrText>
      </w:r>
      <w:r>
        <w:fldChar w:fldCharType="separate"/>
      </w:r>
      <w:r>
        <w:t>66</w:t>
      </w:r>
      <w:r>
        <w:fldChar w:fldCharType="end"/>
      </w:r>
    </w:p>
    <w:p w:rsidR="00DB02EA" w:rsidRPr="002670D6" w:rsidRDefault="00DB02EA">
      <w:pPr>
        <w:pStyle w:val="TM2"/>
        <w:tabs>
          <w:tab w:val="left" w:pos="1305"/>
        </w:tabs>
        <w:rPr>
          <w:rFonts w:asciiTheme="minorHAnsi" w:eastAsiaTheme="minorEastAsia" w:hAnsiTheme="minorHAnsi" w:cstheme="minorBidi"/>
          <w:bCs w:val="0"/>
          <w:caps w:val="0"/>
          <w:spacing w:val="0"/>
          <w:sz w:val="22"/>
          <w:szCs w:val="22"/>
          <w:lang w:val="en-US" w:eastAsia="fr-FR"/>
        </w:rPr>
      </w:pPr>
      <w:r>
        <w:t>7.1</w:t>
      </w:r>
      <w:r w:rsidRPr="002670D6">
        <w:rPr>
          <w:rFonts w:asciiTheme="minorHAnsi" w:eastAsiaTheme="minorEastAsia" w:hAnsiTheme="minorHAnsi" w:cstheme="minorBidi"/>
          <w:bCs w:val="0"/>
          <w:caps w:val="0"/>
          <w:spacing w:val="0"/>
          <w:sz w:val="22"/>
          <w:szCs w:val="22"/>
          <w:lang w:val="en-US" w:eastAsia="fr-FR"/>
        </w:rPr>
        <w:tab/>
      </w:r>
      <w:r>
        <w:t>Requirement detailed status</w:t>
      </w:r>
      <w:r>
        <w:tab/>
      </w:r>
      <w:r>
        <w:fldChar w:fldCharType="begin"/>
      </w:r>
      <w:r>
        <w:instrText xml:space="preserve"> PAGEREF _Toc413751530 \h </w:instrText>
      </w:r>
      <w:r>
        <w:fldChar w:fldCharType="separate"/>
      </w:r>
      <w:r>
        <w:t>66</w:t>
      </w:r>
      <w:r>
        <w:fldChar w:fldCharType="end"/>
      </w:r>
    </w:p>
    <w:p w:rsidR="00DB02EA" w:rsidRPr="002670D6" w:rsidRDefault="00DB02EA">
      <w:pPr>
        <w:pStyle w:val="TM1"/>
        <w:rPr>
          <w:rFonts w:asciiTheme="minorHAnsi" w:eastAsiaTheme="minorEastAsia" w:hAnsiTheme="minorHAnsi" w:cstheme="minorBidi"/>
          <w:caps w:val="0"/>
          <w:spacing w:val="0"/>
          <w:sz w:val="22"/>
          <w:szCs w:val="22"/>
          <w:lang w:val="en-US" w:eastAsia="fr-FR"/>
        </w:rPr>
      </w:pPr>
      <w:r>
        <w:t>8.</w:t>
      </w:r>
      <w:r w:rsidRPr="002670D6">
        <w:rPr>
          <w:rFonts w:asciiTheme="minorHAnsi" w:eastAsiaTheme="minorEastAsia" w:hAnsiTheme="minorHAnsi" w:cstheme="minorBidi"/>
          <w:caps w:val="0"/>
          <w:spacing w:val="0"/>
          <w:sz w:val="22"/>
          <w:szCs w:val="22"/>
          <w:lang w:val="en-US" w:eastAsia="fr-FR"/>
        </w:rPr>
        <w:tab/>
      </w:r>
      <w:r>
        <w:t>Annex</w:t>
      </w:r>
      <w:r>
        <w:tab/>
      </w:r>
      <w:r>
        <w:fldChar w:fldCharType="begin"/>
      </w:r>
      <w:r>
        <w:instrText xml:space="preserve"> PAGEREF _Toc413751531 \h </w:instrText>
      </w:r>
      <w:r>
        <w:fldChar w:fldCharType="separate"/>
      </w:r>
      <w:r>
        <w:t>67</w:t>
      </w:r>
      <w:r>
        <w:fldChar w:fldCharType="end"/>
      </w:r>
    </w:p>
    <w:p w:rsidR="00E16E38" w:rsidRPr="00417548" w:rsidRDefault="00E16E38" w:rsidP="00832590">
      <w:pPr>
        <w:keepNext/>
        <w:rPr>
          <w:lang w:val="en-GB"/>
        </w:rPr>
      </w:pPr>
      <w:r>
        <w:rPr>
          <w:rFonts w:ascii="Verdana" w:eastAsia="Times New Roman" w:hAnsi="Verdana" w:cs="Times New Roman"/>
          <w:caps/>
          <w:noProof/>
          <w:spacing w:val="-8"/>
          <w:sz w:val="18"/>
          <w:szCs w:val="24"/>
          <w:lang w:val="en-GB" w:eastAsia="es-ES"/>
        </w:rPr>
        <w:fldChar w:fldCharType="end"/>
      </w:r>
    </w:p>
    <w:p w:rsidR="00E16E38" w:rsidRPr="00417548" w:rsidRDefault="00E16E38" w:rsidP="00832590">
      <w:pPr>
        <w:pStyle w:val="Titreindex"/>
        <w:keepNext/>
        <w:rPr>
          <w:lang w:val="en-GB"/>
        </w:rPr>
      </w:pPr>
      <w:r w:rsidRPr="00417548">
        <w:rPr>
          <w:lang w:val="en-GB"/>
        </w:rPr>
        <w:lastRenderedPageBreak/>
        <w:t>list of tables and figures</w:t>
      </w:r>
    </w:p>
    <w:p w:rsidR="00A24D28" w:rsidRDefault="00E16E38">
      <w:pPr>
        <w:pStyle w:val="Tabledesillustrations"/>
        <w:tabs>
          <w:tab w:val="right" w:leader="dot" w:pos="9344"/>
        </w:tabs>
        <w:rPr>
          <w:rFonts w:asciiTheme="minorHAnsi" w:eastAsiaTheme="minorEastAsia" w:hAnsiTheme="minorHAnsi" w:cstheme="minorBidi"/>
          <w:noProof/>
          <w:sz w:val="22"/>
          <w:szCs w:val="22"/>
          <w:lang w:val="fr-FR" w:eastAsia="fr-FR"/>
        </w:rPr>
      </w:pPr>
      <w:r w:rsidRPr="00417548">
        <w:rPr>
          <w:lang w:val="en-GB" w:eastAsia="en-US"/>
        </w:rPr>
        <w:fldChar w:fldCharType="begin"/>
      </w:r>
      <w:r w:rsidRPr="002670D6">
        <w:rPr>
          <w:lang w:val="fr-FR" w:eastAsia="en-US"/>
        </w:rPr>
        <w:instrText xml:space="preserve"> TOC \c "Table" </w:instrText>
      </w:r>
      <w:r w:rsidRPr="00417548">
        <w:rPr>
          <w:lang w:val="en-GB" w:eastAsia="en-US"/>
        </w:rPr>
        <w:fldChar w:fldCharType="separate"/>
      </w:r>
      <w:r w:rsidR="00A24D28" w:rsidRPr="002670D6">
        <w:rPr>
          <w:noProof/>
          <w:lang w:val="fr-FR"/>
        </w:rPr>
        <w:t>Table 2</w:t>
      </w:r>
      <w:r w:rsidR="00A24D28" w:rsidRPr="002670D6">
        <w:rPr>
          <w:noProof/>
          <w:lang w:val="fr-FR"/>
        </w:rPr>
        <w:noBreakHyphen/>
        <w:t>1 Applicable Documents</w:t>
      </w:r>
      <w:r w:rsidR="00A24D28" w:rsidRPr="002670D6">
        <w:rPr>
          <w:noProof/>
          <w:lang w:val="fr-FR"/>
        </w:rPr>
        <w:tab/>
      </w:r>
      <w:r w:rsidR="00A24D28">
        <w:rPr>
          <w:noProof/>
        </w:rPr>
        <w:fldChar w:fldCharType="begin"/>
      </w:r>
      <w:r w:rsidR="00A24D28" w:rsidRPr="002670D6">
        <w:rPr>
          <w:noProof/>
          <w:lang w:val="fr-FR"/>
        </w:rPr>
        <w:instrText xml:space="preserve"> PAGEREF _Toc413751004 \h </w:instrText>
      </w:r>
      <w:r w:rsidR="00A24D28">
        <w:rPr>
          <w:noProof/>
        </w:rPr>
      </w:r>
      <w:r w:rsidR="00A24D28">
        <w:rPr>
          <w:noProof/>
        </w:rPr>
        <w:fldChar w:fldCharType="separate"/>
      </w:r>
      <w:r w:rsidR="00A24D28" w:rsidRPr="002670D6">
        <w:rPr>
          <w:noProof/>
          <w:lang w:val="fr-FR"/>
        </w:rPr>
        <w:t>7</w:t>
      </w:r>
      <w:r w:rsidR="00A24D28">
        <w:rPr>
          <w:noProof/>
        </w:rPr>
        <w:fldChar w:fldCharType="end"/>
      </w:r>
    </w:p>
    <w:p w:rsidR="00A24D28" w:rsidRDefault="00A24D28">
      <w:pPr>
        <w:pStyle w:val="Tabledesillustrations"/>
        <w:tabs>
          <w:tab w:val="right" w:leader="dot" w:pos="9344"/>
        </w:tabs>
        <w:rPr>
          <w:rFonts w:asciiTheme="minorHAnsi" w:eastAsiaTheme="minorEastAsia" w:hAnsiTheme="minorHAnsi" w:cstheme="minorBidi"/>
          <w:noProof/>
          <w:sz w:val="22"/>
          <w:szCs w:val="22"/>
          <w:lang w:val="fr-FR" w:eastAsia="fr-FR"/>
        </w:rPr>
      </w:pPr>
      <w:r w:rsidRPr="00DB02EA">
        <w:rPr>
          <w:noProof/>
          <w:lang w:val="fr-FR"/>
        </w:rPr>
        <w:t>Table 2</w:t>
      </w:r>
      <w:r w:rsidRPr="00DB02EA">
        <w:rPr>
          <w:noProof/>
          <w:lang w:val="fr-FR"/>
        </w:rPr>
        <w:noBreakHyphen/>
        <w:t>2 Reference Documents</w:t>
      </w:r>
      <w:r w:rsidRPr="00DB02EA">
        <w:rPr>
          <w:noProof/>
          <w:lang w:val="fr-FR"/>
        </w:rPr>
        <w:tab/>
      </w:r>
      <w:r>
        <w:rPr>
          <w:noProof/>
        </w:rPr>
        <w:fldChar w:fldCharType="begin"/>
      </w:r>
      <w:r w:rsidRPr="002670D6">
        <w:rPr>
          <w:noProof/>
          <w:lang w:val="fr-FR"/>
        </w:rPr>
        <w:instrText xml:space="preserve"> PAGEREF _Toc413751005 \h </w:instrText>
      </w:r>
      <w:r>
        <w:rPr>
          <w:noProof/>
        </w:rPr>
      </w:r>
      <w:r>
        <w:rPr>
          <w:noProof/>
        </w:rPr>
        <w:fldChar w:fldCharType="separate"/>
      </w:r>
      <w:r w:rsidRPr="002670D6">
        <w:rPr>
          <w:noProof/>
          <w:lang w:val="fr-FR"/>
        </w:rPr>
        <w:t>7</w:t>
      </w:r>
      <w:r>
        <w:rPr>
          <w:noProof/>
        </w:rPr>
        <w:fldChar w:fldCharType="end"/>
      </w:r>
    </w:p>
    <w:p w:rsidR="00A24D28" w:rsidRDefault="00A24D28">
      <w:pPr>
        <w:pStyle w:val="Tabledesillustrations"/>
        <w:tabs>
          <w:tab w:val="right" w:leader="dot" w:pos="9344"/>
        </w:tabs>
        <w:rPr>
          <w:rFonts w:asciiTheme="minorHAnsi" w:eastAsiaTheme="minorEastAsia" w:hAnsiTheme="minorHAnsi" w:cstheme="minorBidi"/>
          <w:noProof/>
          <w:sz w:val="22"/>
          <w:szCs w:val="22"/>
          <w:lang w:val="fr-FR" w:eastAsia="fr-FR"/>
        </w:rPr>
      </w:pPr>
      <w:r w:rsidRPr="00447C3C">
        <w:rPr>
          <w:noProof/>
          <w:lang w:val="en-GB"/>
        </w:rPr>
        <w:t>Table 3</w:t>
      </w:r>
      <w:r w:rsidRPr="00447C3C">
        <w:rPr>
          <w:noProof/>
          <w:lang w:val="en-GB"/>
        </w:rPr>
        <w:noBreakHyphen/>
        <w:t>1 Definitions</w:t>
      </w:r>
      <w:r>
        <w:rPr>
          <w:noProof/>
        </w:rPr>
        <w:tab/>
      </w:r>
      <w:r>
        <w:rPr>
          <w:noProof/>
        </w:rPr>
        <w:fldChar w:fldCharType="begin"/>
      </w:r>
      <w:r>
        <w:rPr>
          <w:noProof/>
        </w:rPr>
        <w:instrText xml:space="preserve"> PAGEREF _Toc413751006 \h </w:instrText>
      </w:r>
      <w:r>
        <w:rPr>
          <w:noProof/>
        </w:rPr>
      </w:r>
      <w:r>
        <w:rPr>
          <w:noProof/>
        </w:rPr>
        <w:fldChar w:fldCharType="separate"/>
      </w:r>
      <w:r>
        <w:rPr>
          <w:noProof/>
        </w:rPr>
        <w:t>8</w:t>
      </w:r>
      <w:r>
        <w:rPr>
          <w:noProof/>
        </w:rPr>
        <w:fldChar w:fldCharType="end"/>
      </w:r>
    </w:p>
    <w:p w:rsidR="00A24D28" w:rsidRDefault="00A24D28">
      <w:pPr>
        <w:pStyle w:val="Tabledesillustrations"/>
        <w:tabs>
          <w:tab w:val="right" w:leader="dot" w:pos="9344"/>
        </w:tabs>
        <w:rPr>
          <w:rFonts w:asciiTheme="minorHAnsi" w:eastAsiaTheme="minorEastAsia" w:hAnsiTheme="minorHAnsi" w:cstheme="minorBidi"/>
          <w:noProof/>
          <w:sz w:val="22"/>
          <w:szCs w:val="22"/>
          <w:lang w:val="fr-FR" w:eastAsia="fr-FR"/>
        </w:rPr>
      </w:pPr>
      <w:r w:rsidRPr="00447C3C">
        <w:rPr>
          <w:noProof/>
          <w:lang w:val="en-GB"/>
        </w:rPr>
        <w:t>Table 3</w:t>
      </w:r>
      <w:r w:rsidRPr="00447C3C">
        <w:rPr>
          <w:noProof/>
          <w:lang w:val="en-GB"/>
        </w:rPr>
        <w:noBreakHyphen/>
        <w:t>2 Acronyms</w:t>
      </w:r>
      <w:r>
        <w:rPr>
          <w:noProof/>
        </w:rPr>
        <w:tab/>
      </w:r>
      <w:r>
        <w:rPr>
          <w:noProof/>
        </w:rPr>
        <w:fldChar w:fldCharType="begin"/>
      </w:r>
      <w:r>
        <w:rPr>
          <w:noProof/>
        </w:rPr>
        <w:instrText xml:space="preserve"> PAGEREF _Toc413751007 \h </w:instrText>
      </w:r>
      <w:r>
        <w:rPr>
          <w:noProof/>
        </w:rPr>
      </w:r>
      <w:r>
        <w:rPr>
          <w:noProof/>
        </w:rPr>
        <w:fldChar w:fldCharType="separate"/>
      </w:r>
      <w:r>
        <w:rPr>
          <w:noProof/>
        </w:rPr>
        <w:t>8</w:t>
      </w:r>
      <w:r>
        <w:rPr>
          <w:noProof/>
        </w:rPr>
        <w:fldChar w:fldCharType="end"/>
      </w:r>
    </w:p>
    <w:p w:rsidR="00E16E38" w:rsidRPr="00B86837" w:rsidRDefault="00E16E38" w:rsidP="00832590">
      <w:pPr>
        <w:keepNext/>
      </w:pPr>
      <w:r w:rsidRPr="00417548">
        <w:rPr>
          <w:lang w:val="en-GB"/>
        </w:rPr>
        <w:fldChar w:fldCharType="end"/>
      </w:r>
    </w:p>
    <w:p w:rsidR="00E16E38" w:rsidRPr="00B86837" w:rsidRDefault="00E16E38" w:rsidP="00832590">
      <w:pPr>
        <w:keepNext/>
      </w:pPr>
    </w:p>
    <w:p w:rsidR="00E16E38" w:rsidRDefault="00E16E38" w:rsidP="006E3688">
      <w:pPr>
        <w:pStyle w:val="Titre1"/>
        <w:numPr>
          <w:ilvl w:val="0"/>
          <w:numId w:val="32"/>
        </w:numPr>
        <w:rPr>
          <w:lang w:val="en-GB"/>
        </w:rPr>
      </w:pPr>
      <w:bookmarkStart w:id="10" w:name="_Toc259707925"/>
      <w:bookmarkStart w:id="11" w:name="_Toc413751458"/>
      <w:r>
        <w:rPr>
          <w:lang w:val="en-GB"/>
        </w:rPr>
        <w:lastRenderedPageBreak/>
        <w:t>I</w:t>
      </w:r>
      <w:r w:rsidRPr="00417548">
        <w:rPr>
          <w:lang w:val="en-GB"/>
        </w:rPr>
        <w:t>ntroduction</w:t>
      </w:r>
      <w:bookmarkEnd w:id="10"/>
      <w:bookmarkEnd w:id="11"/>
    </w:p>
    <w:p w:rsidR="00E16E38" w:rsidRPr="00417548" w:rsidRDefault="00E16E38" w:rsidP="006E3688">
      <w:pPr>
        <w:pStyle w:val="Titre2"/>
        <w:numPr>
          <w:ilvl w:val="1"/>
          <w:numId w:val="13"/>
        </w:numPr>
        <w:rPr>
          <w:lang w:val="en-GB"/>
        </w:rPr>
      </w:pPr>
      <w:bookmarkStart w:id="12" w:name="_Toc259707926"/>
      <w:bookmarkStart w:id="13" w:name="_Toc413751459"/>
      <w:r>
        <w:rPr>
          <w:lang w:val="en-GB"/>
        </w:rPr>
        <w:t>P</w:t>
      </w:r>
      <w:r w:rsidRPr="00417548">
        <w:rPr>
          <w:lang w:val="en-GB"/>
        </w:rPr>
        <w:t>urpose</w:t>
      </w:r>
      <w:bookmarkEnd w:id="12"/>
      <w:bookmarkEnd w:id="13"/>
    </w:p>
    <w:p w:rsidR="00E16E38" w:rsidRPr="001A43E5" w:rsidRDefault="00E16E38" w:rsidP="00832590">
      <w:pPr>
        <w:keepNext/>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Report</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E16E38" w:rsidRPr="00417548" w:rsidRDefault="00E16E38" w:rsidP="006E3688">
      <w:pPr>
        <w:pStyle w:val="Titre2"/>
        <w:numPr>
          <w:ilvl w:val="1"/>
          <w:numId w:val="13"/>
        </w:numPr>
        <w:rPr>
          <w:lang w:val="en-GB"/>
        </w:rPr>
      </w:pPr>
      <w:bookmarkStart w:id="14" w:name="_Toc413751460"/>
      <w:r>
        <w:rPr>
          <w:lang w:val="en-GB"/>
        </w:rPr>
        <w:t>S</w:t>
      </w:r>
      <w:r w:rsidRPr="00417548">
        <w:rPr>
          <w:lang w:val="en-GB"/>
        </w:rPr>
        <w:t>cope</w:t>
      </w:r>
      <w:bookmarkEnd w:id="14"/>
    </w:p>
    <w:p w:rsidR="00E16E38" w:rsidRPr="00707E24" w:rsidRDefault="00E16E38" w:rsidP="00832590">
      <w:pPr>
        <w:keepNext/>
        <w:rPr>
          <w:rFonts w:ascii="Verdana" w:hAnsi="Verdana"/>
          <w:sz w:val="18"/>
          <w:szCs w:val="18"/>
          <w:lang w:val="en-GB"/>
        </w:rPr>
      </w:pPr>
      <w:r w:rsidRPr="00707E24">
        <w:rPr>
          <w:rFonts w:ascii="Verdana" w:hAnsi="Verdana"/>
          <w:sz w:val="18"/>
          <w:szCs w:val="18"/>
          <w:lang w:val="en-GB"/>
        </w:rPr>
        <w:t xml:space="preserve">This document covers only the </w:t>
      </w:r>
      <w:r>
        <w:rPr>
          <w:rFonts w:ascii="Verdana" w:hAnsi="Verdana"/>
          <w:sz w:val="18"/>
          <w:szCs w:val="18"/>
          <w:lang w:val="en-GB"/>
        </w:rPr>
        <w:t>test procedures</w:t>
      </w:r>
      <w:r w:rsidRPr="00707E24">
        <w:rPr>
          <w:rFonts w:ascii="Verdana" w:hAnsi="Verdana"/>
          <w:sz w:val="18"/>
          <w:szCs w:val="18"/>
          <w:lang w:val="en-GB"/>
        </w:rPr>
        <w:t xml:space="preserve"> found </w:t>
      </w:r>
      <w:r>
        <w:rPr>
          <w:rFonts w:ascii="Verdana" w:hAnsi="Verdana"/>
          <w:sz w:val="18"/>
          <w:szCs w:val="18"/>
          <w:lang w:val="en-GB"/>
        </w:rPr>
        <w:t xml:space="preserve">for </w:t>
      </w:r>
      <w:r w:rsidR="00A24D28">
        <w:rPr>
          <w:rFonts w:ascii="Verdana" w:hAnsi="Verdana"/>
          <w:sz w:val="18"/>
          <w:szCs w:val="18"/>
          <w:lang w:val="en-GB"/>
        </w:rPr>
        <w:t>FAT V2</w:t>
      </w:r>
      <w:r w:rsidR="006E3688">
        <w:rPr>
          <w:rFonts w:ascii="Verdana" w:hAnsi="Verdana"/>
          <w:sz w:val="18"/>
          <w:szCs w:val="18"/>
          <w:lang w:val="en-GB"/>
        </w:rPr>
        <w:t xml:space="preserve"> </w:t>
      </w:r>
      <w:r>
        <w:rPr>
          <w:rFonts w:ascii="Verdana" w:hAnsi="Verdana"/>
          <w:sz w:val="18"/>
          <w:szCs w:val="18"/>
          <w:lang w:val="en-GB"/>
        </w:rPr>
        <w:t>as defined in [RD.1</w:t>
      </w:r>
      <w:r w:rsidRPr="00707E24">
        <w:rPr>
          <w:rFonts w:ascii="Verdana" w:hAnsi="Verdana"/>
          <w:sz w:val="18"/>
          <w:szCs w:val="18"/>
          <w:lang w:val="en-GB"/>
        </w:rPr>
        <w:t>].</w:t>
      </w:r>
    </w:p>
    <w:p w:rsidR="00E16E38" w:rsidRPr="00417548" w:rsidRDefault="00E16E38" w:rsidP="00832590">
      <w:pPr>
        <w:keepNext/>
        <w:rPr>
          <w:lang w:val="en-GB"/>
        </w:rPr>
      </w:pPr>
    </w:p>
    <w:p w:rsidR="00E16E38" w:rsidRPr="00417548" w:rsidRDefault="00E16E38" w:rsidP="006E3688">
      <w:pPr>
        <w:pStyle w:val="Titre1"/>
        <w:rPr>
          <w:lang w:val="en-GB"/>
        </w:rPr>
      </w:pPr>
      <w:bookmarkStart w:id="15" w:name="_Toc259707927"/>
      <w:bookmarkStart w:id="16" w:name="_Toc413751461"/>
      <w:r>
        <w:rPr>
          <w:lang w:val="en-GB"/>
        </w:rPr>
        <w:lastRenderedPageBreak/>
        <w:t>A</w:t>
      </w:r>
      <w:r w:rsidRPr="00417548">
        <w:rPr>
          <w:lang w:val="en-GB"/>
        </w:rPr>
        <w:t xml:space="preserve">pplicable and </w:t>
      </w:r>
      <w:r>
        <w:rPr>
          <w:lang w:val="en-GB"/>
        </w:rPr>
        <w:t>R</w:t>
      </w:r>
      <w:r w:rsidRPr="00417548">
        <w:rPr>
          <w:lang w:val="en-GB"/>
        </w:rPr>
        <w:t>efer</w:t>
      </w:r>
      <w:r>
        <w:rPr>
          <w:lang w:val="en-GB"/>
        </w:rPr>
        <w:t>e</w:t>
      </w:r>
      <w:r w:rsidRPr="00417548">
        <w:rPr>
          <w:lang w:val="en-GB"/>
        </w:rPr>
        <w:t xml:space="preserve">nce </w:t>
      </w:r>
      <w:r>
        <w:rPr>
          <w:lang w:val="en-GB"/>
        </w:rPr>
        <w:t>D</w:t>
      </w:r>
      <w:r w:rsidRPr="00417548">
        <w:rPr>
          <w:lang w:val="en-GB"/>
        </w:rPr>
        <w:t>ocuments</w:t>
      </w:r>
      <w:bookmarkEnd w:id="15"/>
      <w:bookmarkEnd w:id="16"/>
    </w:p>
    <w:p w:rsidR="00E16E38" w:rsidRPr="00417548" w:rsidRDefault="00E16E38" w:rsidP="006E3688">
      <w:pPr>
        <w:pStyle w:val="Titre2"/>
        <w:numPr>
          <w:ilvl w:val="1"/>
          <w:numId w:val="13"/>
        </w:numPr>
        <w:rPr>
          <w:lang w:val="en-GB"/>
        </w:rPr>
      </w:pPr>
      <w:bookmarkStart w:id="17" w:name="_Toc215399298"/>
      <w:bookmarkStart w:id="18" w:name="_Toc259707928"/>
      <w:bookmarkStart w:id="19" w:name="_Toc413751462"/>
      <w:r>
        <w:rPr>
          <w:lang w:val="en-GB"/>
        </w:rPr>
        <w:t>A</w:t>
      </w:r>
      <w:r w:rsidRPr="00417548">
        <w:rPr>
          <w:lang w:val="en-GB"/>
        </w:rPr>
        <w:t xml:space="preserve">pplicable </w:t>
      </w:r>
      <w:r>
        <w:rPr>
          <w:lang w:val="en-GB"/>
        </w:rPr>
        <w:t>D</w:t>
      </w:r>
      <w:r w:rsidRPr="00417548">
        <w:rPr>
          <w:lang w:val="en-GB"/>
        </w:rPr>
        <w:t>ocuments</w:t>
      </w:r>
      <w:bookmarkEnd w:id="17"/>
      <w:bookmarkEnd w:id="18"/>
      <w:bookmarkEnd w:id="19"/>
    </w:p>
    <w:p w:rsidR="00E16E38" w:rsidRPr="00417548" w:rsidRDefault="00E16E38" w:rsidP="00832590">
      <w:pPr>
        <w:keepNext/>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E16E38" w:rsidRPr="00417548" w:rsidRDefault="00E16E38" w:rsidP="006E3688">
      <w:pPr>
        <w:pStyle w:val="Lgende"/>
        <w:rPr>
          <w:lang w:val="en-GB"/>
        </w:rPr>
      </w:pPr>
      <w:bookmarkStart w:id="20" w:name="_Toc180836520"/>
      <w:bookmarkStart w:id="21" w:name="_Toc184781922"/>
      <w:bookmarkStart w:id="22" w:name="_Toc189913983"/>
      <w:bookmarkStart w:id="23" w:name="_Toc189913987"/>
      <w:bookmarkStart w:id="24" w:name="_Toc189914121"/>
      <w:bookmarkStart w:id="25" w:name="_Toc189914125"/>
      <w:bookmarkStart w:id="26" w:name="_Toc189914167"/>
      <w:bookmarkStart w:id="27" w:name="_Toc200520781"/>
      <w:bookmarkStart w:id="28" w:name="_Toc200520787"/>
      <w:bookmarkStart w:id="29" w:name="_Toc215399327"/>
      <w:bookmarkStart w:id="30" w:name="_Toc259707963"/>
      <w:bookmarkStart w:id="31" w:name="_Toc41375100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24D28">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24D28">
        <w:rPr>
          <w:noProof/>
          <w:lang w:val="en-GB"/>
        </w:rPr>
        <w:t>1</w:t>
      </w:r>
      <w:r w:rsidRPr="00417548">
        <w:rPr>
          <w:noProof/>
          <w:lang w:val="en-GB"/>
        </w:rPr>
        <w:fldChar w:fldCharType="end"/>
      </w:r>
      <w:r w:rsidRPr="00417548">
        <w:rPr>
          <w:lang w:val="en-GB"/>
        </w:rPr>
        <w:t xml:space="preserve"> </w:t>
      </w:r>
      <w:bookmarkEnd w:id="20"/>
      <w:bookmarkEnd w:id="21"/>
      <w:r w:rsidRPr="00417548">
        <w:rPr>
          <w:lang w:val="en-GB"/>
        </w:rPr>
        <w:t>Applicable Documents</w:t>
      </w:r>
      <w:bookmarkEnd w:id="22"/>
      <w:bookmarkEnd w:id="23"/>
      <w:bookmarkEnd w:id="24"/>
      <w:bookmarkEnd w:id="25"/>
      <w:bookmarkEnd w:id="26"/>
      <w:bookmarkEnd w:id="27"/>
      <w:bookmarkEnd w:id="28"/>
      <w:bookmarkEnd w:id="29"/>
      <w:bookmarkEnd w:id="30"/>
      <w:bookmarkEnd w:id="31"/>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5234"/>
        <w:gridCol w:w="1276"/>
        <w:gridCol w:w="850"/>
        <w:gridCol w:w="1245"/>
      </w:tblGrid>
      <w:tr w:rsidR="00E16E38" w:rsidRPr="00417548" w:rsidTr="00E61BC8">
        <w:trPr>
          <w:tblHeader/>
          <w:jc w:val="center"/>
        </w:trPr>
        <w:tc>
          <w:tcPr>
            <w:tcW w:w="691" w:type="dxa"/>
            <w:shd w:val="clear" w:color="auto" w:fill="8B8D8E"/>
          </w:tcPr>
          <w:p w:rsidR="00E16E38" w:rsidRPr="00417548" w:rsidRDefault="00E16E38">
            <w:pPr>
              <w:pStyle w:val="tableheader"/>
              <w:rPr>
                <w:lang w:val="en-GB"/>
              </w:rPr>
            </w:pPr>
            <w:r w:rsidRPr="00417548">
              <w:rPr>
                <w:lang w:val="en-GB"/>
              </w:rPr>
              <w:t>Ref.</w:t>
            </w:r>
          </w:p>
        </w:tc>
        <w:tc>
          <w:tcPr>
            <w:tcW w:w="5234" w:type="dxa"/>
            <w:shd w:val="clear" w:color="auto" w:fill="8B8D8E"/>
          </w:tcPr>
          <w:p w:rsidR="00E16E38" w:rsidRPr="00417548" w:rsidRDefault="00E16E38">
            <w:pPr>
              <w:pStyle w:val="tableheader"/>
              <w:rPr>
                <w:lang w:val="en-GB"/>
              </w:rPr>
            </w:pPr>
            <w:r w:rsidRPr="00417548">
              <w:rPr>
                <w:lang w:val="en-GB"/>
              </w:rPr>
              <w:t>Title</w:t>
            </w:r>
          </w:p>
        </w:tc>
        <w:tc>
          <w:tcPr>
            <w:tcW w:w="1276" w:type="dxa"/>
            <w:shd w:val="clear" w:color="auto" w:fill="8B8D8E"/>
          </w:tcPr>
          <w:p w:rsidR="00E16E38" w:rsidRPr="00417548" w:rsidRDefault="00E16E38">
            <w:pPr>
              <w:pStyle w:val="tableheader"/>
              <w:rPr>
                <w:lang w:val="en-GB"/>
              </w:rPr>
            </w:pPr>
            <w:r w:rsidRPr="00417548">
              <w:rPr>
                <w:lang w:val="en-GB"/>
              </w:rPr>
              <w:t>Code</w:t>
            </w:r>
          </w:p>
        </w:tc>
        <w:tc>
          <w:tcPr>
            <w:tcW w:w="850" w:type="dxa"/>
            <w:shd w:val="clear" w:color="auto" w:fill="8B8D8E"/>
          </w:tcPr>
          <w:p w:rsidR="00E16E38" w:rsidRPr="00417548" w:rsidRDefault="00E16E38">
            <w:pPr>
              <w:pStyle w:val="tableheader"/>
              <w:rPr>
                <w:lang w:val="en-GB"/>
              </w:rPr>
            </w:pPr>
            <w:r w:rsidRPr="00417548">
              <w:rPr>
                <w:lang w:val="en-GB"/>
              </w:rPr>
              <w:t>Version</w:t>
            </w:r>
          </w:p>
        </w:tc>
        <w:tc>
          <w:tcPr>
            <w:tcW w:w="1245" w:type="dxa"/>
            <w:shd w:val="clear" w:color="auto" w:fill="8B8D8E"/>
          </w:tcPr>
          <w:p w:rsidR="00E16E38" w:rsidRPr="00417548" w:rsidRDefault="00E16E38">
            <w:pPr>
              <w:pStyle w:val="tableheader"/>
              <w:rPr>
                <w:lang w:val="en-GB"/>
              </w:rPr>
            </w:pPr>
            <w:r w:rsidRPr="00417548">
              <w:rPr>
                <w:lang w:val="en-GB"/>
              </w:rPr>
              <w:t>Date</w:t>
            </w:r>
          </w:p>
        </w:tc>
      </w:tr>
      <w:tr w:rsidR="00E16E38" w:rsidRPr="00417548" w:rsidTr="00E61BC8">
        <w:trPr>
          <w:jc w:val="center"/>
        </w:trPr>
        <w:tc>
          <w:tcPr>
            <w:tcW w:w="691" w:type="dxa"/>
          </w:tcPr>
          <w:p w:rsidR="00E16E38" w:rsidRPr="00417548" w:rsidRDefault="00E16E38" w:rsidP="00832590">
            <w:pPr>
              <w:pStyle w:val="tabletext"/>
              <w:keepNext/>
              <w:numPr>
                <w:ilvl w:val="0"/>
                <w:numId w:val="6"/>
              </w:numPr>
              <w:ind w:left="357" w:hanging="357"/>
              <w:rPr>
                <w:lang w:val="en-GB"/>
              </w:rPr>
            </w:pPr>
          </w:p>
        </w:tc>
        <w:tc>
          <w:tcPr>
            <w:tcW w:w="5234" w:type="dxa"/>
          </w:tcPr>
          <w:p w:rsidR="00E16E38" w:rsidRPr="00417548" w:rsidRDefault="00E16E38" w:rsidP="00832590">
            <w:pPr>
              <w:pStyle w:val="tabletext"/>
              <w:keepNext/>
              <w:rPr>
                <w:lang w:val="en-GB"/>
              </w:rPr>
            </w:pPr>
            <w:r w:rsidRPr="00417548">
              <w:rPr>
                <w:lang w:val="en-GB"/>
              </w:rPr>
              <w:t>Space Engineering - Software</w:t>
            </w:r>
          </w:p>
        </w:tc>
        <w:tc>
          <w:tcPr>
            <w:tcW w:w="1276" w:type="dxa"/>
          </w:tcPr>
          <w:p w:rsidR="00E16E38" w:rsidRPr="00417548" w:rsidRDefault="00E16E38" w:rsidP="00832590">
            <w:pPr>
              <w:pStyle w:val="tabletext"/>
              <w:keepNext/>
              <w:rPr>
                <w:lang w:val="en-GB"/>
              </w:rPr>
            </w:pPr>
            <w:r w:rsidRPr="00417548">
              <w:rPr>
                <w:lang w:val="en-GB"/>
              </w:rPr>
              <w:t>ECSS-E-ST-40</w:t>
            </w:r>
          </w:p>
        </w:tc>
        <w:tc>
          <w:tcPr>
            <w:tcW w:w="850" w:type="dxa"/>
          </w:tcPr>
          <w:p w:rsidR="00E16E38" w:rsidRPr="00417548" w:rsidRDefault="00E16E38" w:rsidP="00832590">
            <w:pPr>
              <w:pStyle w:val="tabletext"/>
              <w:keepNext/>
              <w:jc w:val="center"/>
              <w:rPr>
                <w:lang w:val="en-GB"/>
              </w:rPr>
            </w:pPr>
            <w:r w:rsidRPr="00417548">
              <w:rPr>
                <w:lang w:val="en-GB"/>
              </w:rPr>
              <w:t>C</w:t>
            </w:r>
          </w:p>
        </w:tc>
        <w:tc>
          <w:tcPr>
            <w:tcW w:w="1245" w:type="dxa"/>
          </w:tcPr>
          <w:p w:rsidR="00E16E38" w:rsidRPr="00417548" w:rsidRDefault="00E16E38" w:rsidP="00832590">
            <w:pPr>
              <w:pStyle w:val="tabletext"/>
              <w:keepNext/>
              <w:rPr>
                <w:lang w:val="en-GB"/>
              </w:rPr>
            </w:pPr>
            <w:r w:rsidRPr="00417548">
              <w:rPr>
                <w:lang w:val="en-GB"/>
              </w:rPr>
              <w:t>6 March 2009</w:t>
            </w:r>
          </w:p>
        </w:tc>
      </w:tr>
      <w:tr w:rsidR="00F66D55" w:rsidRPr="00417548" w:rsidTr="00E61BC8">
        <w:trPr>
          <w:jc w:val="center"/>
        </w:trPr>
        <w:tc>
          <w:tcPr>
            <w:tcW w:w="691" w:type="dxa"/>
          </w:tcPr>
          <w:p w:rsidR="00F66D55" w:rsidRPr="00417548" w:rsidRDefault="00F66D55" w:rsidP="00832590">
            <w:pPr>
              <w:pStyle w:val="tabletext"/>
              <w:keepNext/>
              <w:numPr>
                <w:ilvl w:val="0"/>
                <w:numId w:val="6"/>
              </w:numPr>
              <w:ind w:left="357" w:hanging="357"/>
              <w:rPr>
                <w:lang w:val="en-GB"/>
              </w:rPr>
            </w:pPr>
          </w:p>
        </w:tc>
        <w:tc>
          <w:tcPr>
            <w:tcW w:w="5234" w:type="dxa"/>
          </w:tcPr>
          <w:p w:rsidR="00F66D55" w:rsidRPr="00417548" w:rsidRDefault="00F66D55" w:rsidP="00832590">
            <w:pPr>
              <w:pStyle w:val="tabletext"/>
              <w:keepNext/>
              <w:rPr>
                <w:lang w:val="en-GB"/>
              </w:rPr>
            </w:pPr>
            <w:r w:rsidRPr="00F66D55">
              <w:rPr>
                <w:lang w:val="en-GB"/>
              </w:rPr>
              <w:t>Installation Operation and Maintenance Manual</w:t>
            </w:r>
          </w:p>
        </w:tc>
        <w:tc>
          <w:tcPr>
            <w:tcW w:w="1276" w:type="dxa"/>
          </w:tcPr>
          <w:p w:rsidR="00F66D55" w:rsidRPr="00417548" w:rsidRDefault="00F66D55" w:rsidP="00832590">
            <w:pPr>
              <w:pStyle w:val="tabletext"/>
              <w:keepNext/>
              <w:rPr>
                <w:lang w:val="en-GB"/>
              </w:rPr>
            </w:pPr>
            <w:r w:rsidRPr="00F66D55">
              <w:rPr>
                <w:lang w:val="en-GB"/>
              </w:rPr>
              <w:t>ngEO-WEBC-IOM</w:t>
            </w:r>
          </w:p>
        </w:tc>
        <w:tc>
          <w:tcPr>
            <w:tcW w:w="850" w:type="dxa"/>
          </w:tcPr>
          <w:p w:rsidR="00F66D55" w:rsidRPr="00417548" w:rsidRDefault="00A24D28" w:rsidP="00832590">
            <w:pPr>
              <w:pStyle w:val="tabletext"/>
              <w:keepNext/>
              <w:jc w:val="center"/>
              <w:rPr>
                <w:lang w:val="en-GB"/>
              </w:rPr>
            </w:pPr>
            <w:r>
              <w:rPr>
                <w:lang w:val="en-GB"/>
              </w:rPr>
              <w:t>1.1</w:t>
            </w:r>
          </w:p>
        </w:tc>
        <w:tc>
          <w:tcPr>
            <w:tcW w:w="1245" w:type="dxa"/>
          </w:tcPr>
          <w:p w:rsidR="00F66D55" w:rsidRPr="00417548" w:rsidRDefault="00A24D28" w:rsidP="00832590">
            <w:pPr>
              <w:pStyle w:val="tabletext"/>
              <w:keepNext/>
              <w:rPr>
                <w:lang w:val="en-GB"/>
              </w:rPr>
            </w:pPr>
            <w:r>
              <w:rPr>
                <w:lang w:val="en-GB"/>
              </w:rPr>
              <w:t>06/03/2015</w:t>
            </w:r>
          </w:p>
        </w:tc>
      </w:tr>
    </w:tbl>
    <w:p w:rsidR="00E16E38" w:rsidRPr="00417548" w:rsidRDefault="00E16E38" w:rsidP="006E3688">
      <w:pPr>
        <w:pStyle w:val="Titre2"/>
        <w:numPr>
          <w:ilvl w:val="1"/>
          <w:numId w:val="13"/>
        </w:numPr>
        <w:rPr>
          <w:lang w:val="en-GB"/>
        </w:rPr>
      </w:pPr>
      <w:bookmarkStart w:id="32" w:name="_Toc215399299"/>
      <w:bookmarkStart w:id="33" w:name="_Toc259707929"/>
      <w:bookmarkStart w:id="34" w:name="_Toc413751463"/>
      <w:r>
        <w:rPr>
          <w:lang w:val="en-GB"/>
        </w:rPr>
        <w:t>R</w:t>
      </w:r>
      <w:r w:rsidRPr="00417548">
        <w:rPr>
          <w:lang w:val="en-GB"/>
        </w:rPr>
        <w:t xml:space="preserve">eference </w:t>
      </w:r>
      <w:r>
        <w:rPr>
          <w:lang w:val="en-GB"/>
        </w:rPr>
        <w:t>D</w:t>
      </w:r>
      <w:r w:rsidRPr="00417548">
        <w:rPr>
          <w:lang w:val="en-GB"/>
        </w:rPr>
        <w:t>ocuments</w:t>
      </w:r>
      <w:bookmarkEnd w:id="32"/>
      <w:bookmarkEnd w:id="33"/>
      <w:bookmarkEnd w:id="34"/>
    </w:p>
    <w:p w:rsidR="00E16E38" w:rsidRPr="00417548" w:rsidRDefault="00E16E38" w:rsidP="00832590">
      <w:pPr>
        <w:keepNext/>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E16E38" w:rsidRPr="00417548" w:rsidRDefault="00E16E38" w:rsidP="006E3688">
      <w:pPr>
        <w:pStyle w:val="Lgende"/>
        <w:rPr>
          <w:lang w:val="en-GB"/>
        </w:rPr>
      </w:pPr>
      <w:bookmarkStart w:id="35" w:name="_Toc180836521"/>
      <w:bookmarkStart w:id="36" w:name="_Toc184781923"/>
      <w:bookmarkStart w:id="37" w:name="_Toc189913984"/>
      <w:bookmarkStart w:id="38" w:name="_Toc189913988"/>
      <w:bookmarkStart w:id="39" w:name="_Toc189914122"/>
      <w:bookmarkStart w:id="40" w:name="_Toc189914126"/>
      <w:bookmarkStart w:id="41" w:name="_Toc189914168"/>
      <w:bookmarkStart w:id="42" w:name="_Toc200520782"/>
      <w:bookmarkStart w:id="43" w:name="_Toc200520788"/>
      <w:bookmarkStart w:id="44" w:name="_Toc215399328"/>
      <w:bookmarkStart w:id="45" w:name="_Toc259707964"/>
      <w:bookmarkStart w:id="46" w:name="_Toc413751005"/>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24D28">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24D28">
        <w:rPr>
          <w:noProof/>
          <w:lang w:val="en-GB"/>
        </w:rPr>
        <w:t>2</w:t>
      </w:r>
      <w:r w:rsidRPr="00417548">
        <w:rPr>
          <w:noProof/>
          <w:lang w:val="en-GB"/>
        </w:rPr>
        <w:fldChar w:fldCharType="end"/>
      </w:r>
      <w:r w:rsidRPr="00417548">
        <w:rPr>
          <w:lang w:val="en-GB"/>
        </w:rPr>
        <w:t xml:space="preserve"> </w:t>
      </w:r>
      <w:bookmarkEnd w:id="35"/>
      <w:bookmarkEnd w:id="36"/>
      <w:r w:rsidRPr="00417548">
        <w:rPr>
          <w:lang w:val="en-GB"/>
        </w:rPr>
        <w:t>Reference Documents</w:t>
      </w:r>
      <w:bookmarkEnd w:id="37"/>
      <w:bookmarkEnd w:id="38"/>
      <w:bookmarkEnd w:id="39"/>
      <w:bookmarkEnd w:id="40"/>
      <w:bookmarkEnd w:id="41"/>
      <w:bookmarkEnd w:id="42"/>
      <w:bookmarkEnd w:id="43"/>
      <w:bookmarkEnd w:id="44"/>
      <w:bookmarkEnd w:id="45"/>
      <w:bookmarkEnd w:id="46"/>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383"/>
        <w:gridCol w:w="1843"/>
        <w:gridCol w:w="851"/>
        <w:gridCol w:w="1528"/>
      </w:tblGrid>
      <w:tr w:rsidR="00E16E38" w:rsidRPr="00417548" w:rsidTr="00E61BC8">
        <w:trPr>
          <w:tblHeader/>
          <w:jc w:val="center"/>
        </w:trPr>
        <w:tc>
          <w:tcPr>
            <w:tcW w:w="691" w:type="dxa"/>
            <w:shd w:val="clear" w:color="auto" w:fill="8B8D8E"/>
          </w:tcPr>
          <w:p w:rsidR="00E16E38" w:rsidRPr="00417548" w:rsidRDefault="00E16E38">
            <w:pPr>
              <w:pStyle w:val="tableheader"/>
              <w:rPr>
                <w:lang w:val="en-GB"/>
              </w:rPr>
            </w:pPr>
            <w:r w:rsidRPr="00417548">
              <w:rPr>
                <w:lang w:val="en-GB"/>
              </w:rPr>
              <w:t>Ref.</w:t>
            </w:r>
          </w:p>
        </w:tc>
        <w:tc>
          <w:tcPr>
            <w:tcW w:w="4383" w:type="dxa"/>
            <w:shd w:val="clear" w:color="auto" w:fill="8B8D8E"/>
          </w:tcPr>
          <w:p w:rsidR="00E16E38" w:rsidRPr="00417548" w:rsidRDefault="00E16E38">
            <w:pPr>
              <w:pStyle w:val="tableheader"/>
              <w:rPr>
                <w:lang w:val="en-GB"/>
              </w:rPr>
            </w:pPr>
            <w:r w:rsidRPr="00417548">
              <w:rPr>
                <w:lang w:val="en-GB"/>
              </w:rPr>
              <w:t>Title</w:t>
            </w:r>
          </w:p>
        </w:tc>
        <w:tc>
          <w:tcPr>
            <w:tcW w:w="1843" w:type="dxa"/>
            <w:shd w:val="clear" w:color="auto" w:fill="8B8D8E"/>
          </w:tcPr>
          <w:p w:rsidR="00E16E38" w:rsidRPr="00417548" w:rsidRDefault="00E16E38">
            <w:pPr>
              <w:pStyle w:val="tableheader"/>
              <w:rPr>
                <w:lang w:val="en-GB"/>
              </w:rPr>
            </w:pPr>
            <w:r w:rsidRPr="00417548">
              <w:rPr>
                <w:lang w:val="en-GB"/>
              </w:rPr>
              <w:t>Code</w:t>
            </w:r>
          </w:p>
        </w:tc>
        <w:tc>
          <w:tcPr>
            <w:tcW w:w="851" w:type="dxa"/>
            <w:shd w:val="clear" w:color="auto" w:fill="8B8D8E"/>
          </w:tcPr>
          <w:p w:rsidR="00E16E38" w:rsidRPr="00417548" w:rsidRDefault="00E16E38">
            <w:pPr>
              <w:pStyle w:val="tableheader"/>
              <w:rPr>
                <w:lang w:val="en-GB"/>
              </w:rPr>
            </w:pPr>
            <w:r w:rsidRPr="00417548">
              <w:rPr>
                <w:lang w:val="en-GB"/>
              </w:rPr>
              <w:t>Version</w:t>
            </w:r>
          </w:p>
        </w:tc>
        <w:tc>
          <w:tcPr>
            <w:tcW w:w="1528" w:type="dxa"/>
            <w:shd w:val="clear" w:color="auto" w:fill="8B8D8E"/>
          </w:tcPr>
          <w:p w:rsidR="00E16E38" w:rsidRPr="00417548" w:rsidRDefault="00E16E38">
            <w:pPr>
              <w:pStyle w:val="tableheader"/>
              <w:rPr>
                <w:lang w:val="en-GB"/>
              </w:rPr>
            </w:pPr>
            <w:r w:rsidRPr="00417548">
              <w:rPr>
                <w:lang w:val="en-GB"/>
              </w:rPr>
              <w:t>Date</w:t>
            </w:r>
          </w:p>
        </w:tc>
      </w:tr>
      <w:tr w:rsidR="00E16E38" w:rsidRPr="00417548" w:rsidTr="00E61BC8">
        <w:trPr>
          <w:jc w:val="center"/>
        </w:trPr>
        <w:tc>
          <w:tcPr>
            <w:tcW w:w="691" w:type="dxa"/>
          </w:tcPr>
          <w:p w:rsidR="00E16E38" w:rsidRPr="00417548" w:rsidRDefault="00E16E38" w:rsidP="00832590">
            <w:pPr>
              <w:pStyle w:val="tabletext"/>
              <w:keepNext/>
              <w:numPr>
                <w:ilvl w:val="0"/>
                <w:numId w:val="7"/>
              </w:numPr>
              <w:ind w:left="357" w:hanging="357"/>
              <w:rPr>
                <w:lang w:val="en-GB"/>
              </w:rPr>
            </w:pPr>
          </w:p>
        </w:tc>
        <w:tc>
          <w:tcPr>
            <w:tcW w:w="4383" w:type="dxa"/>
          </w:tcPr>
          <w:p w:rsidR="00E16E38" w:rsidRPr="00417548" w:rsidRDefault="00E16E38" w:rsidP="00832590">
            <w:pPr>
              <w:pStyle w:val="tabletext"/>
              <w:keepNext/>
              <w:rPr>
                <w:lang w:val="en-GB"/>
              </w:rPr>
            </w:pPr>
            <w:r>
              <w:rPr>
                <w:lang w:val="en-GB"/>
              </w:rPr>
              <w:t>Test Plan Document</w:t>
            </w:r>
          </w:p>
        </w:tc>
        <w:tc>
          <w:tcPr>
            <w:tcW w:w="1843" w:type="dxa"/>
          </w:tcPr>
          <w:p w:rsidR="00E16E38" w:rsidRPr="00525C6C" w:rsidRDefault="00A24D28" w:rsidP="00832590">
            <w:pPr>
              <w:pStyle w:val="tabletext"/>
              <w:keepNext/>
              <w:rPr>
                <w:szCs w:val="14"/>
                <w:lang w:val="en-GB"/>
              </w:rPr>
            </w:pPr>
            <w:r w:rsidRPr="00A24D28">
              <w:rPr>
                <w:szCs w:val="14"/>
              </w:rPr>
              <w:t>ngEO-WEBC-SSTP</w:t>
            </w:r>
          </w:p>
        </w:tc>
        <w:tc>
          <w:tcPr>
            <w:tcW w:w="851" w:type="dxa"/>
          </w:tcPr>
          <w:p w:rsidR="00E16E38" w:rsidRPr="00417548" w:rsidRDefault="00A24D28" w:rsidP="00832590">
            <w:pPr>
              <w:pStyle w:val="tabletext"/>
              <w:keepNext/>
              <w:rPr>
                <w:lang w:val="en-GB"/>
              </w:rPr>
            </w:pPr>
            <w:r>
              <w:rPr>
                <w:lang w:val="en-GB"/>
              </w:rPr>
              <w:t>1.9</w:t>
            </w:r>
          </w:p>
        </w:tc>
        <w:tc>
          <w:tcPr>
            <w:tcW w:w="1528" w:type="dxa"/>
          </w:tcPr>
          <w:p w:rsidR="00E16E38" w:rsidRPr="00417548" w:rsidRDefault="00A24D28" w:rsidP="00832590">
            <w:pPr>
              <w:pStyle w:val="tabletext"/>
              <w:keepNext/>
              <w:rPr>
                <w:lang w:val="en-GB"/>
              </w:rPr>
            </w:pPr>
            <w:r>
              <w:rPr>
                <w:lang w:val="en-GB"/>
              </w:rPr>
              <w:t>06/03/2015</w:t>
            </w:r>
          </w:p>
        </w:tc>
      </w:tr>
      <w:tr w:rsidR="00E16E38" w:rsidRPr="00417548" w:rsidTr="00E61BC8">
        <w:trPr>
          <w:jc w:val="center"/>
        </w:trPr>
        <w:tc>
          <w:tcPr>
            <w:tcW w:w="691" w:type="dxa"/>
          </w:tcPr>
          <w:p w:rsidR="00E16E38" w:rsidRPr="00417548" w:rsidRDefault="00E16E38" w:rsidP="00832590">
            <w:pPr>
              <w:pStyle w:val="tabletext"/>
              <w:keepNext/>
              <w:numPr>
                <w:ilvl w:val="0"/>
                <w:numId w:val="7"/>
              </w:numPr>
              <w:ind w:left="357" w:hanging="357"/>
              <w:rPr>
                <w:lang w:val="en-GB"/>
              </w:rPr>
            </w:pPr>
          </w:p>
        </w:tc>
        <w:tc>
          <w:tcPr>
            <w:tcW w:w="4383" w:type="dxa"/>
          </w:tcPr>
          <w:p w:rsidR="00E16E38" w:rsidRDefault="00E16E38" w:rsidP="00832590">
            <w:pPr>
              <w:pStyle w:val="tabletext"/>
              <w:keepNext/>
              <w:rPr>
                <w:lang w:val="en-GB"/>
              </w:rPr>
            </w:pPr>
            <w:r w:rsidRPr="005624DE">
              <w:rPr>
                <w:lang w:val="en-GB"/>
              </w:rPr>
              <w:t>SUBSYSTEM REQUIREMENT DOCUMENT FOR NGEO WEB USER CLIENT</w:t>
            </w:r>
          </w:p>
        </w:tc>
        <w:tc>
          <w:tcPr>
            <w:tcW w:w="1843" w:type="dxa"/>
          </w:tcPr>
          <w:p w:rsidR="00E16E38" w:rsidRPr="00D55D26" w:rsidRDefault="00E16E38" w:rsidP="00832590">
            <w:pPr>
              <w:pStyle w:val="tabletext"/>
              <w:keepNext/>
              <w:rPr>
                <w:szCs w:val="14"/>
              </w:rPr>
            </w:pPr>
            <w:r w:rsidRPr="005624DE">
              <w:rPr>
                <w:lang w:val="en-GB"/>
              </w:rPr>
              <w:t>ngEO-14-SRD-ELC-005</w:t>
            </w:r>
          </w:p>
        </w:tc>
        <w:tc>
          <w:tcPr>
            <w:tcW w:w="851" w:type="dxa"/>
          </w:tcPr>
          <w:p w:rsidR="00E16E38" w:rsidRDefault="00E16E38" w:rsidP="00832590">
            <w:pPr>
              <w:pStyle w:val="tabletext"/>
              <w:keepNext/>
              <w:rPr>
                <w:lang w:val="en-GB"/>
              </w:rPr>
            </w:pPr>
            <w:r>
              <w:rPr>
                <w:lang w:val="en-GB"/>
              </w:rPr>
              <w:t>1.2</w:t>
            </w:r>
          </w:p>
        </w:tc>
        <w:tc>
          <w:tcPr>
            <w:tcW w:w="1528" w:type="dxa"/>
          </w:tcPr>
          <w:p w:rsidR="00E16E38" w:rsidRDefault="00E16E38" w:rsidP="00832590">
            <w:pPr>
              <w:pStyle w:val="tabletext"/>
              <w:keepNext/>
              <w:rPr>
                <w:lang w:val="en-GB"/>
              </w:rPr>
            </w:pPr>
            <w:r>
              <w:rPr>
                <w:lang w:val="en-GB"/>
              </w:rPr>
              <w:t>23 March 2012</w:t>
            </w:r>
          </w:p>
        </w:tc>
      </w:tr>
    </w:tbl>
    <w:p w:rsidR="00E16E38" w:rsidRPr="00417548" w:rsidRDefault="00E16E38" w:rsidP="00832590">
      <w:pPr>
        <w:keepNext/>
        <w:rPr>
          <w:lang w:val="en-GB"/>
        </w:rPr>
      </w:pPr>
    </w:p>
    <w:p w:rsidR="00E16E38" w:rsidRPr="00417548" w:rsidRDefault="00E16E38" w:rsidP="00832590">
      <w:pPr>
        <w:keepNext/>
        <w:rPr>
          <w:lang w:val="en-GB"/>
        </w:rPr>
      </w:pPr>
    </w:p>
    <w:p w:rsidR="00E16E38" w:rsidRPr="00417548" w:rsidRDefault="00E16E38" w:rsidP="006E3688">
      <w:pPr>
        <w:pStyle w:val="Titre1"/>
        <w:rPr>
          <w:lang w:val="en-GB"/>
        </w:rPr>
      </w:pPr>
      <w:bookmarkStart w:id="47" w:name="_Toc259707930"/>
      <w:bookmarkStart w:id="48" w:name="_Toc413751464"/>
      <w:r>
        <w:rPr>
          <w:lang w:val="en-GB"/>
        </w:rPr>
        <w:lastRenderedPageBreak/>
        <w:t>T</w:t>
      </w:r>
      <w:r w:rsidRPr="00417548">
        <w:rPr>
          <w:lang w:val="en-GB"/>
        </w:rPr>
        <w:t xml:space="preserve">erms, </w:t>
      </w:r>
      <w:r>
        <w:rPr>
          <w:lang w:val="en-GB"/>
        </w:rPr>
        <w:t>D</w:t>
      </w:r>
      <w:r w:rsidRPr="00417548">
        <w:rPr>
          <w:lang w:val="en-GB"/>
        </w:rPr>
        <w:t xml:space="preserve">efinitions and </w:t>
      </w:r>
      <w:r>
        <w:rPr>
          <w:lang w:val="en-GB"/>
        </w:rPr>
        <w:t>A</w:t>
      </w:r>
      <w:r w:rsidRPr="00417548">
        <w:rPr>
          <w:lang w:val="en-GB"/>
        </w:rPr>
        <w:t xml:space="preserve">bbreviated </w:t>
      </w:r>
      <w:r>
        <w:rPr>
          <w:lang w:val="en-GB"/>
        </w:rPr>
        <w:t>T</w:t>
      </w:r>
      <w:r w:rsidRPr="00417548">
        <w:rPr>
          <w:lang w:val="en-GB"/>
        </w:rPr>
        <w:t>erms</w:t>
      </w:r>
      <w:bookmarkEnd w:id="47"/>
      <w:bookmarkEnd w:id="48"/>
    </w:p>
    <w:p w:rsidR="00E16E38" w:rsidRPr="00417548" w:rsidRDefault="00E16E38" w:rsidP="006E3688">
      <w:pPr>
        <w:pStyle w:val="Titre2"/>
        <w:numPr>
          <w:ilvl w:val="1"/>
          <w:numId w:val="13"/>
        </w:numPr>
        <w:rPr>
          <w:lang w:val="en-GB"/>
        </w:rPr>
      </w:pPr>
      <w:bookmarkStart w:id="49" w:name="_Toc215399295"/>
      <w:bookmarkStart w:id="50" w:name="_Toc259707931"/>
      <w:bookmarkStart w:id="51" w:name="_Toc413751465"/>
      <w:r w:rsidRPr="00417548">
        <w:rPr>
          <w:lang w:val="en-GB"/>
        </w:rPr>
        <w:t>Definitions</w:t>
      </w:r>
      <w:bookmarkEnd w:id="49"/>
      <w:bookmarkEnd w:id="50"/>
      <w:bookmarkEnd w:id="51"/>
    </w:p>
    <w:p w:rsidR="00E16E38" w:rsidRPr="00417548" w:rsidRDefault="00E16E38" w:rsidP="00832590">
      <w:pPr>
        <w:keepNext/>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E16E38" w:rsidRPr="00417548" w:rsidRDefault="00E16E38" w:rsidP="006E3688">
      <w:pPr>
        <w:pStyle w:val="Lgende"/>
        <w:rPr>
          <w:lang w:val="en-GB"/>
        </w:rPr>
      </w:pPr>
      <w:bookmarkStart w:id="52" w:name="_Toc189913981"/>
      <w:bookmarkStart w:id="53" w:name="_Toc189913985"/>
      <w:bookmarkStart w:id="54" w:name="_Toc189914119"/>
      <w:bookmarkStart w:id="55" w:name="_Toc189914123"/>
      <w:bookmarkStart w:id="56" w:name="_Toc189914165"/>
      <w:bookmarkStart w:id="57" w:name="_Toc200520779"/>
      <w:bookmarkStart w:id="58" w:name="_Toc200520785"/>
      <w:bookmarkStart w:id="59" w:name="_Toc215399325"/>
      <w:bookmarkStart w:id="60" w:name="_Toc259707965"/>
      <w:bookmarkStart w:id="61" w:name="_Toc413751006"/>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24D28">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24D28">
        <w:rPr>
          <w:noProof/>
          <w:lang w:val="en-GB"/>
        </w:rPr>
        <w:t>1</w:t>
      </w:r>
      <w:r w:rsidRPr="00417548">
        <w:rPr>
          <w:noProof/>
          <w:lang w:val="en-GB"/>
        </w:rPr>
        <w:fldChar w:fldCharType="end"/>
      </w:r>
      <w:r w:rsidRPr="00417548">
        <w:rPr>
          <w:lang w:val="en-GB"/>
        </w:rPr>
        <w:t xml:space="preserve"> Definitions</w:t>
      </w:r>
      <w:bookmarkEnd w:id="52"/>
      <w:bookmarkEnd w:id="53"/>
      <w:bookmarkEnd w:id="54"/>
      <w:bookmarkEnd w:id="55"/>
      <w:bookmarkEnd w:id="56"/>
      <w:bookmarkEnd w:id="57"/>
      <w:bookmarkEnd w:id="58"/>
      <w:bookmarkEnd w:id="59"/>
      <w:bookmarkEnd w:id="60"/>
      <w:bookmarkEnd w:id="61"/>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E16E38" w:rsidRPr="00417548" w:rsidTr="00E61BC8">
        <w:trPr>
          <w:tblHeader/>
        </w:trPr>
        <w:tc>
          <w:tcPr>
            <w:tcW w:w="2590" w:type="dxa"/>
            <w:shd w:val="clear" w:color="auto" w:fill="8B8D8E"/>
          </w:tcPr>
          <w:p w:rsidR="00E16E38" w:rsidRPr="00417548" w:rsidRDefault="00E16E38">
            <w:pPr>
              <w:pStyle w:val="tableheader"/>
              <w:rPr>
                <w:lang w:val="en-GB"/>
              </w:rPr>
            </w:pPr>
            <w:r w:rsidRPr="00417548">
              <w:rPr>
                <w:lang w:val="en-GB"/>
              </w:rPr>
              <w:t>Concept / Term</w:t>
            </w:r>
          </w:p>
        </w:tc>
        <w:tc>
          <w:tcPr>
            <w:tcW w:w="6840" w:type="dxa"/>
            <w:shd w:val="clear" w:color="auto" w:fill="8B8D8E"/>
          </w:tcPr>
          <w:p w:rsidR="00E16E38" w:rsidRPr="00417548" w:rsidRDefault="00E16E38">
            <w:pPr>
              <w:pStyle w:val="tableheader"/>
              <w:rPr>
                <w:lang w:val="en-GB"/>
              </w:rPr>
            </w:pPr>
            <w:r w:rsidRPr="00417548">
              <w:rPr>
                <w:lang w:val="en-GB"/>
              </w:rPr>
              <w:t>Definition</w:t>
            </w:r>
          </w:p>
        </w:tc>
      </w:tr>
      <w:tr w:rsidR="00E16E38" w:rsidRPr="00417548" w:rsidTr="00E61BC8">
        <w:tc>
          <w:tcPr>
            <w:tcW w:w="2590" w:type="dxa"/>
          </w:tcPr>
          <w:p w:rsidR="00E16E38" w:rsidRPr="00417548" w:rsidRDefault="00E16E38" w:rsidP="00832590">
            <w:pPr>
              <w:pStyle w:val="tabletext"/>
              <w:keepNext/>
              <w:rPr>
                <w:lang w:val="en-GB"/>
              </w:rPr>
            </w:pPr>
          </w:p>
        </w:tc>
        <w:tc>
          <w:tcPr>
            <w:tcW w:w="6840" w:type="dxa"/>
          </w:tcPr>
          <w:p w:rsidR="00E16E38" w:rsidRPr="00417548" w:rsidRDefault="00E16E38" w:rsidP="00832590">
            <w:pPr>
              <w:pStyle w:val="tabletext"/>
              <w:keepNext/>
              <w:rPr>
                <w:lang w:val="en-GB"/>
              </w:rPr>
            </w:pPr>
          </w:p>
        </w:tc>
      </w:tr>
    </w:tbl>
    <w:p w:rsidR="00E16E38" w:rsidRPr="00417548" w:rsidRDefault="00E16E38" w:rsidP="006E3688">
      <w:pPr>
        <w:pStyle w:val="Titre2"/>
        <w:numPr>
          <w:ilvl w:val="1"/>
          <w:numId w:val="13"/>
        </w:numPr>
        <w:rPr>
          <w:lang w:val="en-GB"/>
        </w:rPr>
      </w:pPr>
      <w:bookmarkStart w:id="62" w:name="_Toc215399296"/>
      <w:bookmarkStart w:id="63" w:name="_Toc259707932"/>
      <w:bookmarkStart w:id="64" w:name="_Toc413751466"/>
      <w:r>
        <w:rPr>
          <w:lang w:val="en-GB"/>
        </w:rPr>
        <w:t>A</w:t>
      </w:r>
      <w:r w:rsidRPr="00417548">
        <w:rPr>
          <w:lang w:val="en-GB"/>
        </w:rPr>
        <w:t>cronyms</w:t>
      </w:r>
      <w:bookmarkEnd w:id="62"/>
      <w:bookmarkEnd w:id="63"/>
      <w:bookmarkEnd w:id="64"/>
    </w:p>
    <w:p w:rsidR="00E16E38" w:rsidRPr="00417548" w:rsidRDefault="00E16E38" w:rsidP="00832590">
      <w:pPr>
        <w:keepNext/>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E16E38" w:rsidRPr="00417548" w:rsidRDefault="00E16E38" w:rsidP="006E3688">
      <w:pPr>
        <w:pStyle w:val="Lgende"/>
        <w:rPr>
          <w:lang w:val="en-GB"/>
        </w:rPr>
      </w:pPr>
      <w:bookmarkStart w:id="65" w:name="_Toc180836519"/>
      <w:bookmarkStart w:id="66" w:name="_Toc184781921"/>
      <w:bookmarkStart w:id="67" w:name="_Toc189913982"/>
      <w:bookmarkStart w:id="68" w:name="_Toc189913986"/>
      <w:bookmarkStart w:id="69" w:name="_Toc189914120"/>
      <w:bookmarkStart w:id="70" w:name="_Toc189914124"/>
      <w:bookmarkStart w:id="71" w:name="_Toc189914166"/>
      <w:bookmarkStart w:id="72" w:name="_Toc200520780"/>
      <w:bookmarkStart w:id="73" w:name="_Toc200520786"/>
      <w:bookmarkStart w:id="74" w:name="_Toc215399326"/>
      <w:bookmarkStart w:id="75" w:name="_Toc259707966"/>
      <w:bookmarkStart w:id="76" w:name="_Toc413751007"/>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24D28">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24D28">
        <w:rPr>
          <w:noProof/>
          <w:lang w:val="en-GB"/>
        </w:rPr>
        <w:t>2</w:t>
      </w:r>
      <w:r w:rsidRPr="00417548">
        <w:rPr>
          <w:noProof/>
          <w:lang w:val="en-GB"/>
        </w:rPr>
        <w:fldChar w:fldCharType="end"/>
      </w:r>
      <w:r w:rsidRPr="00417548">
        <w:rPr>
          <w:lang w:val="en-GB"/>
        </w:rPr>
        <w:t xml:space="preserve"> </w:t>
      </w:r>
      <w:bookmarkEnd w:id="65"/>
      <w:bookmarkEnd w:id="66"/>
      <w:r w:rsidRPr="00417548">
        <w:rPr>
          <w:lang w:val="en-GB"/>
        </w:rPr>
        <w:t>Acronyms</w:t>
      </w:r>
      <w:bookmarkEnd w:id="67"/>
      <w:bookmarkEnd w:id="68"/>
      <w:bookmarkEnd w:id="69"/>
      <w:bookmarkEnd w:id="70"/>
      <w:bookmarkEnd w:id="71"/>
      <w:bookmarkEnd w:id="72"/>
      <w:bookmarkEnd w:id="73"/>
      <w:bookmarkEnd w:id="74"/>
      <w:bookmarkEnd w:id="75"/>
      <w:bookmarkEnd w:id="76"/>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E16E38" w:rsidRPr="00417548" w:rsidTr="00E61BC8">
        <w:trPr>
          <w:tblHeader/>
        </w:trPr>
        <w:tc>
          <w:tcPr>
            <w:tcW w:w="2590" w:type="dxa"/>
            <w:shd w:val="clear" w:color="auto" w:fill="8B8D8E"/>
          </w:tcPr>
          <w:p w:rsidR="00E16E38" w:rsidRPr="00417548" w:rsidRDefault="00E16E38">
            <w:pPr>
              <w:pStyle w:val="tableheader"/>
              <w:rPr>
                <w:lang w:val="en-GB"/>
              </w:rPr>
            </w:pPr>
            <w:r w:rsidRPr="00417548">
              <w:rPr>
                <w:lang w:val="en-GB"/>
              </w:rPr>
              <w:t>Acronym</w:t>
            </w:r>
          </w:p>
        </w:tc>
        <w:tc>
          <w:tcPr>
            <w:tcW w:w="6840" w:type="dxa"/>
            <w:shd w:val="clear" w:color="auto" w:fill="8B8D8E"/>
          </w:tcPr>
          <w:p w:rsidR="00E16E38" w:rsidRPr="00417548" w:rsidRDefault="00E16E38">
            <w:pPr>
              <w:pStyle w:val="tableheader"/>
              <w:rPr>
                <w:lang w:val="en-GB"/>
              </w:rPr>
            </w:pPr>
            <w:r w:rsidRPr="00417548">
              <w:rPr>
                <w:lang w:val="en-GB"/>
              </w:rPr>
              <w:t>Definition</w:t>
            </w:r>
          </w:p>
        </w:tc>
      </w:tr>
      <w:tr w:rsidR="00E16E38" w:rsidRPr="00417548" w:rsidTr="00E61BC8">
        <w:tc>
          <w:tcPr>
            <w:tcW w:w="2590" w:type="dxa"/>
          </w:tcPr>
          <w:p w:rsidR="00E16E38" w:rsidRPr="00417548" w:rsidRDefault="00E16E38" w:rsidP="00832590">
            <w:pPr>
              <w:pStyle w:val="tabletext"/>
              <w:keepNext/>
              <w:rPr>
                <w:lang w:val="en-GB"/>
              </w:rPr>
            </w:pPr>
            <w:r>
              <w:rPr>
                <w:lang w:val="en-GB"/>
              </w:rPr>
              <w:t>DAR</w:t>
            </w:r>
          </w:p>
        </w:tc>
        <w:tc>
          <w:tcPr>
            <w:tcW w:w="6840" w:type="dxa"/>
          </w:tcPr>
          <w:p w:rsidR="00E16E38" w:rsidRPr="00417548" w:rsidRDefault="00E16E38" w:rsidP="00832590">
            <w:pPr>
              <w:pStyle w:val="tabletext"/>
              <w:keepNext/>
              <w:rPr>
                <w:lang w:val="en-GB"/>
              </w:rPr>
            </w:pPr>
            <w:r>
              <w:rPr>
                <w:lang w:val="en-GB"/>
              </w:rPr>
              <w:t>Data Access Request</w:t>
            </w:r>
          </w:p>
        </w:tc>
      </w:tr>
    </w:tbl>
    <w:p w:rsidR="00E16E38" w:rsidRPr="00417548" w:rsidRDefault="00E16E38" w:rsidP="00832590">
      <w:pPr>
        <w:keepNext/>
        <w:rPr>
          <w:lang w:val="en-GB"/>
        </w:rPr>
      </w:pPr>
    </w:p>
    <w:p w:rsidR="00E16E38" w:rsidRPr="00417548" w:rsidRDefault="00E16E38" w:rsidP="00832590">
      <w:pPr>
        <w:keepNext/>
        <w:rPr>
          <w:lang w:val="en-GB"/>
        </w:rPr>
      </w:pPr>
    </w:p>
    <w:p w:rsidR="00E16E38" w:rsidRPr="00417548" w:rsidRDefault="00E16E38" w:rsidP="00832590">
      <w:pPr>
        <w:keepNext/>
        <w:rPr>
          <w:lang w:val="en-GB"/>
        </w:rPr>
      </w:pPr>
    </w:p>
    <w:p w:rsidR="00E16E38" w:rsidRPr="00417548" w:rsidRDefault="00E16E38" w:rsidP="00832590">
      <w:pPr>
        <w:keepNext/>
        <w:rPr>
          <w:lang w:val="en-GB"/>
        </w:rPr>
      </w:pPr>
    </w:p>
    <w:p w:rsidR="00E16E38" w:rsidRPr="00417548" w:rsidRDefault="00E16E38" w:rsidP="006E3688">
      <w:pPr>
        <w:pStyle w:val="Titre1"/>
        <w:rPr>
          <w:lang w:val="en-GB"/>
        </w:rPr>
      </w:pPr>
      <w:bookmarkStart w:id="77" w:name="_Toc413751467"/>
      <w:r>
        <w:rPr>
          <w:lang w:val="en-GB"/>
        </w:rPr>
        <w:lastRenderedPageBreak/>
        <w:t>Test result</w:t>
      </w:r>
      <w:r w:rsidRPr="00417548">
        <w:rPr>
          <w:lang w:val="en-GB"/>
        </w:rPr>
        <w:t xml:space="preserve"> overview</w:t>
      </w:r>
      <w:bookmarkEnd w:id="77"/>
    </w:p>
    <w:p w:rsidR="00E16E38" w:rsidRDefault="00E16E38" w:rsidP="00832590">
      <w:pPr>
        <w:keepNext/>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contain a </w:t>
      </w:r>
      <w:r>
        <w:rPr>
          <w:rFonts w:ascii="Verdana" w:eastAsia="Times New Roman" w:hAnsi="Verdana" w:cs="Times New Roman"/>
          <w:sz w:val="18"/>
          <w:szCs w:val="24"/>
          <w:lang w:val="en-US"/>
        </w:rPr>
        <w:t>summary of the testing activities</w:t>
      </w:r>
    </w:p>
    <w:p w:rsidR="00E16E38" w:rsidRDefault="00E16E38" w:rsidP="006E3688">
      <w:pPr>
        <w:pStyle w:val="Titre2"/>
      </w:pPr>
      <w:bookmarkStart w:id="78" w:name="_Toc413751468"/>
      <w:r>
        <w:t>Overall status</w:t>
      </w:r>
      <w:bookmarkEnd w:id="78"/>
    </w:p>
    <w:p w:rsidR="004632E5" w:rsidRPr="00D7453C" w:rsidRDefault="004632E5" w:rsidP="00832590">
      <w:pPr>
        <w:pStyle w:val="Titre3"/>
      </w:pPr>
      <w:bookmarkStart w:id="79" w:name="_Toc413751469"/>
      <w:r>
        <w:t>Test status</w:t>
      </w:r>
      <w:bookmarkEnd w:id="79"/>
    </w:p>
    <w:tbl>
      <w:tblPr>
        <w:tblStyle w:val="Grilledutableau"/>
        <w:tblW w:w="0" w:type="auto"/>
        <w:tblLook w:val="04A0" w:firstRow="1" w:lastRow="0" w:firstColumn="1" w:lastColumn="0" w:noHBand="0" w:noVBand="1"/>
      </w:tblPr>
      <w:tblGrid>
        <w:gridCol w:w="2939"/>
        <w:gridCol w:w="2469"/>
        <w:gridCol w:w="2081"/>
        <w:gridCol w:w="2081"/>
      </w:tblGrid>
      <w:tr w:rsidR="004632E5" w:rsidRPr="00586D03" w:rsidTr="0076254B">
        <w:tc>
          <w:tcPr>
            <w:tcW w:w="2939" w:type="dxa"/>
            <w:shd w:val="clear" w:color="auto" w:fill="BFBFBF" w:themeFill="background1" w:themeFillShade="BF"/>
          </w:tcPr>
          <w:p w:rsidR="004632E5" w:rsidRPr="00586D03" w:rsidRDefault="004632E5" w:rsidP="00832590">
            <w:pPr>
              <w:keepNext/>
              <w:rPr>
                <w:b/>
                <w:lang w:val="en-US"/>
              </w:rPr>
            </w:pPr>
            <w:r>
              <w:rPr>
                <w:b/>
                <w:lang w:val="en-US"/>
              </w:rPr>
              <w:t>Tests</w:t>
            </w:r>
          </w:p>
        </w:tc>
        <w:tc>
          <w:tcPr>
            <w:tcW w:w="2469" w:type="dxa"/>
            <w:shd w:val="clear" w:color="auto" w:fill="BFBFBF" w:themeFill="background1" w:themeFillShade="BF"/>
          </w:tcPr>
          <w:p w:rsidR="004632E5" w:rsidRPr="00586D03" w:rsidRDefault="004632E5" w:rsidP="00832590">
            <w:pPr>
              <w:keepNext/>
              <w:rPr>
                <w:b/>
                <w:lang w:val="en-US"/>
              </w:rPr>
            </w:pPr>
            <w:r>
              <w:rPr>
                <w:b/>
                <w:lang w:val="en-US"/>
              </w:rPr>
              <w:t>Number</w:t>
            </w:r>
          </w:p>
        </w:tc>
        <w:tc>
          <w:tcPr>
            <w:tcW w:w="2081" w:type="dxa"/>
            <w:shd w:val="clear" w:color="auto" w:fill="BFBFBF" w:themeFill="background1" w:themeFillShade="BF"/>
          </w:tcPr>
          <w:p w:rsidR="004632E5" w:rsidRPr="00586D03" w:rsidRDefault="004632E5" w:rsidP="00832590">
            <w:pPr>
              <w:keepNext/>
              <w:rPr>
                <w:b/>
                <w:lang w:val="en-US"/>
              </w:rPr>
            </w:pPr>
            <w:r>
              <w:rPr>
                <w:b/>
                <w:lang w:val="en-US"/>
              </w:rPr>
              <w:t>Executed</w:t>
            </w:r>
          </w:p>
        </w:tc>
        <w:tc>
          <w:tcPr>
            <w:tcW w:w="2081" w:type="dxa"/>
            <w:shd w:val="clear" w:color="auto" w:fill="BFBFBF" w:themeFill="background1" w:themeFillShade="BF"/>
          </w:tcPr>
          <w:p w:rsidR="004632E5" w:rsidRPr="00586D03" w:rsidRDefault="004632E5" w:rsidP="00832590">
            <w:pPr>
              <w:keepNext/>
              <w:rPr>
                <w:b/>
                <w:lang w:val="en-US"/>
              </w:rPr>
            </w:pPr>
            <w:r>
              <w:rPr>
                <w:b/>
                <w:lang w:val="en-US"/>
              </w:rPr>
              <w:t>Pass (%)</w:t>
            </w:r>
          </w:p>
        </w:tc>
      </w:tr>
      <w:tr w:rsidR="004632E5" w:rsidTr="0076254B">
        <w:tc>
          <w:tcPr>
            <w:tcW w:w="2939" w:type="dxa"/>
          </w:tcPr>
          <w:p w:rsidR="004632E5" w:rsidRPr="005C2667" w:rsidRDefault="004632E5" w:rsidP="00832590">
            <w:pPr>
              <w:keepNext/>
              <w:rPr>
                <w:lang w:val="en-US"/>
              </w:rPr>
            </w:pPr>
            <w:r w:rsidRPr="005C2667">
              <w:rPr>
                <w:lang w:val="en-US"/>
              </w:rPr>
              <w:t>Unit Tests</w:t>
            </w:r>
          </w:p>
        </w:tc>
        <w:tc>
          <w:tcPr>
            <w:tcW w:w="2469" w:type="dxa"/>
          </w:tcPr>
          <w:p w:rsidR="004632E5" w:rsidRPr="005C2667" w:rsidRDefault="000B3BFF" w:rsidP="00832590">
            <w:pPr>
              <w:keepNext/>
              <w:rPr>
                <w:lang w:val="en-US"/>
              </w:rPr>
            </w:pPr>
            <w:r w:rsidRPr="005C2667">
              <w:rPr>
                <w:lang w:val="en-US"/>
              </w:rPr>
              <w:t>114</w:t>
            </w:r>
            <w:r w:rsidR="004632E5" w:rsidRPr="005C2667">
              <w:rPr>
                <w:lang w:val="en-US"/>
              </w:rPr>
              <w:t xml:space="preserve"> tests</w:t>
            </w:r>
          </w:p>
        </w:tc>
        <w:tc>
          <w:tcPr>
            <w:tcW w:w="2081" w:type="dxa"/>
          </w:tcPr>
          <w:p w:rsidR="004632E5" w:rsidRPr="005C2667" w:rsidRDefault="000715D3" w:rsidP="00832590">
            <w:pPr>
              <w:keepNext/>
              <w:rPr>
                <w:lang w:val="en-US"/>
              </w:rPr>
            </w:pPr>
            <w:r w:rsidRPr="005C2667">
              <w:rPr>
                <w:lang w:val="en-US"/>
              </w:rPr>
              <w:t xml:space="preserve">114 </w:t>
            </w:r>
            <w:r w:rsidR="004632E5" w:rsidRPr="005C2667">
              <w:rPr>
                <w:lang w:val="en-US"/>
              </w:rPr>
              <w:t>executed</w:t>
            </w:r>
          </w:p>
        </w:tc>
        <w:tc>
          <w:tcPr>
            <w:tcW w:w="2081" w:type="dxa"/>
          </w:tcPr>
          <w:p w:rsidR="004632E5" w:rsidRPr="005C2667" w:rsidRDefault="004632E5" w:rsidP="00832590">
            <w:pPr>
              <w:keepNext/>
              <w:rPr>
                <w:lang w:val="en-US"/>
              </w:rPr>
            </w:pPr>
            <w:r w:rsidRPr="005C2667">
              <w:rPr>
                <w:lang w:val="en-US"/>
              </w:rPr>
              <w:t>100</w:t>
            </w:r>
          </w:p>
        </w:tc>
      </w:tr>
      <w:tr w:rsidR="004632E5" w:rsidTr="0076254B">
        <w:tc>
          <w:tcPr>
            <w:tcW w:w="2939" w:type="dxa"/>
          </w:tcPr>
          <w:p w:rsidR="004632E5" w:rsidRPr="005C2667" w:rsidRDefault="004632E5" w:rsidP="00832590">
            <w:pPr>
              <w:keepNext/>
              <w:rPr>
                <w:lang w:val="en-US"/>
              </w:rPr>
            </w:pPr>
            <w:r w:rsidRPr="005C2667">
              <w:rPr>
                <w:lang w:val="en-US"/>
              </w:rPr>
              <w:t>Validation (tests)</w:t>
            </w:r>
          </w:p>
        </w:tc>
        <w:tc>
          <w:tcPr>
            <w:tcW w:w="2469" w:type="dxa"/>
          </w:tcPr>
          <w:p w:rsidR="004632E5" w:rsidRPr="005C2667" w:rsidRDefault="009170CA" w:rsidP="005C2667">
            <w:pPr>
              <w:keepNext/>
              <w:rPr>
                <w:lang w:val="en-US"/>
              </w:rPr>
            </w:pPr>
            <w:r w:rsidRPr="005C2667">
              <w:rPr>
                <w:lang w:val="en-US"/>
              </w:rPr>
              <w:t>4</w:t>
            </w:r>
            <w:r w:rsidR="005C2667">
              <w:rPr>
                <w:lang w:val="en-US"/>
              </w:rPr>
              <w:t>8</w:t>
            </w:r>
            <w:r w:rsidR="004632E5" w:rsidRPr="005C2667">
              <w:rPr>
                <w:lang w:val="en-US"/>
              </w:rPr>
              <w:t xml:space="preserve"> tests</w:t>
            </w:r>
          </w:p>
        </w:tc>
        <w:tc>
          <w:tcPr>
            <w:tcW w:w="2081" w:type="dxa"/>
          </w:tcPr>
          <w:p w:rsidR="004632E5" w:rsidRPr="005C2667" w:rsidRDefault="009170CA" w:rsidP="005C2667">
            <w:pPr>
              <w:keepNext/>
              <w:rPr>
                <w:lang w:val="en-US"/>
              </w:rPr>
            </w:pPr>
            <w:r w:rsidRPr="005C2667">
              <w:rPr>
                <w:lang w:val="en-US"/>
              </w:rPr>
              <w:t>4</w:t>
            </w:r>
            <w:r w:rsidR="005C2667">
              <w:rPr>
                <w:lang w:val="en-US"/>
              </w:rPr>
              <w:t>6</w:t>
            </w:r>
            <w:r w:rsidR="004632E5" w:rsidRPr="005C2667">
              <w:rPr>
                <w:lang w:val="en-US"/>
              </w:rPr>
              <w:t xml:space="preserve"> executed</w:t>
            </w:r>
          </w:p>
        </w:tc>
        <w:tc>
          <w:tcPr>
            <w:tcW w:w="2081" w:type="dxa"/>
          </w:tcPr>
          <w:p w:rsidR="004632E5" w:rsidRPr="005C2667" w:rsidRDefault="005C2667" w:rsidP="00832590">
            <w:pPr>
              <w:keepNext/>
              <w:rPr>
                <w:lang w:val="en-US"/>
              </w:rPr>
            </w:pPr>
            <w:r>
              <w:rPr>
                <w:lang w:val="en-US"/>
              </w:rPr>
              <w:t>95,6</w:t>
            </w:r>
          </w:p>
        </w:tc>
      </w:tr>
      <w:tr w:rsidR="004632E5" w:rsidTr="0076254B">
        <w:tc>
          <w:tcPr>
            <w:tcW w:w="2939" w:type="dxa"/>
          </w:tcPr>
          <w:p w:rsidR="004632E5" w:rsidRPr="005C2667" w:rsidRDefault="004632E5" w:rsidP="00832590">
            <w:pPr>
              <w:keepNext/>
              <w:rPr>
                <w:lang w:val="en-US"/>
              </w:rPr>
            </w:pPr>
            <w:r w:rsidRPr="005C2667">
              <w:rPr>
                <w:lang w:val="en-US"/>
              </w:rPr>
              <w:t>Validation (analysis)</w:t>
            </w:r>
          </w:p>
        </w:tc>
        <w:tc>
          <w:tcPr>
            <w:tcW w:w="2469" w:type="dxa"/>
          </w:tcPr>
          <w:p w:rsidR="004632E5" w:rsidRPr="005C2667" w:rsidRDefault="004632E5" w:rsidP="00832590">
            <w:pPr>
              <w:keepNext/>
              <w:rPr>
                <w:lang w:val="en-US"/>
              </w:rPr>
            </w:pPr>
            <w:r w:rsidRPr="005C2667">
              <w:rPr>
                <w:lang w:val="en-US"/>
              </w:rPr>
              <w:t>0 analysis</w:t>
            </w:r>
          </w:p>
        </w:tc>
        <w:tc>
          <w:tcPr>
            <w:tcW w:w="2081" w:type="dxa"/>
          </w:tcPr>
          <w:p w:rsidR="004632E5" w:rsidRPr="005C2667" w:rsidRDefault="004632E5" w:rsidP="00832590">
            <w:pPr>
              <w:keepNext/>
              <w:rPr>
                <w:lang w:val="en-US"/>
              </w:rPr>
            </w:pPr>
            <w:r w:rsidRPr="005C2667">
              <w:rPr>
                <w:lang w:val="en-US"/>
              </w:rPr>
              <w:t>0 executed</w:t>
            </w:r>
          </w:p>
        </w:tc>
        <w:tc>
          <w:tcPr>
            <w:tcW w:w="2081" w:type="dxa"/>
          </w:tcPr>
          <w:p w:rsidR="004632E5" w:rsidRPr="005C2667" w:rsidRDefault="004632E5" w:rsidP="00832590">
            <w:pPr>
              <w:keepNext/>
              <w:rPr>
                <w:lang w:val="en-US"/>
              </w:rPr>
            </w:pPr>
            <w:r w:rsidRPr="005C2667">
              <w:rPr>
                <w:lang w:val="en-US"/>
              </w:rPr>
              <w:t xml:space="preserve">0 </w:t>
            </w:r>
          </w:p>
        </w:tc>
      </w:tr>
      <w:tr w:rsidR="004632E5" w:rsidTr="0076254B">
        <w:tc>
          <w:tcPr>
            <w:tcW w:w="2939" w:type="dxa"/>
          </w:tcPr>
          <w:p w:rsidR="004632E5" w:rsidRPr="005C2667" w:rsidRDefault="004632E5" w:rsidP="00832590">
            <w:pPr>
              <w:keepNext/>
              <w:rPr>
                <w:lang w:val="en-US"/>
              </w:rPr>
            </w:pPr>
            <w:r w:rsidRPr="005C2667">
              <w:rPr>
                <w:lang w:val="en-US"/>
              </w:rPr>
              <w:t>Validation (inspection)</w:t>
            </w:r>
          </w:p>
        </w:tc>
        <w:tc>
          <w:tcPr>
            <w:tcW w:w="2469" w:type="dxa"/>
          </w:tcPr>
          <w:p w:rsidR="004632E5" w:rsidRPr="005C2667" w:rsidRDefault="004632E5" w:rsidP="00832590">
            <w:pPr>
              <w:keepNext/>
              <w:rPr>
                <w:lang w:val="en-US"/>
              </w:rPr>
            </w:pPr>
            <w:r w:rsidRPr="005C2667">
              <w:rPr>
                <w:lang w:val="en-US"/>
              </w:rPr>
              <w:t>0 inspections</w:t>
            </w:r>
          </w:p>
        </w:tc>
        <w:tc>
          <w:tcPr>
            <w:tcW w:w="2081" w:type="dxa"/>
          </w:tcPr>
          <w:p w:rsidR="004632E5" w:rsidRPr="005C2667" w:rsidRDefault="004632E5" w:rsidP="00832590">
            <w:pPr>
              <w:keepNext/>
              <w:rPr>
                <w:lang w:val="en-US"/>
              </w:rPr>
            </w:pPr>
            <w:r w:rsidRPr="005C2667">
              <w:rPr>
                <w:lang w:val="en-US"/>
              </w:rPr>
              <w:t>0 executed</w:t>
            </w:r>
          </w:p>
        </w:tc>
        <w:tc>
          <w:tcPr>
            <w:tcW w:w="2081" w:type="dxa"/>
          </w:tcPr>
          <w:p w:rsidR="004632E5" w:rsidRPr="005C2667" w:rsidRDefault="004632E5" w:rsidP="00832590">
            <w:pPr>
              <w:keepNext/>
              <w:rPr>
                <w:lang w:val="en-US"/>
              </w:rPr>
            </w:pPr>
            <w:r w:rsidRPr="005C2667">
              <w:rPr>
                <w:lang w:val="en-US"/>
              </w:rPr>
              <w:t xml:space="preserve">0 </w:t>
            </w:r>
          </w:p>
        </w:tc>
      </w:tr>
    </w:tbl>
    <w:p w:rsidR="004632E5" w:rsidRDefault="004632E5" w:rsidP="00832590">
      <w:pPr>
        <w:keepNext/>
        <w:ind w:left="705" w:hanging="705"/>
        <w:rPr>
          <w:rFonts w:ascii="Verdana" w:eastAsia="Times New Roman" w:hAnsi="Verdana" w:cs="Times New Roman"/>
          <w:sz w:val="18"/>
          <w:szCs w:val="24"/>
          <w:lang w:val="en-US"/>
        </w:rPr>
      </w:pPr>
    </w:p>
    <w:p w:rsidR="00E16E38" w:rsidRDefault="00E16E38" w:rsidP="00832590">
      <w:pPr>
        <w:pStyle w:val="Titre3"/>
      </w:pPr>
      <w:bookmarkStart w:id="80" w:name="_Toc413751470"/>
      <w:r>
        <w:t>Requirement coverage</w:t>
      </w:r>
      <w:bookmarkEnd w:id="80"/>
    </w:p>
    <w:tbl>
      <w:tblPr>
        <w:tblStyle w:val="Grilledutableau"/>
        <w:tblW w:w="0" w:type="auto"/>
        <w:jc w:val="center"/>
        <w:tblInd w:w="-1109" w:type="dxa"/>
        <w:tblLook w:val="04A0" w:firstRow="1" w:lastRow="0" w:firstColumn="1" w:lastColumn="0" w:noHBand="0" w:noVBand="1"/>
      </w:tblPr>
      <w:tblGrid>
        <w:gridCol w:w="2746"/>
        <w:gridCol w:w="2552"/>
      </w:tblGrid>
      <w:tr w:rsidR="00792559" w:rsidRPr="00586D03" w:rsidTr="00792559">
        <w:trPr>
          <w:jc w:val="center"/>
        </w:trPr>
        <w:tc>
          <w:tcPr>
            <w:tcW w:w="2746" w:type="dxa"/>
            <w:shd w:val="clear" w:color="auto" w:fill="BFBFBF" w:themeFill="background1" w:themeFillShade="BF"/>
          </w:tcPr>
          <w:p w:rsidR="00792559" w:rsidRPr="00586D03" w:rsidRDefault="00792559" w:rsidP="00832590">
            <w:pPr>
              <w:keepNext/>
              <w:rPr>
                <w:b/>
              </w:rPr>
            </w:pPr>
            <w:r>
              <w:rPr>
                <w:b/>
              </w:rPr>
              <w:t>SSRD Requirements</w:t>
            </w:r>
          </w:p>
        </w:tc>
        <w:tc>
          <w:tcPr>
            <w:tcW w:w="2552" w:type="dxa"/>
            <w:shd w:val="clear" w:color="auto" w:fill="BFBFBF" w:themeFill="background1" w:themeFillShade="BF"/>
          </w:tcPr>
          <w:p w:rsidR="00792559" w:rsidRPr="00586D03" w:rsidRDefault="00792559" w:rsidP="00832590">
            <w:pPr>
              <w:keepNext/>
              <w:rPr>
                <w:b/>
              </w:rPr>
            </w:pPr>
            <w:r>
              <w:rPr>
                <w:b/>
              </w:rPr>
              <w:t>Status</w:t>
            </w:r>
          </w:p>
        </w:tc>
      </w:tr>
      <w:tr w:rsidR="00792559" w:rsidTr="00792559">
        <w:trPr>
          <w:jc w:val="center"/>
        </w:trPr>
        <w:tc>
          <w:tcPr>
            <w:tcW w:w="2746" w:type="dxa"/>
          </w:tcPr>
          <w:p w:rsidR="00792559" w:rsidRDefault="004E1796" w:rsidP="00832590">
            <w:pPr>
              <w:keepNext/>
            </w:pPr>
            <w:r>
              <w:t>140</w:t>
            </w:r>
          </w:p>
        </w:tc>
        <w:tc>
          <w:tcPr>
            <w:tcW w:w="2552" w:type="dxa"/>
          </w:tcPr>
          <w:p w:rsidR="00792559" w:rsidRDefault="00200E85" w:rsidP="00F25466">
            <w:pPr>
              <w:keepNext/>
            </w:pPr>
            <w:r>
              <w:t>12</w:t>
            </w:r>
            <w:r w:rsidR="00F25466">
              <w:t>4</w:t>
            </w:r>
            <w:r>
              <w:t xml:space="preserve"> </w:t>
            </w:r>
            <w:r w:rsidR="00792559">
              <w:t>tested (</w:t>
            </w:r>
            <w:r w:rsidR="004E1796">
              <w:t>88</w:t>
            </w:r>
            <w:r>
              <w:t>.6</w:t>
            </w:r>
            <w:r w:rsidR="00792559">
              <w:t>% tested)</w:t>
            </w:r>
          </w:p>
        </w:tc>
      </w:tr>
    </w:tbl>
    <w:p w:rsidR="00792559" w:rsidRPr="00792559" w:rsidRDefault="00792559" w:rsidP="00832590">
      <w:pPr>
        <w:keepNext/>
        <w:rPr>
          <w:lang w:val="en-US"/>
        </w:rPr>
      </w:pPr>
    </w:p>
    <w:p w:rsidR="00E16E38" w:rsidRDefault="00E16E38" w:rsidP="006E3688">
      <w:pPr>
        <w:pStyle w:val="Titre2"/>
      </w:pPr>
      <w:bookmarkStart w:id="81" w:name="_Toc413751471"/>
      <w:r>
        <w:t>Detailed status</w:t>
      </w:r>
      <w:bookmarkEnd w:id="81"/>
    </w:p>
    <w:p w:rsidR="00E16E38" w:rsidRPr="00D7453C" w:rsidRDefault="00E16E38" w:rsidP="00832590">
      <w:pPr>
        <w:pStyle w:val="Titre3"/>
      </w:pPr>
      <w:bookmarkStart w:id="82" w:name="_Toc413751472"/>
      <w:r>
        <w:t>Unit/Integration tests</w:t>
      </w:r>
      <w:bookmarkEnd w:id="82"/>
    </w:p>
    <w:p w:rsidR="00E16E38" w:rsidRPr="00200E85" w:rsidRDefault="00C01AC6" w:rsidP="00832590">
      <w:pPr>
        <w:keepNext/>
        <w:ind w:left="705" w:hanging="705"/>
        <w:rPr>
          <w:rFonts w:ascii="Verdana" w:eastAsia="Times New Roman" w:hAnsi="Verdana" w:cs="Times New Roman"/>
          <w:sz w:val="18"/>
          <w:szCs w:val="24"/>
          <w:lang w:val="en-US"/>
        </w:rPr>
      </w:pPr>
      <w:r>
        <w:rPr>
          <w:rFonts w:ascii="Verdana" w:eastAsia="Times New Roman" w:hAnsi="Verdana" w:cs="Times New Roman"/>
          <w:noProof/>
          <w:sz w:val="18"/>
          <w:szCs w:val="24"/>
          <w:lang w:val="fr-FR" w:eastAsia="fr-FR"/>
        </w:rPr>
        <w:drawing>
          <wp:inline distT="0" distB="0" distL="0" distR="0" wp14:anchorId="750B5DD6" wp14:editId="501BC3F1">
            <wp:extent cx="5934075" cy="3714750"/>
            <wp:effectExtent l="0" t="0" r="9525" b="0"/>
            <wp:docPr id="138" name="Imag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9" cstate="email">
                      <a:extLst>
                        <a:ext uri="{28A0092B-C50C-407E-A947-70E740481C1C}">
                          <a14:useLocalDpi xmlns:a14="http://schemas.microsoft.com/office/drawing/2010/main"/>
                        </a:ext>
                      </a:extLst>
                    </a:blip>
                    <a:srcRect/>
                    <a:stretch>
                      <a:fillRect/>
                    </a:stretch>
                  </pic:blipFill>
                  <pic:spPr bwMode="auto">
                    <a:xfrm>
                      <a:off x="0" y="0"/>
                      <a:ext cx="5934075" cy="3714750"/>
                    </a:xfrm>
                    <a:prstGeom prst="rect">
                      <a:avLst/>
                    </a:prstGeom>
                    <a:noFill/>
                    <a:ln>
                      <a:noFill/>
                    </a:ln>
                  </pic:spPr>
                </pic:pic>
              </a:graphicData>
            </a:graphic>
          </wp:inline>
        </w:drawing>
      </w:r>
    </w:p>
    <w:p w:rsidR="00E16E38" w:rsidRDefault="00E16E38" w:rsidP="00832590">
      <w:pPr>
        <w:pStyle w:val="Titre3"/>
      </w:pPr>
      <w:bookmarkStart w:id="83" w:name="_Toc413751473"/>
      <w:r>
        <w:t>Validation tests</w:t>
      </w:r>
      <w:bookmarkEnd w:id="83"/>
    </w:p>
    <w:p w:rsidR="00E16E38" w:rsidRDefault="00E16E38" w:rsidP="00832590">
      <w:pPr>
        <w:keepNext/>
        <w:ind w:left="705" w:hanging="705"/>
        <w:rPr>
          <w:rFonts w:ascii="Verdana" w:eastAsia="Times New Roman" w:hAnsi="Verdana" w:cs="Times New Roman"/>
          <w:sz w:val="18"/>
          <w:szCs w:val="24"/>
          <w:lang w:val="en-US"/>
        </w:rPr>
      </w:pPr>
    </w:p>
    <w:tbl>
      <w:tblPr>
        <w:tblStyle w:val="Grilledutableau"/>
        <w:tblW w:w="0" w:type="auto"/>
        <w:tblLook w:val="04A0" w:firstRow="1" w:lastRow="0" w:firstColumn="1" w:lastColumn="0" w:noHBand="0" w:noVBand="1"/>
      </w:tblPr>
      <w:tblGrid>
        <w:gridCol w:w="3213"/>
        <w:gridCol w:w="1998"/>
        <w:gridCol w:w="4359"/>
      </w:tblGrid>
      <w:tr w:rsidR="00E16E38" w:rsidRPr="00586D03" w:rsidTr="00E61BC8">
        <w:tc>
          <w:tcPr>
            <w:tcW w:w="3213" w:type="dxa"/>
            <w:shd w:val="clear" w:color="auto" w:fill="BFBFBF" w:themeFill="background1" w:themeFillShade="BF"/>
          </w:tcPr>
          <w:p w:rsidR="00E16E38" w:rsidRPr="00586D03" w:rsidRDefault="00E16E38" w:rsidP="00832590">
            <w:pPr>
              <w:keepNext/>
              <w:rPr>
                <w:b/>
                <w:lang w:val="en-US"/>
              </w:rPr>
            </w:pPr>
            <w:r>
              <w:rPr>
                <w:b/>
                <w:lang w:val="en-US"/>
              </w:rPr>
              <w:lastRenderedPageBreak/>
              <w:t>Test</w:t>
            </w:r>
          </w:p>
        </w:tc>
        <w:tc>
          <w:tcPr>
            <w:tcW w:w="1998" w:type="dxa"/>
            <w:shd w:val="clear" w:color="auto" w:fill="BFBFBF" w:themeFill="background1" w:themeFillShade="BF"/>
          </w:tcPr>
          <w:p w:rsidR="00E16E38" w:rsidRPr="00586D03" w:rsidRDefault="00E16E38" w:rsidP="00832590">
            <w:pPr>
              <w:keepNext/>
              <w:rPr>
                <w:b/>
                <w:lang w:val="en-US"/>
              </w:rPr>
            </w:pPr>
            <w:r w:rsidRPr="00586D03">
              <w:rPr>
                <w:b/>
                <w:lang w:val="en-US"/>
              </w:rPr>
              <w:t>Status</w:t>
            </w:r>
          </w:p>
        </w:tc>
        <w:tc>
          <w:tcPr>
            <w:tcW w:w="4359" w:type="dxa"/>
            <w:shd w:val="clear" w:color="auto" w:fill="BFBFBF" w:themeFill="background1" w:themeFillShade="BF"/>
          </w:tcPr>
          <w:p w:rsidR="00E16E38" w:rsidRPr="00586D03" w:rsidRDefault="00E16E38" w:rsidP="00832590">
            <w:pPr>
              <w:keepNext/>
              <w:rPr>
                <w:b/>
                <w:lang w:val="en-US"/>
              </w:rPr>
            </w:pPr>
            <w:r>
              <w:rPr>
                <w:b/>
                <w:lang w:val="en-US"/>
              </w:rPr>
              <w:t xml:space="preserve">Last execution </w:t>
            </w:r>
          </w:p>
        </w:tc>
      </w:tr>
      <w:tr w:rsidR="00065DE1" w:rsidRPr="005215A5" w:rsidTr="00E61BC8">
        <w:tc>
          <w:tcPr>
            <w:tcW w:w="3213" w:type="dxa"/>
          </w:tcPr>
          <w:p w:rsidR="00065DE1" w:rsidRPr="003449C9" w:rsidRDefault="00065DE1" w:rsidP="00832590">
            <w:pPr>
              <w:keepNext/>
              <w:rPr>
                <w:lang w:val="en-US"/>
              </w:rPr>
            </w:pPr>
            <w:r w:rsidRPr="003449C9">
              <w:t>NGEO-WEBC-VTP-0015</w:t>
            </w:r>
          </w:p>
        </w:tc>
        <w:tc>
          <w:tcPr>
            <w:tcW w:w="1998" w:type="dxa"/>
          </w:tcPr>
          <w:p w:rsidR="00065DE1" w:rsidRDefault="00065DE1" w:rsidP="00832590">
            <w:pPr>
              <w:keepNext/>
              <w:rPr>
                <w:lang w:val="en-US"/>
              </w:rPr>
            </w:pPr>
            <w:r>
              <w:rPr>
                <w:lang w:val="en-US"/>
              </w:rPr>
              <w:t>100%</w:t>
            </w:r>
          </w:p>
        </w:tc>
        <w:tc>
          <w:tcPr>
            <w:tcW w:w="4359" w:type="dxa"/>
          </w:tcPr>
          <w:p w:rsidR="00065DE1" w:rsidRDefault="004A744D" w:rsidP="00832590">
            <w:pPr>
              <w:keepNext/>
              <w:rPr>
                <w:lang w:val="en-US"/>
              </w:rPr>
            </w:pPr>
            <w:r>
              <w:rPr>
                <w:lang w:val="en-US"/>
              </w:rPr>
              <w:t>FAT V2 06/03/2015</w:t>
            </w:r>
          </w:p>
        </w:tc>
      </w:tr>
      <w:tr w:rsidR="00065DE1" w:rsidRPr="005215A5" w:rsidTr="00E61BC8">
        <w:tc>
          <w:tcPr>
            <w:tcW w:w="3213" w:type="dxa"/>
          </w:tcPr>
          <w:p w:rsidR="00065DE1" w:rsidRPr="003449C9" w:rsidRDefault="00065DE1" w:rsidP="00832590">
            <w:pPr>
              <w:keepNext/>
              <w:rPr>
                <w:lang w:val="en-US"/>
              </w:rPr>
            </w:pPr>
            <w:r>
              <w:t>NGEO-WEBC-VTP-0020</w:t>
            </w:r>
          </w:p>
        </w:tc>
        <w:tc>
          <w:tcPr>
            <w:tcW w:w="1998" w:type="dxa"/>
          </w:tcPr>
          <w:p w:rsidR="00065DE1" w:rsidRDefault="00065DE1" w:rsidP="00832590">
            <w:pPr>
              <w:keepNext/>
              <w:rPr>
                <w:lang w:val="en-US"/>
              </w:rPr>
            </w:pPr>
            <w:r>
              <w:rPr>
                <w:lang w:val="en-US"/>
              </w:rPr>
              <w:t>100%</w:t>
            </w:r>
          </w:p>
        </w:tc>
        <w:tc>
          <w:tcPr>
            <w:tcW w:w="4359" w:type="dxa"/>
          </w:tcPr>
          <w:p w:rsidR="00065DE1" w:rsidRDefault="004A744D" w:rsidP="00832590">
            <w:pPr>
              <w:keepNext/>
            </w:pPr>
            <w:r>
              <w:rPr>
                <w:lang w:val="en-US"/>
              </w:rPr>
              <w:t>FAT V2 06/03/2015</w:t>
            </w:r>
          </w:p>
        </w:tc>
      </w:tr>
      <w:tr w:rsidR="00065DE1" w:rsidRPr="005215A5" w:rsidTr="00E61BC8">
        <w:tc>
          <w:tcPr>
            <w:tcW w:w="3213" w:type="dxa"/>
          </w:tcPr>
          <w:p w:rsidR="00065DE1" w:rsidRPr="003449C9" w:rsidRDefault="00065DE1" w:rsidP="00832590">
            <w:pPr>
              <w:keepNext/>
              <w:rPr>
                <w:lang w:val="en-US"/>
              </w:rPr>
            </w:pPr>
            <w:r>
              <w:t>NGEO-WEBC-VTP-0030</w:t>
            </w:r>
          </w:p>
        </w:tc>
        <w:tc>
          <w:tcPr>
            <w:tcW w:w="1998" w:type="dxa"/>
          </w:tcPr>
          <w:p w:rsidR="00065DE1" w:rsidRDefault="00065DE1" w:rsidP="00832590">
            <w:pPr>
              <w:keepNext/>
              <w:rPr>
                <w:lang w:val="en-US"/>
              </w:rPr>
            </w:pPr>
            <w:r w:rsidRPr="008C2E4F">
              <w:rPr>
                <w:lang w:val="en-US"/>
              </w:rPr>
              <w:t>100%</w:t>
            </w:r>
          </w:p>
        </w:tc>
        <w:tc>
          <w:tcPr>
            <w:tcW w:w="4359" w:type="dxa"/>
          </w:tcPr>
          <w:p w:rsidR="00065DE1" w:rsidRDefault="004A744D" w:rsidP="00832590">
            <w:pPr>
              <w:keepNext/>
            </w:pPr>
            <w:r>
              <w:rPr>
                <w:lang w:val="en-US"/>
              </w:rPr>
              <w:t>FAT V2 06/03/2015</w:t>
            </w:r>
          </w:p>
        </w:tc>
      </w:tr>
      <w:tr w:rsidR="00065DE1" w:rsidRPr="005215A5" w:rsidTr="00E61BC8">
        <w:tc>
          <w:tcPr>
            <w:tcW w:w="3213" w:type="dxa"/>
          </w:tcPr>
          <w:p w:rsidR="00065DE1" w:rsidRPr="003449C9" w:rsidRDefault="00065DE1" w:rsidP="00832590">
            <w:pPr>
              <w:keepNext/>
              <w:rPr>
                <w:lang w:val="en-US"/>
              </w:rPr>
            </w:pPr>
            <w:r>
              <w:t>NGEO-WEBC-VTP-0040</w:t>
            </w:r>
          </w:p>
        </w:tc>
        <w:tc>
          <w:tcPr>
            <w:tcW w:w="1998" w:type="dxa"/>
          </w:tcPr>
          <w:p w:rsidR="00065DE1" w:rsidRDefault="00065DE1" w:rsidP="00832590">
            <w:pPr>
              <w:keepNext/>
              <w:rPr>
                <w:lang w:val="en-US"/>
              </w:rPr>
            </w:pPr>
            <w:r>
              <w:rPr>
                <w:lang w:val="en-US"/>
              </w:rPr>
              <w:t>100%</w:t>
            </w:r>
          </w:p>
        </w:tc>
        <w:tc>
          <w:tcPr>
            <w:tcW w:w="4359" w:type="dxa"/>
          </w:tcPr>
          <w:p w:rsidR="00065DE1" w:rsidRDefault="004A744D" w:rsidP="00832590">
            <w:pPr>
              <w:keepNext/>
            </w:pPr>
            <w:r>
              <w:rPr>
                <w:lang w:val="en-US"/>
              </w:rPr>
              <w:t>FAT V2 06/03/2015</w:t>
            </w:r>
          </w:p>
        </w:tc>
      </w:tr>
      <w:tr w:rsidR="00065DE1" w:rsidRPr="005215A5" w:rsidTr="00E61BC8">
        <w:tc>
          <w:tcPr>
            <w:tcW w:w="3213" w:type="dxa"/>
          </w:tcPr>
          <w:p w:rsidR="00065DE1" w:rsidRDefault="00065DE1" w:rsidP="00F57A9C">
            <w:pPr>
              <w:keepNext/>
            </w:pPr>
            <w:r>
              <w:t>NGEO-WEBC-VTP-0045</w:t>
            </w:r>
          </w:p>
        </w:tc>
        <w:tc>
          <w:tcPr>
            <w:tcW w:w="1998" w:type="dxa"/>
          </w:tcPr>
          <w:p w:rsidR="00065DE1" w:rsidRDefault="00065DE1" w:rsidP="006E3688">
            <w:pPr>
              <w:keepNext/>
              <w:rPr>
                <w:lang w:val="en-US"/>
              </w:rPr>
            </w:pPr>
            <w:r>
              <w:rPr>
                <w:lang w:val="en-US"/>
              </w:rPr>
              <w:t>100%</w:t>
            </w:r>
          </w:p>
        </w:tc>
        <w:tc>
          <w:tcPr>
            <w:tcW w:w="4359" w:type="dxa"/>
          </w:tcPr>
          <w:p w:rsidR="00065DE1" w:rsidRDefault="004A744D" w:rsidP="006E3688">
            <w:pPr>
              <w:keepNext/>
              <w:rPr>
                <w:lang w:val="en-US"/>
              </w:rPr>
            </w:pPr>
            <w:r>
              <w:rPr>
                <w:lang w:val="en-US"/>
              </w:rPr>
              <w:t>FAT V2 06/03/2015</w:t>
            </w:r>
          </w:p>
        </w:tc>
      </w:tr>
      <w:tr w:rsidR="00065DE1" w:rsidRPr="005215A5" w:rsidTr="00E61BC8">
        <w:tc>
          <w:tcPr>
            <w:tcW w:w="3213" w:type="dxa"/>
          </w:tcPr>
          <w:p w:rsidR="00065DE1" w:rsidRPr="003449C9" w:rsidRDefault="00065DE1" w:rsidP="00832590">
            <w:pPr>
              <w:keepNext/>
              <w:rPr>
                <w:lang w:val="en-US"/>
              </w:rPr>
            </w:pPr>
            <w:r>
              <w:t>NGEO-WEBC-VTP-00</w:t>
            </w:r>
            <w:r w:rsidRPr="003449C9">
              <w:t>5</w:t>
            </w:r>
            <w:r>
              <w:t>0</w:t>
            </w:r>
          </w:p>
        </w:tc>
        <w:tc>
          <w:tcPr>
            <w:tcW w:w="1998" w:type="dxa"/>
          </w:tcPr>
          <w:p w:rsidR="00065DE1" w:rsidRDefault="00065DE1" w:rsidP="00832590">
            <w:pPr>
              <w:keepNext/>
              <w:rPr>
                <w:lang w:val="en-US"/>
              </w:rPr>
            </w:pPr>
            <w:r>
              <w:rPr>
                <w:lang w:val="en-US"/>
              </w:rPr>
              <w:t>100%</w:t>
            </w:r>
          </w:p>
        </w:tc>
        <w:tc>
          <w:tcPr>
            <w:tcW w:w="4359" w:type="dxa"/>
          </w:tcPr>
          <w:p w:rsidR="00065DE1" w:rsidRDefault="004A744D" w:rsidP="00832590">
            <w:pPr>
              <w:keepNext/>
              <w:rPr>
                <w:lang w:val="en-US"/>
              </w:rPr>
            </w:pPr>
            <w:r>
              <w:rPr>
                <w:lang w:val="en-US"/>
              </w:rPr>
              <w:t>FAT V2 06/03/2015</w:t>
            </w:r>
          </w:p>
        </w:tc>
      </w:tr>
      <w:tr w:rsidR="00065DE1" w:rsidRPr="005215A5" w:rsidTr="00E61BC8">
        <w:tc>
          <w:tcPr>
            <w:tcW w:w="3213" w:type="dxa"/>
          </w:tcPr>
          <w:p w:rsidR="00065DE1" w:rsidRPr="003449C9" w:rsidRDefault="00065DE1" w:rsidP="00832590">
            <w:pPr>
              <w:keepNext/>
              <w:rPr>
                <w:lang w:val="en-US"/>
              </w:rPr>
            </w:pPr>
            <w:r>
              <w:t>NGEO-WEBC-VTP-0060</w:t>
            </w:r>
          </w:p>
        </w:tc>
        <w:tc>
          <w:tcPr>
            <w:tcW w:w="1998" w:type="dxa"/>
          </w:tcPr>
          <w:p w:rsidR="00065DE1" w:rsidRDefault="00065DE1" w:rsidP="00832590">
            <w:pPr>
              <w:keepNext/>
              <w:rPr>
                <w:lang w:val="en-US"/>
              </w:rPr>
            </w:pPr>
            <w:r>
              <w:rPr>
                <w:lang w:val="en-US"/>
              </w:rPr>
              <w:t>100%</w:t>
            </w:r>
          </w:p>
        </w:tc>
        <w:tc>
          <w:tcPr>
            <w:tcW w:w="4359" w:type="dxa"/>
          </w:tcPr>
          <w:p w:rsidR="00065DE1" w:rsidRDefault="004A744D" w:rsidP="00832590">
            <w:pPr>
              <w:keepNext/>
            </w:pPr>
            <w:r>
              <w:rPr>
                <w:lang w:val="en-US"/>
              </w:rPr>
              <w:t>FAT V2 06/03/2015</w:t>
            </w:r>
          </w:p>
        </w:tc>
      </w:tr>
      <w:tr w:rsidR="00065DE1" w:rsidRPr="005215A5" w:rsidTr="00E61BC8">
        <w:tc>
          <w:tcPr>
            <w:tcW w:w="3213" w:type="dxa"/>
          </w:tcPr>
          <w:p w:rsidR="00065DE1" w:rsidRPr="003449C9" w:rsidRDefault="00065DE1" w:rsidP="00832590">
            <w:pPr>
              <w:keepNext/>
              <w:rPr>
                <w:lang w:val="en-US"/>
              </w:rPr>
            </w:pPr>
            <w:r>
              <w:t>NGEO-WEBC-VTP-0070</w:t>
            </w:r>
          </w:p>
        </w:tc>
        <w:tc>
          <w:tcPr>
            <w:tcW w:w="1998" w:type="dxa"/>
          </w:tcPr>
          <w:p w:rsidR="00065DE1" w:rsidRDefault="00065DE1" w:rsidP="00832590">
            <w:pPr>
              <w:keepNext/>
              <w:rPr>
                <w:lang w:val="en-US"/>
              </w:rPr>
            </w:pPr>
            <w:r w:rsidRPr="008C2E4F">
              <w:rPr>
                <w:lang w:val="en-US"/>
              </w:rPr>
              <w:t>100%</w:t>
            </w:r>
          </w:p>
        </w:tc>
        <w:tc>
          <w:tcPr>
            <w:tcW w:w="4359" w:type="dxa"/>
          </w:tcPr>
          <w:p w:rsidR="00065DE1" w:rsidRDefault="004A744D" w:rsidP="00832590">
            <w:pPr>
              <w:keepNext/>
            </w:pPr>
            <w:r>
              <w:rPr>
                <w:lang w:val="en-US"/>
              </w:rPr>
              <w:t>FAT V2 06/03/2015</w:t>
            </w:r>
          </w:p>
        </w:tc>
      </w:tr>
      <w:tr w:rsidR="00065DE1" w:rsidRPr="005215A5" w:rsidTr="00E61BC8">
        <w:tc>
          <w:tcPr>
            <w:tcW w:w="3213" w:type="dxa"/>
          </w:tcPr>
          <w:p w:rsidR="00065DE1" w:rsidRPr="003449C9" w:rsidRDefault="00065DE1" w:rsidP="00832590">
            <w:pPr>
              <w:keepNext/>
              <w:rPr>
                <w:lang w:val="en-US"/>
              </w:rPr>
            </w:pPr>
            <w:r>
              <w:t>NGEO-WEBC-VTP-0080</w:t>
            </w:r>
          </w:p>
        </w:tc>
        <w:tc>
          <w:tcPr>
            <w:tcW w:w="1998" w:type="dxa"/>
          </w:tcPr>
          <w:p w:rsidR="00065DE1" w:rsidRDefault="00065DE1" w:rsidP="00832590">
            <w:pPr>
              <w:keepNext/>
              <w:rPr>
                <w:lang w:val="en-US"/>
              </w:rPr>
            </w:pPr>
            <w:r>
              <w:rPr>
                <w:lang w:val="en-US"/>
              </w:rPr>
              <w:t>100%</w:t>
            </w:r>
          </w:p>
        </w:tc>
        <w:tc>
          <w:tcPr>
            <w:tcW w:w="4359" w:type="dxa"/>
          </w:tcPr>
          <w:p w:rsidR="00065DE1" w:rsidRDefault="004A744D" w:rsidP="00832590">
            <w:pPr>
              <w:keepNext/>
            </w:pPr>
            <w:r>
              <w:rPr>
                <w:lang w:val="en-US"/>
              </w:rPr>
              <w:t>FAT V2 06/03/2015</w:t>
            </w:r>
          </w:p>
        </w:tc>
      </w:tr>
      <w:tr w:rsidR="00065DE1" w:rsidRPr="005215A5" w:rsidTr="00E61BC8">
        <w:tc>
          <w:tcPr>
            <w:tcW w:w="3213" w:type="dxa"/>
          </w:tcPr>
          <w:p w:rsidR="00065DE1" w:rsidRPr="003449C9" w:rsidRDefault="00065DE1" w:rsidP="00832590">
            <w:pPr>
              <w:keepNext/>
              <w:rPr>
                <w:lang w:val="en-US"/>
              </w:rPr>
            </w:pPr>
            <w:r>
              <w:t>NGEO-WEBC-VTP-0090</w:t>
            </w:r>
          </w:p>
        </w:tc>
        <w:tc>
          <w:tcPr>
            <w:tcW w:w="1998" w:type="dxa"/>
          </w:tcPr>
          <w:p w:rsidR="00065DE1" w:rsidRDefault="00065DE1" w:rsidP="00832590">
            <w:pPr>
              <w:keepNext/>
              <w:rPr>
                <w:lang w:val="en-US"/>
              </w:rPr>
            </w:pPr>
            <w:r>
              <w:rPr>
                <w:lang w:val="en-US"/>
              </w:rPr>
              <w:t>100%</w:t>
            </w:r>
          </w:p>
        </w:tc>
        <w:tc>
          <w:tcPr>
            <w:tcW w:w="4359" w:type="dxa"/>
          </w:tcPr>
          <w:p w:rsidR="00065DE1" w:rsidRDefault="004A744D" w:rsidP="00832590">
            <w:pPr>
              <w:keepNext/>
            </w:pPr>
            <w:r>
              <w:rPr>
                <w:lang w:val="en-US"/>
              </w:rPr>
              <w:t>FAT V2 06/03/2015</w:t>
            </w:r>
          </w:p>
        </w:tc>
      </w:tr>
      <w:tr w:rsidR="00065DE1" w:rsidRPr="005215A5" w:rsidTr="00E61BC8">
        <w:tc>
          <w:tcPr>
            <w:tcW w:w="3213" w:type="dxa"/>
          </w:tcPr>
          <w:p w:rsidR="00065DE1" w:rsidRPr="009F099E" w:rsidRDefault="00065DE1" w:rsidP="00832590">
            <w:pPr>
              <w:keepNext/>
              <w:rPr>
                <w:lang w:val="en-US"/>
              </w:rPr>
            </w:pPr>
            <w:r w:rsidRPr="009F099E">
              <w:t>NGEO-WEBC-VTP-0095</w:t>
            </w:r>
          </w:p>
        </w:tc>
        <w:tc>
          <w:tcPr>
            <w:tcW w:w="1998" w:type="dxa"/>
          </w:tcPr>
          <w:p w:rsidR="00065DE1" w:rsidRPr="009F099E" w:rsidRDefault="00065DE1" w:rsidP="00832590">
            <w:pPr>
              <w:keepNext/>
              <w:rPr>
                <w:lang w:val="en-US"/>
              </w:rPr>
            </w:pPr>
            <w:r w:rsidRPr="009F099E">
              <w:rPr>
                <w:lang w:val="en-US"/>
              </w:rPr>
              <w:t>100%</w:t>
            </w:r>
          </w:p>
        </w:tc>
        <w:tc>
          <w:tcPr>
            <w:tcW w:w="4359" w:type="dxa"/>
          </w:tcPr>
          <w:p w:rsidR="00065DE1" w:rsidRPr="009F099E" w:rsidRDefault="004A744D" w:rsidP="00832590">
            <w:pPr>
              <w:keepNext/>
            </w:pPr>
            <w:r>
              <w:rPr>
                <w:lang w:val="en-US"/>
              </w:rPr>
              <w:t>FAT V2 06/03/2015</w:t>
            </w:r>
          </w:p>
        </w:tc>
      </w:tr>
      <w:tr w:rsidR="00065DE1" w:rsidRPr="005215A5" w:rsidTr="00E61BC8">
        <w:tc>
          <w:tcPr>
            <w:tcW w:w="3213" w:type="dxa"/>
          </w:tcPr>
          <w:p w:rsidR="00065DE1" w:rsidRPr="009F099E" w:rsidRDefault="00065DE1" w:rsidP="00832590">
            <w:pPr>
              <w:keepNext/>
              <w:rPr>
                <w:lang w:val="en-US"/>
              </w:rPr>
            </w:pPr>
            <w:r w:rsidRPr="009F099E">
              <w:t>NGEO-WEBC-VTP-0100</w:t>
            </w:r>
          </w:p>
        </w:tc>
        <w:tc>
          <w:tcPr>
            <w:tcW w:w="1998" w:type="dxa"/>
          </w:tcPr>
          <w:p w:rsidR="00065DE1" w:rsidRPr="009F099E" w:rsidRDefault="00065DE1" w:rsidP="00832590">
            <w:pPr>
              <w:keepNext/>
              <w:rPr>
                <w:lang w:val="en-US"/>
              </w:rPr>
            </w:pPr>
            <w:r w:rsidRPr="009F099E">
              <w:rPr>
                <w:lang w:val="en-US"/>
              </w:rPr>
              <w:t>100%</w:t>
            </w:r>
          </w:p>
        </w:tc>
        <w:tc>
          <w:tcPr>
            <w:tcW w:w="4359" w:type="dxa"/>
          </w:tcPr>
          <w:p w:rsidR="00065DE1" w:rsidRPr="009F099E" w:rsidRDefault="004A744D" w:rsidP="00832590">
            <w:pPr>
              <w:keepNext/>
            </w:pPr>
            <w:r>
              <w:rPr>
                <w:lang w:val="en-US"/>
              </w:rPr>
              <w:t>FAT V2 06/03/2015</w:t>
            </w:r>
          </w:p>
        </w:tc>
      </w:tr>
      <w:tr w:rsidR="00065DE1" w:rsidRPr="005215A5" w:rsidTr="00E61BC8">
        <w:tc>
          <w:tcPr>
            <w:tcW w:w="3213" w:type="dxa"/>
          </w:tcPr>
          <w:p w:rsidR="00065DE1" w:rsidRPr="003449C9" w:rsidRDefault="00065DE1" w:rsidP="00832590">
            <w:pPr>
              <w:keepNext/>
              <w:rPr>
                <w:lang w:val="en-US"/>
              </w:rPr>
            </w:pPr>
            <w:r>
              <w:t>NGEO-WEBC-VTP-0110</w:t>
            </w:r>
          </w:p>
        </w:tc>
        <w:tc>
          <w:tcPr>
            <w:tcW w:w="1998" w:type="dxa"/>
          </w:tcPr>
          <w:p w:rsidR="00065DE1" w:rsidRDefault="00065DE1" w:rsidP="00832590">
            <w:pPr>
              <w:keepNext/>
              <w:rPr>
                <w:lang w:val="en-US"/>
              </w:rPr>
            </w:pPr>
            <w:r>
              <w:rPr>
                <w:lang w:val="en-US"/>
              </w:rPr>
              <w:t>100%</w:t>
            </w:r>
          </w:p>
        </w:tc>
        <w:tc>
          <w:tcPr>
            <w:tcW w:w="4359" w:type="dxa"/>
          </w:tcPr>
          <w:p w:rsidR="00065DE1" w:rsidRDefault="004A744D" w:rsidP="00832590">
            <w:pPr>
              <w:keepNext/>
            </w:pPr>
            <w:r>
              <w:rPr>
                <w:lang w:val="en-US"/>
              </w:rPr>
              <w:t>FAT V2 06/03/2015</w:t>
            </w:r>
          </w:p>
        </w:tc>
      </w:tr>
      <w:tr w:rsidR="00065DE1" w:rsidRPr="005215A5" w:rsidTr="00E61BC8">
        <w:tc>
          <w:tcPr>
            <w:tcW w:w="3213" w:type="dxa"/>
          </w:tcPr>
          <w:p w:rsidR="00065DE1" w:rsidRPr="003449C9" w:rsidRDefault="00065DE1" w:rsidP="00832590">
            <w:pPr>
              <w:keepNext/>
              <w:rPr>
                <w:lang w:val="en-US"/>
              </w:rPr>
            </w:pPr>
            <w:r>
              <w:t>NGEO-WEBC-VTP-0115</w:t>
            </w:r>
          </w:p>
        </w:tc>
        <w:tc>
          <w:tcPr>
            <w:tcW w:w="1998" w:type="dxa"/>
          </w:tcPr>
          <w:p w:rsidR="00065DE1" w:rsidRDefault="00065DE1" w:rsidP="00832590">
            <w:pPr>
              <w:keepNext/>
              <w:rPr>
                <w:lang w:val="en-US"/>
              </w:rPr>
            </w:pPr>
            <w:r>
              <w:rPr>
                <w:lang w:val="en-US"/>
              </w:rPr>
              <w:t>100%</w:t>
            </w:r>
          </w:p>
        </w:tc>
        <w:tc>
          <w:tcPr>
            <w:tcW w:w="4359" w:type="dxa"/>
          </w:tcPr>
          <w:p w:rsidR="00065DE1" w:rsidRDefault="004A744D" w:rsidP="00832590">
            <w:pPr>
              <w:keepNext/>
            </w:pPr>
            <w:r>
              <w:rPr>
                <w:lang w:val="en-US"/>
              </w:rPr>
              <w:t>FAT V2 06/03/2015</w:t>
            </w:r>
          </w:p>
        </w:tc>
      </w:tr>
      <w:tr w:rsidR="00065DE1" w:rsidRPr="005215A5" w:rsidTr="00E61BC8">
        <w:tc>
          <w:tcPr>
            <w:tcW w:w="3213" w:type="dxa"/>
          </w:tcPr>
          <w:p w:rsidR="00065DE1" w:rsidRPr="003449C9" w:rsidRDefault="00065DE1" w:rsidP="00832590">
            <w:pPr>
              <w:keepNext/>
              <w:rPr>
                <w:lang w:val="en-US"/>
              </w:rPr>
            </w:pPr>
            <w:r>
              <w:t>NGEO-WEBC-VTP-0120</w:t>
            </w:r>
          </w:p>
        </w:tc>
        <w:tc>
          <w:tcPr>
            <w:tcW w:w="1998" w:type="dxa"/>
          </w:tcPr>
          <w:p w:rsidR="00065DE1" w:rsidRDefault="00065DE1" w:rsidP="00832590">
            <w:pPr>
              <w:keepNext/>
              <w:rPr>
                <w:lang w:val="en-US"/>
              </w:rPr>
            </w:pPr>
            <w:r>
              <w:rPr>
                <w:lang w:val="en-US"/>
              </w:rPr>
              <w:t>100%</w:t>
            </w:r>
          </w:p>
        </w:tc>
        <w:tc>
          <w:tcPr>
            <w:tcW w:w="4359" w:type="dxa"/>
          </w:tcPr>
          <w:p w:rsidR="00065DE1" w:rsidRDefault="004A744D" w:rsidP="00832590">
            <w:pPr>
              <w:keepNext/>
            </w:pPr>
            <w:r>
              <w:rPr>
                <w:lang w:val="en-US"/>
              </w:rPr>
              <w:t>FAT V2 06/03/2015</w:t>
            </w:r>
          </w:p>
        </w:tc>
      </w:tr>
      <w:tr w:rsidR="00065DE1" w:rsidRPr="005215A5" w:rsidTr="00E61BC8">
        <w:tc>
          <w:tcPr>
            <w:tcW w:w="3213" w:type="dxa"/>
          </w:tcPr>
          <w:p w:rsidR="00065DE1" w:rsidRPr="003449C9" w:rsidRDefault="00065DE1" w:rsidP="00832590">
            <w:pPr>
              <w:keepNext/>
              <w:rPr>
                <w:lang w:val="en-US"/>
              </w:rPr>
            </w:pPr>
            <w:r>
              <w:t>NGEO-WEBC-VTP-012</w:t>
            </w:r>
            <w:r w:rsidRPr="003449C9">
              <w:t>5</w:t>
            </w:r>
          </w:p>
        </w:tc>
        <w:tc>
          <w:tcPr>
            <w:tcW w:w="1998" w:type="dxa"/>
          </w:tcPr>
          <w:p w:rsidR="00065DE1" w:rsidRDefault="00065DE1" w:rsidP="00832590">
            <w:pPr>
              <w:keepNext/>
              <w:rPr>
                <w:lang w:val="en-US"/>
              </w:rPr>
            </w:pPr>
            <w:r>
              <w:rPr>
                <w:lang w:val="en-US"/>
              </w:rPr>
              <w:t>100%</w:t>
            </w:r>
          </w:p>
        </w:tc>
        <w:tc>
          <w:tcPr>
            <w:tcW w:w="4359" w:type="dxa"/>
          </w:tcPr>
          <w:p w:rsidR="00065DE1" w:rsidRDefault="004A744D" w:rsidP="00832590">
            <w:pPr>
              <w:keepNext/>
            </w:pPr>
            <w:r>
              <w:rPr>
                <w:lang w:val="en-US"/>
              </w:rPr>
              <w:t>FAT V2 06/03/2015</w:t>
            </w:r>
          </w:p>
        </w:tc>
      </w:tr>
      <w:tr w:rsidR="00065DE1" w:rsidRPr="005215A5" w:rsidTr="00E61BC8">
        <w:tc>
          <w:tcPr>
            <w:tcW w:w="3213" w:type="dxa"/>
          </w:tcPr>
          <w:p w:rsidR="00065DE1" w:rsidRPr="003449C9" w:rsidRDefault="00065DE1" w:rsidP="00832590">
            <w:pPr>
              <w:keepNext/>
              <w:rPr>
                <w:lang w:val="en-US"/>
              </w:rPr>
            </w:pPr>
            <w:r>
              <w:t>NGEO-WEBC-VTP-0130</w:t>
            </w:r>
          </w:p>
        </w:tc>
        <w:tc>
          <w:tcPr>
            <w:tcW w:w="1998" w:type="dxa"/>
          </w:tcPr>
          <w:p w:rsidR="00065DE1" w:rsidRDefault="00065DE1" w:rsidP="00832590">
            <w:pPr>
              <w:keepNext/>
              <w:rPr>
                <w:lang w:val="en-US"/>
              </w:rPr>
            </w:pPr>
            <w:r>
              <w:rPr>
                <w:lang w:val="en-US"/>
              </w:rPr>
              <w:t>100%</w:t>
            </w:r>
          </w:p>
        </w:tc>
        <w:tc>
          <w:tcPr>
            <w:tcW w:w="4359" w:type="dxa"/>
          </w:tcPr>
          <w:p w:rsidR="00065DE1" w:rsidRDefault="004A744D" w:rsidP="00832590">
            <w:pPr>
              <w:keepNext/>
            </w:pPr>
            <w:r>
              <w:rPr>
                <w:lang w:val="en-US"/>
              </w:rPr>
              <w:t>FAT V2 06/03/2015</w:t>
            </w:r>
          </w:p>
        </w:tc>
      </w:tr>
      <w:tr w:rsidR="00065DE1" w:rsidRPr="005215A5" w:rsidTr="00E61BC8">
        <w:tc>
          <w:tcPr>
            <w:tcW w:w="3213" w:type="dxa"/>
          </w:tcPr>
          <w:p w:rsidR="00065DE1" w:rsidRPr="003449C9" w:rsidRDefault="00065DE1" w:rsidP="00832590">
            <w:pPr>
              <w:keepNext/>
              <w:rPr>
                <w:lang w:val="en-US"/>
              </w:rPr>
            </w:pPr>
            <w:r>
              <w:t>NGEO-WEBC-VTP-0131</w:t>
            </w:r>
          </w:p>
        </w:tc>
        <w:tc>
          <w:tcPr>
            <w:tcW w:w="1998" w:type="dxa"/>
          </w:tcPr>
          <w:p w:rsidR="00065DE1" w:rsidRDefault="00065DE1" w:rsidP="00832590">
            <w:pPr>
              <w:keepNext/>
              <w:rPr>
                <w:lang w:val="en-US"/>
              </w:rPr>
            </w:pPr>
            <w:r>
              <w:rPr>
                <w:lang w:val="en-US"/>
              </w:rPr>
              <w:t>100%</w:t>
            </w:r>
          </w:p>
        </w:tc>
        <w:tc>
          <w:tcPr>
            <w:tcW w:w="4359" w:type="dxa"/>
          </w:tcPr>
          <w:p w:rsidR="00065DE1" w:rsidRDefault="004A744D" w:rsidP="00832590">
            <w:pPr>
              <w:keepNext/>
            </w:pPr>
            <w:r>
              <w:rPr>
                <w:lang w:val="en-US"/>
              </w:rPr>
              <w:t>FAT V2 06/03/2015</w:t>
            </w:r>
          </w:p>
        </w:tc>
      </w:tr>
      <w:tr w:rsidR="00065DE1" w:rsidRPr="005215A5" w:rsidTr="00E61BC8">
        <w:tc>
          <w:tcPr>
            <w:tcW w:w="3213" w:type="dxa"/>
          </w:tcPr>
          <w:p w:rsidR="00065DE1" w:rsidRPr="003449C9" w:rsidRDefault="00065DE1" w:rsidP="00832590">
            <w:pPr>
              <w:keepNext/>
              <w:rPr>
                <w:lang w:val="en-US"/>
              </w:rPr>
            </w:pPr>
            <w:r>
              <w:t>NGEO-WEBC-VTP-0140</w:t>
            </w:r>
          </w:p>
        </w:tc>
        <w:tc>
          <w:tcPr>
            <w:tcW w:w="1998" w:type="dxa"/>
          </w:tcPr>
          <w:p w:rsidR="00065DE1" w:rsidRDefault="00065DE1" w:rsidP="00832590">
            <w:pPr>
              <w:keepNext/>
              <w:rPr>
                <w:lang w:val="en-US"/>
              </w:rPr>
            </w:pPr>
            <w:r>
              <w:rPr>
                <w:lang w:val="en-US"/>
              </w:rPr>
              <w:t>100%</w:t>
            </w:r>
          </w:p>
        </w:tc>
        <w:tc>
          <w:tcPr>
            <w:tcW w:w="4359" w:type="dxa"/>
          </w:tcPr>
          <w:p w:rsidR="00065DE1" w:rsidRDefault="004A744D" w:rsidP="00832590">
            <w:pPr>
              <w:keepNext/>
            </w:pPr>
            <w:r>
              <w:rPr>
                <w:lang w:val="en-US"/>
              </w:rPr>
              <w:t>FAT V2 06/03/2015</w:t>
            </w:r>
          </w:p>
        </w:tc>
      </w:tr>
      <w:tr w:rsidR="00065DE1" w:rsidRPr="005215A5" w:rsidTr="00E61BC8">
        <w:tc>
          <w:tcPr>
            <w:tcW w:w="3213" w:type="dxa"/>
          </w:tcPr>
          <w:p w:rsidR="00065DE1" w:rsidRPr="003449C9" w:rsidRDefault="00065DE1" w:rsidP="00832590">
            <w:pPr>
              <w:keepNext/>
              <w:rPr>
                <w:lang w:val="en-US"/>
              </w:rPr>
            </w:pPr>
            <w:r>
              <w:t>NGEO-WEBC-VTP-0150</w:t>
            </w:r>
          </w:p>
        </w:tc>
        <w:tc>
          <w:tcPr>
            <w:tcW w:w="1998" w:type="dxa"/>
          </w:tcPr>
          <w:p w:rsidR="00065DE1" w:rsidRDefault="00065DE1" w:rsidP="00832590">
            <w:pPr>
              <w:keepNext/>
              <w:rPr>
                <w:lang w:val="en-US"/>
              </w:rPr>
            </w:pPr>
            <w:r>
              <w:rPr>
                <w:lang w:val="en-US"/>
              </w:rPr>
              <w:t>100%</w:t>
            </w:r>
          </w:p>
        </w:tc>
        <w:tc>
          <w:tcPr>
            <w:tcW w:w="4359" w:type="dxa"/>
          </w:tcPr>
          <w:p w:rsidR="00065DE1" w:rsidRDefault="004A744D" w:rsidP="00832590">
            <w:pPr>
              <w:keepNext/>
            </w:pPr>
            <w:r>
              <w:rPr>
                <w:lang w:val="en-US"/>
              </w:rPr>
              <w:t>FAT V2 06/03/2015</w:t>
            </w:r>
          </w:p>
        </w:tc>
      </w:tr>
      <w:tr w:rsidR="00065DE1" w:rsidRPr="005215A5" w:rsidTr="00E61BC8">
        <w:tc>
          <w:tcPr>
            <w:tcW w:w="3213" w:type="dxa"/>
          </w:tcPr>
          <w:p w:rsidR="00065DE1" w:rsidRPr="003449C9" w:rsidRDefault="00065DE1" w:rsidP="00832590">
            <w:pPr>
              <w:keepNext/>
              <w:rPr>
                <w:lang w:val="en-US"/>
              </w:rPr>
            </w:pPr>
            <w:r>
              <w:t>NGEO-WEBC-VTP-0151</w:t>
            </w:r>
          </w:p>
        </w:tc>
        <w:tc>
          <w:tcPr>
            <w:tcW w:w="1998" w:type="dxa"/>
          </w:tcPr>
          <w:p w:rsidR="00065DE1" w:rsidRDefault="00065DE1" w:rsidP="00832590">
            <w:pPr>
              <w:keepNext/>
              <w:rPr>
                <w:lang w:val="en-US"/>
              </w:rPr>
            </w:pPr>
            <w:r>
              <w:rPr>
                <w:lang w:val="en-US"/>
              </w:rPr>
              <w:t>100%</w:t>
            </w:r>
          </w:p>
        </w:tc>
        <w:tc>
          <w:tcPr>
            <w:tcW w:w="4359" w:type="dxa"/>
          </w:tcPr>
          <w:p w:rsidR="00065DE1" w:rsidRDefault="004A744D" w:rsidP="00832590">
            <w:pPr>
              <w:keepNext/>
            </w:pPr>
            <w:r>
              <w:rPr>
                <w:lang w:val="en-US"/>
              </w:rPr>
              <w:t>FAT V2 06/03/2015</w:t>
            </w:r>
          </w:p>
        </w:tc>
      </w:tr>
      <w:tr w:rsidR="00065DE1" w:rsidTr="00E61BC8">
        <w:tc>
          <w:tcPr>
            <w:tcW w:w="3213" w:type="dxa"/>
          </w:tcPr>
          <w:p w:rsidR="00065DE1" w:rsidRPr="003449C9" w:rsidRDefault="00065DE1" w:rsidP="00832590">
            <w:pPr>
              <w:keepNext/>
              <w:rPr>
                <w:lang w:val="en-US"/>
              </w:rPr>
            </w:pPr>
            <w:r>
              <w:t>NGEO-WEBC-VTP-0160</w:t>
            </w:r>
          </w:p>
        </w:tc>
        <w:tc>
          <w:tcPr>
            <w:tcW w:w="1998" w:type="dxa"/>
          </w:tcPr>
          <w:p w:rsidR="00065DE1" w:rsidRDefault="00065DE1" w:rsidP="00832590">
            <w:pPr>
              <w:keepNext/>
              <w:rPr>
                <w:lang w:val="en-US"/>
              </w:rPr>
            </w:pPr>
            <w:r>
              <w:rPr>
                <w:lang w:val="en-US"/>
              </w:rPr>
              <w:t>100%</w:t>
            </w:r>
          </w:p>
        </w:tc>
        <w:tc>
          <w:tcPr>
            <w:tcW w:w="4359" w:type="dxa"/>
          </w:tcPr>
          <w:p w:rsidR="00065DE1" w:rsidRDefault="004A744D" w:rsidP="00832590">
            <w:pPr>
              <w:keepNext/>
            </w:pPr>
            <w:r>
              <w:rPr>
                <w:lang w:val="en-US"/>
              </w:rPr>
              <w:t>FAT V2 06/03/2015</w:t>
            </w:r>
          </w:p>
        </w:tc>
      </w:tr>
      <w:tr w:rsidR="00065DE1" w:rsidTr="00E61BC8">
        <w:tc>
          <w:tcPr>
            <w:tcW w:w="3213" w:type="dxa"/>
          </w:tcPr>
          <w:p w:rsidR="00065DE1" w:rsidRPr="003449C9" w:rsidRDefault="00065DE1" w:rsidP="00832590">
            <w:pPr>
              <w:keepNext/>
              <w:rPr>
                <w:lang w:val="en-US"/>
              </w:rPr>
            </w:pPr>
            <w:r>
              <w:t>NGEO-WEBC-VTP-0165</w:t>
            </w:r>
          </w:p>
        </w:tc>
        <w:tc>
          <w:tcPr>
            <w:tcW w:w="1998" w:type="dxa"/>
          </w:tcPr>
          <w:p w:rsidR="00065DE1" w:rsidRDefault="00065DE1" w:rsidP="00832590">
            <w:pPr>
              <w:keepNext/>
              <w:rPr>
                <w:lang w:val="en-US"/>
              </w:rPr>
            </w:pPr>
            <w:r>
              <w:rPr>
                <w:lang w:val="en-US"/>
              </w:rPr>
              <w:t>100%</w:t>
            </w:r>
          </w:p>
        </w:tc>
        <w:tc>
          <w:tcPr>
            <w:tcW w:w="4359" w:type="dxa"/>
          </w:tcPr>
          <w:p w:rsidR="00065DE1" w:rsidRDefault="004A744D" w:rsidP="00832590">
            <w:pPr>
              <w:keepNext/>
            </w:pPr>
            <w:r>
              <w:rPr>
                <w:lang w:val="en-US"/>
              </w:rPr>
              <w:t>FAT V2 06/03/2015</w:t>
            </w:r>
          </w:p>
        </w:tc>
      </w:tr>
      <w:tr w:rsidR="00065DE1" w:rsidTr="00E61BC8">
        <w:tc>
          <w:tcPr>
            <w:tcW w:w="3213" w:type="dxa"/>
          </w:tcPr>
          <w:p w:rsidR="00065DE1" w:rsidRPr="003449C9" w:rsidRDefault="00065DE1" w:rsidP="00832590">
            <w:pPr>
              <w:keepNext/>
              <w:rPr>
                <w:lang w:val="en-US"/>
              </w:rPr>
            </w:pPr>
            <w:r>
              <w:t>NGEO-WEBC-VTP-0170</w:t>
            </w:r>
          </w:p>
        </w:tc>
        <w:tc>
          <w:tcPr>
            <w:tcW w:w="1998" w:type="dxa"/>
          </w:tcPr>
          <w:p w:rsidR="00065DE1" w:rsidRDefault="00065DE1" w:rsidP="00832590">
            <w:pPr>
              <w:keepNext/>
              <w:rPr>
                <w:lang w:val="en-US"/>
              </w:rPr>
            </w:pPr>
            <w:r>
              <w:rPr>
                <w:lang w:val="en-US"/>
              </w:rPr>
              <w:t>100%</w:t>
            </w:r>
          </w:p>
        </w:tc>
        <w:tc>
          <w:tcPr>
            <w:tcW w:w="4359" w:type="dxa"/>
          </w:tcPr>
          <w:p w:rsidR="00065DE1" w:rsidRDefault="004A744D" w:rsidP="00832590">
            <w:pPr>
              <w:keepNext/>
            </w:pPr>
            <w:r>
              <w:rPr>
                <w:lang w:val="en-US"/>
              </w:rPr>
              <w:t>FAT V2 06/03/2015</w:t>
            </w:r>
          </w:p>
        </w:tc>
      </w:tr>
      <w:tr w:rsidR="00065DE1" w:rsidTr="00E61BC8">
        <w:tc>
          <w:tcPr>
            <w:tcW w:w="3213" w:type="dxa"/>
          </w:tcPr>
          <w:p w:rsidR="00065DE1" w:rsidRPr="003449C9" w:rsidRDefault="00065DE1" w:rsidP="00832590">
            <w:pPr>
              <w:keepNext/>
              <w:rPr>
                <w:lang w:val="en-US"/>
              </w:rPr>
            </w:pPr>
            <w:r>
              <w:t>NGEO-WEBC-VTP-0173</w:t>
            </w:r>
          </w:p>
        </w:tc>
        <w:tc>
          <w:tcPr>
            <w:tcW w:w="1998" w:type="dxa"/>
          </w:tcPr>
          <w:p w:rsidR="00065DE1" w:rsidRDefault="00065DE1" w:rsidP="00832590">
            <w:pPr>
              <w:keepNext/>
              <w:rPr>
                <w:lang w:val="en-US"/>
              </w:rPr>
            </w:pPr>
            <w:r>
              <w:rPr>
                <w:lang w:val="en-US"/>
              </w:rPr>
              <w:t>100%</w:t>
            </w:r>
          </w:p>
        </w:tc>
        <w:tc>
          <w:tcPr>
            <w:tcW w:w="4359" w:type="dxa"/>
          </w:tcPr>
          <w:p w:rsidR="00065DE1" w:rsidRDefault="004A744D" w:rsidP="00832590">
            <w:pPr>
              <w:keepNext/>
            </w:pPr>
            <w:r>
              <w:rPr>
                <w:lang w:val="en-US"/>
              </w:rPr>
              <w:t>FAT V2 06/03/2015</w:t>
            </w:r>
          </w:p>
        </w:tc>
      </w:tr>
      <w:tr w:rsidR="00065DE1" w:rsidTr="00E61BC8">
        <w:tc>
          <w:tcPr>
            <w:tcW w:w="3213" w:type="dxa"/>
          </w:tcPr>
          <w:p w:rsidR="00065DE1" w:rsidRPr="003449C9" w:rsidRDefault="00065DE1" w:rsidP="00832590">
            <w:pPr>
              <w:keepNext/>
              <w:rPr>
                <w:lang w:val="en-US"/>
              </w:rPr>
            </w:pPr>
            <w:r>
              <w:t>NGEO-WEBC-VTP-0175</w:t>
            </w:r>
          </w:p>
        </w:tc>
        <w:tc>
          <w:tcPr>
            <w:tcW w:w="1998" w:type="dxa"/>
          </w:tcPr>
          <w:p w:rsidR="00065DE1" w:rsidRDefault="00065DE1" w:rsidP="00832590">
            <w:pPr>
              <w:keepNext/>
              <w:rPr>
                <w:lang w:val="en-US"/>
              </w:rPr>
            </w:pPr>
            <w:r>
              <w:rPr>
                <w:lang w:val="en-US"/>
              </w:rPr>
              <w:t>100%</w:t>
            </w:r>
          </w:p>
        </w:tc>
        <w:tc>
          <w:tcPr>
            <w:tcW w:w="4359" w:type="dxa"/>
          </w:tcPr>
          <w:p w:rsidR="00065DE1" w:rsidRDefault="004A744D" w:rsidP="00832590">
            <w:pPr>
              <w:keepNext/>
            </w:pPr>
            <w:r>
              <w:rPr>
                <w:lang w:val="en-US"/>
              </w:rPr>
              <w:t>FAT V2 06/03/2015</w:t>
            </w:r>
          </w:p>
        </w:tc>
      </w:tr>
      <w:tr w:rsidR="00065DE1" w:rsidTr="00E61BC8">
        <w:tc>
          <w:tcPr>
            <w:tcW w:w="3213" w:type="dxa"/>
          </w:tcPr>
          <w:p w:rsidR="00065DE1" w:rsidRDefault="00065DE1" w:rsidP="006E3688">
            <w:pPr>
              <w:keepNext/>
            </w:pPr>
            <w:r w:rsidRPr="006E3688">
              <w:t>NGEO-WEBC-VTP-017</w:t>
            </w:r>
            <w:r>
              <w:t>7</w:t>
            </w:r>
          </w:p>
        </w:tc>
        <w:tc>
          <w:tcPr>
            <w:tcW w:w="1998" w:type="dxa"/>
          </w:tcPr>
          <w:p w:rsidR="00065DE1" w:rsidRDefault="00065DE1" w:rsidP="006E3688">
            <w:pPr>
              <w:keepNext/>
              <w:rPr>
                <w:lang w:val="en-US"/>
              </w:rPr>
            </w:pPr>
            <w:r w:rsidRPr="006E3688">
              <w:rPr>
                <w:lang w:val="en-US"/>
              </w:rPr>
              <w:t>100%</w:t>
            </w:r>
          </w:p>
        </w:tc>
        <w:tc>
          <w:tcPr>
            <w:tcW w:w="4359" w:type="dxa"/>
          </w:tcPr>
          <w:p w:rsidR="00065DE1" w:rsidRPr="008447AC" w:rsidRDefault="004A744D" w:rsidP="006E3688">
            <w:pPr>
              <w:keepNext/>
              <w:rPr>
                <w:lang w:val="en-US"/>
              </w:rPr>
            </w:pPr>
            <w:r>
              <w:rPr>
                <w:lang w:val="en-US"/>
              </w:rPr>
              <w:t>FAT V2 06/03/2015</w:t>
            </w:r>
          </w:p>
        </w:tc>
      </w:tr>
      <w:tr w:rsidR="00065DE1" w:rsidTr="00E61BC8">
        <w:tc>
          <w:tcPr>
            <w:tcW w:w="3213" w:type="dxa"/>
          </w:tcPr>
          <w:p w:rsidR="00065DE1" w:rsidRPr="003449C9" w:rsidRDefault="00065DE1" w:rsidP="00832590">
            <w:pPr>
              <w:keepNext/>
              <w:rPr>
                <w:lang w:val="en-US"/>
              </w:rPr>
            </w:pPr>
            <w:r>
              <w:t>NGEO-WEBC-VTP-0180</w:t>
            </w:r>
          </w:p>
        </w:tc>
        <w:tc>
          <w:tcPr>
            <w:tcW w:w="1998" w:type="dxa"/>
          </w:tcPr>
          <w:p w:rsidR="00065DE1" w:rsidRDefault="00065DE1" w:rsidP="00832590">
            <w:pPr>
              <w:keepNext/>
              <w:rPr>
                <w:lang w:val="en-US"/>
              </w:rPr>
            </w:pPr>
            <w:r>
              <w:rPr>
                <w:lang w:val="en-US"/>
              </w:rPr>
              <w:t>100%</w:t>
            </w:r>
          </w:p>
        </w:tc>
        <w:tc>
          <w:tcPr>
            <w:tcW w:w="4359" w:type="dxa"/>
          </w:tcPr>
          <w:p w:rsidR="00065DE1" w:rsidRDefault="004A744D" w:rsidP="00832590">
            <w:pPr>
              <w:keepNext/>
            </w:pPr>
            <w:r>
              <w:rPr>
                <w:lang w:val="en-US"/>
              </w:rPr>
              <w:t>FAT V2 06/03/2015</w:t>
            </w:r>
          </w:p>
        </w:tc>
      </w:tr>
      <w:tr w:rsidR="00065DE1" w:rsidTr="00E61BC8">
        <w:tc>
          <w:tcPr>
            <w:tcW w:w="3213" w:type="dxa"/>
          </w:tcPr>
          <w:p w:rsidR="00065DE1" w:rsidRPr="003449C9" w:rsidRDefault="00065DE1" w:rsidP="00832590">
            <w:pPr>
              <w:keepNext/>
              <w:rPr>
                <w:lang w:val="en-US"/>
              </w:rPr>
            </w:pPr>
            <w:r>
              <w:t>NGEO-WEBC-VTP-0190</w:t>
            </w:r>
          </w:p>
        </w:tc>
        <w:tc>
          <w:tcPr>
            <w:tcW w:w="1998" w:type="dxa"/>
          </w:tcPr>
          <w:p w:rsidR="00065DE1" w:rsidRDefault="00065DE1" w:rsidP="00832590">
            <w:pPr>
              <w:keepNext/>
              <w:rPr>
                <w:lang w:val="en-US"/>
              </w:rPr>
            </w:pPr>
            <w:r>
              <w:rPr>
                <w:lang w:val="en-US"/>
              </w:rPr>
              <w:t>100%</w:t>
            </w:r>
          </w:p>
        </w:tc>
        <w:tc>
          <w:tcPr>
            <w:tcW w:w="4359" w:type="dxa"/>
          </w:tcPr>
          <w:p w:rsidR="00065DE1" w:rsidRDefault="004A744D" w:rsidP="00832590">
            <w:pPr>
              <w:keepNext/>
            </w:pPr>
            <w:r>
              <w:rPr>
                <w:lang w:val="en-US"/>
              </w:rPr>
              <w:t>FAT V2 06/03/2015</w:t>
            </w:r>
          </w:p>
        </w:tc>
      </w:tr>
      <w:tr w:rsidR="00065DE1" w:rsidTr="00E61BC8">
        <w:tc>
          <w:tcPr>
            <w:tcW w:w="3213" w:type="dxa"/>
          </w:tcPr>
          <w:p w:rsidR="00065DE1" w:rsidRPr="003449C9" w:rsidRDefault="00065DE1" w:rsidP="00832590">
            <w:pPr>
              <w:keepNext/>
              <w:rPr>
                <w:lang w:val="en-US"/>
              </w:rPr>
            </w:pPr>
            <w:r>
              <w:t>NGEO-WEBC-VTP-0200</w:t>
            </w:r>
          </w:p>
        </w:tc>
        <w:tc>
          <w:tcPr>
            <w:tcW w:w="1998" w:type="dxa"/>
          </w:tcPr>
          <w:p w:rsidR="00065DE1" w:rsidRDefault="00065DE1" w:rsidP="00832590">
            <w:pPr>
              <w:keepNext/>
              <w:rPr>
                <w:lang w:val="en-US"/>
              </w:rPr>
            </w:pPr>
            <w:r>
              <w:rPr>
                <w:lang w:val="en-US"/>
              </w:rPr>
              <w:t>100%</w:t>
            </w:r>
          </w:p>
        </w:tc>
        <w:tc>
          <w:tcPr>
            <w:tcW w:w="4359" w:type="dxa"/>
          </w:tcPr>
          <w:p w:rsidR="00065DE1" w:rsidRDefault="004A744D" w:rsidP="00832590">
            <w:pPr>
              <w:keepNext/>
            </w:pPr>
            <w:r>
              <w:rPr>
                <w:lang w:val="en-US"/>
              </w:rPr>
              <w:t>FAT V2 06/03/2015</w:t>
            </w:r>
          </w:p>
        </w:tc>
      </w:tr>
      <w:tr w:rsidR="00065DE1" w:rsidTr="00E61BC8">
        <w:tc>
          <w:tcPr>
            <w:tcW w:w="3213" w:type="dxa"/>
          </w:tcPr>
          <w:p w:rsidR="00065DE1" w:rsidRPr="003449C9" w:rsidRDefault="00065DE1" w:rsidP="00832590">
            <w:pPr>
              <w:keepNext/>
              <w:rPr>
                <w:lang w:val="en-US"/>
              </w:rPr>
            </w:pPr>
            <w:r>
              <w:t>NGEO-WEBC-VTP-0210</w:t>
            </w:r>
          </w:p>
        </w:tc>
        <w:tc>
          <w:tcPr>
            <w:tcW w:w="1998" w:type="dxa"/>
          </w:tcPr>
          <w:p w:rsidR="00065DE1" w:rsidRDefault="00065DE1" w:rsidP="00832590">
            <w:pPr>
              <w:keepNext/>
              <w:rPr>
                <w:lang w:val="en-US"/>
              </w:rPr>
            </w:pPr>
            <w:r>
              <w:rPr>
                <w:lang w:val="en-US"/>
              </w:rPr>
              <w:t>100%</w:t>
            </w:r>
          </w:p>
        </w:tc>
        <w:tc>
          <w:tcPr>
            <w:tcW w:w="4359" w:type="dxa"/>
          </w:tcPr>
          <w:p w:rsidR="00065DE1" w:rsidRDefault="004A744D" w:rsidP="00832590">
            <w:pPr>
              <w:keepNext/>
            </w:pPr>
            <w:r>
              <w:rPr>
                <w:lang w:val="en-US"/>
              </w:rPr>
              <w:t>FAT V2 06/03/2015</w:t>
            </w:r>
          </w:p>
        </w:tc>
      </w:tr>
      <w:tr w:rsidR="00065DE1" w:rsidTr="00E61BC8">
        <w:tc>
          <w:tcPr>
            <w:tcW w:w="3213" w:type="dxa"/>
          </w:tcPr>
          <w:p w:rsidR="00065DE1" w:rsidRPr="003449C9" w:rsidRDefault="00065DE1" w:rsidP="00832590">
            <w:pPr>
              <w:keepNext/>
              <w:rPr>
                <w:lang w:val="en-US"/>
              </w:rPr>
            </w:pPr>
            <w:r>
              <w:t>NGEO-WEBC-VTP-0215</w:t>
            </w:r>
          </w:p>
        </w:tc>
        <w:tc>
          <w:tcPr>
            <w:tcW w:w="1998" w:type="dxa"/>
          </w:tcPr>
          <w:p w:rsidR="00065DE1" w:rsidRDefault="00065DE1" w:rsidP="00832590">
            <w:pPr>
              <w:keepNext/>
              <w:rPr>
                <w:lang w:val="en-US"/>
              </w:rPr>
            </w:pPr>
            <w:r>
              <w:rPr>
                <w:lang w:val="en-US"/>
              </w:rPr>
              <w:t>100%</w:t>
            </w:r>
          </w:p>
        </w:tc>
        <w:tc>
          <w:tcPr>
            <w:tcW w:w="4359" w:type="dxa"/>
          </w:tcPr>
          <w:p w:rsidR="00065DE1" w:rsidRDefault="004A744D" w:rsidP="00832590">
            <w:pPr>
              <w:keepNext/>
            </w:pPr>
            <w:r>
              <w:rPr>
                <w:lang w:val="en-US"/>
              </w:rPr>
              <w:t>FAT V2 06/03/2015</w:t>
            </w:r>
          </w:p>
        </w:tc>
      </w:tr>
      <w:tr w:rsidR="00065DE1" w:rsidTr="00E61BC8">
        <w:tc>
          <w:tcPr>
            <w:tcW w:w="3213" w:type="dxa"/>
          </w:tcPr>
          <w:p w:rsidR="00065DE1" w:rsidRPr="003449C9" w:rsidRDefault="00065DE1" w:rsidP="00832590">
            <w:pPr>
              <w:keepNext/>
              <w:rPr>
                <w:lang w:val="en-US"/>
              </w:rPr>
            </w:pPr>
            <w:r>
              <w:t>NGEO-WEBC-VTP-0220</w:t>
            </w:r>
          </w:p>
        </w:tc>
        <w:tc>
          <w:tcPr>
            <w:tcW w:w="1998" w:type="dxa"/>
          </w:tcPr>
          <w:p w:rsidR="00065DE1" w:rsidRDefault="00065DE1" w:rsidP="00832590">
            <w:pPr>
              <w:keepNext/>
              <w:rPr>
                <w:lang w:val="en-US"/>
              </w:rPr>
            </w:pPr>
            <w:r>
              <w:rPr>
                <w:lang w:val="en-US"/>
              </w:rPr>
              <w:t>100%</w:t>
            </w:r>
          </w:p>
        </w:tc>
        <w:tc>
          <w:tcPr>
            <w:tcW w:w="4359" w:type="dxa"/>
          </w:tcPr>
          <w:p w:rsidR="00065DE1" w:rsidRDefault="004A744D" w:rsidP="00832590">
            <w:pPr>
              <w:keepNext/>
            </w:pPr>
            <w:r>
              <w:rPr>
                <w:lang w:val="en-US"/>
              </w:rPr>
              <w:t>FAT V2 06/03/2015</w:t>
            </w:r>
          </w:p>
        </w:tc>
      </w:tr>
      <w:tr w:rsidR="00065DE1" w:rsidTr="00E61BC8">
        <w:tc>
          <w:tcPr>
            <w:tcW w:w="3213" w:type="dxa"/>
          </w:tcPr>
          <w:p w:rsidR="00065DE1" w:rsidRPr="003449C9" w:rsidRDefault="00065DE1" w:rsidP="00832590">
            <w:pPr>
              <w:keepNext/>
              <w:rPr>
                <w:lang w:val="en-US"/>
              </w:rPr>
            </w:pPr>
            <w:r>
              <w:t>NGEO-WEBC-VTP-0224</w:t>
            </w:r>
          </w:p>
        </w:tc>
        <w:tc>
          <w:tcPr>
            <w:tcW w:w="1998" w:type="dxa"/>
          </w:tcPr>
          <w:p w:rsidR="00065DE1" w:rsidRDefault="00065DE1" w:rsidP="00832590">
            <w:pPr>
              <w:keepNext/>
              <w:rPr>
                <w:lang w:val="en-US"/>
              </w:rPr>
            </w:pPr>
            <w:r>
              <w:rPr>
                <w:lang w:val="en-US"/>
              </w:rPr>
              <w:t>100%</w:t>
            </w:r>
          </w:p>
        </w:tc>
        <w:tc>
          <w:tcPr>
            <w:tcW w:w="4359" w:type="dxa"/>
          </w:tcPr>
          <w:p w:rsidR="00065DE1" w:rsidRDefault="004A744D" w:rsidP="00832590">
            <w:pPr>
              <w:keepNext/>
            </w:pPr>
            <w:r>
              <w:rPr>
                <w:lang w:val="en-US"/>
              </w:rPr>
              <w:t>FAT V2 06/03/2015</w:t>
            </w:r>
          </w:p>
        </w:tc>
      </w:tr>
      <w:tr w:rsidR="00065DE1" w:rsidTr="00E61BC8">
        <w:tc>
          <w:tcPr>
            <w:tcW w:w="3213" w:type="dxa"/>
          </w:tcPr>
          <w:p w:rsidR="00065DE1" w:rsidRPr="003449C9" w:rsidRDefault="00065DE1" w:rsidP="00832590">
            <w:pPr>
              <w:keepNext/>
              <w:rPr>
                <w:lang w:val="en-US"/>
              </w:rPr>
            </w:pPr>
            <w:r>
              <w:t>NGEO-WEBC-VTP-0228</w:t>
            </w:r>
          </w:p>
        </w:tc>
        <w:tc>
          <w:tcPr>
            <w:tcW w:w="1998" w:type="dxa"/>
          </w:tcPr>
          <w:p w:rsidR="00065DE1" w:rsidRDefault="00065DE1" w:rsidP="00832590">
            <w:pPr>
              <w:keepNext/>
              <w:rPr>
                <w:lang w:val="en-US"/>
              </w:rPr>
            </w:pPr>
            <w:r>
              <w:rPr>
                <w:lang w:val="en-US"/>
              </w:rPr>
              <w:t>100%</w:t>
            </w:r>
          </w:p>
        </w:tc>
        <w:tc>
          <w:tcPr>
            <w:tcW w:w="4359" w:type="dxa"/>
          </w:tcPr>
          <w:p w:rsidR="00065DE1" w:rsidRDefault="004A744D" w:rsidP="00832590">
            <w:pPr>
              <w:keepNext/>
            </w:pPr>
            <w:r>
              <w:rPr>
                <w:lang w:val="en-US"/>
              </w:rPr>
              <w:t>FAT V2 06/03/2015</w:t>
            </w:r>
          </w:p>
        </w:tc>
      </w:tr>
      <w:tr w:rsidR="00065DE1" w:rsidTr="00E61BC8">
        <w:tc>
          <w:tcPr>
            <w:tcW w:w="3213" w:type="dxa"/>
          </w:tcPr>
          <w:p w:rsidR="00065DE1" w:rsidRPr="003449C9" w:rsidRDefault="00065DE1" w:rsidP="00832590">
            <w:pPr>
              <w:keepNext/>
              <w:rPr>
                <w:lang w:val="en-US"/>
              </w:rPr>
            </w:pPr>
            <w:r>
              <w:t>NGEO-WEBC-VTP-0230</w:t>
            </w:r>
          </w:p>
        </w:tc>
        <w:tc>
          <w:tcPr>
            <w:tcW w:w="1998" w:type="dxa"/>
          </w:tcPr>
          <w:p w:rsidR="00065DE1" w:rsidRDefault="00065DE1" w:rsidP="00832590">
            <w:pPr>
              <w:keepNext/>
              <w:rPr>
                <w:lang w:val="en-US"/>
              </w:rPr>
            </w:pPr>
            <w:r>
              <w:rPr>
                <w:lang w:val="en-US"/>
              </w:rPr>
              <w:t>100%</w:t>
            </w:r>
          </w:p>
        </w:tc>
        <w:tc>
          <w:tcPr>
            <w:tcW w:w="4359" w:type="dxa"/>
          </w:tcPr>
          <w:p w:rsidR="00065DE1" w:rsidRDefault="004A744D" w:rsidP="00832590">
            <w:pPr>
              <w:keepNext/>
            </w:pPr>
            <w:r>
              <w:rPr>
                <w:lang w:val="en-US"/>
              </w:rPr>
              <w:t>FAT V2 06/03/2015</w:t>
            </w:r>
          </w:p>
        </w:tc>
      </w:tr>
      <w:tr w:rsidR="00065DE1" w:rsidTr="00E61BC8">
        <w:tc>
          <w:tcPr>
            <w:tcW w:w="3213" w:type="dxa"/>
          </w:tcPr>
          <w:p w:rsidR="00065DE1" w:rsidRPr="003449C9" w:rsidRDefault="00065DE1" w:rsidP="00832590">
            <w:pPr>
              <w:keepNext/>
              <w:rPr>
                <w:lang w:val="en-US"/>
              </w:rPr>
            </w:pPr>
            <w:r>
              <w:t>NGEO-WEBC-VTP-0240</w:t>
            </w:r>
          </w:p>
        </w:tc>
        <w:tc>
          <w:tcPr>
            <w:tcW w:w="1998" w:type="dxa"/>
          </w:tcPr>
          <w:p w:rsidR="00065DE1" w:rsidRDefault="00065DE1" w:rsidP="00832590">
            <w:pPr>
              <w:keepNext/>
              <w:rPr>
                <w:lang w:val="en-US"/>
              </w:rPr>
            </w:pPr>
            <w:r>
              <w:rPr>
                <w:lang w:val="en-US"/>
              </w:rPr>
              <w:t>100%</w:t>
            </w:r>
          </w:p>
        </w:tc>
        <w:tc>
          <w:tcPr>
            <w:tcW w:w="4359" w:type="dxa"/>
          </w:tcPr>
          <w:p w:rsidR="00065DE1" w:rsidRDefault="004A744D" w:rsidP="00832590">
            <w:pPr>
              <w:keepNext/>
            </w:pPr>
            <w:r>
              <w:rPr>
                <w:lang w:val="en-US"/>
              </w:rPr>
              <w:t>FAT V2 06/03/2015</w:t>
            </w:r>
          </w:p>
        </w:tc>
      </w:tr>
      <w:tr w:rsidR="00065DE1" w:rsidTr="00E61BC8">
        <w:tc>
          <w:tcPr>
            <w:tcW w:w="3213" w:type="dxa"/>
          </w:tcPr>
          <w:p w:rsidR="00065DE1" w:rsidRPr="003449C9" w:rsidRDefault="00065DE1" w:rsidP="00832590">
            <w:pPr>
              <w:keepNext/>
              <w:rPr>
                <w:lang w:val="en-US"/>
              </w:rPr>
            </w:pPr>
            <w:r>
              <w:t>NGEO-WEBC-VTP-0243</w:t>
            </w:r>
          </w:p>
        </w:tc>
        <w:tc>
          <w:tcPr>
            <w:tcW w:w="1998" w:type="dxa"/>
          </w:tcPr>
          <w:p w:rsidR="00065DE1" w:rsidRDefault="00065DE1" w:rsidP="00832590">
            <w:pPr>
              <w:keepNext/>
              <w:rPr>
                <w:lang w:val="en-US"/>
              </w:rPr>
            </w:pPr>
            <w:r>
              <w:rPr>
                <w:lang w:val="en-US"/>
              </w:rPr>
              <w:t>100%</w:t>
            </w:r>
          </w:p>
        </w:tc>
        <w:tc>
          <w:tcPr>
            <w:tcW w:w="4359" w:type="dxa"/>
          </w:tcPr>
          <w:p w:rsidR="00065DE1" w:rsidRDefault="004A744D" w:rsidP="00832590">
            <w:pPr>
              <w:keepNext/>
            </w:pPr>
            <w:r>
              <w:rPr>
                <w:lang w:val="en-US"/>
              </w:rPr>
              <w:t>FAT V2 06/03/2015</w:t>
            </w:r>
          </w:p>
        </w:tc>
      </w:tr>
      <w:tr w:rsidR="00065DE1" w:rsidTr="00E61BC8">
        <w:tc>
          <w:tcPr>
            <w:tcW w:w="3213" w:type="dxa"/>
          </w:tcPr>
          <w:p w:rsidR="00065DE1" w:rsidRPr="003449C9" w:rsidRDefault="00065DE1" w:rsidP="00832590">
            <w:pPr>
              <w:keepNext/>
              <w:rPr>
                <w:lang w:val="en-US"/>
              </w:rPr>
            </w:pPr>
            <w:r>
              <w:t>NGEO-WEBC-VTP-0245</w:t>
            </w:r>
          </w:p>
        </w:tc>
        <w:tc>
          <w:tcPr>
            <w:tcW w:w="1998" w:type="dxa"/>
          </w:tcPr>
          <w:p w:rsidR="00065DE1" w:rsidRDefault="00065DE1" w:rsidP="00832590">
            <w:pPr>
              <w:keepNext/>
              <w:rPr>
                <w:lang w:val="en-US"/>
              </w:rPr>
            </w:pPr>
            <w:r>
              <w:rPr>
                <w:lang w:val="en-US"/>
              </w:rPr>
              <w:t>100%</w:t>
            </w:r>
          </w:p>
        </w:tc>
        <w:tc>
          <w:tcPr>
            <w:tcW w:w="4359" w:type="dxa"/>
          </w:tcPr>
          <w:p w:rsidR="00065DE1" w:rsidRDefault="004A744D" w:rsidP="00832590">
            <w:pPr>
              <w:keepNext/>
            </w:pPr>
            <w:r>
              <w:rPr>
                <w:lang w:val="en-US"/>
              </w:rPr>
              <w:t>FAT V2 06/03/2015</w:t>
            </w:r>
          </w:p>
        </w:tc>
      </w:tr>
      <w:tr w:rsidR="00065DE1" w:rsidTr="00E61BC8">
        <w:tc>
          <w:tcPr>
            <w:tcW w:w="3213" w:type="dxa"/>
          </w:tcPr>
          <w:p w:rsidR="00065DE1" w:rsidRPr="003449C9" w:rsidRDefault="00065DE1" w:rsidP="00832590">
            <w:pPr>
              <w:keepNext/>
              <w:rPr>
                <w:lang w:val="en-US"/>
              </w:rPr>
            </w:pPr>
            <w:r>
              <w:t>NGEO-WEBC-VTP-0250</w:t>
            </w:r>
          </w:p>
        </w:tc>
        <w:tc>
          <w:tcPr>
            <w:tcW w:w="1998" w:type="dxa"/>
          </w:tcPr>
          <w:p w:rsidR="00065DE1" w:rsidRDefault="00065DE1" w:rsidP="00832590">
            <w:pPr>
              <w:keepNext/>
              <w:rPr>
                <w:lang w:val="en-US"/>
              </w:rPr>
            </w:pPr>
            <w:r>
              <w:rPr>
                <w:lang w:val="en-US"/>
              </w:rPr>
              <w:t>100%</w:t>
            </w:r>
          </w:p>
        </w:tc>
        <w:tc>
          <w:tcPr>
            <w:tcW w:w="4359" w:type="dxa"/>
          </w:tcPr>
          <w:p w:rsidR="00065DE1" w:rsidRDefault="004A744D" w:rsidP="00832590">
            <w:pPr>
              <w:keepNext/>
            </w:pPr>
            <w:r>
              <w:rPr>
                <w:lang w:val="en-US"/>
              </w:rPr>
              <w:t>FAT V2 06/03/2015</w:t>
            </w:r>
          </w:p>
        </w:tc>
      </w:tr>
      <w:tr w:rsidR="00065DE1" w:rsidTr="0076254B">
        <w:tc>
          <w:tcPr>
            <w:tcW w:w="3213" w:type="dxa"/>
          </w:tcPr>
          <w:p w:rsidR="00065DE1" w:rsidRPr="003449C9" w:rsidRDefault="00065DE1" w:rsidP="00832590">
            <w:pPr>
              <w:keepNext/>
              <w:rPr>
                <w:lang w:val="en-US"/>
              </w:rPr>
            </w:pPr>
            <w:r>
              <w:t>NGEO-WEBC-VTP-0260</w:t>
            </w:r>
          </w:p>
        </w:tc>
        <w:tc>
          <w:tcPr>
            <w:tcW w:w="1998" w:type="dxa"/>
          </w:tcPr>
          <w:p w:rsidR="00065DE1" w:rsidRDefault="00065DE1" w:rsidP="00832590">
            <w:pPr>
              <w:keepNext/>
              <w:rPr>
                <w:lang w:val="en-US"/>
              </w:rPr>
            </w:pPr>
            <w:r>
              <w:rPr>
                <w:lang w:val="en-US"/>
              </w:rPr>
              <w:t xml:space="preserve">100% given that the </w:t>
            </w:r>
            <w:proofErr w:type="gramStart"/>
            <w:r>
              <w:rPr>
                <w:lang w:val="en-US"/>
              </w:rPr>
              <w:t>protocol interface</w:t>
            </w:r>
            <w:proofErr w:type="gramEnd"/>
            <w:r>
              <w:rPr>
                <w:lang w:val="en-US"/>
              </w:rPr>
              <w:t xml:space="preserve"> in the ICD is not specified.</w:t>
            </w:r>
          </w:p>
        </w:tc>
        <w:tc>
          <w:tcPr>
            <w:tcW w:w="4359" w:type="dxa"/>
          </w:tcPr>
          <w:p w:rsidR="00065DE1" w:rsidRDefault="004A744D" w:rsidP="00832590">
            <w:pPr>
              <w:keepNext/>
            </w:pPr>
            <w:r>
              <w:rPr>
                <w:lang w:val="en-US"/>
              </w:rPr>
              <w:t>FAT V2 06/03/2015</w:t>
            </w:r>
          </w:p>
        </w:tc>
      </w:tr>
      <w:tr w:rsidR="00065DE1" w:rsidTr="0076254B">
        <w:tc>
          <w:tcPr>
            <w:tcW w:w="3213" w:type="dxa"/>
          </w:tcPr>
          <w:p w:rsidR="00065DE1" w:rsidRDefault="00065DE1" w:rsidP="00832590">
            <w:pPr>
              <w:keepNext/>
            </w:pPr>
            <w:r>
              <w:t>NGEO-WEBC-VTP-0270</w:t>
            </w:r>
          </w:p>
        </w:tc>
        <w:tc>
          <w:tcPr>
            <w:tcW w:w="1998" w:type="dxa"/>
          </w:tcPr>
          <w:p w:rsidR="00065DE1" w:rsidRDefault="00065DE1" w:rsidP="006E3688">
            <w:pPr>
              <w:keepNext/>
              <w:rPr>
                <w:lang w:val="en-US"/>
              </w:rPr>
            </w:pPr>
            <w:r w:rsidRPr="00A2317D">
              <w:rPr>
                <w:lang w:val="en-US"/>
              </w:rPr>
              <w:t>100%</w:t>
            </w:r>
          </w:p>
        </w:tc>
        <w:tc>
          <w:tcPr>
            <w:tcW w:w="4359" w:type="dxa"/>
          </w:tcPr>
          <w:p w:rsidR="00065DE1" w:rsidRPr="008447AC" w:rsidRDefault="004A744D" w:rsidP="006E3688">
            <w:pPr>
              <w:keepNext/>
              <w:rPr>
                <w:lang w:val="en-US"/>
              </w:rPr>
            </w:pPr>
            <w:r>
              <w:rPr>
                <w:lang w:val="en-US"/>
              </w:rPr>
              <w:t>FAT V2 06/03/2015</w:t>
            </w:r>
          </w:p>
        </w:tc>
      </w:tr>
      <w:tr w:rsidR="00065DE1" w:rsidTr="0076254B">
        <w:tc>
          <w:tcPr>
            <w:tcW w:w="3213" w:type="dxa"/>
          </w:tcPr>
          <w:p w:rsidR="00065DE1" w:rsidRDefault="00065DE1" w:rsidP="00832590">
            <w:pPr>
              <w:keepNext/>
            </w:pPr>
            <w:r>
              <w:t>NGEO-WEBC-VTP-0280</w:t>
            </w:r>
          </w:p>
        </w:tc>
        <w:tc>
          <w:tcPr>
            <w:tcW w:w="1998" w:type="dxa"/>
          </w:tcPr>
          <w:p w:rsidR="00065DE1" w:rsidRDefault="00065DE1" w:rsidP="006E3688">
            <w:pPr>
              <w:keepNext/>
              <w:rPr>
                <w:lang w:val="en-US"/>
              </w:rPr>
            </w:pPr>
            <w:r w:rsidRPr="00A2317D">
              <w:rPr>
                <w:lang w:val="en-US"/>
              </w:rPr>
              <w:t>100%</w:t>
            </w:r>
          </w:p>
        </w:tc>
        <w:tc>
          <w:tcPr>
            <w:tcW w:w="4359" w:type="dxa"/>
          </w:tcPr>
          <w:p w:rsidR="00065DE1" w:rsidRPr="008447AC" w:rsidRDefault="004A744D" w:rsidP="006E3688">
            <w:pPr>
              <w:keepNext/>
              <w:rPr>
                <w:lang w:val="en-US"/>
              </w:rPr>
            </w:pPr>
            <w:r>
              <w:rPr>
                <w:lang w:val="en-US"/>
              </w:rPr>
              <w:t>FAT V2 06/03/2015</w:t>
            </w:r>
          </w:p>
        </w:tc>
      </w:tr>
      <w:tr w:rsidR="00065DE1" w:rsidTr="0076254B">
        <w:tc>
          <w:tcPr>
            <w:tcW w:w="3213" w:type="dxa"/>
          </w:tcPr>
          <w:p w:rsidR="00065DE1" w:rsidRDefault="00065DE1" w:rsidP="00832590">
            <w:pPr>
              <w:keepNext/>
            </w:pPr>
            <w:r>
              <w:t>NGEO-WEBC-VTP-0290</w:t>
            </w:r>
          </w:p>
        </w:tc>
        <w:tc>
          <w:tcPr>
            <w:tcW w:w="1998" w:type="dxa"/>
          </w:tcPr>
          <w:p w:rsidR="00065DE1" w:rsidRDefault="00065DE1" w:rsidP="006E3688">
            <w:pPr>
              <w:keepNext/>
              <w:rPr>
                <w:lang w:val="en-US"/>
              </w:rPr>
            </w:pPr>
            <w:r w:rsidRPr="00A2317D">
              <w:rPr>
                <w:lang w:val="en-US"/>
              </w:rPr>
              <w:t>100%</w:t>
            </w:r>
          </w:p>
        </w:tc>
        <w:tc>
          <w:tcPr>
            <w:tcW w:w="4359" w:type="dxa"/>
          </w:tcPr>
          <w:p w:rsidR="00065DE1" w:rsidRPr="008447AC" w:rsidRDefault="004A744D" w:rsidP="006E3688">
            <w:pPr>
              <w:keepNext/>
              <w:rPr>
                <w:lang w:val="en-US"/>
              </w:rPr>
            </w:pPr>
            <w:r>
              <w:rPr>
                <w:lang w:val="en-US"/>
              </w:rPr>
              <w:t>FAT V2 06/03/2015</w:t>
            </w:r>
          </w:p>
        </w:tc>
      </w:tr>
      <w:tr w:rsidR="00065DE1" w:rsidTr="0076254B">
        <w:tc>
          <w:tcPr>
            <w:tcW w:w="3213" w:type="dxa"/>
          </w:tcPr>
          <w:p w:rsidR="00065DE1" w:rsidRDefault="00065DE1" w:rsidP="00832590">
            <w:pPr>
              <w:keepNext/>
            </w:pPr>
            <w:r>
              <w:lastRenderedPageBreak/>
              <w:t>NGEO-WEBC-VTP-0300</w:t>
            </w:r>
          </w:p>
        </w:tc>
        <w:tc>
          <w:tcPr>
            <w:tcW w:w="1998" w:type="dxa"/>
          </w:tcPr>
          <w:p w:rsidR="00065DE1" w:rsidRDefault="00065DE1" w:rsidP="006E3688">
            <w:pPr>
              <w:keepNext/>
              <w:rPr>
                <w:lang w:val="en-US"/>
              </w:rPr>
            </w:pPr>
            <w:r w:rsidRPr="00A2317D">
              <w:rPr>
                <w:lang w:val="en-US"/>
              </w:rPr>
              <w:t>100%</w:t>
            </w:r>
          </w:p>
        </w:tc>
        <w:tc>
          <w:tcPr>
            <w:tcW w:w="4359" w:type="dxa"/>
          </w:tcPr>
          <w:p w:rsidR="00065DE1" w:rsidRPr="008447AC" w:rsidRDefault="004A744D" w:rsidP="006E3688">
            <w:pPr>
              <w:keepNext/>
              <w:rPr>
                <w:lang w:val="en-US"/>
              </w:rPr>
            </w:pPr>
            <w:r>
              <w:rPr>
                <w:lang w:val="en-US"/>
              </w:rPr>
              <w:t>FAT V2 06/03/2015</w:t>
            </w:r>
          </w:p>
        </w:tc>
      </w:tr>
      <w:tr w:rsidR="00065DE1" w:rsidTr="0076254B">
        <w:tc>
          <w:tcPr>
            <w:tcW w:w="3213" w:type="dxa"/>
          </w:tcPr>
          <w:p w:rsidR="00065DE1" w:rsidRDefault="00065DE1" w:rsidP="00832590">
            <w:pPr>
              <w:keepNext/>
            </w:pPr>
            <w:r>
              <w:t>NGEO-WEBC-VTP-0310</w:t>
            </w:r>
          </w:p>
        </w:tc>
        <w:tc>
          <w:tcPr>
            <w:tcW w:w="1998" w:type="dxa"/>
          </w:tcPr>
          <w:p w:rsidR="00065DE1" w:rsidRDefault="00C320D1" w:rsidP="006E3688">
            <w:pPr>
              <w:keepNext/>
              <w:rPr>
                <w:lang w:val="en-US"/>
              </w:rPr>
            </w:pPr>
            <w:r>
              <w:rPr>
                <w:lang w:val="en-US"/>
              </w:rPr>
              <w:t xml:space="preserve">0 </w:t>
            </w:r>
            <w:r w:rsidR="00065DE1" w:rsidRPr="00A2317D">
              <w:rPr>
                <w:lang w:val="en-US"/>
              </w:rPr>
              <w:t>%</w:t>
            </w:r>
          </w:p>
        </w:tc>
        <w:tc>
          <w:tcPr>
            <w:tcW w:w="4359" w:type="dxa"/>
          </w:tcPr>
          <w:p w:rsidR="00065DE1" w:rsidRPr="008447AC" w:rsidRDefault="004A744D" w:rsidP="006E3688">
            <w:pPr>
              <w:keepNext/>
              <w:rPr>
                <w:lang w:val="en-US"/>
              </w:rPr>
            </w:pPr>
            <w:r>
              <w:rPr>
                <w:lang w:val="en-US"/>
              </w:rPr>
              <w:t>FAT V2 06/03/2015</w:t>
            </w:r>
          </w:p>
        </w:tc>
      </w:tr>
      <w:tr w:rsidR="00065DE1" w:rsidTr="0076254B">
        <w:tc>
          <w:tcPr>
            <w:tcW w:w="3213" w:type="dxa"/>
          </w:tcPr>
          <w:p w:rsidR="00065DE1" w:rsidRDefault="00065DE1" w:rsidP="00832590">
            <w:pPr>
              <w:keepNext/>
            </w:pPr>
            <w:r>
              <w:t>NGEO-WEBC-VTP-0320</w:t>
            </w:r>
          </w:p>
        </w:tc>
        <w:tc>
          <w:tcPr>
            <w:tcW w:w="1998" w:type="dxa"/>
          </w:tcPr>
          <w:p w:rsidR="00065DE1" w:rsidRDefault="00065DE1" w:rsidP="006E3688">
            <w:pPr>
              <w:keepNext/>
              <w:rPr>
                <w:lang w:val="en-US"/>
              </w:rPr>
            </w:pPr>
            <w:r w:rsidRPr="00A2317D">
              <w:rPr>
                <w:lang w:val="en-US"/>
              </w:rPr>
              <w:t>100%</w:t>
            </w:r>
          </w:p>
        </w:tc>
        <w:tc>
          <w:tcPr>
            <w:tcW w:w="4359" w:type="dxa"/>
          </w:tcPr>
          <w:p w:rsidR="00065DE1" w:rsidRPr="008447AC" w:rsidRDefault="004A744D" w:rsidP="006E3688">
            <w:pPr>
              <w:keepNext/>
              <w:rPr>
                <w:lang w:val="en-US"/>
              </w:rPr>
            </w:pPr>
            <w:r>
              <w:rPr>
                <w:lang w:val="en-US"/>
              </w:rPr>
              <w:t>FAT V2 06/03/2015</w:t>
            </w:r>
          </w:p>
        </w:tc>
      </w:tr>
    </w:tbl>
    <w:p w:rsidR="00E16E38" w:rsidRPr="004E0C5B" w:rsidRDefault="00E16E38" w:rsidP="00832590">
      <w:pPr>
        <w:keepNext/>
        <w:ind w:left="705" w:hanging="705"/>
        <w:rPr>
          <w:rFonts w:ascii="Verdana" w:eastAsia="Times New Roman" w:hAnsi="Verdana" w:cs="Times New Roman"/>
          <w:sz w:val="18"/>
          <w:szCs w:val="24"/>
        </w:rPr>
      </w:pPr>
    </w:p>
    <w:p w:rsidR="00E16E38" w:rsidRPr="00417548" w:rsidRDefault="00E16E38" w:rsidP="00832590">
      <w:pPr>
        <w:keepNext/>
        <w:rPr>
          <w:lang w:val="en-GB"/>
        </w:rPr>
      </w:pPr>
    </w:p>
    <w:p w:rsidR="00E16E38" w:rsidRDefault="00E16E38" w:rsidP="006E3688">
      <w:pPr>
        <w:pStyle w:val="Titre1"/>
        <w:rPr>
          <w:lang w:val="en-GB"/>
        </w:rPr>
      </w:pPr>
      <w:bookmarkStart w:id="84" w:name="_Toc413751474"/>
      <w:r>
        <w:rPr>
          <w:lang w:val="en-GB"/>
        </w:rPr>
        <w:lastRenderedPageBreak/>
        <w:t>Unit and Integration Results</w:t>
      </w:r>
      <w:bookmarkEnd w:id="84"/>
    </w:p>
    <w:p w:rsidR="00E16E38" w:rsidRDefault="00E16E38" w:rsidP="00832590">
      <w:pPr>
        <w:keepNext/>
        <w:ind w:left="705" w:hanging="705"/>
        <w:rPr>
          <w:rFonts w:ascii="Verdana" w:eastAsia="Times New Roman" w:hAnsi="Verdana" w:cs="Times New Roman"/>
          <w:sz w:val="18"/>
          <w:szCs w:val="24"/>
          <w:lang w:val="en-US"/>
        </w:rPr>
      </w:pPr>
    </w:p>
    <w:p w:rsidR="00E16E38" w:rsidRDefault="00E16E38" w:rsidP="00832590">
      <w:pPr>
        <w:keepNext/>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QUnit has been used for unit testing. In the Annex, detailed tests results are given for the main QUnit test modules.</w:t>
      </w:r>
    </w:p>
    <w:p w:rsidR="00E16E38" w:rsidRPr="00C75FFF" w:rsidRDefault="00E16E38" w:rsidP="00832590">
      <w:pPr>
        <w:keepNext/>
        <w:rPr>
          <w:lang w:val="en-GB"/>
        </w:rPr>
      </w:pPr>
      <w:r>
        <w:rPr>
          <w:lang w:val="en-GB"/>
        </w:rPr>
        <w:br w:type="page"/>
      </w:r>
    </w:p>
    <w:p w:rsidR="00E16E38" w:rsidRDefault="00E16E38" w:rsidP="006E3688">
      <w:pPr>
        <w:pStyle w:val="Titre1"/>
      </w:pPr>
      <w:bookmarkStart w:id="85" w:name="_Toc413751475"/>
      <w:r>
        <w:lastRenderedPageBreak/>
        <w:t>Validation Results</w:t>
      </w:r>
      <w:bookmarkEnd w:id="85"/>
    </w:p>
    <w:p w:rsidR="00E16E38" w:rsidRDefault="00E16E38" w:rsidP="006E3688">
      <w:pPr>
        <w:pStyle w:val="Titre2"/>
      </w:pPr>
      <w:bookmarkStart w:id="86" w:name="_Toc413751476"/>
      <w:r>
        <w:t>Test cases</w:t>
      </w:r>
      <w:bookmarkEnd w:id="86"/>
    </w:p>
    <w:p w:rsidR="00F66D55" w:rsidRDefault="00F66D55" w:rsidP="00F66D55">
      <w:pPr>
        <w:pStyle w:val="Titre3"/>
      </w:pPr>
      <w:bookmarkStart w:id="87" w:name="_Toc413751477"/>
      <w:r>
        <w:t>NGEO-WEBC-VTP-0010</w:t>
      </w:r>
      <w:bookmarkEnd w:id="8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F66D55" w:rsidRPr="008C4ACA" w:rsidTr="00F66D55">
        <w:tc>
          <w:tcPr>
            <w:tcW w:w="8613" w:type="dxa"/>
            <w:gridSpan w:val="8"/>
            <w:tcBorders>
              <w:top w:val="single" w:sz="2" w:space="0" w:color="auto"/>
              <w:bottom w:val="single" w:sz="6" w:space="0" w:color="auto"/>
            </w:tcBorders>
            <w:shd w:val="clear" w:color="auto" w:fill="548DD4" w:themeFill="text2" w:themeFillTint="99"/>
          </w:tcPr>
          <w:p w:rsidR="00F66D55" w:rsidRPr="0056181B" w:rsidRDefault="00F66D55" w:rsidP="00F66D55">
            <w:pPr>
              <w:keepNext/>
              <w:spacing w:after="0"/>
              <w:jc w:val="center"/>
              <w:rPr>
                <w:b/>
                <w:i/>
                <w:color w:val="FFFFFF"/>
                <w:szCs w:val="18"/>
                <w:lang w:val="en-US"/>
              </w:rPr>
            </w:pPr>
            <w:r>
              <w:rPr>
                <w:b/>
                <w:i/>
                <w:color w:val="FFFFFF"/>
                <w:szCs w:val="18"/>
                <w:lang w:val="en-US"/>
              </w:rPr>
              <w:t>NGEO VALIDATION TEST  RESULT</w:t>
            </w:r>
          </w:p>
        </w:tc>
      </w:tr>
      <w:tr w:rsidR="00F66D55" w:rsidRPr="008C4ACA" w:rsidTr="00F66D55">
        <w:tc>
          <w:tcPr>
            <w:tcW w:w="1607" w:type="dxa"/>
            <w:gridSpan w:val="2"/>
            <w:tcBorders>
              <w:top w:val="single" w:sz="6" w:space="0" w:color="auto"/>
            </w:tcBorders>
            <w:shd w:val="clear" w:color="auto" w:fill="548DD4" w:themeFill="text2" w:themeFillTint="99"/>
          </w:tcPr>
          <w:p w:rsidR="00F66D55" w:rsidRPr="00544FC8" w:rsidRDefault="00F66D55" w:rsidP="00F66D55">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66D55" w:rsidRPr="00544FC8" w:rsidRDefault="00B62CBC" w:rsidP="00F66D55">
            <w:pPr>
              <w:keepNext/>
              <w:spacing w:after="0"/>
              <w:rPr>
                <w:i/>
                <w:color w:val="548DD4"/>
                <w:sz w:val="16"/>
                <w:szCs w:val="16"/>
              </w:rPr>
            </w:pPr>
            <w:r>
              <w:rPr>
                <w:i/>
                <w:color w:val="548DD4"/>
                <w:sz w:val="16"/>
                <w:szCs w:val="16"/>
              </w:rPr>
              <w:t>NGEO-WEBC-VTP-</w:t>
            </w:r>
            <w:r w:rsidR="00F66D55">
              <w:rPr>
                <w:i/>
                <w:color w:val="548DD4"/>
                <w:sz w:val="16"/>
                <w:szCs w:val="16"/>
              </w:rPr>
              <w:t>0010</w:t>
            </w:r>
          </w:p>
        </w:tc>
        <w:tc>
          <w:tcPr>
            <w:tcW w:w="1134" w:type="dxa"/>
            <w:gridSpan w:val="3"/>
            <w:tcBorders>
              <w:top w:val="single" w:sz="6" w:space="0" w:color="auto"/>
            </w:tcBorders>
            <w:shd w:val="clear" w:color="auto" w:fill="548DD4" w:themeFill="text2" w:themeFillTint="99"/>
          </w:tcPr>
          <w:p w:rsidR="00F66D55" w:rsidRPr="00544FC8" w:rsidRDefault="00F66D55" w:rsidP="00F66D55">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66D55" w:rsidRPr="0056181B" w:rsidRDefault="00F66D55" w:rsidP="00F66D55">
            <w:pPr>
              <w:keepNext/>
              <w:spacing w:after="0"/>
              <w:rPr>
                <w:i/>
                <w:color w:val="548DD4"/>
                <w:sz w:val="16"/>
                <w:szCs w:val="16"/>
                <w:lang w:val="en-US"/>
              </w:rPr>
            </w:pPr>
            <w:r>
              <w:rPr>
                <w:i/>
                <w:color w:val="548DD4"/>
                <w:sz w:val="16"/>
                <w:szCs w:val="16"/>
                <w:lang w:val="en-US"/>
              </w:rPr>
              <w:t>Installation of Web client</w:t>
            </w:r>
          </w:p>
        </w:tc>
      </w:tr>
      <w:tr w:rsidR="00F66D55" w:rsidRPr="00B17EAC" w:rsidTr="00BF0043">
        <w:tc>
          <w:tcPr>
            <w:tcW w:w="8613" w:type="dxa"/>
            <w:gridSpan w:val="8"/>
            <w:tcBorders>
              <w:bottom w:val="single" w:sz="6" w:space="0" w:color="auto"/>
            </w:tcBorders>
            <w:shd w:val="clear" w:color="auto" w:fill="A6A6A6"/>
          </w:tcPr>
          <w:p w:rsidR="00F66D55" w:rsidRPr="00544FC8" w:rsidRDefault="00F66D55" w:rsidP="00F66D55">
            <w:pPr>
              <w:keepNext/>
              <w:spacing w:after="0"/>
              <w:rPr>
                <w:sz w:val="14"/>
                <w:szCs w:val="14"/>
              </w:rPr>
            </w:pPr>
            <w:r>
              <w:rPr>
                <w:b/>
                <w:sz w:val="14"/>
                <w:szCs w:val="14"/>
              </w:rPr>
              <w:t>Result</w:t>
            </w:r>
          </w:p>
        </w:tc>
      </w:tr>
      <w:tr w:rsidR="00F66D55" w:rsidRPr="00EA22CA" w:rsidTr="003E5AD3">
        <w:tc>
          <w:tcPr>
            <w:tcW w:w="8613" w:type="dxa"/>
            <w:gridSpan w:val="8"/>
            <w:tcBorders>
              <w:top w:val="single" w:sz="6" w:space="0" w:color="auto"/>
              <w:bottom w:val="single" w:sz="6" w:space="0" w:color="auto"/>
            </w:tcBorders>
            <w:shd w:val="clear" w:color="auto" w:fill="auto"/>
          </w:tcPr>
          <w:p w:rsidR="00F66D55" w:rsidRPr="00EA22CA" w:rsidRDefault="00F66D55" w:rsidP="00F66D55">
            <w:pPr>
              <w:keepNext/>
              <w:spacing w:after="0"/>
              <w:jc w:val="center"/>
              <w:rPr>
                <w:b/>
                <w:color w:val="548DD4"/>
                <w:sz w:val="28"/>
                <w:szCs w:val="28"/>
                <w:lang w:val="en-US"/>
              </w:rPr>
            </w:pPr>
            <w:r w:rsidRPr="007127B9">
              <w:rPr>
                <w:b/>
                <w:color w:val="548DD4"/>
                <w:sz w:val="28"/>
                <w:szCs w:val="28"/>
                <w:lang w:val="en-US"/>
              </w:rPr>
              <w:t>PASS</w:t>
            </w:r>
          </w:p>
        </w:tc>
      </w:tr>
      <w:tr w:rsidR="00F66D55" w:rsidRPr="00B17EAC" w:rsidTr="00BF0043">
        <w:tc>
          <w:tcPr>
            <w:tcW w:w="4306" w:type="dxa"/>
            <w:gridSpan w:val="4"/>
            <w:tcBorders>
              <w:top w:val="single" w:sz="6" w:space="0" w:color="auto"/>
            </w:tcBorders>
            <w:shd w:val="clear" w:color="auto" w:fill="A6A6A6"/>
          </w:tcPr>
          <w:p w:rsidR="00F66D55" w:rsidRPr="00544FC8" w:rsidRDefault="00F66D55" w:rsidP="00F66D55">
            <w:pPr>
              <w:keepNext/>
              <w:spacing w:after="0"/>
              <w:rPr>
                <w:sz w:val="14"/>
                <w:szCs w:val="14"/>
              </w:rPr>
            </w:pPr>
            <w:r w:rsidRPr="00C669E1">
              <w:rPr>
                <w:b/>
                <w:sz w:val="14"/>
                <w:szCs w:val="14"/>
                <w:lang w:val="en-US"/>
              </w:rPr>
              <w:t xml:space="preserve">Versions </w:t>
            </w:r>
          </w:p>
        </w:tc>
        <w:tc>
          <w:tcPr>
            <w:tcW w:w="4307" w:type="dxa"/>
            <w:gridSpan w:val="4"/>
            <w:tcBorders>
              <w:top w:val="single" w:sz="6" w:space="0" w:color="auto"/>
            </w:tcBorders>
            <w:shd w:val="clear" w:color="auto" w:fill="A6A6A6"/>
          </w:tcPr>
          <w:p w:rsidR="00F66D55" w:rsidRPr="00544FC8" w:rsidRDefault="00F66D55" w:rsidP="00F66D55">
            <w:pPr>
              <w:keepNext/>
              <w:spacing w:after="0"/>
              <w:rPr>
                <w:sz w:val="14"/>
                <w:szCs w:val="14"/>
              </w:rPr>
            </w:pPr>
            <w:r>
              <w:rPr>
                <w:sz w:val="14"/>
                <w:szCs w:val="14"/>
              </w:rPr>
              <w:t>Execution info</w:t>
            </w:r>
          </w:p>
        </w:tc>
      </w:tr>
      <w:tr w:rsidR="00F66D55" w:rsidRPr="00B17EAC" w:rsidTr="00F66D55">
        <w:trPr>
          <w:trHeight w:val="457"/>
        </w:trPr>
        <w:tc>
          <w:tcPr>
            <w:tcW w:w="4306" w:type="dxa"/>
            <w:gridSpan w:val="4"/>
            <w:shd w:val="clear" w:color="auto" w:fill="FFFFFF" w:themeFill="background1"/>
          </w:tcPr>
          <w:p w:rsidR="00F66D55" w:rsidRPr="004E0C5B" w:rsidRDefault="00F66D55" w:rsidP="00F66D55">
            <w:pPr>
              <w:keepNext/>
              <w:spacing w:after="0"/>
              <w:rPr>
                <w:i/>
                <w:color w:val="548DD4"/>
                <w:sz w:val="16"/>
                <w:szCs w:val="16"/>
                <w:lang w:val="fr-FR"/>
              </w:rPr>
            </w:pPr>
            <w:r w:rsidRPr="004E0C5B">
              <w:rPr>
                <w:i/>
                <w:color w:val="548DD4"/>
                <w:sz w:val="16"/>
                <w:szCs w:val="16"/>
                <w:lang w:val="fr-FR"/>
              </w:rPr>
              <w:t xml:space="preserve">Component version: </w:t>
            </w:r>
            <w:r>
              <w:rPr>
                <w:i/>
                <w:color w:val="548DD4"/>
                <w:sz w:val="16"/>
                <w:szCs w:val="16"/>
                <w:lang w:val="fr-FR"/>
              </w:rPr>
              <w:t>0.7-20130327</w:t>
            </w:r>
            <w:r w:rsidRPr="004E0C5B">
              <w:rPr>
                <w:i/>
                <w:color w:val="548DD4"/>
                <w:sz w:val="16"/>
                <w:szCs w:val="16"/>
                <w:lang w:val="fr-FR"/>
              </w:rPr>
              <w:t xml:space="preserve"> </w:t>
            </w:r>
          </w:p>
          <w:p w:rsidR="00F66D55" w:rsidRPr="004E0C5B" w:rsidRDefault="00F66D55" w:rsidP="00F66D55">
            <w:pPr>
              <w:keepNext/>
              <w:spacing w:after="0"/>
              <w:rPr>
                <w:i/>
                <w:color w:val="548DD4"/>
                <w:sz w:val="16"/>
                <w:szCs w:val="16"/>
                <w:lang w:val="fr-FR"/>
              </w:rPr>
            </w:pPr>
            <w:r w:rsidRPr="004E0C5B">
              <w:rPr>
                <w:i/>
                <w:color w:val="548DD4"/>
                <w:sz w:val="16"/>
                <w:szCs w:val="16"/>
                <w:lang w:val="fr-FR"/>
              </w:rPr>
              <w:t>SVN version:</w:t>
            </w:r>
            <w:r>
              <w:rPr>
                <w:i/>
                <w:color w:val="548DD4"/>
                <w:sz w:val="16"/>
                <w:szCs w:val="16"/>
                <w:lang w:val="fr-FR"/>
              </w:rPr>
              <w:t xml:space="preserve"> </w:t>
            </w:r>
            <w:r w:rsidRPr="00672292">
              <w:rPr>
                <w:color w:val="548DD4"/>
                <w:sz w:val="16"/>
                <w:szCs w:val="16"/>
                <w:lang w:val="fr-FR"/>
              </w:rPr>
              <w:t>Sprint 3 V2 tag</w:t>
            </w:r>
          </w:p>
          <w:p w:rsidR="00F66D55" w:rsidRDefault="00F66D55" w:rsidP="00F66D55">
            <w:pPr>
              <w:keepNext/>
              <w:spacing w:after="0"/>
              <w:rPr>
                <w:i/>
                <w:color w:val="548DD4"/>
                <w:sz w:val="16"/>
                <w:szCs w:val="16"/>
                <w:lang w:val="en-US"/>
              </w:rPr>
            </w:pPr>
            <w:r>
              <w:rPr>
                <w:i/>
                <w:color w:val="548DD4"/>
                <w:sz w:val="16"/>
                <w:szCs w:val="16"/>
                <w:lang w:val="en-US"/>
              </w:rPr>
              <w:t>Tool1 version:</w:t>
            </w:r>
          </w:p>
          <w:p w:rsidR="00F66D55" w:rsidRDefault="00F66D55" w:rsidP="00F66D55">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F66D55" w:rsidRPr="00C669E1" w:rsidRDefault="00F66D55" w:rsidP="00F66D55">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F66D55" w:rsidRPr="00C669E1" w:rsidRDefault="00F66D55" w:rsidP="00F66D55">
            <w:pPr>
              <w:keepNext/>
              <w:spacing w:after="0"/>
              <w:rPr>
                <w:i/>
                <w:color w:val="548DD4"/>
                <w:sz w:val="16"/>
                <w:szCs w:val="16"/>
                <w:lang w:val="en-US"/>
              </w:rPr>
            </w:pPr>
            <w:r w:rsidRPr="00C669E1">
              <w:rPr>
                <w:i/>
                <w:color w:val="548DD4"/>
                <w:sz w:val="16"/>
                <w:szCs w:val="16"/>
                <w:lang w:val="en-US"/>
              </w:rPr>
              <w:t>User</w:t>
            </w:r>
            <w:r>
              <w:rPr>
                <w:i/>
                <w:color w:val="548DD4"/>
                <w:sz w:val="16"/>
                <w:szCs w:val="16"/>
                <w:lang w:val="en-US"/>
              </w:rPr>
              <w:t>: no authentication for stub server</w:t>
            </w:r>
          </w:p>
          <w:p w:rsidR="00F66D55" w:rsidRDefault="00F66D55" w:rsidP="00F66D55">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F66D55" w:rsidRDefault="00F66D55" w:rsidP="00F66D55">
            <w:pPr>
              <w:keepNext/>
              <w:spacing w:after="0"/>
              <w:rPr>
                <w:b/>
                <w:sz w:val="14"/>
                <w:szCs w:val="14"/>
              </w:rPr>
            </w:pPr>
            <w:r>
              <w:rPr>
                <w:i/>
                <w:color w:val="548DD4"/>
                <w:sz w:val="16"/>
                <w:szCs w:val="16"/>
                <w:lang w:val="en-US"/>
              </w:rPr>
              <w:t>Chrome</w:t>
            </w:r>
          </w:p>
        </w:tc>
      </w:tr>
      <w:tr w:rsidR="00F66D55" w:rsidRPr="00B17EAC" w:rsidTr="00F66D55">
        <w:tc>
          <w:tcPr>
            <w:tcW w:w="8613" w:type="dxa"/>
            <w:gridSpan w:val="8"/>
            <w:shd w:val="clear" w:color="auto" w:fill="A6A6A6"/>
          </w:tcPr>
          <w:p w:rsidR="00F66D55" w:rsidRPr="00544FC8" w:rsidRDefault="00F66D55" w:rsidP="00F66D55">
            <w:pPr>
              <w:keepNext/>
              <w:spacing w:after="0"/>
              <w:rPr>
                <w:sz w:val="14"/>
                <w:szCs w:val="14"/>
              </w:rPr>
            </w:pPr>
            <w:r>
              <w:rPr>
                <w:b/>
                <w:sz w:val="14"/>
                <w:szCs w:val="14"/>
              </w:rPr>
              <w:t>Paths</w:t>
            </w:r>
          </w:p>
        </w:tc>
      </w:tr>
      <w:tr w:rsidR="00F66D55" w:rsidRPr="008C4ACA" w:rsidTr="00F66D55">
        <w:tc>
          <w:tcPr>
            <w:tcW w:w="8613" w:type="dxa"/>
            <w:gridSpan w:val="8"/>
            <w:shd w:val="clear" w:color="auto" w:fill="auto"/>
          </w:tcPr>
          <w:p w:rsidR="00F66D55" w:rsidRDefault="00F66D55" w:rsidP="00F66D55">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F66D55" w:rsidRPr="00C669E1" w:rsidRDefault="00F66D55" w:rsidP="00F66D55">
            <w:pPr>
              <w:keepNext/>
              <w:spacing w:after="0"/>
              <w:rPr>
                <w:i/>
                <w:color w:val="548DD4"/>
                <w:sz w:val="16"/>
                <w:szCs w:val="16"/>
                <w:lang w:val="en-US"/>
              </w:rPr>
            </w:pPr>
            <w:r>
              <w:rPr>
                <w:i/>
                <w:color w:val="548DD4"/>
                <w:sz w:val="16"/>
                <w:szCs w:val="16"/>
                <w:lang w:val="en-US"/>
              </w:rPr>
              <w:t>Output path:</w:t>
            </w:r>
          </w:p>
        </w:tc>
      </w:tr>
      <w:tr w:rsidR="00F66D55" w:rsidRPr="00B17EAC" w:rsidTr="00F66D55">
        <w:tc>
          <w:tcPr>
            <w:tcW w:w="8613" w:type="dxa"/>
            <w:gridSpan w:val="8"/>
            <w:shd w:val="clear" w:color="auto" w:fill="A6A6A6"/>
          </w:tcPr>
          <w:p w:rsidR="00F66D55" w:rsidRPr="00544FC8" w:rsidRDefault="00F66D55" w:rsidP="00F66D55">
            <w:pPr>
              <w:keepNext/>
              <w:spacing w:after="0"/>
              <w:rPr>
                <w:sz w:val="14"/>
                <w:szCs w:val="14"/>
              </w:rPr>
            </w:pPr>
            <w:r>
              <w:rPr>
                <w:b/>
                <w:sz w:val="14"/>
                <w:szCs w:val="14"/>
              </w:rPr>
              <w:t>Evidences</w:t>
            </w:r>
          </w:p>
        </w:tc>
      </w:tr>
      <w:tr w:rsidR="00F66D55" w:rsidRPr="005215A5" w:rsidTr="00F66D55">
        <w:tc>
          <w:tcPr>
            <w:tcW w:w="8613" w:type="dxa"/>
            <w:gridSpan w:val="8"/>
            <w:shd w:val="clear" w:color="auto" w:fill="auto"/>
          </w:tcPr>
          <w:p w:rsidR="00F66D55" w:rsidRDefault="00F66D55" w:rsidP="00F66D55">
            <w:pPr>
              <w:keepNext/>
              <w:spacing w:after="0"/>
            </w:pPr>
          </w:p>
          <w:p w:rsidR="00F66D55" w:rsidRPr="00344AE5" w:rsidRDefault="00F66D55" w:rsidP="00F66D55">
            <w:pPr>
              <w:keepNext/>
              <w:spacing w:after="0"/>
              <w:rPr>
                <w:sz w:val="2"/>
              </w:rPr>
            </w:pPr>
          </w:p>
          <w:p w:rsidR="00F66D55" w:rsidRDefault="00F66D55" w:rsidP="00F66D55">
            <w:pPr>
              <w:keepNext/>
              <w:spacing w:after="0"/>
            </w:pPr>
          </w:p>
          <w:p w:rsidR="00F66D55" w:rsidRPr="00C669E1" w:rsidRDefault="00F66D55" w:rsidP="00F66D55">
            <w:pPr>
              <w:keepNext/>
              <w:spacing w:after="0"/>
              <w:rPr>
                <w:i/>
                <w:color w:val="548DD4"/>
                <w:sz w:val="16"/>
                <w:szCs w:val="16"/>
                <w:lang w:val="en-US"/>
              </w:rPr>
            </w:pPr>
          </w:p>
        </w:tc>
      </w:tr>
      <w:tr w:rsidR="00F66D55" w:rsidRPr="00544FC8" w:rsidTr="00F66D55">
        <w:tc>
          <w:tcPr>
            <w:tcW w:w="865" w:type="dxa"/>
            <w:tcBorders>
              <w:bottom w:val="single" w:sz="6" w:space="0" w:color="auto"/>
            </w:tcBorders>
            <w:shd w:val="clear" w:color="auto" w:fill="A6A6A6"/>
          </w:tcPr>
          <w:p w:rsidR="00F66D55" w:rsidRPr="00544FC8" w:rsidRDefault="00F66D55" w:rsidP="00F66D55">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F66D55" w:rsidRPr="00544FC8" w:rsidRDefault="00F66D55" w:rsidP="00F66D55">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F66D55" w:rsidRPr="00544FC8" w:rsidRDefault="00F66D55" w:rsidP="00F66D55">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F66D55" w:rsidRPr="00544FC8" w:rsidRDefault="00F66D55" w:rsidP="00F66D55">
            <w:pPr>
              <w:keepNext/>
              <w:spacing w:after="0"/>
              <w:jc w:val="center"/>
              <w:rPr>
                <w:b/>
                <w:sz w:val="14"/>
                <w:szCs w:val="14"/>
              </w:rPr>
            </w:pPr>
            <w:r w:rsidRPr="00544FC8">
              <w:rPr>
                <w:b/>
                <w:sz w:val="14"/>
                <w:szCs w:val="14"/>
              </w:rPr>
              <w:t>Pass/Fail Criteria Id</w:t>
            </w:r>
          </w:p>
        </w:tc>
      </w:tr>
      <w:tr w:rsidR="00F66D55" w:rsidTr="00F66D55">
        <w:tc>
          <w:tcPr>
            <w:tcW w:w="865" w:type="dxa"/>
            <w:shd w:val="clear" w:color="auto" w:fill="auto"/>
            <w:vAlign w:val="center"/>
          </w:tcPr>
          <w:p w:rsidR="00F66D55" w:rsidRPr="003C0A28" w:rsidRDefault="00F66D55" w:rsidP="00F66D55">
            <w:pPr>
              <w:keepNext/>
              <w:spacing w:after="0"/>
              <w:jc w:val="center"/>
              <w:rPr>
                <w:rFonts w:cstheme="minorHAnsi"/>
                <w:i/>
                <w:sz w:val="14"/>
                <w:szCs w:val="14"/>
              </w:rPr>
            </w:pPr>
            <w:r>
              <w:rPr>
                <w:rFonts w:cstheme="minorHAnsi"/>
                <w:i/>
                <w:sz w:val="14"/>
                <w:szCs w:val="14"/>
              </w:rPr>
              <w:t>Step-10</w:t>
            </w:r>
          </w:p>
        </w:tc>
        <w:tc>
          <w:tcPr>
            <w:tcW w:w="3499" w:type="dxa"/>
            <w:gridSpan w:val="4"/>
            <w:shd w:val="clear" w:color="auto" w:fill="auto"/>
            <w:vAlign w:val="center"/>
          </w:tcPr>
          <w:p w:rsidR="00F66D55" w:rsidRDefault="00F66D55" w:rsidP="00F66D55">
            <w:pPr>
              <w:pStyle w:val="NormalStep"/>
              <w:keepNext/>
              <w:rPr>
                <w:rFonts w:asciiTheme="minorHAnsi" w:hAnsiTheme="minorHAnsi" w:cstheme="minorHAnsi"/>
                <w:sz w:val="22"/>
                <w:szCs w:val="22"/>
              </w:rPr>
            </w:pPr>
            <w:r w:rsidRPr="00F66D55">
              <w:rPr>
                <w:rFonts w:asciiTheme="minorHAnsi" w:hAnsiTheme="minorHAnsi" w:cstheme="minorHAnsi"/>
                <w:sz w:val="22"/>
                <w:szCs w:val="22"/>
              </w:rPr>
              <w:t>See IOM procedure ([AD.</w:t>
            </w:r>
            <w:r>
              <w:rPr>
                <w:rFonts w:asciiTheme="minorHAnsi" w:hAnsiTheme="minorHAnsi" w:cstheme="minorHAnsi"/>
                <w:sz w:val="22"/>
                <w:szCs w:val="22"/>
              </w:rPr>
              <w:t>2</w:t>
            </w:r>
            <w:r w:rsidRPr="00F66D55">
              <w:rPr>
                <w:rFonts w:asciiTheme="minorHAnsi" w:hAnsiTheme="minorHAnsi" w:cstheme="minorHAnsi"/>
                <w:sz w:val="22"/>
                <w:szCs w:val="22"/>
              </w:rPr>
              <w:t>]) to install the Web Client and the Web Client test server</w:t>
            </w:r>
          </w:p>
        </w:tc>
        <w:tc>
          <w:tcPr>
            <w:tcW w:w="2690" w:type="dxa"/>
            <w:gridSpan w:val="2"/>
            <w:shd w:val="clear" w:color="auto" w:fill="auto"/>
            <w:vAlign w:val="center"/>
          </w:tcPr>
          <w:p w:rsidR="00F66D55" w:rsidRPr="001E5F9E" w:rsidRDefault="00F66D55" w:rsidP="00F66D55">
            <w:pPr>
              <w:keepNext/>
              <w:spacing w:after="0"/>
              <w:rPr>
                <w:rFonts w:cstheme="minorHAnsi"/>
                <w:lang w:val="en-GB"/>
              </w:rPr>
            </w:pPr>
          </w:p>
        </w:tc>
        <w:tc>
          <w:tcPr>
            <w:tcW w:w="1559" w:type="dxa"/>
            <w:shd w:val="clear" w:color="auto" w:fill="auto"/>
            <w:vAlign w:val="center"/>
          </w:tcPr>
          <w:p w:rsidR="00F66D55" w:rsidRDefault="00F66D55" w:rsidP="00F66D55">
            <w:pPr>
              <w:keepNext/>
              <w:spacing w:after="0"/>
              <w:jc w:val="center"/>
              <w:rPr>
                <w:rFonts w:cstheme="minorHAnsi"/>
                <w:i/>
                <w:sz w:val="14"/>
                <w:szCs w:val="14"/>
              </w:rPr>
            </w:pPr>
          </w:p>
        </w:tc>
      </w:tr>
      <w:tr w:rsidR="00F66D55" w:rsidRPr="004E5884" w:rsidTr="00F66D55">
        <w:tc>
          <w:tcPr>
            <w:tcW w:w="865" w:type="dxa"/>
            <w:shd w:val="clear" w:color="auto" w:fill="auto"/>
            <w:vAlign w:val="center"/>
          </w:tcPr>
          <w:p w:rsidR="00F66D55" w:rsidRDefault="00F66D55" w:rsidP="00F66D55">
            <w:pPr>
              <w:keepNext/>
              <w:spacing w:after="0"/>
              <w:jc w:val="center"/>
              <w:rPr>
                <w:rFonts w:cstheme="minorHAnsi"/>
                <w:i/>
                <w:sz w:val="14"/>
                <w:szCs w:val="14"/>
              </w:rPr>
            </w:pPr>
            <w:r>
              <w:rPr>
                <w:rFonts w:cstheme="minorHAnsi"/>
                <w:i/>
                <w:sz w:val="14"/>
                <w:szCs w:val="14"/>
              </w:rPr>
              <w:t>Step-20</w:t>
            </w:r>
          </w:p>
        </w:tc>
        <w:tc>
          <w:tcPr>
            <w:tcW w:w="3499" w:type="dxa"/>
            <w:gridSpan w:val="4"/>
            <w:shd w:val="clear" w:color="auto" w:fill="auto"/>
            <w:vAlign w:val="center"/>
          </w:tcPr>
          <w:p w:rsidR="00F66D55" w:rsidRDefault="00F66D55" w:rsidP="00F66D55">
            <w:pPr>
              <w:pStyle w:val="NormalStep"/>
              <w:keepNext/>
              <w:rPr>
                <w:rFonts w:asciiTheme="minorHAnsi" w:hAnsiTheme="minorHAnsi" w:cstheme="minorHAnsi"/>
                <w:sz w:val="22"/>
                <w:szCs w:val="22"/>
              </w:rPr>
            </w:pPr>
            <w:r w:rsidRPr="00F66D55">
              <w:rPr>
                <w:rFonts w:asciiTheme="minorHAnsi" w:hAnsiTheme="minorHAnsi" w:cstheme="minorHAnsi"/>
                <w:sz w:val="22"/>
                <w:szCs w:val="22"/>
              </w:rPr>
              <w:t>See IOM procedure ([AD.</w:t>
            </w:r>
            <w:r>
              <w:rPr>
                <w:rFonts w:asciiTheme="minorHAnsi" w:hAnsiTheme="minorHAnsi" w:cstheme="minorHAnsi"/>
                <w:sz w:val="22"/>
                <w:szCs w:val="22"/>
              </w:rPr>
              <w:t>2</w:t>
            </w:r>
            <w:r w:rsidRPr="00F66D55">
              <w:rPr>
                <w:rFonts w:asciiTheme="minorHAnsi" w:hAnsiTheme="minorHAnsi" w:cstheme="minorHAnsi"/>
                <w:sz w:val="22"/>
                <w:szCs w:val="22"/>
              </w:rPr>
              <w:t>]) to start the the Web Client test server</w:t>
            </w:r>
          </w:p>
        </w:tc>
        <w:tc>
          <w:tcPr>
            <w:tcW w:w="2690" w:type="dxa"/>
            <w:gridSpan w:val="2"/>
            <w:shd w:val="clear" w:color="auto" w:fill="auto"/>
            <w:vAlign w:val="center"/>
          </w:tcPr>
          <w:p w:rsidR="00F66D55" w:rsidRDefault="00F66D55" w:rsidP="00F66D55">
            <w:pPr>
              <w:keepNext/>
              <w:spacing w:after="0"/>
              <w:rPr>
                <w:rFonts w:cstheme="minorHAnsi"/>
                <w:lang w:val="en-GB"/>
              </w:rPr>
            </w:pPr>
          </w:p>
        </w:tc>
        <w:tc>
          <w:tcPr>
            <w:tcW w:w="1559" w:type="dxa"/>
            <w:shd w:val="clear" w:color="auto" w:fill="auto"/>
            <w:vAlign w:val="center"/>
          </w:tcPr>
          <w:p w:rsidR="00F66D55" w:rsidRPr="00A67A35" w:rsidRDefault="00F66D55" w:rsidP="00F66D55">
            <w:pPr>
              <w:keepNext/>
              <w:spacing w:after="0"/>
              <w:jc w:val="center"/>
              <w:rPr>
                <w:rFonts w:cstheme="minorHAnsi"/>
                <w:i/>
                <w:sz w:val="14"/>
                <w:szCs w:val="14"/>
                <w:lang w:val="en-GB"/>
              </w:rPr>
            </w:pPr>
            <w:r w:rsidRPr="00F66D55">
              <w:rPr>
                <w:rFonts w:cstheme="minorHAnsi"/>
                <w:i/>
                <w:sz w:val="14"/>
                <w:szCs w:val="14"/>
                <w:lang w:val="en-GB"/>
              </w:rPr>
              <w:t>NGEO-WEBC-PFC-0010</w:t>
            </w:r>
          </w:p>
        </w:tc>
      </w:tr>
    </w:tbl>
    <w:p w:rsidR="00E16E38" w:rsidRDefault="00E16E38" w:rsidP="00832590">
      <w:pPr>
        <w:pStyle w:val="Titre3"/>
      </w:pPr>
      <w:bookmarkStart w:id="88" w:name="_Toc374604445"/>
      <w:bookmarkStart w:id="89" w:name="_Toc374605604"/>
      <w:bookmarkStart w:id="90" w:name="_Toc374606652"/>
      <w:bookmarkStart w:id="91" w:name="_Toc413751478"/>
      <w:bookmarkEnd w:id="88"/>
      <w:bookmarkEnd w:id="89"/>
      <w:bookmarkEnd w:id="90"/>
      <w:r>
        <w:t>NGEO-WEBC-VTP-0015</w:t>
      </w:r>
      <w:bookmarkEnd w:id="91"/>
    </w:p>
    <w:p w:rsidR="00E16E38" w:rsidRPr="004E0C5B" w:rsidRDefault="00E16E38" w:rsidP="00832590">
      <w:pPr>
        <w:keepNext/>
        <w:rPr>
          <w:lang w:val="en-US"/>
        </w:rPr>
      </w:pPr>
      <w:r>
        <w:rPr>
          <w:lang w:val="en-US"/>
        </w:rPr>
        <w:t xml:space="preserve">It is assumed that the </w:t>
      </w:r>
      <w:r>
        <w:t>NGEO-WEBC-VTP-0010 has been successfully done.</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0015</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Home Page check</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CB5D9D">
        <w:tc>
          <w:tcPr>
            <w:tcW w:w="8613" w:type="dxa"/>
            <w:gridSpan w:val="8"/>
            <w:shd w:val="clear" w:color="auto" w:fill="FFFF00"/>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4E0C5B" w:rsidRDefault="00E16E38" w:rsidP="00832590">
            <w:pPr>
              <w:keepNext/>
              <w:spacing w:after="0"/>
              <w:rPr>
                <w:i/>
                <w:color w:val="548DD4"/>
                <w:sz w:val="16"/>
                <w:szCs w:val="16"/>
                <w:lang w:val="fr-FR"/>
              </w:rPr>
            </w:pPr>
            <w:r w:rsidRPr="004E0C5B">
              <w:rPr>
                <w:i/>
                <w:color w:val="548DD4"/>
                <w:sz w:val="16"/>
                <w:szCs w:val="16"/>
                <w:lang w:val="fr-FR"/>
              </w:rPr>
              <w:t>SVN version:</w:t>
            </w:r>
            <w:r>
              <w:rPr>
                <w:i/>
                <w:color w:val="548DD4"/>
                <w:sz w:val="16"/>
                <w:szCs w:val="16"/>
                <w:lang w:val="fr-FR"/>
              </w:rPr>
              <w:t xml:space="preserve"> </w:t>
            </w:r>
            <w:r w:rsidR="00065DE1" w:rsidRPr="00672292">
              <w:rPr>
                <w:color w:val="548DD4"/>
                <w:sz w:val="16"/>
                <w:szCs w:val="16"/>
                <w:lang w:val="fr-FR"/>
              </w:rPr>
              <w:t>Sprint 3 V2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E16E38" w:rsidRPr="00C669E1" w:rsidRDefault="00E16E38" w:rsidP="00832590">
            <w:pPr>
              <w:keepNext/>
              <w:spacing w:after="0"/>
              <w:rPr>
                <w:i/>
                <w:color w:val="548DD4"/>
                <w:sz w:val="16"/>
                <w:szCs w:val="16"/>
                <w:lang w:val="en-US"/>
              </w:rPr>
            </w:pPr>
            <w:r w:rsidRPr="00C669E1">
              <w:rPr>
                <w:i/>
                <w:color w:val="548DD4"/>
                <w:sz w:val="16"/>
                <w:szCs w:val="16"/>
                <w:lang w:val="en-US"/>
              </w:rPr>
              <w:t>User</w:t>
            </w:r>
            <w:r>
              <w:rPr>
                <w:i/>
                <w:color w:val="548DD4"/>
                <w:sz w:val="16"/>
                <w:szCs w:val="16"/>
                <w:lang w:val="en-US"/>
              </w:rPr>
              <w:t xml:space="preserve">: no authentication for </w:t>
            </w:r>
            <w:r w:rsidR="00EE041E">
              <w:rPr>
                <w:i/>
                <w:color w:val="548DD4"/>
                <w:sz w:val="16"/>
                <w:szCs w:val="16"/>
                <w:lang w:val="en-US"/>
              </w:rPr>
              <w:t>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Default="00E16E38" w:rsidP="00832590">
            <w:pPr>
              <w:keepNext/>
              <w:spacing w:after="0"/>
            </w:pPr>
          </w:p>
          <w:p w:rsidR="00E16E38" w:rsidRPr="00344AE5" w:rsidRDefault="00E16E38" w:rsidP="00832590">
            <w:pPr>
              <w:keepNext/>
              <w:spacing w:after="0"/>
              <w:rPr>
                <w:sz w:val="2"/>
              </w:rPr>
            </w:pPr>
          </w:p>
          <w:p w:rsidR="00E16E38" w:rsidRDefault="00E16E38" w:rsidP="00832590">
            <w:pPr>
              <w:keepNext/>
              <w:spacing w:after="0"/>
            </w:pPr>
          </w:p>
          <w:p w:rsidR="008F3D90" w:rsidRDefault="008F3D90" w:rsidP="00832590">
            <w:pPr>
              <w:keepNext/>
              <w:spacing w:after="0"/>
            </w:pPr>
          </w:p>
          <w:p w:rsidR="00441331" w:rsidRDefault="00441331" w:rsidP="00832590">
            <w:pPr>
              <w:keepNext/>
              <w:spacing w:after="0"/>
            </w:pPr>
          </w:p>
          <w:p w:rsidR="00412D21" w:rsidRDefault="00412D21" w:rsidP="00832590">
            <w:pPr>
              <w:keepNext/>
              <w:spacing w:after="0"/>
            </w:pPr>
          </w:p>
          <w:p w:rsidR="00E16E38" w:rsidRPr="00C669E1" w:rsidRDefault="00E16E38" w:rsidP="00832590">
            <w:pPr>
              <w:keepNext/>
              <w:spacing w:after="0"/>
              <w:rPr>
                <w:i/>
                <w:color w:val="548DD4"/>
                <w:sz w:val="16"/>
                <w:szCs w:val="16"/>
                <w:lang w:val="en-US"/>
              </w:rPr>
            </w:pP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lastRenderedPageBreak/>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EE041E" w:rsidTr="00CB5D9D">
        <w:tc>
          <w:tcPr>
            <w:tcW w:w="865" w:type="dxa"/>
            <w:shd w:val="clear" w:color="auto" w:fill="auto"/>
            <w:vAlign w:val="center"/>
          </w:tcPr>
          <w:p w:rsidR="00EE041E" w:rsidRPr="003C0A28" w:rsidRDefault="00EE041E" w:rsidP="00832590">
            <w:pPr>
              <w:keepNext/>
              <w:spacing w:after="0"/>
              <w:jc w:val="center"/>
              <w:rPr>
                <w:rFonts w:cstheme="minorHAnsi"/>
                <w:i/>
                <w:sz w:val="14"/>
                <w:szCs w:val="14"/>
              </w:rPr>
            </w:pPr>
            <w:r>
              <w:rPr>
                <w:rFonts w:cstheme="minorHAnsi"/>
                <w:i/>
                <w:sz w:val="14"/>
                <w:szCs w:val="14"/>
              </w:rPr>
              <w:t>Step-10</w:t>
            </w:r>
          </w:p>
        </w:tc>
        <w:tc>
          <w:tcPr>
            <w:tcW w:w="3499" w:type="dxa"/>
            <w:gridSpan w:val="4"/>
            <w:shd w:val="clear" w:color="auto" w:fill="auto"/>
            <w:vAlign w:val="center"/>
          </w:tcPr>
          <w:p w:rsidR="00EE041E" w:rsidRDefault="00EE041E" w:rsidP="00832590">
            <w:pPr>
              <w:pStyle w:val="NormalStep"/>
              <w:keepNext/>
              <w:rPr>
                <w:rFonts w:asciiTheme="minorHAnsi" w:hAnsiTheme="minorHAnsi" w:cstheme="minorHAnsi"/>
                <w:sz w:val="22"/>
                <w:szCs w:val="22"/>
              </w:rPr>
            </w:pPr>
            <w:r>
              <w:rPr>
                <w:rFonts w:asciiTheme="minorHAnsi" w:hAnsiTheme="minorHAnsi" w:cstheme="minorHAnsi"/>
                <w:sz w:val="22"/>
                <w:szCs w:val="22"/>
              </w:rPr>
              <w:t>Load the web application in the browser</w:t>
            </w:r>
          </w:p>
        </w:tc>
        <w:tc>
          <w:tcPr>
            <w:tcW w:w="2690" w:type="dxa"/>
            <w:gridSpan w:val="2"/>
            <w:shd w:val="clear" w:color="auto" w:fill="auto"/>
            <w:vAlign w:val="center"/>
          </w:tcPr>
          <w:p w:rsidR="00EE041E" w:rsidRPr="001E5F9E" w:rsidRDefault="00EE041E" w:rsidP="00832590">
            <w:pPr>
              <w:keepNext/>
              <w:spacing w:after="0"/>
              <w:rPr>
                <w:rFonts w:cstheme="minorHAnsi"/>
                <w:lang w:val="en-GB"/>
              </w:rPr>
            </w:pPr>
            <w:r>
              <w:rPr>
                <w:rFonts w:cstheme="minorHAnsi"/>
                <w:lang w:val="en-GB"/>
              </w:rPr>
              <w:t>Check loading takes less than 3 seconds</w:t>
            </w:r>
            <w:r w:rsidR="002F74C4">
              <w:rPr>
                <w:rFonts w:cstheme="minorHAnsi"/>
                <w:lang w:val="en-GB"/>
              </w:rPr>
              <w:t>. The home page is displayed with a brief presentation of ngEO.</w:t>
            </w:r>
          </w:p>
        </w:tc>
        <w:tc>
          <w:tcPr>
            <w:tcW w:w="1559" w:type="dxa"/>
            <w:shd w:val="clear" w:color="auto" w:fill="47F62A"/>
            <w:vAlign w:val="center"/>
          </w:tcPr>
          <w:p w:rsidR="00EE041E" w:rsidRDefault="00EE041E" w:rsidP="00832590">
            <w:pPr>
              <w:keepNext/>
              <w:spacing w:after="0"/>
              <w:jc w:val="center"/>
              <w:rPr>
                <w:rFonts w:cstheme="minorHAnsi"/>
                <w:i/>
                <w:sz w:val="14"/>
                <w:szCs w:val="14"/>
              </w:rPr>
            </w:pPr>
            <w:r>
              <w:rPr>
                <w:rFonts w:cstheme="minorHAnsi"/>
                <w:i/>
                <w:sz w:val="14"/>
                <w:szCs w:val="14"/>
              </w:rPr>
              <w:t>NGEO-WEBC-PFC-0015</w:t>
            </w:r>
          </w:p>
        </w:tc>
      </w:tr>
      <w:tr w:rsidR="002F74C4" w:rsidRPr="004E5884" w:rsidTr="00CB5D9D">
        <w:tc>
          <w:tcPr>
            <w:tcW w:w="865" w:type="dxa"/>
            <w:shd w:val="clear" w:color="auto" w:fill="auto"/>
            <w:vAlign w:val="center"/>
          </w:tcPr>
          <w:p w:rsidR="002F74C4" w:rsidRDefault="002F74C4" w:rsidP="00832590">
            <w:pPr>
              <w:keepNext/>
              <w:spacing w:after="0"/>
              <w:jc w:val="center"/>
              <w:rPr>
                <w:rFonts w:cstheme="minorHAnsi"/>
                <w:i/>
                <w:sz w:val="14"/>
                <w:szCs w:val="14"/>
              </w:rPr>
            </w:pPr>
            <w:r>
              <w:rPr>
                <w:rFonts w:cstheme="minorHAnsi"/>
                <w:i/>
                <w:sz w:val="14"/>
                <w:szCs w:val="14"/>
              </w:rPr>
              <w:t>Step-20</w:t>
            </w:r>
          </w:p>
        </w:tc>
        <w:tc>
          <w:tcPr>
            <w:tcW w:w="3499" w:type="dxa"/>
            <w:gridSpan w:val="4"/>
            <w:shd w:val="clear" w:color="auto" w:fill="auto"/>
            <w:vAlign w:val="center"/>
          </w:tcPr>
          <w:p w:rsidR="002F74C4" w:rsidRDefault="002F74C4"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‘Data Services Area’ menu entry in the toolbar.</w:t>
            </w:r>
          </w:p>
        </w:tc>
        <w:tc>
          <w:tcPr>
            <w:tcW w:w="2690" w:type="dxa"/>
            <w:gridSpan w:val="2"/>
            <w:shd w:val="clear" w:color="auto" w:fill="auto"/>
            <w:vAlign w:val="center"/>
          </w:tcPr>
          <w:p w:rsidR="002F74C4" w:rsidRDefault="002F74C4" w:rsidP="00832590">
            <w:pPr>
              <w:keepNext/>
              <w:spacing w:after="0"/>
              <w:rPr>
                <w:rFonts w:cstheme="minorHAnsi"/>
                <w:lang w:val="en-GB"/>
              </w:rPr>
            </w:pPr>
            <w:r>
              <w:rPr>
                <w:rFonts w:cstheme="minorHAnsi"/>
                <w:lang w:val="en-GB"/>
              </w:rPr>
              <w:t>The Data services area is displayed</w:t>
            </w:r>
          </w:p>
        </w:tc>
        <w:tc>
          <w:tcPr>
            <w:tcW w:w="1559" w:type="dxa"/>
            <w:shd w:val="clear" w:color="auto" w:fill="47F62A"/>
            <w:vAlign w:val="center"/>
          </w:tcPr>
          <w:p w:rsidR="002F74C4" w:rsidRPr="00A67A35" w:rsidRDefault="002F74C4" w:rsidP="00832590">
            <w:pPr>
              <w:keepNext/>
              <w:spacing w:after="0"/>
              <w:jc w:val="center"/>
              <w:rPr>
                <w:rFonts w:cstheme="minorHAnsi"/>
                <w:i/>
                <w:sz w:val="14"/>
                <w:szCs w:val="14"/>
                <w:lang w:val="en-GB"/>
              </w:rPr>
            </w:pPr>
          </w:p>
        </w:tc>
      </w:tr>
      <w:tr w:rsidR="00EE041E" w:rsidRPr="003C0A28" w:rsidTr="00CB5D9D">
        <w:tc>
          <w:tcPr>
            <w:tcW w:w="865" w:type="dxa"/>
            <w:shd w:val="clear" w:color="auto" w:fill="auto"/>
            <w:vAlign w:val="center"/>
          </w:tcPr>
          <w:p w:rsidR="00EE041E" w:rsidRPr="003C0A28" w:rsidRDefault="00EE041E" w:rsidP="00832590">
            <w:pPr>
              <w:keepNext/>
              <w:spacing w:after="0"/>
              <w:jc w:val="center"/>
              <w:rPr>
                <w:rFonts w:cstheme="minorHAnsi"/>
                <w:i/>
                <w:sz w:val="14"/>
                <w:szCs w:val="14"/>
              </w:rPr>
            </w:pPr>
            <w:r w:rsidRPr="003C0A28">
              <w:rPr>
                <w:rFonts w:cstheme="minorHAnsi"/>
                <w:i/>
                <w:sz w:val="14"/>
                <w:szCs w:val="14"/>
              </w:rPr>
              <w:t>Step-</w:t>
            </w:r>
            <w:r w:rsidR="002F74C4">
              <w:rPr>
                <w:rFonts w:cstheme="minorHAnsi"/>
                <w:i/>
                <w:sz w:val="14"/>
                <w:szCs w:val="14"/>
              </w:rPr>
              <w:t>3</w:t>
            </w:r>
            <w:r w:rsidR="002F74C4" w:rsidRPr="003C0A28">
              <w:rPr>
                <w:rFonts w:cstheme="minorHAnsi"/>
                <w:i/>
                <w:sz w:val="14"/>
                <w:szCs w:val="14"/>
              </w:rPr>
              <w:t>0</w:t>
            </w:r>
          </w:p>
        </w:tc>
        <w:tc>
          <w:tcPr>
            <w:tcW w:w="3499" w:type="dxa"/>
            <w:gridSpan w:val="4"/>
            <w:shd w:val="clear" w:color="auto" w:fill="auto"/>
            <w:vAlign w:val="center"/>
          </w:tcPr>
          <w:p w:rsidR="00EE041E" w:rsidRPr="00057FF1" w:rsidRDefault="00EE041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Datasets button in the toolbar and select a dataset to activate the search button</w:t>
            </w:r>
            <w:r w:rsidR="00593D70">
              <w:rPr>
                <w:rFonts w:asciiTheme="minorHAnsi" w:hAnsiTheme="minorHAnsi" w:cstheme="minorHAnsi"/>
                <w:sz w:val="22"/>
                <w:szCs w:val="22"/>
              </w:rPr>
              <w:t xml:space="preserve"> in the toolbar (under the dataset button)</w:t>
            </w:r>
            <w:r>
              <w:rPr>
                <w:rFonts w:asciiTheme="minorHAnsi" w:hAnsiTheme="minorHAnsi" w:cstheme="minorHAnsi"/>
                <w:sz w:val="22"/>
                <w:szCs w:val="22"/>
              </w:rPr>
              <w:t>.</w:t>
            </w:r>
          </w:p>
        </w:tc>
        <w:tc>
          <w:tcPr>
            <w:tcW w:w="2690" w:type="dxa"/>
            <w:gridSpan w:val="2"/>
            <w:shd w:val="clear" w:color="auto" w:fill="auto"/>
            <w:vAlign w:val="center"/>
          </w:tcPr>
          <w:p w:rsidR="00EE041E" w:rsidRPr="00057FF1" w:rsidRDefault="00EE041E" w:rsidP="00832590">
            <w:pPr>
              <w:keepNext/>
              <w:spacing w:after="0"/>
              <w:rPr>
                <w:rFonts w:cstheme="minorHAnsi"/>
                <w:lang w:val="en-US"/>
              </w:rPr>
            </w:pPr>
            <w:r w:rsidRPr="001E5F9E">
              <w:rPr>
                <w:rFonts w:cstheme="minorHAnsi"/>
                <w:lang w:val="en-GB"/>
              </w:rPr>
              <w:t xml:space="preserve">The datasets widget is opened and the </w:t>
            </w:r>
            <w:r>
              <w:rPr>
                <w:rFonts w:cstheme="minorHAnsi"/>
                <w:lang w:val="en-GB"/>
              </w:rPr>
              <w:t>search button is activated.</w:t>
            </w:r>
          </w:p>
        </w:tc>
        <w:tc>
          <w:tcPr>
            <w:tcW w:w="1559" w:type="dxa"/>
            <w:shd w:val="clear" w:color="auto" w:fill="47F62A"/>
            <w:vAlign w:val="center"/>
          </w:tcPr>
          <w:p w:rsidR="00EE041E" w:rsidRPr="003C0A28" w:rsidRDefault="00EE041E" w:rsidP="00832590">
            <w:pPr>
              <w:keepNext/>
              <w:spacing w:after="0"/>
              <w:jc w:val="center"/>
              <w:rPr>
                <w:rFonts w:cstheme="minorHAnsi"/>
                <w:i/>
                <w:sz w:val="14"/>
                <w:szCs w:val="14"/>
              </w:rPr>
            </w:pPr>
            <w:r>
              <w:rPr>
                <w:rFonts w:cstheme="minorHAnsi"/>
                <w:i/>
                <w:sz w:val="14"/>
                <w:szCs w:val="14"/>
              </w:rPr>
              <w:t>NGEO-WEBC-PFC-0016</w:t>
            </w:r>
          </w:p>
        </w:tc>
      </w:tr>
      <w:tr w:rsidR="00EE041E" w:rsidTr="00CB5D9D">
        <w:tc>
          <w:tcPr>
            <w:tcW w:w="865" w:type="dxa"/>
            <w:shd w:val="clear" w:color="auto" w:fill="auto"/>
            <w:vAlign w:val="center"/>
          </w:tcPr>
          <w:p w:rsidR="00EE041E" w:rsidRPr="003C0A28" w:rsidRDefault="00EE041E" w:rsidP="00832590">
            <w:pPr>
              <w:keepNext/>
              <w:spacing w:after="0"/>
              <w:jc w:val="center"/>
              <w:rPr>
                <w:rFonts w:cstheme="minorHAnsi"/>
                <w:i/>
                <w:sz w:val="14"/>
                <w:szCs w:val="14"/>
              </w:rPr>
            </w:pPr>
            <w:r>
              <w:rPr>
                <w:rFonts w:cstheme="minorHAnsi"/>
                <w:i/>
                <w:sz w:val="14"/>
                <w:szCs w:val="14"/>
              </w:rPr>
              <w:t>Step-</w:t>
            </w:r>
            <w:r w:rsidR="002F74C4">
              <w:rPr>
                <w:rFonts w:cstheme="minorHAnsi"/>
                <w:i/>
                <w:sz w:val="14"/>
                <w:szCs w:val="14"/>
              </w:rPr>
              <w:t>4</w:t>
            </w:r>
            <w:r w:rsidR="002F74C4" w:rsidRPr="003C0A28">
              <w:rPr>
                <w:rFonts w:cstheme="minorHAnsi"/>
                <w:i/>
                <w:sz w:val="14"/>
                <w:szCs w:val="14"/>
              </w:rPr>
              <w:t>0</w:t>
            </w:r>
          </w:p>
        </w:tc>
        <w:tc>
          <w:tcPr>
            <w:tcW w:w="3499" w:type="dxa"/>
            <w:gridSpan w:val="4"/>
            <w:shd w:val="clear" w:color="auto" w:fill="auto"/>
            <w:vAlign w:val="center"/>
          </w:tcPr>
          <w:p w:rsidR="00EE041E" w:rsidRDefault="00EE041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to open the search widget </w:t>
            </w:r>
          </w:p>
        </w:tc>
        <w:tc>
          <w:tcPr>
            <w:tcW w:w="2690" w:type="dxa"/>
            <w:gridSpan w:val="2"/>
            <w:shd w:val="clear" w:color="auto" w:fill="auto"/>
            <w:vAlign w:val="center"/>
          </w:tcPr>
          <w:p w:rsidR="00EE041E" w:rsidRPr="003C0A28" w:rsidRDefault="00EE041E" w:rsidP="00832590">
            <w:pPr>
              <w:keepNext/>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shd w:val="clear" w:color="auto" w:fill="47F62A"/>
            <w:vAlign w:val="center"/>
          </w:tcPr>
          <w:p w:rsidR="00EE041E" w:rsidRDefault="00EE041E" w:rsidP="00832590">
            <w:pPr>
              <w:keepNext/>
              <w:spacing w:after="0"/>
              <w:jc w:val="center"/>
              <w:rPr>
                <w:rFonts w:cstheme="minorHAnsi"/>
                <w:i/>
                <w:sz w:val="14"/>
                <w:szCs w:val="14"/>
              </w:rPr>
            </w:pPr>
            <w:r>
              <w:rPr>
                <w:rFonts w:cstheme="minorHAnsi"/>
                <w:i/>
                <w:sz w:val="14"/>
                <w:szCs w:val="14"/>
              </w:rPr>
              <w:t>NGEO-WEBC-PFC-0016</w:t>
            </w:r>
          </w:p>
        </w:tc>
      </w:tr>
      <w:tr w:rsidR="00EE041E" w:rsidTr="00CB5D9D">
        <w:tc>
          <w:tcPr>
            <w:tcW w:w="865" w:type="dxa"/>
            <w:tcBorders>
              <w:bottom w:val="single" w:sz="6" w:space="0" w:color="auto"/>
            </w:tcBorders>
            <w:shd w:val="clear" w:color="auto" w:fill="auto"/>
            <w:vAlign w:val="center"/>
          </w:tcPr>
          <w:p w:rsidR="00EE041E" w:rsidRPr="003C0A28" w:rsidRDefault="00EE041E" w:rsidP="00832590">
            <w:pPr>
              <w:keepNext/>
              <w:spacing w:after="0"/>
              <w:jc w:val="center"/>
              <w:rPr>
                <w:rFonts w:cstheme="minorHAnsi"/>
                <w:i/>
                <w:sz w:val="14"/>
                <w:szCs w:val="14"/>
              </w:rPr>
            </w:pPr>
            <w:r>
              <w:rPr>
                <w:rFonts w:cstheme="minorHAnsi"/>
                <w:i/>
                <w:sz w:val="14"/>
                <w:szCs w:val="14"/>
              </w:rPr>
              <w:t xml:space="preserve">Step </w:t>
            </w:r>
            <w:r w:rsidR="002F74C4">
              <w:rPr>
                <w:rFonts w:cstheme="minorHAnsi"/>
                <w:i/>
                <w:sz w:val="14"/>
                <w:szCs w:val="14"/>
              </w:rPr>
              <w:t>50</w:t>
            </w:r>
          </w:p>
        </w:tc>
        <w:tc>
          <w:tcPr>
            <w:tcW w:w="3499" w:type="dxa"/>
            <w:gridSpan w:val="4"/>
            <w:tcBorders>
              <w:bottom w:val="single" w:sz="6" w:space="0" w:color="auto"/>
            </w:tcBorders>
            <w:shd w:val="clear" w:color="auto" w:fill="auto"/>
          </w:tcPr>
          <w:p w:rsidR="00EE041E" w:rsidRDefault="00EE041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tcBorders>
              <w:bottom w:val="single" w:sz="6" w:space="0" w:color="auto"/>
            </w:tcBorders>
            <w:shd w:val="clear" w:color="auto" w:fill="auto"/>
          </w:tcPr>
          <w:p w:rsidR="00EE041E" w:rsidRPr="008C18FD" w:rsidRDefault="00EE041E" w:rsidP="00832590">
            <w:pPr>
              <w:keepNext/>
              <w:spacing w:after="0"/>
              <w:rPr>
                <w:rFonts w:cstheme="minorHAnsi"/>
                <w:lang w:val="en-GB"/>
              </w:rPr>
            </w:pPr>
            <w:r>
              <w:rPr>
                <w:rFonts w:cstheme="minorHAnsi"/>
                <w:lang w:val="en-GB"/>
              </w:rPr>
              <w:t>A My Account page should open</w:t>
            </w:r>
          </w:p>
        </w:tc>
        <w:tc>
          <w:tcPr>
            <w:tcW w:w="1559" w:type="dxa"/>
            <w:tcBorders>
              <w:bottom w:val="single" w:sz="6" w:space="0" w:color="auto"/>
            </w:tcBorders>
            <w:shd w:val="clear" w:color="auto" w:fill="47F62A"/>
            <w:vAlign w:val="center"/>
          </w:tcPr>
          <w:p w:rsidR="00EE041E" w:rsidRDefault="00EE041E" w:rsidP="00832590">
            <w:pPr>
              <w:keepNext/>
              <w:spacing w:after="0"/>
              <w:jc w:val="center"/>
              <w:rPr>
                <w:rFonts w:cstheme="minorHAnsi"/>
                <w:i/>
                <w:sz w:val="14"/>
                <w:szCs w:val="14"/>
              </w:rPr>
            </w:pPr>
            <w:r>
              <w:rPr>
                <w:rFonts w:cstheme="minorHAnsi"/>
                <w:i/>
                <w:sz w:val="14"/>
                <w:szCs w:val="14"/>
              </w:rPr>
              <w:t>NGEO-WEBC-PFC-0016</w:t>
            </w:r>
          </w:p>
        </w:tc>
      </w:tr>
      <w:tr w:rsidR="00EE041E" w:rsidTr="007127B9">
        <w:tc>
          <w:tcPr>
            <w:tcW w:w="865" w:type="dxa"/>
            <w:tcBorders>
              <w:top w:val="single" w:sz="6" w:space="0" w:color="auto"/>
              <w:bottom w:val="single" w:sz="2" w:space="0" w:color="auto"/>
            </w:tcBorders>
            <w:shd w:val="clear" w:color="auto" w:fill="auto"/>
            <w:vAlign w:val="center"/>
          </w:tcPr>
          <w:p w:rsidR="00EE041E" w:rsidRDefault="00EE041E" w:rsidP="00832590">
            <w:pPr>
              <w:keepNext/>
              <w:spacing w:after="0"/>
              <w:jc w:val="center"/>
              <w:rPr>
                <w:rFonts w:cstheme="minorHAnsi"/>
                <w:i/>
                <w:sz w:val="14"/>
                <w:szCs w:val="14"/>
              </w:rPr>
            </w:pPr>
            <w:r>
              <w:rPr>
                <w:rFonts w:cstheme="minorHAnsi"/>
                <w:i/>
                <w:sz w:val="14"/>
                <w:szCs w:val="14"/>
              </w:rPr>
              <w:t>Step-</w:t>
            </w:r>
            <w:r w:rsidR="002F74C4">
              <w:rPr>
                <w:rFonts w:cstheme="minorHAnsi"/>
                <w:i/>
                <w:sz w:val="14"/>
                <w:szCs w:val="14"/>
              </w:rPr>
              <w:t>60</w:t>
            </w:r>
          </w:p>
        </w:tc>
        <w:tc>
          <w:tcPr>
            <w:tcW w:w="3499" w:type="dxa"/>
            <w:gridSpan w:val="4"/>
            <w:tcBorders>
              <w:top w:val="single" w:sz="6" w:space="0" w:color="auto"/>
              <w:bottom w:val="single" w:sz="2" w:space="0" w:color="auto"/>
            </w:tcBorders>
            <w:shd w:val="clear" w:color="auto" w:fill="auto"/>
          </w:tcPr>
          <w:p w:rsidR="00EE041E" w:rsidRDefault="00D307F4" w:rsidP="00D307F4">
            <w:pPr>
              <w:pStyle w:val="NormalStep"/>
              <w:keepNext/>
              <w:rPr>
                <w:rFonts w:asciiTheme="minorHAnsi" w:hAnsiTheme="minorHAnsi" w:cstheme="minorHAnsi"/>
                <w:sz w:val="22"/>
                <w:szCs w:val="22"/>
              </w:rPr>
            </w:pPr>
            <w:r>
              <w:rPr>
                <w:rFonts w:asciiTheme="minorHAnsi" w:hAnsiTheme="minorHAnsi" w:cstheme="minorHAnsi"/>
                <w:sz w:val="22"/>
                <w:szCs w:val="22"/>
              </w:rPr>
              <w:t>Click on Data Services Area menu and  c</w:t>
            </w:r>
            <w:r w:rsidR="00EE041E">
              <w:rPr>
                <w:rFonts w:asciiTheme="minorHAnsi" w:hAnsiTheme="minorHAnsi" w:cstheme="minorHAnsi"/>
                <w:sz w:val="22"/>
                <w:szCs w:val="22"/>
              </w:rPr>
              <w:t xml:space="preserve">heck the background is a map centred at (0,0) </w:t>
            </w:r>
          </w:p>
        </w:tc>
        <w:tc>
          <w:tcPr>
            <w:tcW w:w="2690" w:type="dxa"/>
            <w:gridSpan w:val="2"/>
            <w:tcBorders>
              <w:top w:val="single" w:sz="6" w:space="0" w:color="auto"/>
              <w:bottom w:val="single" w:sz="2" w:space="0" w:color="auto"/>
            </w:tcBorders>
            <w:shd w:val="clear" w:color="auto" w:fill="auto"/>
          </w:tcPr>
          <w:p w:rsidR="00EE041E" w:rsidRDefault="00EE041E" w:rsidP="00832590">
            <w:pPr>
              <w:keepNext/>
              <w:spacing w:after="0"/>
              <w:rPr>
                <w:rFonts w:cstheme="minorHAnsi"/>
                <w:lang w:val="en-GB"/>
              </w:rPr>
            </w:pPr>
          </w:p>
        </w:tc>
        <w:tc>
          <w:tcPr>
            <w:tcW w:w="1559" w:type="dxa"/>
            <w:tcBorders>
              <w:top w:val="single" w:sz="6" w:space="0" w:color="auto"/>
              <w:bottom w:val="single" w:sz="2" w:space="0" w:color="auto"/>
            </w:tcBorders>
            <w:shd w:val="clear" w:color="auto" w:fill="00FF00"/>
            <w:vAlign w:val="center"/>
          </w:tcPr>
          <w:p w:rsidR="00EE041E" w:rsidRDefault="00EE041E" w:rsidP="00832590">
            <w:pPr>
              <w:keepNext/>
              <w:spacing w:after="0"/>
              <w:jc w:val="center"/>
              <w:rPr>
                <w:rFonts w:cstheme="minorHAnsi"/>
                <w:i/>
                <w:sz w:val="14"/>
                <w:szCs w:val="14"/>
              </w:rPr>
            </w:pPr>
            <w:r>
              <w:rPr>
                <w:rFonts w:cstheme="minorHAnsi"/>
                <w:i/>
                <w:sz w:val="14"/>
                <w:szCs w:val="14"/>
              </w:rPr>
              <w:t>NGEO-WEBC-PFC-0017</w:t>
            </w:r>
          </w:p>
        </w:tc>
      </w:tr>
    </w:tbl>
    <w:p w:rsidR="00E16E38" w:rsidRPr="001D192A" w:rsidRDefault="00E16E38" w:rsidP="00832590">
      <w:pPr>
        <w:pStyle w:val="Titre3"/>
      </w:pPr>
      <w:bookmarkStart w:id="92" w:name="_Toc413751479"/>
      <w:r w:rsidRPr="000A6492">
        <w:t>NGEO-WEBC-VTP-0020</w:t>
      </w:r>
      <w:bookmarkEnd w:id="9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left w:val="single" w:sz="2" w:space="0" w:color="auto"/>
              <w:bottom w:val="single" w:sz="6" w:space="0" w:color="auto"/>
              <w:right w:val="single" w:sz="2"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0020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Dataset Selection</w:t>
            </w:r>
          </w:p>
        </w:tc>
      </w:tr>
      <w:tr w:rsidR="00E16E38" w:rsidRPr="00544FC8"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E61BC8">
        <w:tc>
          <w:tcPr>
            <w:tcW w:w="8613" w:type="dxa"/>
            <w:gridSpan w:val="8"/>
            <w:shd w:val="clear" w:color="auto" w:fill="47F62A"/>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sidRP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C669E1"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3F1E2A" w:rsidRPr="00C669E1" w:rsidRDefault="003F1E2A" w:rsidP="00571689">
            <w:pPr>
              <w:keepNext/>
              <w:spacing w:after="0"/>
              <w:rPr>
                <w:i/>
                <w:color w:val="548DD4"/>
                <w:sz w:val="16"/>
                <w:szCs w:val="16"/>
                <w:lang w:val="en-US"/>
              </w:rPr>
            </w:pPr>
          </w:p>
        </w:tc>
      </w:tr>
      <w:tr w:rsidR="00E16E38" w:rsidRPr="00544FC8" w:rsidTr="00E61BC8">
        <w:tc>
          <w:tcPr>
            <w:tcW w:w="865" w:type="dxa"/>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3F1E2A" w:rsidRPr="0056181B" w:rsidTr="00CB5D9D">
        <w:tc>
          <w:tcPr>
            <w:tcW w:w="865" w:type="dxa"/>
            <w:shd w:val="clear" w:color="auto" w:fill="auto"/>
            <w:vAlign w:val="center"/>
          </w:tcPr>
          <w:p w:rsidR="003F1E2A" w:rsidRPr="00544FC8" w:rsidRDefault="003F1E2A"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3F1E2A" w:rsidRPr="00057FF1" w:rsidRDefault="003F1E2A"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On the </w:t>
            </w:r>
            <w:r w:rsidR="005D0D7A">
              <w:rPr>
                <w:rFonts w:asciiTheme="minorHAnsi" w:hAnsiTheme="minorHAnsi" w:cstheme="minorHAnsi"/>
                <w:sz w:val="22"/>
                <w:szCs w:val="22"/>
              </w:rPr>
              <w:t xml:space="preserve">left </w:t>
            </w:r>
            <w:r w:rsidRPr="00057FF1">
              <w:rPr>
                <w:rFonts w:asciiTheme="minorHAnsi" w:hAnsiTheme="minorHAnsi" w:cstheme="minorHAnsi"/>
                <w:sz w:val="22"/>
                <w:szCs w:val="22"/>
              </w:rPr>
              <w:t xml:space="preserve">toolbar, click on the </w:t>
            </w:r>
            <w:r>
              <w:rPr>
                <w:rFonts w:asciiTheme="minorHAnsi" w:hAnsiTheme="minorHAnsi" w:cstheme="minorHAnsi"/>
                <w:sz w:val="22"/>
                <w:szCs w:val="22"/>
              </w:rPr>
              <w:t>“Datasets”</w:t>
            </w:r>
            <w:r w:rsidRPr="00057FF1">
              <w:rPr>
                <w:rFonts w:asciiTheme="minorHAnsi" w:hAnsiTheme="minorHAnsi" w:cstheme="minorHAnsi"/>
                <w:sz w:val="22"/>
                <w:szCs w:val="22"/>
              </w:rPr>
              <w:t xml:space="preserve"> button icon </w:t>
            </w:r>
          </w:p>
        </w:tc>
        <w:tc>
          <w:tcPr>
            <w:tcW w:w="2690" w:type="dxa"/>
            <w:gridSpan w:val="2"/>
            <w:shd w:val="clear" w:color="auto" w:fill="auto"/>
          </w:tcPr>
          <w:p w:rsidR="003F1E2A" w:rsidRPr="00057FF1" w:rsidRDefault="003F1E2A" w:rsidP="00832590">
            <w:pPr>
              <w:keepNext/>
              <w:spacing w:after="0"/>
              <w:rPr>
                <w:rFonts w:cstheme="minorHAnsi"/>
                <w:lang w:val="en-US"/>
              </w:rPr>
            </w:pPr>
            <w:r w:rsidRPr="003C0A28">
              <w:rPr>
                <w:rFonts w:cstheme="minorHAnsi"/>
                <w:lang w:val="en-US"/>
              </w:rPr>
              <w:t xml:space="preserve"> 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47F62A"/>
            <w:vAlign w:val="center"/>
          </w:tcPr>
          <w:p w:rsidR="003F1E2A" w:rsidRPr="0056181B" w:rsidRDefault="003F1E2A" w:rsidP="00832590">
            <w:pPr>
              <w:keepNext/>
              <w:spacing w:after="0"/>
              <w:jc w:val="center"/>
              <w:rPr>
                <w:i/>
                <w:sz w:val="14"/>
                <w:szCs w:val="14"/>
              </w:rPr>
            </w:pPr>
          </w:p>
        </w:tc>
      </w:tr>
      <w:tr w:rsidR="003F1E2A" w:rsidRPr="004E5884" w:rsidTr="00CB5D9D">
        <w:tc>
          <w:tcPr>
            <w:tcW w:w="865" w:type="dxa"/>
            <w:shd w:val="clear" w:color="auto" w:fill="auto"/>
            <w:vAlign w:val="center"/>
          </w:tcPr>
          <w:p w:rsidR="003F1E2A" w:rsidRPr="00544FC8" w:rsidRDefault="003F1E2A" w:rsidP="00832590">
            <w:pPr>
              <w:keepNext/>
              <w:spacing w:after="0"/>
              <w:jc w:val="center"/>
              <w:rPr>
                <w:i/>
                <w:sz w:val="14"/>
                <w:szCs w:val="14"/>
              </w:rPr>
            </w:pPr>
            <w:r w:rsidRPr="005D1206">
              <w:rPr>
                <w:i/>
                <w:sz w:val="14"/>
                <w:szCs w:val="14"/>
              </w:rPr>
              <w:t>Step-20</w:t>
            </w:r>
          </w:p>
        </w:tc>
        <w:tc>
          <w:tcPr>
            <w:tcW w:w="3499" w:type="dxa"/>
            <w:gridSpan w:val="4"/>
            <w:shd w:val="clear" w:color="auto" w:fill="auto"/>
          </w:tcPr>
          <w:p w:rsidR="003F1E2A" w:rsidRPr="00057FF1" w:rsidRDefault="003F1E2A"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 xml:space="preserve">ND_OPT_1 </w:t>
            </w:r>
            <w:r w:rsidRPr="00057FF1">
              <w:rPr>
                <w:rFonts w:asciiTheme="minorHAnsi" w:hAnsiTheme="minorHAnsi" w:cstheme="minorHAnsi"/>
                <w:sz w:val="22"/>
                <w:szCs w:val="22"/>
              </w:rPr>
              <w:t xml:space="preserve"> </w:t>
            </w:r>
            <w:r>
              <w:rPr>
                <w:rFonts w:asciiTheme="minorHAnsi" w:hAnsiTheme="minorHAnsi" w:cstheme="minorHAnsi"/>
                <w:sz w:val="22"/>
                <w:szCs w:val="22"/>
              </w:rPr>
              <w:t>dataset</w:t>
            </w:r>
          </w:p>
        </w:tc>
        <w:tc>
          <w:tcPr>
            <w:tcW w:w="2690" w:type="dxa"/>
            <w:gridSpan w:val="2"/>
            <w:shd w:val="clear" w:color="auto" w:fill="auto"/>
          </w:tcPr>
          <w:p w:rsidR="003F1E2A" w:rsidRPr="00057FF1" w:rsidRDefault="003F1E2A" w:rsidP="00832590">
            <w:pPr>
              <w:keepNext/>
              <w:spacing w:after="0"/>
              <w:rPr>
                <w:rFonts w:cstheme="minorHAnsi"/>
                <w:lang w:val="en-US"/>
              </w:rPr>
            </w:pPr>
            <w:r w:rsidRPr="003C0A28">
              <w:rPr>
                <w:rFonts w:cstheme="minorHAnsi"/>
                <w:lang w:val="en-US"/>
              </w:rPr>
              <w:t xml:space="preserve">The </w:t>
            </w:r>
            <w:r>
              <w:rPr>
                <w:rFonts w:cstheme="minorHAnsi"/>
                <w:lang w:val="en-US"/>
              </w:rPr>
              <w:t xml:space="preserve">ND_OPT_1 </w:t>
            </w:r>
            <w:r w:rsidRPr="003C0A28">
              <w:rPr>
                <w:rFonts w:cstheme="minorHAnsi"/>
                <w:lang w:val="en-US"/>
              </w:rPr>
              <w:t xml:space="preserve">dataset </w:t>
            </w:r>
            <w:r>
              <w:rPr>
                <w:rFonts w:cstheme="minorHAnsi"/>
                <w:lang w:val="en-US"/>
              </w:rPr>
              <w:t>is selected</w:t>
            </w:r>
          </w:p>
        </w:tc>
        <w:tc>
          <w:tcPr>
            <w:tcW w:w="1559" w:type="dxa"/>
            <w:shd w:val="clear" w:color="auto" w:fill="47F62A"/>
            <w:vAlign w:val="center"/>
          </w:tcPr>
          <w:p w:rsidR="003F1E2A" w:rsidRPr="004E5884" w:rsidRDefault="003F1E2A" w:rsidP="00832590">
            <w:pPr>
              <w:keepNext/>
              <w:spacing w:after="0"/>
              <w:jc w:val="center"/>
              <w:rPr>
                <w:sz w:val="14"/>
                <w:szCs w:val="14"/>
                <w:highlight w:val="yellow"/>
                <w:lang w:val="en-US"/>
              </w:rPr>
            </w:pPr>
          </w:p>
        </w:tc>
      </w:tr>
      <w:tr w:rsidR="003F1E2A" w:rsidRPr="004E5884" w:rsidTr="00CB5D9D">
        <w:tc>
          <w:tcPr>
            <w:tcW w:w="865" w:type="dxa"/>
            <w:shd w:val="clear" w:color="auto" w:fill="auto"/>
            <w:vAlign w:val="center"/>
          </w:tcPr>
          <w:p w:rsidR="003F1E2A" w:rsidRPr="005D1206" w:rsidRDefault="003F1E2A"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3F1E2A" w:rsidRPr="00057FF1" w:rsidRDefault="003F1E2A"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the selected dataset is shown as text</w:t>
            </w:r>
          </w:p>
        </w:tc>
        <w:tc>
          <w:tcPr>
            <w:tcW w:w="2690" w:type="dxa"/>
            <w:gridSpan w:val="2"/>
            <w:shd w:val="clear" w:color="auto" w:fill="auto"/>
          </w:tcPr>
          <w:p w:rsidR="003F1E2A" w:rsidRPr="00102EF3" w:rsidRDefault="003F1E2A" w:rsidP="00832590">
            <w:pPr>
              <w:keepNext/>
              <w:spacing w:after="0"/>
              <w:rPr>
                <w:rFonts w:cstheme="minorHAnsi"/>
                <w:lang w:val="en-GB"/>
              </w:rPr>
            </w:pPr>
            <w:r>
              <w:rPr>
                <w:rFonts w:cstheme="minorHAnsi"/>
                <w:lang w:val="en-GB"/>
              </w:rPr>
              <w:t>The selected dataset is shown in the bottom left corner.</w:t>
            </w:r>
            <w:r w:rsidRPr="00782772">
              <w:rPr>
                <w:rFonts w:cstheme="minorHAnsi"/>
                <w:lang w:val="en-GB"/>
              </w:rPr>
              <w:t xml:space="preserve"> </w:t>
            </w:r>
          </w:p>
        </w:tc>
        <w:tc>
          <w:tcPr>
            <w:tcW w:w="1559" w:type="dxa"/>
            <w:shd w:val="clear" w:color="auto" w:fill="47F62A"/>
            <w:vAlign w:val="center"/>
          </w:tcPr>
          <w:p w:rsidR="003F1E2A" w:rsidRPr="004E5884" w:rsidRDefault="003F1E2A" w:rsidP="00832590">
            <w:pPr>
              <w:keepNext/>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r w:rsidR="00DB402C" w:rsidRPr="004E5884" w:rsidTr="00CB5D9D">
        <w:tc>
          <w:tcPr>
            <w:tcW w:w="865" w:type="dxa"/>
            <w:shd w:val="clear" w:color="auto" w:fill="auto"/>
            <w:vAlign w:val="center"/>
          </w:tcPr>
          <w:p w:rsidR="00DB402C" w:rsidRDefault="00DB402C" w:rsidP="00832590">
            <w:pPr>
              <w:keepNext/>
              <w:spacing w:after="0"/>
              <w:jc w:val="center"/>
              <w:rPr>
                <w:i/>
                <w:sz w:val="14"/>
                <w:szCs w:val="14"/>
              </w:rPr>
            </w:pPr>
            <w:r>
              <w:rPr>
                <w:i/>
                <w:sz w:val="14"/>
                <w:szCs w:val="14"/>
              </w:rPr>
              <w:t>Step-40</w:t>
            </w:r>
          </w:p>
        </w:tc>
        <w:tc>
          <w:tcPr>
            <w:tcW w:w="3499" w:type="dxa"/>
            <w:gridSpan w:val="4"/>
            <w:shd w:val="clear" w:color="auto" w:fill="auto"/>
          </w:tcPr>
          <w:p w:rsidR="00DB402C" w:rsidRDefault="00DB402C"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Use the scroll bar to go to the end of </w:t>
            </w:r>
            <w:r>
              <w:rPr>
                <w:rFonts w:asciiTheme="minorHAnsi" w:hAnsiTheme="minorHAnsi" w:cstheme="minorHAnsi"/>
                <w:sz w:val="22"/>
                <w:szCs w:val="22"/>
              </w:rPr>
              <w:lastRenderedPageBreak/>
              <w:t>the list</w:t>
            </w:r>
          </w:p>
        </w:tc>
        <w:tc>
          <w:tcPr>
            <w:tcW w:w="2690" w:type="dxa"/>
            <w:gridSpan w:val="2"/>
            <w:shd w:val="clear" w:color="auto" w:fill="auto"/>
          </w:tcPr>
          <w:p w:rsidR="00DB402C" w:rsidRDefault="00DB402C" w:rsidP="00832590">
            <w:pPr>
              <w:keepNext/>
              <w:spacing w:after="0"/>
              <w:rPr>
                <w:rFonts w:cstheme="minorHAnsi"/>
                <w:lang w:val="en-GB"/>
              </w:rPr>
            </w:pPr>
            <w:r>
              <w:rPr>
                <w:rFonts w:cstheme="minorHAnsi"/>
                <w:lang w:val="en-GB"/>
              </w:rPr>
              <w:lastRenderedPageBreak/>
              <w:t xml:space="preserve">Count that there is 1000 </w:t>
            </w:r>
            <w:r>
              <w:rPr>
                <w:rFonts w:cstheme="minorHAnsi"/>
                <w:lang w:val="en-GB"/>
              </w:rPr>
              <w:lastRenderedPageBreak/>
              <w:t>datasets displayed</w:t>
            </w:r>
          </w:p>
        </w:tc>
        <w:tc>
          <w:tcPr>
            <w:tcW w:w="1559" w:type="dxa"/>
            <w:shd w:val="clear" w:color="auto" w:fill="47F62A"/>
            <w:vAlign w:val="center"/>
          </w:tcPr>
          <w:p w:rsidR="00DB402C" w:rsidRPr="0056181B" w:rsidRDefault="00DB402C" w:rsidP="00832590">
            <w:pPr>
              <w:keepNext/>
              <w:spacing w:after="0"/>
              <w:jc w:val="center"/>
              <w:rPr>
                <w:i/>
                <w:sz w:val="14"/>
                <w:szCs w:val="14"/>
              </w:rPr>
            </w:pPr>
            <w:r w:rsidRPr="0056181B">
              <w:rPr>
                <w:i/>
                <w:sz w:val="14"/>
                <w:szCs w:val="14"/>
              </w:rPr>
              <w:lastRenderedPageBreak/>
              <w:t>NGEO-</w:t>
            </w:r>
            <w:r>
              <w:rPr>
                <w:i/>
                <w:sz w:val="14"/>
                <w:szCs w:val="14"/>
              </w:rPr>
              <w:t>WEBC-PFC-0021</w:t>
            </w:r>
          </w:p>
        </w:tc>
      </w:tr>
      <w:tr w:rsidR="00B5783F" w:rsidRPr="004E5884" w:rsidTr="00CB5D9D">
        <w:tc>
          <w:tcPr>
            <w:tcW w:w="865" w:type="dxa"/>
            <w:shd w:val="clear" w:color="auto" w:fill="auto"/>
            <w:vAlign w:val="center"/>
          </w:tcPr>
          <w:p w:rsidR="00B5783F" w:rsidRDefault="00B5783F" w:rsidP="00832590">
            <w:pPr>
              <w:keepNext/>
              <w:spacing w:after="0"/>
              <w:jc w:val="center"/>
              <w:rPr>
                <w:i/>
                <w:sz w:val="14"/>
                <w:szCs w:val="14"/>
              </w:rPr>
            </w:pPr>
            <w:r>
              <w:rPr>
                <w:i/>
                <w:sz w:val="14"/>
                <w:szCs w:val="14"/>
              </w:rPr>
              <w:lastRenderedPageBreak/>
              <w:t>Step-50</w:t>
            </w:r>
          </w:p>
        </w:tc>
        <w:tc>
          <w:tcPr>
            <w:tcW w:w="3499" w:type="dxa"/>
            <w:gridSpan w:val="4"/>
            <w:shd w:val="clear" w:color="auto" w:fill="auto"/>
          </w:tcPr>
          <w:p w:rsidR="00B5783F" w:rsidRDefault="00B5783F"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ND_OPT_1 </w:t>
            </w:r>
            <w:r w:rsidRPr="00057FF1">
              <w:rPr>
                <w:rFonts w:asciiTheme="minorHAnsi" w:hAnsiTheme="minorHAnsi" w:cstheme="minorHAnsi"/>
                <w:sz w:val="22"/>
                <w:szCs w:val="22"/>
              </w:rPr>
              <w:t xml:space="preserve"> </w:t>
            </w:r>
            <w:r>
              <w:rPr>
                <w:rFonts w:asciiTheme="minorHAnsi" w:hAnsiTheme="minorHAnsi" w:cstheme="minorHAnsi"/>
                <w:sz w:val="22"/>
                <w:szCs w:val="22"/>
              </w:rPr>
              <w:t>dataset (outside the checkbox)</w:t>
            </w:r>
          </w:p>
        </w:tc>
        <w:tc>
          <w:tcPr>
            <w:tcW w:w="2690" w:type="dxa"/>
            <w:gridSpan w:val="2"/>
            <w:shd w:val="clear" w:color="auto" w:fill="auto"/>
          </w:tcPr>
          <w:p w:rsidR="00B5783F" w:rsidRDefault="00B5783F" w:rsidP="00832590">
            <w:pPr>
              <w:keepNext/>
              <w:spacing w:after="0"/>
              <w:rPr>
                <w:rFonts w:cstheme="minorHAnsi"/>
                <w:lang w:val="en-GB"/>
              </w:rPr>
            </w:pPr>
            <w:r>
              <w:rPr>
                <w:rFonts w:cstheme="minorHAnsi"/>
                <w:lang w:val="en-GB"/>
              </w:rPr>
              <w:t>A popup is raised displaying the dataset description “</w:t>
            </w:r>
            <w:r w:rsidRPr="00B44177">
              <w:rPr>
                <w:rFonts w:cstheme="minorHAnsi"/>
                <w:lang w:val="en-GB"/>
              </w:rPr>
              <w:t>All L1 products for the S1 mission</w:t>
            </w:r>
            <w:r>
              <w:rPr>
                <w:rFonts w:cstheme="minorHAnsi"/>
                <w:lang w:val="en-GB"/>
              </w:rPr>
              <w:t>”</w:t>
            </w:r>
          </w:p>
        </w:tc>
        <w:tc>
          <w:tcPr>
            <w:tcW w:w="1559" w:type="dxa"/>
            <w:shd w:val="clear" w:color="auto" w:fill="47F62A"/>
            <w:vAlign w:val="center"/>
          </w:tcPr>
          <w:p w:rsidR="00B5783F" w:rsidRPr="0056181B" w:rsidRDefault="00B5783F" w:rsidP="00832590">
            <w:pPr>
              <w:keepNext/>
              <w:spacing w:after="0"/>
              <w:jc w:val="center"/>
              <w:rPr>
                <w:i/>
                <w:sz w:val="14"/>
                <w:szCs w:val="14"/>
              </w:rPr>
            </w:pPr>
            <w:r>
              <w:rPr>
                <w:i/>
                <w:sz w:val="14"/>
                <w:szCs w:val="14"/>
              </w:rPr>
              <w:t>NGEO-WEBC-PFC-0022</w:t>
            </w:r>
          </w:p>
        </w:tc>
      </w:tr>
    </w:tbl>
    <w:p w:rsidR="00E16E38" w:rsidRPr="00316E31" w:rsidRDefault="00E16E38" w:rsidP="00832590">
      <w:pPr>
        <w:pStyle w:val="Titre3"/>
      </w:pPr>
      <w:bookmarkStart w:id="93" w:name="_Toc413751480"/>
      <w:r>
        <w:t>NGEO-WEBC-VTP-003</w:t>
      </w:r>
      <w:r w:rsidRPr="00316E31">
        <w:t>0</w:t>
      </w:r>
      <w:bookmarkEnd w:id="9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0030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Simple Search Formulation</w:t>
            </w:r>
          </w:p>
        </w:tc>
      </w:tr>
      <w:tr w:rsidR="00E16E38" w:rsidRPr="00B17EAC" w:rsidTr="00E66BA2">
        <w:tc>
          <w:tcPr>
            <w:tcW w:w="8613" w:type="dxa"/>
            <w:gridSpan w:val="8"/>
            <w:tcBorders>
              <w:bottom w:val="single" w:sz="6" w:space="0" w:color="auto"/>
            </w:tcBorders>
            <w:shd w:val="clear" w:color="auto" w:fill="A6A6A6"/>
          </w:tcPr>
          <w:p w:rsidR="00E16E38" w:rsidRPr="00544FC8" w:rsidRDefault="00E16E38" w:rsidP="00832590">
            <w:pPr>
              <w:keepNext/>
              <w:spacing w:after="0"/>
              <w:rPr>
                <w:sz w:val="14"/>
                <w:szCs w:val="14"/>
              </w:rPr>
            </w:pPr>
            <w:r>
              <w:rPr>
                <w:b/>
                <w:sz w:val="14"/>
                <w:szCs w:val="14"/>
              </w:rPr>
              <w:t>Result</w:t>
            </w:r>
          </w:p>
        </w:tc>
      </w:tr>
      <w:tr w:rsidR="00E66BA2" w:rsidRPr="00EA22CA" w:rsidTr="00E66BA2">
        <w:tc>
          <w:tcPr>
            <w:tcW w:w="8613" w:type="dxa"/>
            <w:gridSpan w:val="8"/>
            <w:shd w:val="clear" w:color="auto" w:fill="47F62A"/>
          </w:tcPr>
          <w:p w:rsidR="00E66BA2" w:rsidRPr="00EA22CA" w:rsidRDefault="00E66BA2" w:rsidP="00E66BA2">
            <w:pPr>
              <w:keepNext/>
              <w:spacing w:after="0"/>
              <w:jc w:val="center"/>
              <w:rPr>
                <w:b/>
                <w:color w:val="548DD4"/>
                <w:sz w:val="28"/>
                <w:szCs w:val="28"/>
                <w:lang w:val="en-US"/>
              </w:rPr>
            </w:pPr>
            <w:r w:rsidRPr="00EA22CA">
              <w:rPr>
                <w:b/>
                <w:sz w:val="28"/>
                <w:szCs w:val="28"/>
                <w:lang w:val="en-US"/>
              </w:rPr>
              <w:t>PASS</w:t>
            </w:r>
          </w:p>
        </w:tc>
      </w:tr>
      <w:tr w:rsidR="00E16E38" w:rsidRPr="00B17EAC" w:rsidTr="009637AB">
        <w:tc>
          <w:tcPr>
            <w:tcW w:w="4306"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sidRPr="00065DE1">
              <w:rPr>
                <w:color w:val="548DD4"/>
                <w:sz w:val="16"/>
                <w:szCs w:val="16"/>
                <w:lang w:val="fr-FR"/>
              </w:rPr>
              <w:t>Sprint 3 V2</w:t>
            </w:r>
            <w:r w:rsidRPr="00065DE1">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94" w:author="Alihoussen Irchad" w:date="2015-06-05T15:57:00Z">
              <w:r w:rsidR="004A744D" w:rsidDel="00372471">
                <w:rPr>
                  <w:i/>
                  <w:color w:val="548DD4"/>
                  <w:sz w:val="16"/>
                  <w:szCs w:val="16"/>
                  <w:lang w:val="en-US"/>
                </w:rPr>
                <w:delText>06/03/2015</w:delText>
              </w:r>
            </w:del>
            <w:ins w:id="95" w:author="Alihoussen Irchad" w:date="2015-06-05T15:57:00Z">
              <w:r w:rsidR="00372471">
                <w:rPr>
                  <w:i/>
                  <w:color w:val="548DD4"/>
                  <w:sz w:val="16"/>
                  <w:szCs w:val="16"/>
                  <w:lang w:val="en-US"/>
                </w:rPr>
                <w:t>05/06/2015</w:t>
              </w:r>
            </w:ins>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Pr="00C16989" w:rsidRDefault="00E16E38" w:rsidP="00832590">
            <w:pPr>
              <w:keepNext/>
              <w:spacing w:after="0"/>
              <w:rPr>
                <w:sz w:val="4"/>
              </w:rPr>
            </w:pPr>
          </w:p>
          <w:p w:rsidR="009A7F90" w:rsidRDefault="009A7F90" w:rsidP="00832590">
            <w:pPr>
              <w:keepNext/>
              <w:spacing w:after="0"/>
            </w:pPr>
          </w:p>
          <w:p w:rsidR="00E16E38" w:rsidRDefault="00E16E38" w:rsidP="00832590">
            <w:pPr>
              <w:keepNext/>
              <w:spacing w:after="0"/>
            </w:pPr>
          </w:p>
          <w:p w:rsidR="009A7F90" w:rsidRDefault="009A7F90" w:rsidP="00832590">
            <w:pPr>
              <w:keepNext/>
              <w:spacing w:after="0"/>
            </w:pPr>
          </w:p>
          <w:p w:rsidR="00921DD4" w:rsidRDefault="00921DD4" w:rsidP="00832590">
            <w:pPr>
              <w:keepNext/>
              <w:spacing w:after="0"/>
            </w:pPr>
          </w:p>
          <w:p w:rsidR="00E66BA2" w:rsidRDefault="00E66BA2" w:rsidP="00832590">
            <w:pPr>
              <w:keepNext/>
              <w:spacing w:after="0"/>
            </w:pPr>
          </w:p>
          <w:p w:rsidR="00E66BA2" w:rsidRDefault="00E66BA2" w:rsidP="00832590">
            <w:pPr>
              <w:keepNext/>
              <w:spacing w:after="0"/>
            </w:pPr>
          </w:p>
          <w:p w:rsidR="00E66BA2" w:rsidRPr="00C16989" w:rsidRDefault="00E66BA2" w:rsidP="00832590">
            <w:pPr>
              <w:keepNext/>
              <w:spacing w:after="0"/>
            </w:pP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5D0D7A" w:rsidRPr="004E5884" w:rsidTr="00CB5D9D">
        <w:tc>
          <w:tcPr>
            <w:tcW w:w="865" w:type="dxa"/>
            <w:shd w:val="clear" w:color="auto" w:fill="auto"/>
            <w:vAlign w:val="center"/>
          </w:tcPr>
          <w:p w:rsidR="005D0D7A" w:rsidRPr="00544FC8" w:rsidRDefault="005D0D7A"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5D0D7A" w:rsidRPr="00057FF1"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5D0D7A" w:rsidRPr="00057FF1" w:rsidRDefault="005D0D7A" w:rsidP="00832590">
            <w:pPr>
              <w:keepNext/>
              <w:spacing w:after="0"/>
              <w:rPr>
                <w:rFonts w:cstheme="minorHAnsi"/>
                <w:lang w:val="en-US"/>
              </w:rPr>
            </w:pPr>
            <w:r w:rsidRPr="003C0A28">
              <w:rPr>
                <w:rFonts w:cstheme="minorHAnsi"/>
                <w:lang w:val="en-US"/>
              </w:rPr>
              <w:t xml:space="preserve"> </w:t>
            </w:r>
          </w:p>
        </w:tc>
        <w:tc>
          <w:tcPr>
            <w:tcW w:w="1559" w:type="dxa"/>
            <w:shd w:val="clear" w:color="auto" w:fill="47F62A"/>
            <w:vAlign w:val="center"/>
          </w:tcPr>
          <w:p w:rsidR="005D0D7A" w:rsidRPr="0056181B" w:rsidRDefault="005D0D7A" w:rsidP="00832590">
            <w:pPr>
              <w:keepNext/>
              <w:spacing w:after="0"/>
              <w:jc w:val="center"/>
              <w:rPr>
                <w:i/>
                <w:sz w:val="14"/>
                <w:szCs w:val="14"/>
              </w:rPr>
            </w:pPr>
          </w:p>
        </w:tc>
      </w:tr>
      <w:tr w:rsidR="005D0D7A" w:rsidRPr="004E5884" w:rsidTr="00CB5D9D">
        <w:tc>
          <w:tcPr>
            <w:tcW w:w="865" w:type="dxa"/>
            <w:shd w:val="clear" w:color="auto" w:fill="auto"/>
            <w:vAlign w:val="center"/>
          </w:tcPr>
          <w:p w:rsidR="005D0D7A" w:rsidRPr="005D1206" w:rsidRDefault="005D0D7A"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5D0D7A" w:rsidRPr="00057FF1"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Move to a location enclosing South of England and north of France on the map, using zoom and/or mouse move</w:t>
            </w:r>
          </w:p>
        </w:tc>
        <w:tc>
          <w:tcPr>
            <w:tcW w:w="2690" w:type="dxa"/>
            <w:gridSpan w:val="2"/>
            <w:shd w:val="clear" w:color="auto" w:fill="auto"/>
          </w:tcPr>
          <w:p w:rsidR="005D0D7A" w:rsidRPr="00D61852" w:rsidRDefault="005D0D7A" w:rsidP="00832590">
            <w:pPr>
              <w:keepNext/>
              <w:spacing w:after="0"/>
              <w:rPr>
                <w:rFonts w:cstheme="minorHAnsi"/>
                <w:lang w:val="en-GB"/>
              </w:rPr>
            </w:pPr>
            <w:r>
              <w:rPr>
                <w:rFonts w:cstheme="minorHAnsi"/>
                <w:lang w:val="en-GB"/>
              </w:rPr>
              <w:t>The chosen location is displayed.</w:t>
            </w:r>
          </w:p>
        </w:tc>
        <w:tc>
          <w:tcPr>
            <w:tcW w:w="1559" w:type="dxa"/>
            <w:shd w:val="clear" w:color="auto" w:fill="47F62A"/>
            <w:vAlign w:val="center"/>
          </w:tcPr>
          <w:p w:rsidR="005D0D7A" w:rsidRPr="0056181B" w:rsidRDefault="005D0D7A" w:rsidP="00832590">
            <w:pPr>
              <w:keepNext/>
              <w:spacing w:after="0"/>
              <w:jc w:val="center"/>
              <w:rPr>
                <w:i/>
                <w:sz w:val="14"/>
                <w:szCs w:val="14"/>
              </w:rPr>
            </w:pPr>
          </w:p>
        </w:tc>
      </w:tr>
      <w:tr w:rsidR="005D0D7A" w:rsidRPr="004E5884" w:rsidTr="00CB5D9D">
        <w:tc>
          <w:tcPr>
            <w:tcW w:w="865" w:type="dxa"/>
            <w:shd w:val="clear" w:color="auto" w:fill="auto"/>
            <w:vAlign w:val="center"/>
          </w:tcPr>
          <w:p w:rsidR="005D0D7A" w:rsidRPr="005D1206" w:rsidRDefault="005D0D7A" w:rsidP="00832590">
            <w:pPr>
              <w:keepNext/>
              <w:spacing w:after="0"/>
              <w:jc w:val="center"/>
              <w:rPr>
                <w:i/>
                <w:sz w:val="14"/>
                <w:szCs w:val="14"/>
              </w:rPr>
            </w:pPr>
            <w:r>
              <w:rPr>
                <w:i/>
                <w:sz w:val="14"/>
                <w:szCs w:val="14"/>
              </w:rPr>
              <w:t>Step-30</w:t>
            </w:r>
          </w:p>
        </w:tc>
        <w:tc>
          <w:tcPr>
            <w:tcW w:w="3499" w:type="dxa"/>
            <w:gridSpan w:val="4"/>
            <w:shd w:val="clear" w:color="auto" w:fill="auto"/>
          </w:tcPr>
          <w:p w:rsidR="005D0D7A" w:rsidRPr="00E24DDB" w:rsidRDefault="005D0D7A"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On the</w:t>
            </w:r>
            <w:r>
              <w:rPr>
                <w:rFonts w:asciiTheme="minorHAnsi" w:hAnsiTheme="minorHAnsi" w:cstheme="minorHAnsi"/>
                <w:sz w:val="22"/>
                <w:szCs w:val="22"/>
              </w:rPr>
              <w:t xml:space="preserve"> left</w:t>
            </w:r>
            <w:r w:rsidRPr="00057FF1">
              <w:rPr>
                <w:rFonts w:asciiTheme="minorHAnsi" w:hAnsiTheme="minorHAnsi" w:cstheme="minorHAnsi"/>
                <w:sz w:val="22"/>
                <w:szCs w:val="22"/>
              </w:rPr>
              <w:t xml:space="preserv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5D0D7A" w:rsidRPr="003C0A28" w:rsidRDefault="005D0D7A" w:rsidP="00832590">
            <w:pPr>
              <w:keepNext/>
              <w:spacing w:after="0"/>
              <w:rPr>
                <w:rFonts w:cstheme="minorHAnsi"/>
                <w:lang w:val="en-US"/>
              </w:rPr>
            </w:pPr>
            <w:r w:rsidRPr="003C0A28">
              <w:rPr>
                <w:rFonts w:cstheme="minorHAnsi"/>
                <w:lang w:val="en-US"/>
              </w:rPr>
              <w:t>The search widget is opened</w:t>
            </w:r>
            <w:r>
              <w:rPr>
                <w:rFonts w:cstheme="minorHAnsi"/>
                <w:lang w:val="en-US"/>
              </w:rPr>
              <w:t>.</w:t>
            </w:r>
          </w:p>
        </w:tc>
        <w:tc>
          <w:tcPr>
            <w:tcW w:w="1559" w:type="dxa"/>
            <w:shd w:val="clear" w:color="auto" w:fill="47F62A"/>
            <w:vAlign w:val="center"/>
          </w:tcPr>
          <w:p w:rsidR="005D0D7A" w:rsidRPr="0056181B" w:rsidRDefault="005D0D7A" w:rsidP="00832590">
            <w:pPr>
              <w:keepNext/>
              <w:spacing w:after="0"/>
              <w:jc w:val="center"/>
              <w:rPr>
                <w:i/>
                <w:sz w:val="14"/>
                <w:szCs w:val="14"/>
              </w:rPr>
            </w:pPr>
          </w:p>
        </w:tc>
      </w:tr>
      <w:tr w:rsidR="005D0D7A" w:rsidRPr="004E5884" w:rsidTr="00CB5D9D">
        <w:tc>
          <w:tcPr>
            <w:tcW w:w="865" w:type="dxa"/>
            <w:shd w:val="clear" w:color="auto" w:fill="auto"/>
            <w:vAlign w:val="center"/>
          </w:tcPr>
          <w:p w:rsidR="005D0D7A" w:rsidRDefault="005D0D7A"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5D0D7A" w:rsidRPr="00057FF1"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w:t>
            </w:r>
            <w:r>
              <w:rPr>
                <w:rFonts w:asciiTheme="minorHAnsi" w:hAnsiTheme="minorHAnsi" w:cstheme="minorHAnsi"/>
                <w:sz w:val="22"/>
                <w:szCs w:val="22"/>
              </w:rPr>
              <w:t>date to 2010-05-01 and end date to 2011-09-05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  If the checkbox “Use Time Slider” is checked, uncheck it to enable the use of date widgets.</w:t>
            </w:r>
          </w:p>
        </w:tc>
        <w:tc>
          <w:tcPr>
            <w:tcW w:w="2690" w:type="dxa"/>
            <w:gridSpan w:val="2"/>
            <w:shd w:val="clear" w:color="auto" w:fill="auto"/>
          </w:tcPr>
          <w:p w:rsidR="005D0D7A" w:rsidRPr="003C0A28" w:rsidRDefault="005D0D7A" w:rsidP="00832590">
            <w:pPr>
              <w:keepNext/>
              <w:spacing w:after="0"/>
              <w:rPr>
                <w:rFonts w:cstheme="minorHAnsi"/>
                <w:lang w:val="en-GB"/>
              </w:rPr>
            </w:pPr>
            <w:r>
              <w:rPr>
                <w:rFonts w:cstheme="minorHAnsi"/>
                <w:lang w:val="en-GB"/>
              </w:rPr>
              <w:t>The chosen dates are displayed.</w:t>
            </w:r>
          </w:p>
        </w:tc>
        <w:tc>
          <w:tcPr>
            <w:tcW w:w="1559" w:type="dxa"/>
            <w:shd w:val="clear" w:color="auto" w:fill="47F62A"/>
            <w:vAlign w:val="center"/>
          </w:tcPr>
          <w:p w:rsidR="005D0D7A" w:rsidRPr="0056181B" w:rsidRDefault="005D0D7A" w:rsidP="00832590">
            <w:pPr>
              <w:keepNext/>
              <w:spacing w:after="0"/>
              <w:jc w:val="center"/>
              <w:rPr>
                <w:i/>
                <w:sz w:val="14"/>
                <w:szCs w:val="14"/>
              </w:rPr>
            </w:pPr>
            <w:r w:rsidRPr="0056181B">
              <w:rPr>
                <w:i/>
                <w:sz w:val="14"/>
                <w:szCs w:val="14"/>
              </w:rPr>
              <w:t>NGEO-</w:t>
            </w:r>
            <w:r>
              <w:rPr>
                <w:i/>
                <w:sz w:val="14"/>
                <w:szCs w:val="14"/>
              </w:rPr>
              <w:t>WEBC-PFC-0</w:t>
            </w:r>
            <w:ins w:id="96" w:author="Alihoussen Irchad" w:date="2015-06-05T15:59:00Z">
              <w:r w:rsidR="00682026">
                <w:rPr>
                  <w:i/>
                  <w:sz w:val="14"/>
                  <w:szCs w:val="14"/>
                </w:rPr>
                <w:t>0</w:t>
              </w:r>
            </w:ins>
            <w:r>
              <w:rPr>
                <w:i/>
                <w:sz w:val="14"/>
                <w:szCs w:val="14"/>
              </w:rPr>
              <w:t>30</w:t>
            </w:r>
          </w:p>
        </w:tc>
      </w:tr>
      <w:tr w:rsidR="00682026" w:rsidRPr="004E5884" w:rsidTr="00CB5D9D">
        <w:trPr>
          <w:ins w:id="97" w:author="Alihoussen Irchad" w:date="2015-06-05T15:57:00Z"/>
        </w:trPr>
        <w:tc>
          <w:tcPr>
            <w:tcW w:w="865" w:type="dxa"/>
            <w:shd w:val="clear" w:color="auto" w:fill="auto"/>
            <w:vAlign w:val="center"/>
          </w:tcPr>
          <w:p w:rsidR="00682026" w:rsidRDefault="00682026" w:rsidP="00832590">
            <w:pPr>
              <w:keepNext/>
              <w:spacing w:after="0"/>
              <w:jc w:val="center"/>
              <w:rPr>
                <w:ins w:id="98" w:author="Alihoussen Irchad" w:date="2015-06-05T15:57:00Z"/>
                <w:i/>
                <w:sz w:val="14"/>
                <w:szCs w:val="14"/>
              </w:rPr>
            </w:pPr>
            <w:ins w:id="99" w:author="Alihoussen Irchad" w:date="2015-06-05T15:58:00Z">
              <w:r>
                <w:rPr>
                  <w:i/>
                  <w:sz w:val="14"/>
                  <w:szCs w:val="14"/>
                </w:rPr>
                <w:t>Step-41</w:t>
              </w:r>
            </w:ins>
          </w:p>
        </w:tc>
        <w:tc>
          <w:tcPr>
            <w:tcW w:w="3499" w:type="dxa"/>
            <w:gridSpan w:val="4"/>
            <w:shd w:val="clear" w:color="auto" w:fill="auto"/>
          </w:tcPr>
          <w:p w:rsidR="00682026" w:rsidRDefault="00682026" w:rsidP="00682026">
            <w:pPr>
              <w:pStyle w:val="NormalStep"/>
              <w:spacing w:before="0"/>
              <w:rPr>
                <w:ins w:id="100" w:author="Alihoussen Irchad" w:date="2015-06-05T15:58:00Z"/>
                <w:rFonts w:asciiTheme="minorHAnsi" w:hAnsiTheme="minorHAnsi" w:cstheme="minorHAnsi"/>
                <w:sz w:val="22"/>
                <w:szCs w:val="22"/>
              </w:rPr>
            </w:pPr>
            <w:ins w:id="101" w:author="Alihoussen Irchad" w:date="2015-06-05T15:58:00Z">
              <w:r>
                <w:rPr>
                  <w:rFonts w:asciiTheme="minorHAnsi" w:hAnsiTheme="minorHAnsi" w:cstheme="minorHAnsi"/>
                  <w:sz w:val="22"/>
                  <w:szCs w:val="22"/>
                </w:rPr>
                <w:t>If the checkbox “Use Time Slider” is checked, uncheck it to enable the use of date widgets.</w:t>
              </w:r>
            </w:ins>
          </w:p>
          <w:p w:rsidR="00682026" w:rsidRDefault="00682026" w:rsidP="00682026">
            <w:pPr>
              <w:pStyle w:val="NormalStep"/>
              <w:keepNext/>
              <w:rPr>
                <w:ins w:id="102" w:author="Alihoussen Irchad" w:date="2015-06-05T15:57:00Z"/>
                <w:rFonts w:asciiTheme="minorHAnsi" w:hAnsiTheme="minorHAnsi" w:cstheme="minorHAnsi"/>
                <w:sz w:val="22"/>
                <w:szCs w:val="22"/>
              </w:rPr>
            </w:pPr>
            <w:ins w:id="103" w:author="Alihoussen Irchad" w:date="2015-06-05T15:58:00Z">
              <w:r>
                <w:rPr>
                  <w:rFonts w:asciiTheme="minorHAnsi" w:hAnsiTheme="minorHAnsi" w:cstheme="minorHAnsi"/>
                  <w:sz w:val="22"/>
                  <w:szCs w:val="22"/>
                </w:rPr>
                <w:t>Then select key dates.</w:t>
              </w:r>
            </w:ins>
          </w:p>
        </w:tc>
        <w:tc>
          <w:tcPr>
            <w:tcW w:w="2690" w:type="dxa"/>
            <w:gridSpan w:val="2"/>
            <w:shd w:val="clear" w:color="auto" w:fill="auto"/>
          </w:tcPr>
          <w:p w:rsidR="00682026" w:rsidRDefault="00682026" w:rsidP="00832590">
            <w:pPr>
              <w:keepNext/>
              <w:spacing w:after="0"/>
              <w:rPr>
                <w:ins w:id="104" w:author="Alihoussen Irchad" w:date="2015-06-05T15:57:00Z"/>
                <w:rFonts w:cstheme="minorHAnsi"/>
                <w:lang w:val="en-GB"/>
              </w:rPr>
            </w:pPr>
            <w:ins w:id="105" w:author="Alihoussen Irchad" w:date="2015-06-05T15:58:00Z">
              <w:r>
                <w:rPr>
                  <w:rFonts w:cstheme="minorHAnsi"/>
                  <w:lang w:val="en-GB"/>
                </w:rPr>
                <w:t xml:space="preserve">The key </w:t>
              </w:r>
              <w:proofErr w:type="gramStart"/>
              <w:r>
                <w:rPr>
                  <w:rFonts w:cstheme="minorHAnsi"/>
                  <w:lang w:val="en-GB"/>
                </w:rPr>
                <w:t>dates</w:t>
              </w:r>
              <w:proofErr w:type="gramEnd"/>
              <w:r>
                <w:rPr>
                  <w:rFonts w:cstheme="minorHAnsi"/>
                  <w:lang w:val="en-GB"/>
                </w:rPr>
                <w:t xml:space="preserve"> ates displayed. (in our configuration for this test, </w:t>
              </w:r>
            </w:ins>
            <w:ins w:id="106" w:author="Alihoussen Irchad" w:date="2015-06-05T15:59:00Z">
              <w:r>
                <w:rPr>
                  <w:rFonts w:cstheme="minorHAnsi"/>
                  <w:lang w:val="en-GB"/>
                </w:rPr>
                <w:t>the key date “Super Date” is displayed</w:t>
              </w:r>
            </w:ins>
            <w:ins w:id="107" w:author="Alihoussen Irchad" w:date="2015-06-05T15:58:00Z">
              <w:r>
                <w:rPr>
                  <w:rFonts w:cstheme="minorHAnsi"/>
                  <w:lang w:val="en-GB"/>
                </w:rPr>
                <w:t>)</w:t>
              </w:r>
            </w:ins>
          </w:p>
        </w:tc>
        <w:tc>
          <w:tcPr>
            <w:tcW w:w="1559" w:type="dxa"/>
            <w:shd w:val="clear" w:color="auto" w:fill="47F62A"/>
            <w:vAlign w:val="center"/>
          </w:tcPr>
          <w:p w:rsidR="00682026" w:rsidRPr="0056181B" w:rsidRDefault="00682026" w:rsidP="00832590">
            <w:pPr>
              <w:keepNext/>
              <w:spacing w:after="0"/>
              <w:jc w:val="center"/>
              <w:rPr>
                <w:ins w:id="108" w:author="Alihoussen Irchad" w:date="2015-06-05T15:57:00Z"/>
                <w:i/>
                <w:sz w:val="14"/>
                <w:szCs w:val="14"/>
              </w:rPr>
            </w:pPr>
            <w:ins w:id="109" w:author="Alihoussen Irchad" w:date="2015-06-05T15:59:00Z">
              <w:r w:rsidRPr="0056181B">
                <w:rPr>
                  <w:i/>
                  <w:sz w:val="14"/>
                  <w:szCs w:val="14"/>
                </w:rPr>
                <w:t>NGEO-</w:t>
              </w:r>
              <w:r>
                <w:rPr>
                  <w:i/>
                  <w:sz w:val="14"/>
                  <w:szCs w:val="14"/>
                </w:rPr>
                <w:t>WEBC-PFC-0</w:t>
              </w:r>
              <w:r>
                <w:rPr>
                  <w:i/>
                  <w:sz w:val="14"/>
                  <w:szCs w:val="14"/>
                </w:rPr>
                <w:t>032</w:t>
              </w:r>
            </w:ins>
          </w:p>
        </w:tc>
      </w:tr>
      <w:tr w:rsidR="005D0D7A" w:rsidRPr="004E5884" w:rsidTr="00CB5D9D">
        <w:tc>
          <w:tcPr>
            <w:tcW w:w="865" w:type="dxa"/>
            <w:shd w:val="clear" w:color="auto" w:fill="auto"/>
            <w:vAlign w:val="center"/>
          </w:tcPr>
          <w:p w:rsidR="005D0D7A" w:rsidRDefault="005D0D7A" w:rsidP="00832590">
            <w:pPr>
              <w:keepNext/>
              <w:spacing w:after="0"/>
              <w:jc w:val="center"/>
              <w:rPr>
                <w:i/>
                <w:sz w:val="14"/>
                <w:szCs w:val="14"/>
              </w:rPr>
            </w:pPr>
            <w:r>
              <w:rPr>
                <w:i/>
                <w:sz w:val="14"/>
                <w:szCs w:val="14"/>
              </w:rPr>
              <w:lastRenderedPageBreak/>
              <w:t>Step-5</w:t>
            </w:r>
            <w:r w:rsidRPr="005D1206">
              <w:rPr>
                <w:i/>
                <w:sz w:val="14"/>
                <w:szCs w:val="14"/>
              </w:rPr>
              <w:t>0</w:t>
            </w:r>
          </w:p>
        </w:tc>
        <w:tc>
          <w:tcPr>
            <w:tcW w:w="3499" w:type="dxa"/>
            <w:gridSpan w:val="4"/>
            <w:shd w:val="clear" w:color="auto" w:fill="auto"/>
          </w:tcPr>
          <w:p w:rsidR="005D0D7A" w:rsidRPr="00057FF1"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5D0D7A" w:rsidRPr="003C0A28" w:rsidRDefault="005D0D7A" w:rsidP="00832590">
            <w:pPr>
              <w:keepNext/>
              <w:spacing w:after="0"/>
              <w:rPr>
                <w:rFonts w:cstheme="minorHAnsi"/>
                <w:lang w:val="en-GB"/>
              </w:rPr>
            </w:pPr>
            <w:r>
              <w:rPr>
                <w:rFonts w:cstheme="minorHAnsi"/>
                <w:lang w:val="en-GB"/>
              </w:rPr>
              <w:t>The bounding box is actually the current map extent.</w:t>
            </w:r>
          </w:p>
        </w:tc>
        <w:tc>
          <w:tcPr>
            <w:tcW w:w="1559" w:type="dxa"/>
            <w:shd w:val="clear" w:color="auto" w:fill="47F62A"/>
            <w:vAlign w:val="center"/>
          </w:tcPr>
          <w:p w:rsidR="005D0D7A" w:rsidRPr="0056181B" w:rsidRDefault="005D0D7A" w:rsidP="00832590">
            <w:pPr>
              <w:keepNext/>
              <w:spacing w:after="0"/>
              <w:jc w:val="center"/>
              <w:rPr>
                <w:i/>
                <w:sz w:val="14"/>
                <w:szCs w:val="14"/>
              </w:rPr>
            </w:pPr>
            <w:r w:rsidRPr="0056181B">
              <w:rPr>
                <w:i/>
                <w:sz w:val="14"/>
                <w:szCs w:val="14"/>
              </w:rPr>
              <w:t>NGEO-</w:t>
            </w:r>
            <w:r>
              <w:rPr>
                <w:i/>
                <w:sz w:val="14"/>
                <w:szCs w:val="14"/>
              </w:rPr>
              <w:t>WEBC-PFC-0035</w:t>
            </w:r>
          </w:p>
        </w:tc>
      </w:tr>
      <w:tr w:rsidR="005D0D7A" w:rsidRPr="004E5884" w:rsidTr="00CB5D9D">
        <w:tc>
          <w:tcPr>
            <w:tcW w:w="865" w:type="dxa"/>
            <w:tcBorders>
              <w:bottom w:val="single" w:sz="6" w:space="0" w:color="auto"/>
            </w:tcBorders>
            <w:shd w:val="clear" w:color="auto" w:fill="auto"/>
            <w:vAlign w:val="center"/>
          </w:tcPr>
          <w:p w:rsidR="005D0D7A" w:rsidRDefault="005D0D7A" w:rsidP="00832590">
            <w:pPr>
              <w:keepNext/>
              <w:spacing w:after="0"/>
              <w:jc w:val="center"/>
              <w:rPr>
                <w:i/>
                <w:sz w:val="14"/>
                <w:szCs w:val="14"/>
              </w:rPr>
            </w:pPr>
            <w:r>
              <w:rPr>
                <w:i/>
                <w:sz w:val="14"/>
                <w:szCs w:val="14"/>
              </w:rPr>
              <w:t>Step-60</w:t>
            </w:r>
          </w:p>
        </w:tc>
        <w:tc>
          <w:tcPr>
            <w:tcW w:w="3499" w:type="dxa"/>
            <w:gridSpan w:val="4"/>
            <w:tcBorders>
              <w:bottom w:val="single" w:sz="6" w:space="0" w:color="auto"/>
            </w:tcBorders>
            <w:shd w:val="clear" w:color="auto" w:fill="auto"/>
          </w:tcPr>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Unselect the </w:t>
            </w:r>
            <w:r w:rsidR="00021F15" w:rsidRPr="0039215B">
              <w:rPr>
                <w:rFonts w:asciiTheme="minorHAnsi" w:hAnsiTheme="minorHAnsi" w:cstheme="minorHAnsi"/>
                <w:sz w:val="22"/>
                <w:szCs w:val="22"/>
              </w:rPr>
              <w:t>“</w:t>
            </w:r>
            <w:r w:rsidRPr="0039215B">
              <w:rPr>
                <w:rFonts w:asciiTheme="minorHAnsi" w:hAnsiTheme="minorHAnsi" w:cstheme="minorHAnsi"/>
                <w:sz w:val="22"/>
                <w:szCs w:val="22"/>
              </w:rPr>
              <w:t>Use map extent</w:t>
            </w:r>
            <w:r w:rsidR="00021F15" w:rsidRPr="0039215B">
              <w:rPr>
                <w:rFonts w:asciiTheme="minorHAnsi" w:hAnsiTheme="minorHAnsi" w:cstheme="minorHAnsi"/>
                <w:sz w:val="22"/>
                <w:szCs w:val="22"/>
              </w:rPr>
              <w:t>”</w:t>
            </w:r>
            <w:r>
              <w:rPr>
                <w:rFonts w:asciiTheme="minorHAnsi" w:hAnsiTheme="minorHAnsi" w:cstheme="minorHAnsi"/>
                <w:sz w:val="22"/>
                <w:szCs w:val="22"/>
              </w:rPr>
              <w:t xml:space="preserve"> checkbox</w:t>
            </w:r>
          </w:p>
        </w:tc>
        <w:tc>
          <w:tcPr>
            <w:tcW w:w="2690" w:type="dxa"/>
            <w:gridSpan w:val="2"/>
            <w:tcBorders>
              <w:bottom w:val="single" w:sz="6" w:space="0" w:color="auto"/>
            </w:tcBorders>
            <w:shd w:val="clear" w:color="auto" w:fill="auto"/>
          </w:tcPr>
          <w:p w:rsidR="005D0D7A" w:rsidRDefault="005D0D7A" w:rsidP="00832590">
            <w:pPr>
              <w:keepNext/>
              <w:spacing w:after="0"/>
              <w:rPr>
                <w:rFonts w:cstheme="minorHAnsi"/>
                <w:lang w:val="en-GB"/>
              </w:rPr>
            </w:pPr>
            <w:r>
              <w:rPr>
                <w:rFonts w:cstheme="minorHAnsi"/>
                <w:lang w:val="en-GB"/>
              </w:rPr>
              <w:t>The input to enter the bounding box is enabled</w:t>
            </w:r>
          </w:p>
        </w:tc>
        <w:tc>
          <w:tcPr>
            <w:tcW w:w="1559" w:type="dxa"/>
            <w:tcBorders>
              <w:bottom w:val="single" w:sz="6" w:space="0" w:color="auto"/>
            </w:tcBorders>
            <w:shd w:val="clear" w:color="auto" w:fill="47F62A"/>
            <w:vAlign w:val="center"/>
          </w:tcPr>
          <w:p w:rsidR="005D0D7A" w:rsidRPr="00A67A35" w:rsidRDefault="005D0D7A" w:rsidP="00832590">
            <w:pPr>
              <w:keepNext/>
              <w:spacing w:after="0"/>
              <w:jc w:val="center"/>
              <w:rPr>
                <w:i/>
                <w:sz w:val="14"/>
                <w:szCs w:val="14"/>
                <w:lang w:val="en-GB"/>
              </w:rPr>
            </w:pPr>
          </w:p>
        </w:tc>
      </w:tr>
      <w:tr w:rsidR="005D0D7A" w:rsidRPr="004E5884" w:rsidTr="00CB5D9D">
        <w:tc>
          <w:tcPr>
            <w:tcW w:w="865" w:type="dxa"/>
            <w:tcBorders>
              <w:top w:val="single" w:sz="6" w:space="0" w:color="auto"/>
              <w:bottom w:val="single" w:sz="6" w:space="0" w:color="auto"/>
            </w:tcBorders>
            <w:shd w:val="clear" w:color="auto" w:fill="auto"/>
            <w:vAlign w:val="center"/>
          </w:tcPr>
          <w:p w:rsidR="005D0D7A" w:rsidRDefault="005D0D7A" w:rsidP="00832590">
            <w:pPr>
              <w:keepNext/>
              <w:spacing w:after="0"/>
              <w:jc w:val="center"/>
              <w:rPr>
                <w:i/>
                <w:sz w:val="14"/>
                <w:szCs w:val="14"/>
              </w:rPr>
            </w:pPr>
            <w:r>
              <w:rPr>
                <w:i/>
                <w:sz w:val="14"/>
                <w:szCs w:val="14"/>
              </w:rPr>
              <w:t>Step-70</w:t>
            </w:r>
          </w:p>
        </w:tc>
        <w:tc>
          <w:tcPr>
            <w:tcW w:w="3499" w:type="dxa"/>
            <w:gridSpan w:val="4"/>
            <w:tcBorders>
              <w:top w:val="single" w:sz="6" w:space="0" w:color="auto"/>
              <w:bottom w:val="single" w:sz="6" w:space="0" w:color="auto"/>
            </w:tcBorders>
            <w:shd w:val="clear" w:color="auto" w:fill="auto"/>
          </w:tcPr>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Enter the following coordinates in the input : </w:t>
            </w:r>
          </w:p>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West : -180</w:t>
            </w:r>
          </w:p>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South:-90</w:t>
            </w:r>
          </w:p>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East:180</w:t>
            </w:r>
          </w:p>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North:90</w:t>
            </w:r>
          </w:p>
          <w:p w:rsidR="005D0D7A" w:rsidRDefault="005D0D7A" w:rsidP="00832590">
            <w:pPr>
              <w:pStyle w:val="NormalStep"/>
              <w:keepNext/>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
          <w:p w:rsidR="005D0D7A" w:rsidRDefault="0039215B" w:rsidP="00832590">
            <w:pPr>
              <w:keepNext/>
              <w:spacing w:after="0"/>
              <w:rPr>
                <w:rFonts w:cstheme="minorHAnsi"/>
                <w:lang w:val="en-GB"/>
              </w:rPr>
            </w:pPr>
            <w:r>
              <w:rPr>
                <w:rFonts w:cstheme="minorHAnsi"/>
                <w:lang w:val="en-GB"/>
              </w:rPr>
              <w:t>All inputs are property updated.</w:t>
            </w:r>
            <w:r w:rsidR="005D0D7A">
              <w:rPr>
                <w:rFonts w:cstheme="minorHAnsi"/>
                <w:lang w:val="en-GB"/>
              </w:rPr>
              <w:t xml:space="preserve">  </w:t>
            </w:r>
          </w:p>
        </w:tc>
        <w:tc>
          <w:tcPr>
            <w:tcW w:w="1559" w:type="dxa"/>
            <w:tcBorders>
              <w:top w:val="single" w:sz="6" w:space="0" w:color="auto"/>
              <w:bottom w:val="single" w:sz="6" w:space="0" w:color="auto"/>
            </w:tcBorders>
            <w:shd w:val="clear" w:color="auto" w:fill="47F62A"/>
            <w:vAlign w:val="center"/>
          </w:tcPr>
          <w:p w:rsidR="005D0D7A" w:rsidRPr="00A67A35" w:rsidRDefault="005D0D7A" w:rsidP="00832590">
            <w:pPr>
              <w:keepNext/>
              <w:spacing w:after="0"/>
              <w:jc w:val="center"/>
              <w:rPr>
                <w:i/>
                <w:sz w:val="14"/>
                <w:szCs w:val="14"/>
                <w:lang w:val="en-GB"/>
              </w:rPr>
            </w:pPr>
          </w:p>
        </w:tc>
      </w:tr>
      <w:tr w:rsidR="005D0D7A" w:rsidRPr="004E5884" w:rsidTr="00CB5D9D">
        <w:tc>
          <w:tcPr>
            <w:tcW w:w="865" w:type="dxa"/>
            <w:tcBorders>
              <w:top w:val="single" w:sz="6" w:space="0" w:color="auto"/>
            </w:tcBorders>
            <w:shd w:val="clear" w:color="auto" w:fill="auto"/>
            <w:vAlign w:val="center"/>
          </w:tcPr>
          <w:p w:rsidR="005D0D7A" w:rsidRDefault="005D0D7A" w:rsidP="00832590">
            <w:pPr>
              <w:keepNext/>
              <w:spacing w:after="0"/>
              <w:jc w:val="center"/>
              <w:rPr>
                <w:i/>
                <w:sz w:val="14"/>
                <w:szCs w:val="14"/>
              </w:rPr>
            </w:pPr>
            <w:r>
              <w:rPr>
                <w:i/>
                <w:sz w:val="14"/>
                <w:szCs w:val="14"/>
              </w:rPr>
              <w:t>Step-80</w:t>
            </w:r>
          </w:p>
        </w:tc>
        <w:tc>
          <w:tcPr>
            <w:tcW w:w="3499" w:type="dxa"/>
            <w:gridSpan w:val="4"/>
            <w:tcBorders>
              <w:top w:val="single" w:sz="6" w:space="0" w:color="auto"/>
            </w:tcBorders>
            <w:shd w:val="clear" w:color="auto" w:fill="auto"/>
          </w:tcPr>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Enter the following coordinates in the West input: 1000 and press the “Tab” keyboard.</w:t>
            </w:r>
          </w:p>
          <w:p w:rsidR="005D0D7A" w:rsidRDefault="005D0D7A" w:rsidP="00832590">
            <w:pPr>
              <w:pStyle w:val="NormalStep"/>
              <w:keepNext/>
              <w:rPr>
                <w:rFonts w:asciiTheme="minorHAnsi" w:hAnsiTheme="minorHAnsi" w:cstheme="minorHAnsi"/>
                <w:sz w:val="22"/>
                <w:szCs w:val="22"/>
              </w:rPr>
            </w:pPr>
          </w:p>
        </w:tc>
        <w:tc>
          <w:tcPr>
            <w:tcW w:w="2690" w:type="dxa"/>
            <w:gridSpan w:val="2"/>
            <w:tcBorders>
              <w:top w:val="single" w:sz="6" w:space="0" w:color="auto"/>
            </w:tcBorders>
            <w:shd w:val="clear" w:color="auto" w:fill="auto"/>
          </w:tcPr>
          <w:p w:rsidR="005D0D7A" w:rsidRDefault="005D0D7A" w:rsidP="00832590">
            <w:pPr>
              <w:keepNext/>
              <w:spacing w:after="0"/>
              <w:rPr>
                <w:rFonts w:cstheme="minorHAnsi"/>
                <w:lang w:val="en-GB"/>
              </w:rPr>
            </w:pPr>
            <w:r>
              <w:rPr>
                <w:rFonts w:cstheme="minorHAnsi"/>
                <w:lang w:val="en-GB"/>
              </w:rPr>
              <w:t>The west input is reset to its previous value since 1000 is not a valid longitude</w:t>
            </w:r>
          </w:p>
        </w:tc>
        <w:tc>
          <w:tcPr>
            <w:tcW w:w="1559" w:type="dxa"/>
            <w:tcBorders>
              <w:top w:val="single" w:sz="6" w:space="0" w:color="auto"/>
            </w:tcBorders>
            <w:shd w:val="clear" w:color="auto" w:fill="47F62A"/>
            <w:vAlign w:val="center"/>
          </w:tcPr>
          <w:p w:rsidR="005D0D7A" w:rsidRPr="00CA0A10" w:rsidRDefault="005D0D7A" w:rsidP="00832590">
            <w:pPr>
              <w:keepNext/>
              <w:spacing w:after="0"/>
              <w:jc w:val="center"/>
              <w:rPr>
                <w:i/>
                <w:sz w:val="14"/>
                <w:szCs w:val="14"/>
                <w:lang w:val="en-GB"/>
              </w:rPr>
            </w:pPr>
            <w:r w:rsidRPr="0056181B">
              <w:rPr>
                <w:i/>
                <w:sz w:val="14"/>
                <w:szCs w:val="14"/>
              </w:rPr>
              <w:t>NGEO-</w:t>
            </w:r>
            <w:r>
              <w:rPr>
                <w:i/>
                <w:sz w:val="14"/>
                <w:szCs w:val="14"/>
              </w:rPr>
              <w:t>WEBC-PFC-0031</w:t>
            </w:r>
          </w:p>
        </w:tc>
      </w:tr>
      <w:tr w:rsidR="005D0D7A" w:rsidRPr="004E5884" w:rsidTr="00CB5D9D">
        <w:tc>
          <w:tcPr>
            <w:tcW w:w="865" w:type="dxa"/>
            <w:shd w:val="clear" w:color="auto" w:fill="auto"/>
            <w:vAlign w:val="center"/>
          </w:tcPr>
          <w:p w:rsidR="005D0D7A" w:rsidRDefault="005D0D7A" w:rsidP="00832590">
            <w:pPr>
              <w:keepNext/>
              <w:spacing w:after="0"/>
              <w:jc w:val="center"/>
              <w:rPr>
                <w:i/>
                <w:sz w:val="14"/>
                <w:szCs w:val="14"/>
              </w:rPr>
            </w:pPr>
            <w:r>
              <w:rPr>
                <w:i/>
                <w:sz w:val="14"/>
                <w:szCs w:val="14"/>
              </w:rPr>
              <w:t>Step-90</w:t>
            </w:r>
          </w:p>
        </w:tc>
        <w:tc>
          <w:tcPr>
            <w:tcW w:w="3499" w:type="dxa"/>
            <w:gridSpan w:val="4"/>
            <w:shd w:val="clear" w:color="auto" w:fill="auto"/>
          </w:tcPr>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Enter the following coordinates in the West input: abcf and press the “Tab” keyboard.</w:t>
            </w:r>
          </w:p>
          <w:p w:rsidR="005D0D7A" w:rsidRDefault="005D0D7A" w:rsidP="00832590">
            <w:pPr>
              <w:pStyle w:val="NormalStep"/>
              <w:keepNext/>
              <w:rPr>
                <w:rFonts w:asciiTheme="minorHAnsi" w:hAnsiTheme="minorHAnsi" w:cstheme="minorHAnsi"/>
                <w:sz w:val="22"/>
                <w:szCs w:val="22"/>
              </w:rPr>
            </w:pPr>
          </w:p>
        </w:tc>
        <w:tc>
          <w:tcPr>
            <w:tcW w:w="2690" w:type="dxa"/>
            <w:gridSpan w:val="2"/>
            <w:shd w:val="clear" w:color="auto" w:fill="auto"/>
          </w:tcPr>
          <w:p w:rsidR="005D0D7A" w:rsidRDefault="005D0D7A" w:rsidP="00832590">
            <w:pPr>
              <w:keepNext/>
              <w:spacing w:after="0"/>
              <w:rPr>
                <w:rFonts w:cstheme="minorHAnsi"/>
                <w:lang w:val="en-GB"/>
              </w:rPr>
            </w:pPr>
            <w:r>
              <w:rPr>
                <w:rFonts w:cstheme="minorHAnsi"/>
                <w:lang w:val="en-GB"/>
              </w:rPr>
              <w:t xml:space="preserve">The west input is reset to its previous value since </w:t>
            </w:r>
            <w:r>
              <w:rPr>
                <w:rFonts w:cstheme="minorHAnsi"/>
              </w:rPr>
              <w:t xml:space="preserve">abcf </w:t>
            </w:r>
            <w:r>
              <w:rPr>
                <w:rFonts w:cstheme="minorHAnsi"/>
                <w:lang w:val="en-GB"/>
              </w:rPr>
              <w:t>is not a valid longitude</w:t>
            </w:r>
          </w:p>
        </w:tc>
        <w:tc>
          <w:tcPr>
            <w:tcW w:w="1559" w:type="dxa"/>
            <w:shd w:val="clear" w:color="auto" w:fill="47F62A"/>
            <w:vAlign w:val="center"/>
          </w:tcPr>
          <w:p w:rsidR="005D0D7A" w:rsidRPr="0056181B" w:rsidRDefault="005D0D7A" w:rsidP="00832590">
            <w:pPr>
              <w:keepNext/>
              <w:spacing w:after="0"/>
              <w:jc w:val="center"/>
              <w:rPr>
                <w:i/>
                <w:sz w:val="14"/>
                <w:szCs w:val="14"/>
              </w:rPr>
            </w:pPr>
            <w:r w:rsidRPr="0056181B">
              <w:rPr>
                <w:i/>
                <w:sz w:val="14"/>
                <w:szCs w:val="14"/>
              </w:rPr>
              <w:t>NGEO-</w:t>
            </w:r>
            <w:r>
              <w:rPr>
                <w:i/>
                <w:sz w:val="14"/>
                <w:szCs w:val="14"/>
              </w:rPr>
              <w:t>WEBC-PFC-0031</w:t>
            </w:r>
          </w:p>
        </w:tc>
      </w:tr>
      <w:tr w:rsidR="005D0D7A" w:rsidRPr="004E5884" w:rsidTr="00CB5D9D">
        <w:tc>
          <w:tcPr>
            <w:tcW w:w="865" w:type="dxa"/>
            <w:shd w:val="clear" w:color="auto" w:fill="auto"/>
            <w:vAlign w:val="center"/>
          </w:tcPr>
          <w:p w:rsidR="005D0D7A" w:rsidRDefault="005D0D7A" w:rsidP="00832590">
            <w:pPr>
              <w:keepNext/>
              <w:spacing w:after="0"/>
              <w:jc w:val="center"/>
              <w:rPr>
                <w:i/>
                <w:sz w:val="14"/>
                <w:szCs w:val="14"/>
              </w:rPr>
            </w:pPr>
            <w:r>
              <w:rPr>
                <w:i/>
                <w:sz w:val="14"/>
                <w:szCs w:val="14"/>
              </w:rPr>
              <w:t>Step-100</w:t>
            </w:r>
          </w:p>
        </w:tc>
        <w:tc>
          <w:tcPr>
            <w:tcW w:w="3499" w:type="dxa"/>
            <w:gridSpan w:val="4"/>
            <w:shd w:val="clear" w:color="auto" w:fill="auto"/>
          </w:tcPr>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Repeat steps Step-80 to Step-90 with East input </w:t>
            </w:r>
          </w:p>
        </w:tc>
        <w:tc>
          <w:tcPr>
            <w:tcW w:w="2690" w:type="dxa"/>
            <w:gridSpan w:val="2"/>
            <w:shd w:val="clear" w:color="auto" w:fill="auto"/>
          </w:tcPr>
          <w:p w:rsidR="005D0D7A" w:rsidRDefault="005D0D7A" w:rsidP="00832590">
            <w:pPr>
              <w:keepNext/>
              <w:spacing w:after="0"/>
              <w:rPr>
                <w:rFonts w:cstheme="minorHAnsi"/>
                <w:lang w:val="en-GB"/>
              </w:rPr>
            </w:pPr>
            <w:r>
              <w:rPr>
                <w:rFonts w:cstheme="minorHAnsi"/>
                <w:lang w:val="en-GB"/>
              </w:rPr>
              <w:t>The same results as for the above steps are found</w:t>
            </w:r>
          </w:p>
        </w:tc>
        <w:tc>
          <w:tcPr>
            <w:tcW w:w="1559" w:type="dxa"/>
            <w:shd w:val="clear" w:color="auto" w:fill="47F62A"/>
            <w:vAlign w:val="center"/>
          </w:tcPr>
          <w:p w:rsidR="005D0D7A" w:rsidRPr="0056181B" w:rsidRDefault="005D0D7A" w:rsidP="00832590">
            <w:pPr>
              <w:keepNext/>
              <w:spacing w:after="0"/>
              <w:jc w:val="center"/>
              <w:rPr>
                <w:i/>
                <w:sz w:val="14"/>
                <w:szCs w:val="14"/>
              </w:rPr>
            </w:pPr>
            <w:r w:rsidRPr="0056181B">
              <w:rPr>
                <w:i/>
                <w:sz w:val="14"/>
                <w:szCs w:val="14"/>
              </w:rPr>
              <w:t>NGEO-</w:t>
            </w:r>
            <w:r>
              <w:rPr>
                <w:i/>
                <w:sz w:val="14"/>
                <w:szCs w:val="14"/>
              </w:rPr>
              <w:t>WEBC-PFC-0031</w:t>
            </w:r>
          </w:p>
        </w:tc>
      </w:tr>
      <w:tr w:rsidR="005D0D7A" w:rsidRPr="004E5884" w:rsidTr="00CB5D9D">
        <w:tc>
          <w:tcPr>
            <w:tcW w:w="865" w:type="dxa"/>
            <w:shd w:val="clear" w:color="auto" w:fill="auto"/>
            <w:vAlign w:val="center"/>
          </w:tcPr>
          <w:p w:rsidR="005D0D7A" w:rsidRDefault="005D0D7A" w:rsidP="00832590">
            <w:pPr>
              <w:keepNext/>
              <w:spacing w:after="0"/>
              <w:jc w:val="center"/>
              <w:rPr>
                <w:i/>
                <w:sz w:val="14"/>
                <w:szCs w:val="14"/>
              </w:rPr>
            </w:pPr>
            <w:r>
              <w:rPr>
                <w:i/>
                <w:sz w:val="14"/>
                <w:szCs w:val="14"/>
              </w:rPr>
              <w:t>Step-110</w:t>
            </w:r>
          </w:p>
        </w:tc>
        <w:tc>
          <w:tcPr>
            <w:tcW w:w="3499" w:type="dxa"/>
            <w:gridSpan w:val="4"/>
            <w:shd w:val="clear" w:color="auto" w:fill="auto"/>
          </w:tcPr>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Enter the following coordinates in the South input: abcf and press the “Tab” keyboard.</w:t>
            </w:r>
          </w:p>
          <w:p w:rsidR="005D0D7A" w:rsidRDefault="005D0D7A" w:rsidP="00832590">
            <w:pPr>
              <w:pStyle w:val="NormalStep"/>
              <w:keepNext/>
              <w:rPr>
                <w:rFonts w:asciiTheme="minorHAnsi" w:hAnsiTheme="minorHAnsi" w:cstheme="minorHAnsi"/>
                <w:sz w:val="22"/>
                <w:szCs w:val="22"/>
              </w:rPr>
            </w:pPr>
          </w:p>
        </w:tc>
        <w:tc>
          <w:tcPr>
            <w:tcW w:w="2690" w:type="dxa"/>
            <w:gridSpan w:val="2"/>
            <w:shd w:val="clear" w:color="auto" w:fill="auto"/>
          </w:tcPr>
          <w:p w:rsidR="005D0D7A" w:rsidRDefault="005D0D7A" w:rsidP="00832590">
            <w:pPr>
              <w:keepNext/>
              <w:spacing w:after="0"/>
              <w:rPr>
                <w:rFonts w:cstheme="minorHAnsi"/>
                <w:lang w:val="en-GB"/>
              </w:rPr>
            </w:pPr>
            <w:r>
              <w:rPr>
                <w:rFonts w:cstheme="minorHAnsi"/>
                <w:lang w:val="en-GB"/>
              </w:rPr>
              <w:t xml:space="preserve">The South input is reset to its previous value since </w:t>
            </w:r>
            <w:r>
              <w:rPr>
                <w:rFonts w:cstheme="minorHAnsi"/>
              </w:rPr>
              <w:t xml:space="preserve">abcf </w:t>
            </w:r>
            <w:r>
              <w:rPr>
                <w:rFonts w:cstheme="minorHAnsi"/>
                <w:lang w:val="en-GB"/>
              </w:rPr>
              <w:t>is not a valid latitude</w:t>
            </w:r>
          </w:p>
        </w:tc>
        <w:tc>
          <w:tcPr>
            <w:tcW w:w="1559" w:type="dxa"/>
            <w:shd w:val="clear" w:color="auto" w:fill="47F62A"/>
            <w:vAlign w:val="center"/>
          </w:tcPr>
          <w:p w:rsidR="005D0D7A" w:rsidRPr="0056181B" w:rsidRDefault="005D0D7A" w:rsidP="00832590">
            <w:pPr>
              <w:keepNext/>
              <w:spacing w:after="0"/>
              <w:jc w:val="center"/>
              <w:rPr>
                <w:i/>
                <w:sz w:val="14"/>
                <w:szCs w:val="14"/>
              </w:rPr>
            </w:pPr>
            <w:r w:rsidRPr="0056181B">
              <w:rPr>
                <w:i/>
                <w:sz w:val="14"/>
                <w:szCs w:val="14"/>
              </w:rPr>
              <w:t>NGEO-</w:t>
            </w:r>
            <w:r>
              <w:rPr>
                <w:i/>
                <w:sz w:val="14"/>
                <w:szCs w:val="14"/>
              </w:rPr>
              <w:t>WEBC-PFC-0031</w:t>
            </w:r>
          </w:p>
        </w:tc>
      </w:tr>
      <w:tr w:rsidR="005D0D7A" w:rsidRPr="004E5884" w:rsidTr="00CB5D9D">
        <w:tc>
          <w:tcPr>
            <w:tcW w:w="865" w:type="dxa"/>
            <w:shd w:val="clear" w:color="auto" w:fill="auto"/>
            <w:vAlign w:val="center"/>
          </w:tcPr>
          <w:p w:rsidR="005D0D7A" w:rsidRDefault="005D0D7A" w:rsidP="00832590">
            <w:pPr>
              <w:keepNext/>
              <w:spacing w:after="0"/>
              <w:jc w:val="center"/>
              <w:rPr>
                <w:i/>
                <w:sz w:val="14"/>
                <w:szCs w:val="14"/>
              </w:rPr>
            </w:pPr>
            <w:r>
              <w:rPr>
                <w:i/>
                <w:sz w:val="14"/>
                <w:szCs w:val="14"/>
              </w:rPr>
              <w:t>Step-120</w:t>
            </w:r>
          </w:p>
        </w:tc>
        <w:tc>
          <w:tcPr>
            <w:tcW w:w="3499" w:type="dxa"/>
            <w:gridSpan w:val="4"/>
            <w:shd w:val="clear" w:color="auto" w:fill="auto"/>
          </w:tcPr>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Enter the following coordinates in the South input: 93 and press the “Tab” keyboard.</w:t>
            </w:r>
          </w:p>
          <w:p w:rsidR="005D0D7A" w:rsidRDefault="005D0D7A" w:rsidP="00832590">
            <w:pPr>
              <w:pStyle w:val="NormalStep"/>
              <w:keepNext/>
              <w:rPr>
                <w:rFonts w:asciiTheme="minorHAnsi" w:hAnsiTheme="minorHAnsi" w:cstheme="minorHAnsi"/>
                <w:sz w:val="22"/>
                <w:szCs w:val="22"/>
              </w:rPr>
            </w:pPr>
          </w:p>
        </w:tc>
        <w:tc>
          <w:tcPr>
            <w:tcW w:w="2690" w:type="dxa"/>
            <w:gridSpan w:val="2"/>
            <w:shd w:val="clear" w:color="auto" w:fill="auto"/>
          </w:tcPr>
          <w:p w:rsidR="005D0D7A" w:rsidRDefault="005D0D7A" w:rsidP="00832590">
            <w:pPr>
              <w:keepNext/>
              <w:spacing w:after="0"/>
              <w:rPr>
                <w:rFonts w:cstheme="minorHAnsi"/>
                <w:lang w:val="en-GB"/>
              </w:rPr>
            </w:pPr>
            <w:r>
              <w:rPr>
                <w:rFonts w:cstheme="minorHAnsi"/>
                <w:lang w:val="en-GB"/>
              </w:rPr>
              <w:t xml:space="preserve">The South input is reset to its previous value since </w:t>
            </w:r>
            <w:r>
              <w:rPr>
                <w:rFonts w:cstheme="minorHAnsi"/>
              </w:rPr>
              <w:t xml:space="preserve">93 </w:t>
            </w:r>
            <w:r>
              <w:rPr>
                <w:rFonts w:cstheme="minorHAnsi"/>
                <w:lang w:val="en-GB"/>
              </w:rPr>
              <w:t>is not a valid latitude</w:t>
            </w:r>
          </w:p>
        </w:tc>
        <w:tc>
          <w:tcPr>
            <w:tcW w:w="1559" w:type="dxa"/>
            <w:shd w:val="clear" w:color="auto" w:fill="47F62A"/>
            <w:vAlign w:val="center"/>
          </w:tcPr>
          <w:p w:rsidR="005D0D7A" w:rsidRPr="0056181B" w:rsidRDefault="005D0D7A" w:rsidP="00832590">
            <w:pPr>
              <w:keepNext/>
              <w:spacing w:after="0"/>
              <w:jc w:val="center"/>
              <w:rPr>
                <w:i/>
                <w:sz w:val="14"/>
                <w:szCs w:val="14"/>
              </w:rPr>
            </w:pPr>
            <w:r w:rsidRPr="0056181B">
              <w:rPr>
                <w:i/>
                <w:sz w:val="14"/>
                <w:szCs w:val="14"/>
              </w:rPr>
              <w:t>NGEO-</w:t>
            </w:r>
            <w:r>
              <w:rPr>
                <w:i/>
                <w:sz w:val="14"/>
                <w:szCs w:val="14"/>
              </w:rPr>
              <w:t>WEBC-PFC-0031</w:t>
            </w:r>
          </w:p>
        </w:tc>
      </w:tr>
      <w:tr w:rsidR="005D0D7A" w:rsidRPr="004E5884" w:rsidTr="00CB5D9D">
        <w:tc>
          <w:tcPr>
            <w:tcW w:w="865" w:type="dxa"/>
            <w:shd w:val="clear" w:color="auto" w:fill="auto"/>
            <w:vAlign w:val="center"/>
          </w:tcPr>
          <w:p w:rsidR="005D0D7A" w:rsidRDefault="005D0D7A" w:rsidP="00832590">
            <w:pPr>
              <w:keepNext/>
              <w:spacing w:after="0"/>
              <w:jc w:val="center"/>
              <w:rPr>
                <w:i/>
                <w:sz w:val="14"/>
                <w:szCs w:val="14"/>
              </w:rPr>
            </w:pPr>
            <w:r>
              <w:rPr>
                <w:i/>
                <w:sz w:val="14"/>
                <w:szCs w:val="14"/>
              </w:rPr>
              <w:t>Step-130</w:t>
            </w:r>
          </w:p>
        </w:tc>
        <w:tc>
          <w:tcPr>
            <w:tcW w:w="3499" w:type="dxa"/>
            <w:gridSpan w:val="4"/>
            <w:shd w:val="clear" w:color="auto" w:fill="auto"/>
          </w:tcPr>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Repeat steps Step-110 to Step-120 with North input </w:t>
            </w:r>
          </w:p>
        </w:tc>
        <w:tc>
          <w:tcPr>
            <w:tcW w:w="2690" w:type="dxa"/>
            <w:gridSpan w:val="2"/>
            <w:shd w:val="clear" w:color="auto" w:fill="auto"/>
          </w:tcPr>
          <w:p w:rsidR="005D0D7A" w:rsidRDefault="005D0D7A" w:rsidP="00832590">
            <w:pPr>
              <w:keepNext/>
              <w:spacing w:after="0"/>
              <w:rPr>
                <w:rFonts w:cstheme="minorHAnsi"/>
                <w:lang w:val="en-GB"/>
              </w:rPr>
            </w:pPr>
            <w:r>
              <w:rPr>
                <w:rFonts w:cstheme="minorHAnsi"/>
                <w:lang w:val="en-GB"/>
              </w:rPr>
              <w:t>The same results as for the above steps are found</w:t>
            </w:r>
          </w:p>
        </w:tc>
        <w:tc>
          <w:tcPr>
            <w:tcW w:w="1559" w:type="dxa"/>
            <w:shd w:val="clear" w:color="auto" w:fill="47F62A"/>
            <w:vAlign w:val="center"/>
          </w:tcPr>
          <w:p w:rsidR="005D0D7A" w:rsidRPr="0056181B" w:rsidRDefault="005D0D7A" w:rsidP="00832590">
            <w:pPr>
              <w:keepNext/>
              <w:spacing w:after="0"/>
              <w:jc w:val="center"/>
              <w:rPr>
                <w:i/>
                <w:sz w:val="14"/>
                <w:szCs w:val="14"/>
              </w:rPr>
            </w:pPr>
            <w:r w:rsidRPr="0056181B">
              <w:rPr>
                <w:i/>
                <w:sz w:val="14"/>
                <w:szCs w:val="14"/>
              </w:rPr>
              <w:t>NGEO-</w:t>
            </w:r>
            <w:r>
              <w:rPr>
                <w:i/>
                <w:sz w:val="14"/>
                <w:szCs w:val="14"/>
              </w:rPr>
              <w:t>WEBC-PFC-0031</w:t>
            </w:r>
          </w:p>
        </w:tc>
      </w:tr>
    </w:tbl>
    <w:p w:rsidR="00E16E38" w:rsidRPr="00316E31" w:rsidRDefault="00E16E38" w:rsidP="00832590">
      <w:pPr>
        <w:pStyle w:val="Titre3"/>
      </w:pPr>
      <w:bookmarkStart w:id="110" w:name="_Toc413751481"/>
      <w:r>
        <w:t>NGEO-WEBC-VTP-004</w:t>
      </w:r>
      <w:r w:rsidRPr="00316E31">
        <w:t>0</w:t>
      </w:r>
      <w:bookmarkEnd w:id="1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0040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Search Results in a Table</w:t>
            </w:r>
          </w:p>
        </w:tc>
      </w:tr>
      <w:tr w:rsidR="00E16E38" w:rsidRPr="00B17EAC" w:rsidTr="009637AB">
        <w:tc>
          <w:tcPr>
            <w:tcW w:w="8613" w:type="dxa"/>
            <w:gridSpan w:val="8"/>
            <w:tcBorders>
              <w:bottom w:val="single" w:sz="6" w:space="0" w:color="auto"/>
            </w:tcBorders>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9637AB">
        <w:tc>
          <w:tcPr>
            <w:tcW w:w="8613" w:type="dxa"/>
            <w:gridSpan w:val="8"/>
            <w:tcBorders>
              <w:top w:val="single" w:sz="6" w:space="0" w:color="auto"/>
              <w:bottom w:val="single" w:sz="6" w:space="0" w:color="auto"/>
            </w:tcBorders>
            <w:shd w:val="clear" w:color="auto" w:fill="FFFF00"/>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9637AB">
        <w:tc>
          <w:tcPr>
            <w:tcW w:w="4306"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SVN version</w:t>
            </w:r>
            <w:r w:rsidRPr="00672292">
              <w:rPr>
                <w:color w:val="548DD4"/>
                <w:sz w:val="16"/>
                <w:szCs w:val="16"/>
                <w:lang w:val="fr-FR"/>
              </w:rPr>
              <w:t xml:space="preserve">: </w:t>
            </w:r>
            <w:r w:rsidR="00672292" w:rsidRP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lastRenderedPageBreak/>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lastRenderedPageBreak/>
              <w:t>Date</w:t>
            </w:r>
            <w:r>
              <w:rPr>
                <w:i/>
                <w:color w:val="548DD4"/>
                <w:sz w:val="16"/>
                <w:szCs w:val="16"/>
                <w:lang w:val="en-US"/>
              </w:rPr>
              <w:t xml:space="preserve">: </w:t>
            </w:r>
            <w:r w:rsidR="004A744D">
              <w:rPr>
                <w:i/>
                <w:color w:val="548DD4"/>
                <w:sz w:val="16"/>
                <w:szCs w:val="16"/>
                <w:lang w:val="en-US"/>
              </w:rPr>
              <w:t>06/03/2015</w:t>
            </w:r>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lastRenderedPageBreak/>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lastRenderedPageBreak/>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Default="00E16E38" w:rsidP="00E13A18">
            <w:pPr>
              <w:keepNext/>
              <w:spacing w:after="0"/>
              <w:rPr>
                <w:i/>
                <w:color w:val="548DD4"/>
                <w:sz w:val="16"/>
                <w:szCs w:val="16"/>
                <w:lang w:val="en-US"/>
              </w:rPr>
            </w:pPr>
          </w:p>
          <w:p w:rsidR="00E13A18" w:rsidRDefault="00E13A18" w:rsidP="00E13A18">
            <w:pPr>
              <w:keepNext/>
              <w:spacing w:after="0"/>
              <w:rPr>
                <w:i/>
                <w:color w:val="548DD4"/>
                <w:sz w:val="16"/>
                <w:szCs w:val="16"/>
                <w:lang w:val="en-US"/>
              </w:rPr>
            </w:pPr>
          </w:p>
          <w:p w:rsidR="0094459A" w:rsidRDefault="0094459A" w:rsidP="00E13A18">
            <w:pPr>
              <w:keepNext/>
              <w:spacing w:after="0"/>
              <w:rPr>
                <w:i/>
                <w:color w:val="548DD4"/>
                <w:sz w:val="16"/>
                <w:szCs w:val="16"/>
                <w:lang w:val="en-US"/>
              </w:rPr>
            </w:pPr>
          </w:p>
          <w:p w:rsidR="0094459A" w:rsidRPr="00C669E1" w:rsidRDefault="0094459A" w:rsidP="00E13A18">
            <w:pPr>
              <w:keepNext/>
              <w:spacing w:after="0"/>
              <w:rPr>
                <w:i/>
                <w:color w:val="548DD4"/>
                <w:sz w:val="16"/>
                <w:szCs w:val="16"/>
                <w:lang w:val="en-US"/>
              </w:rPr>
            </w:pP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C1138E" w:rsidRPr="004E5884" w:rsidTr="00CB5D9D">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10 to 70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C1138E" w:rsidRPr="00057FF1" w:rsidRDefault="00C1138E" w:rsidP="00832590">
            <w:pPr>
              <w:keepNext/>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CB5D9D">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Press the Search button</w:t>
            </w:r>
          </w:p>
        </w:tc>
        <w:tc>
          <w:tcPr>
            <w:tcW w:w="2690" w:type="dxa"/>
            <w:gridSpan w:val="2"/>
            <w:shd w:val="clear" w:color="auto" w:fill="auto"/>
          </w:tcPr>
          <w:p w:rsidR="00C1138E" w:rsidRPr="00D61852" w:rsidRDefault="00C1138E" w:rsidP="00832590">
            <w:pPr>
              <w:keepNext/>
              <w:spacing w:after="0"/>
              <w:rPr>
                <w:rFonts w:cstheme="minorHAnsi"/>
                <w:lang w:val="en-GB"/>
              </w:rPr>
            </w:pPr>
            <w:r>
              <w:rPr>
                <w:rFonts w:cstheme="minorHAnsi"/>
                <w:lang w:val="en-GB"/>
              </w:rPr>
              <w:t>Footprints appear on the map. A message “</w:t>
            </w:r>
            <w:r w:rsidRPr="00C43911">
              <w:rPr>
                <w:rFonts w:cstheme="minorHAnsi"/>
                <w:lang w:val="en-GB"/>
              </w:rPr>
              <w:t>Showing 1 to 100 of 365 products</w:t>
            </w:r>
            <w:r>
              <w:rPr>
                <w:rFonts w:cstheme="minorHAnsi"/>
                <w:lang w:val="en-GB"/>
              </w:rPr>
              <w:t>” appears on the bottom right.</w:t>
            </w:r>
          </w:p>
        </w:tc>
        <w:tc>
          <w:tcPr>
            <w:tcW w:w="1559" w:type="dxa"/>
            <w:shd w:val="clear" w:color="auto" w:fill="47F62A"/>
            <w:vAlign w:val="center"/>
          </w:tcPr>
          <w:p w:rsidR="00C1138E" w:rsidRPr="00A67A35" w:rsidRDefault="00C1138E" w:rsidP="00832590">
            <w:pPr>
              <w:keepNext/>
              <w:spacing w:after="0"/>
              <w:jc w:val="center"/>
              <w:rPr>
                <w:i/>
                <w:sz w:val="14"/>
                <w:szCs w:val="14"/>
                <w:lang w:val="en-GB"/>
              </w:rPr>
            </w:pPr>
          </w:p>
        </w:tc>
      </w:tr>
      <w:tr w:rsidR="00C1138E" w:rsidRPr="004E5884" w:rsidTr="00CB5D9D">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Step-30</w:t>
            </w:r>
          </w:p>
        </w:tc>
        <w:tc>
          <w:tcPr>
            <w:tcW w:w="3499" w:type="dxa"/>
            <w:gridSpan w:val="4"/>
            <w:shd w:val="clear" w:color="auto" w:fill="auto"/>
          </w:tcPr>
          <w:p w:rsidR="00C1138E" w:rsidRPr="00E24DDB" w:rsidRDefault="00C1138E"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 xml:space="preserve">On the </w:t>
            </w:r>
            <w:r>
              <w:rPr>
                <w:rFonts w:asciiTheme="minorHAnsi" w:hAnsiTheme="minorHAnsi" w:cstheme="minorHAnsi"/>
                <w:sz w:val="22"/>
                <w:szCs w:val="22"/>
              </w:rPr>
              <w:t>status bar</w:t>
            </w:r>
            <w:r w:rsidRPr="00057FF1">
              <w:rPr>
                <w:rFonts w:asciiTheme="minorHAnsi" w:hAnsiTheme="minorHAnsi" w:cstheme="minorHAnsi"/>
                <w:sz w:val="22"/>
                <w:szCs w:val="22"/>
              </w:rPr>
              <w:t xml:space="preserve">, click on the </w:t>
            </w:r>
            <w:r>
              <w:rPr>
                <w:rFonts w:asciiTheme="minorHAnsi" w:hAnsiTheme="minorHAnsi" w:cstheme="minorHAnsi"/>
                <w:sz w:val="22"/>
                <w:szCs w:val="22"/>
              </w:rPr>
              <w:t>“Table”</w:t>
            </w:r>
            <w:r w:rsidRPr="00057FF1">
              <w:rPr>
                <w:rFonts w:asciiTheme="minorHAnsi" w:hAnsiTheme="minorHAnsi" w:cstheme="minorHAnsi"/>
                <w:sz w:val="22"/>
                <w:szCs w:val="22"/>
              </w:rPr>
              <w:t xml:space="preserve"> button</w:t>
            </w:r>
          </w:p>
        </w:tc>
        <w:tc>
          <w:tcPr>
            <w:tcW w:w="2690" w:type="dxa"/>
            <w:gridSpan w:val="2"/>
            <w:shd w:val="clear" w:color="auto" w:fill="auto"/>
          </w:tcPr>
          <w:p w:rsidR="00C1138E" w:rsidRPr="003C0A28" w:rsidRDefault="00C1138E" w:rsidP="00832590">
            <w:pPr>
              <w:keepNext/>
              <w:spacing w:after="0"/>
              <w:rPr>
                <w:rFonts w:cstheme="minorHAnsi"/>
                <w:lang w:val="en-US"/>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 xml:space="preserve">. </w:t>
            </w:r>
          </w:p>
        </w:tc>
        <w:tc>
          <w:tcPr>
            <w:tcW w:w="1559" w:type="dxa"/>
            <w:shd w:val="clear" w:color="auto" w:fill="47F62A"/>
            <w:vAlign w:val="center"/>
          </w:tcPr>
          <w:p w:rsidR="00C1138E" w:rsidRPr="0056181B" w:rsidRDefault="00C1138E" w:rsidP="00832590">
            <w:pPr>
              <w:keepNext/>
              <w:spacing w:after="0"/>
              <w:rPr>
                <w:i/>
                <w:sz w:val="14"/>
                <w:szCs w:val="14"/>
              </w:rPr>
            </w:pPr>
            <w:r w:rsidRPr="0056181B">
              <w:rPr>
                <w:i/>
                <w:sz w:val="14"/>
                <w:szCs w:val="14"/>
              </w:rPr>
              <w:t>NGEO-</w:t>
            </w:r>
            <w:r>
              <w:rPr>
                <w:i/>
                <w:sz w:val="14"/>
                <w:szCs w:val="14"/>
              </w:rPr>
              <w:t>WEBC-PFC-004</w:t>
            </w:r>
            <w:r w:rsidRPr="0056181B">
              <w:rPr>
                <w:i/>
                <w:sz w:val="14"/>
                <w:szCs w:val="14"/>
              </w:rPr>
              <w:t>0</w:t>
            </w:r>
          </w:p>
        </w:tc>
      </w:tr>
      <w:tr w:rsidR="00C1138E" w:rsidRPr="004E5884" w:rsidTr="00CB5D9D">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Step-40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Press the ‘next’ button on the status bar.</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New results should be displayed. The message is updated with the message “</w:t>
            </w:r>
            <w:r>
              <w:t>Showing 101 to 200 of 365 products”</w:t>
            </w:r>
          </w:p>
        </w:tc>
        <w:tc>
          <w:tcPr>
            <w:tcW w:w="1559" w:type="dxa"/>
            <w:tcBorders>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WEBC-PFC-0041</w:t>
            </w:r>
          </w:p>
        </w:tc>
      </w:tr>
      <w:tr w:rsidR="00C1138E" w:rsidRPr="004E5884" w:rsidTr="003F342A">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Step-50</w:t>
            </w:r>
          </w:p>
        </w:tc>
        <w:tc>
          <w:tcPr>
            <w:tcW w:w="3499" w:type="dxa"/>
            <w:gridSpan w:val="4"/>
            <w:shd w:val="clear" w:color="auto" w:fill="auto"/>
          </w:tcPr>
          <w:p w:rsidR="00C1138E" w:rsidRDefault="00C1138E" w:rsidP="00B933B2">
            <w:pPr>
              <w:pStyle w:val="NormalStep"/>
              <w:keepNext/>
              <w:rPr>
                <w:rFonts w:asciiTheme="minorHAnsi" w:hAnsiTheme="minorHAnsi" w:cstheme="minorHAnsi"/>
                <w:sz w:val="22"/>
                <w:szCs w:val="22"/>
              </w:rPr>
            </w:pPr>
            <w:r w:rsidRPr="003F342A">
              <w:rPr>
                <w:rFonts w:asciiTheme="minorHAnsi" w:hAnsiTheme="minorHAnsi" w:cstheme="minorHAnsi"/>
                <w:sz w:val="22"/>
                <w:szCs w:val="22"/>
              </w:rPr>
              <w:t xml:space="preserve">Click on </w:t>
            </w:r>
            <w:r w:rsidR="00B933B2" w:rsidRPr="003F342A">
              <w:rPr>
                <w:rFonts w:asciiTheme="minorHAnsi" w:hAnsiTheme="minorHAnsi" w:cstheme="minorHAnsi"/>
                <w:sz w:val="22"/>
                <w:szCs w:val="22"/>
              </w:rPr>
              <w:t xml:space="preserve">“Mission” </w:t>
            </w:r>
            <w:r w:rsidRPr="003F342A">
              <w:rPr>
                <w:rFonts w:asciiTheme="minorHAnsi" w:hAnsiTheme="minorHAnsi" w:cstheme="minorHAnsi"/>
                <w:sz w:val="22"/>
                <w:szCs w:val="22"/>
              </w:rPr>
              <w:t xml:space="preserve"> </w:t>
            </w:r>
            <w:r w:rsidR="00B933B2">
              <w:rPr>
                <w:rFonts w:asciiTheme="minorHAnsi" w:hAnsiTheme="minorHAnsi" w:cstheme="minorHAnsi"/>
                <w:sz w:val="22"/>
                <w:szCs w:val="22"/>
              </w:rPr>
              <w:t>in the header table</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results rows are sorted in an ascending order according to the Mission column value.</w:t>
            </w:r>
            <w:r w:rsidR="00B933B2">
              <w:rPr>
                <w:rFonts w:cstheme="minorHAnsi"/>
                <w:lang w:val="en-GB"/>
              </w:rPr>
              <w:t xml:space="preserve"> A down arrow appears.</w:t>
            </w:r>
          </w:p>
        </w:tc>
        <w:tc>
          <w:tcPr>
            <w:tcW w:w="1559" w:type="dxa"/>
            <w:tcBorders>
              <w:top w:val="single" w:sz="6" w:space="0" w:color="auto"/>
              <w:bottom w:val="single" w:sz="6" w:space="0" w:color="auto"/>
            </w:tcBorders>
            <w:shd w:val="clear" w:color="auto" w:fill="00FF00"/>
            <w:vAlign w:val="center"/>
          </w:tcPr>
          <w:p w:rsidR="00C1138E" w:rsidRPr="00A67A35" w:rsidRDefault="00C1138E" w:rsidP="00832590">
            <w:pPr>
              <w:keepNext/>
              <w:spacing w:after="0"/>
              <w:jc w:val="center"/>
              <w:rPr>
                <w:i/>
                <w:sz w:val="14"/>
                <w:szCs w:val="14"/>
                <w:lang w:val="en-GB"/>
              </w:rPr>
            </w:pPr>
            <w:r w:rsidRPr="0056181B">
              <w:rPr>
                <w:i/>
                <w:sz w:val="14"/>
                <w:szCs w:val="14"/>
              </w:rPr>
              <w:t>NGEO-</w:t>
            </w:r>
            <w:r>
              <w:rPr>
                <w:i/>
                <w:sz w:val="14"/>
                <w:szCs w:val="14"/>
              </w:rPr>
              <w:t>WEBC-PFC-0042</w:t>
            </w:r>
          </w:p>
        </w:tc>
      </w:tr>
      <w:tr w:rsidR="00C1138E" w:rsidRPr="004E5884" w:rsidTr="003F342A">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Step-60</w:t>
            </w:r>
          </w:p>
        </w:tc>
        <w:tc>
          <w:tcPr>
            <w:tcW w:w="3499" w:type="dxa"/>
            <w:gridSpan w:val="4"/>
            <w:shd w:val="clear" w:color="auto" w:fill="auto"/>
          </w:tcPr>
          <w:p w:rsidR="00C1138E" w:rsidRDefault="00B933B2" w:rsidP="00832590">
            <w:pPr>
              <w:pStyle w:val="NormalStep"/>
              <w:keepNext/>
              <w:rPr>
                <w:rFonts w:asciiTheme="minorHAnsi" w:hAnsiTheme="minorHAnsi" w:cstheme="minorHAnsi"/>
                <w:sz w:val="22"/>
                <w:szCs w:val="22"/>
              </w:rPr>
            </w:pPr>
            <w:r w:rsidRPr="003F342A">
              <w:rPr>
                <w:rFonts w:asciiTheme="minorHAnsi" w:hAnsiTheme="minorHAnsi" w:cstheme="minorHAnsi"/>
                <w:sz w:val="22"/>
                <w:szCs w:val="22"/>
              </w:rPr>
              <w:t xml:space="preserve">Click again on “Mission”  </w:t>
            </w:r>
            <w:r>
              <w:rPr>
                <w:rFonts w:asciiTheme="minorHAnsi" w:hAnsiTheme="minorHAnsi" w:cstheme="minorHAnsi"/>
                <w:sz w:val="22"/>
                <w:szCs w:val="22"/>
              </w:rPr>
              <w:t>in the header table</w:t>
            </w:r>
          </w:p>
        </w:tc>
        <w:tc>
          <w:tcPr>
            <w:tcW w:w="2690" w:type="dxa"/>
            <w:gridSpan w:val="2"/>
            <w:shd w:val="clear" w:color="auto" w:fill="auto"/>
          </w:tcPr>
          <w:p w:rsidR="00C1138E" w:rsidRDefault="00C1138E" w:rsidP="00B933B2">
            <w:pPr>
              <w:keepNext/>
              <w:spacing w:after="0"/>
              <w:rPr>
                <w:rFonts w:cstheme="minorHAnsi"/>
                <w:lang w:val="en-GB"/>
              </w:rPr>
            </w:pPr>
            <w:r>
              <w:rPr>
                <w:rFonts w:cstheme="minorHAnsi"/>
                <w:lang w:val="en-GB"/>
              </w:rPr>
              <w:t>The results rows are sorted in a descending order according to the Mission column value.</w:t>
            </w:r>
            <w:r w:rsidR="00B933B2">
              <w:rPr>
                <w:rFonts w:cstheme="minorHAnsi"/>
                <w:lang w:val="en-GB"/>
              </w:rPr>
              <w:t xml:space="preserve"> A up arrow appears</w:t>
            </w:r>
          </w:p>
        </w:tc>
        <w:tc>
          <w:tcPr>
            <w:tcW w:w="1559" w:type="dxa"/>
            <w:tcBorders>
              <w:top w:val="single" w:sz="6" w:space="0" w:color="auto"/>
              <w:bottom w:val="single" w:sz="2" w:space="0" w:color="auto"/>
            </w:tcBorders>
            <w:shd w:val="clear" w:color="auto" w:fill="00FF00"/>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WEBC-PFC-0043</w:t>
            </w:r>
          </w:p>
        </w:tc>
      </w:tr>
    </w:tbl>
    <w:p w:rsidR="00C1138E" w:rsidRDefault="00C1138E" w:rsidP="00832590">
      <w:pPr>
        <w:pStyle w:val="Titre3"/>
      </w:pPr>
      <w:bookmarkStart w:id="111" w:name="_Toc413751482"/>
      <w:r w:rsidRPr="003E0678">
        <w:t>NGE</w:t>
      </w:r>
      <w:r>
        <w:t>O-WEBC-VTP-0045</w:t>
      </w:r>
      <w:bookmarkEnd w:id="1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C1138E" w:rsidRPr="008C4ACA" w:rsidTr="00C1138E">
        <w:tc>
          <w:tcPr>
            <w:tcW w:w="8613" w:type="dxa"/>
            <w:gridSpan w:val="8"/>
            <w:tcBorders>
              <w:top w:val="single" w:sz="2" w:space="0" w:color="auto"/>
              <w:bottom w:val="single" w:sz="6" w:space="0" w:color="auto"/>
            </w:tcBorders>
            <w:shd w:val="clear" w:color="auto" w:fill="548DD4" w:themeFill="text2" w:themeFillTint="99"/>
          </w:tcPr>
          <w:p w:rsidR="00C1138E" w:rsidRPr="0056181B" w:rsidRDefault="00C1138E" w:rsidP="00832590">
            <w:pPr>
              <w:keepNext/>
              <w:spacing w:after="0"/>
              <w:jc w:val="center"/>
              <w:rPr>
                <w:b/>
                <w:i/>
                <w:color w:val="FFFFFF"/>
                <w:szCs w:val="18"/>
                <w:lang w:val="en-US"/>
              </w:rPr>
            </w:pPr>
            <w:r>
              <w:rPr>
                <w:b/>
                <w:i/>
                <w:color w:val="FFFFFF"/>
                <w:szCs w:val="18"/>
                <w:lang w:val="en-US"/>
              </w:rPr>
              <w:t>NGEO VALIDATION TEST  RESULT</w:t>
            </w:r>
          </w:p>
        </w:tc>
      </w:tr>
      <w:tr w:rsidR="00C1138E" w:rsidRPr="008C4ACA" w:rsidTr="00C1138E">
        <w:tc>
          <w:tcPr>
            <w:tcW w:w="1607" w:type="dxa"/>
            <w:gridSpan w:val="2"/>
            <w:tcBorders>
              <w:top w:val="single" w:sz="6" w:space="0" w:color="auto"/>
            </w:tcBorders>
            <w:shd w:val="clear" w:color="auto" w:fill="548DD4" w:themeFill="text2" w:themeFillTint="99"/>
          </w:tcPr>
          <w:p w:rsidR="00C1138E" w:rsidRPr="00544FC8" w:rsidRDefault="00C1138E"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C1138E" w:rsidRPr="00544FC8" w:rsidRDefault="00B62CBC" w:rsidP="00832590">
            <w:pPr>
              <w:keepNext/>
              <w:spacing w:after="0"/>
              <w:rPr>
                <w:i/>
                <w:color w:val="548DD4"/>
                <w:sz w:val="16"/>
                <w:szCs w:val="16"/>
              </w:rPr>
            </w:pPr>
            <w:r>
              <w:rPr>
                <w:i/>
                <w:color w:val="548DD4"/>
                <w:sz w:val="16"/>
                <w:szCs w:val="16"/>
              </w:rPr>
              <w:t>NGEO-WEBC-VTP-</w:t>
            </w:r>
            <w:r w:rsidR="00C1138E">
              <w:rPr>
                <w:i/>
                <w:color w:val="548DD4"/>
                <w:sz w:val="16"/>
                <w:szCs w:val="16"/>
              </w:rPr>
              <w:t>0040</w:t>
            </w:r>
          </w:p>
        </w:tc>
        <w:tc>
          <w:tcPr>
            <w:tcW w:w="1134" w:type="dxa"/>
            <w:gridSpan w:val="3"/>
            <w:tcBorders>
              <w:top w:val="single" w:sz="6" w:space="0" w:color="auto"/>
            </w:tcBorders>
            <w:shd w:val="clear" w:color="auto" w:fill="548DD4" w:themeFill="text2" w:themeFillTint="99"/>
          </w:tcPr>
          <w:p w:rsidR="00C1138E" w:rsidRPr="00544FC8" w:rsidRDefault="00C1138E"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C1138E" w:rsidRPr="0056181B" w:rsidRDefault="003E5AD3" w:rsidP="003E5AD3">
            <w:pPr>
              <w:keepNext/>
              <w:spacing w:after="0"/>
              <w:rPr>
                <w:i/>
                <w:color w:val="548DD4"/>
                <w:sz w:val="16"/>
                <w:szCs w:val="16"/>
                <w:lang w:val="en-US"/>
              </w:rPr>
            </w:pPr>
            <w:r>
              <w:rPr>
                <w:i/>
                <w:color w:val="548DD4"/>
                <w:sz w:val="16"/>
                <w:szCs w:val="16"/>
                <w:lang w:val="en-US"/>
              </w:rPr>
              <w:t>The search results table columns are configurable</w:t>
            </w:r>
          </w:p>
        </w:tc>
      </w:tr>
      <w:tr w:rsidR="00C1138E" w:rsidRPr="00B17EAC" w:rsidTr="009637AB">
        <w:tc>
          <w:tcPr>
            <w:tcW w:w="8613" w:type="dxa"/>
            <w:gridSpan w:val="8"/>
            <w:tcBorders>
              <w:bottom w:val="single" w:sz="6" w:space="0" w:color="auto"/>
            </w:tcBorders>
            <w:shd w:val="clear" w:color="auto" w:fill="A6A6A6"/>
          </w:tcPr>
          <w:p w:rsidR="00C1138E" w:rsidRPr="00544FC8" w:rsidRDefault="00C1138E" w:rsidP="00832590">
            <w:pPr>
              <w:keepNext/>
              <w:spacing w:after="0"/>
              <w:rPr>
                <w:sz w:val="14"/>
                <w:szCs w:val="14"/>
              </w:rPr>
            </w:pPr>
            <w:r>
              <w:rPr>
                <w:b/>
                <w:sz w:val="14"/>
                <w:szCs w:val="14"/>
              </w:rPr>
              <w:t>Result</w:t>
            </w:r>
          </w:p>
        </w:tc>
      </w:tr>
      <w:tr w:rsidR="00C1138E" w:rsidRPr="00EA22CA" w:rsidTr="003E5AD3">
        <w:tc>
          <w:tcPr>
            <w:tcW w:w="8613" w:type="dxa"/>
            <w:gridSpan w:val="8"/>
            <w:tcBorders>
              <w:top w:val="single" w:sz="6" w:space="0" w:color="auto"/>
              <w:bottom w:val="single" w:sz="6" w:space="0" w:color="auto"/>
            </w:tcBorders>
            <w:shd w:val="clear" w:color="auto" w:fill="auto"/>
          </w:tcPr>
          <w:p w:rsidR="00C1138E" w:rsidRPr="00EA22CA" w:rsidRDefault="00C1138E" w:rsidP="00832590">
            <w:pPr>
              <w:keepNext/>
              <w:spacing w:after="0"/>
              <w:jc w:val="center"/>
              <w:rPr>
                <w:b/>
                <w:color w:val="548DD4"/>
                <w:sz w:val="28"/>
                <w:szCs w:val="28"/>
                <w:lang w:val="en-US"/>
              </w:rPr>
            </w:pPr>
            <w:r w:rsidRPr="00EA22CA">
              <w:rPr>
                <w:b/>
                <w:sz w:val="28"/>
                <w:szCs w:val="28"/>
                <w:lang w:val="en-US"/>
              </w:rPr>
              <w:t>PASS</w:t>
            </w:r>
          </w:p>
        </w:tc>
      </w:tr>
      <w:tr w:rsidR="00C1138E" w:rsidRPr="00B17EAC" w:rsidTr="009637AB">
        <w:tc>
          <w:tcPr>
            <w:tcW w:w="4306" w:type="dxa"/>
            <w:gridSpan w:val="4"/>
            <w:tcBorders>
              <w:top w:val="single" w:sz="6" w:space="0" w:color="auto"/>
            </w:tcBorders>
            <w:shd w:val="clear" w:color="auto" w:fill="A6A6A6"/>
          </w:tcPr>
          <w:p w:rsidR="00C1138E" w:rsidRPr="00544FC8" w:rsidRDefault="00C1138E" w:rsidP="00832590">
            <w:pPr>
              <w:keepNext/>
              <w:spacing w:after="0"/>
              <w:rPr>
                <w:sz w:val="14"/>
                <w:szCs w:val="14"/>
              </w:rPr>
            </w:pPr>
            <w:r w:rsidRPr="00C669E1">
              <w:rPr>
                <w:b/>
                <w:sz w:val="14"/>
                <w:szCs w:val="14"/>
                <w:lang w:val="en-US"/>
              </w:rPr>
              <w:t xml:space="preserve">Versions </w:t>
            </w:r>
          </w:p>
        </w:tc>
        <w:tc>
          <w:tcPr>
            <w:tcW w:w="4307" w:type="dxa"/>
            <w:gridSpan w:val="4"/>
            <w:tcBorders>
              <w:top w:val="single" w:sz="6" w:space="0" w:color="auto"/>
            </w:tcBorders>
            <w:shd w:val="clear" w:color="auto" w:fill="A6A6A6"/>
          </w:tcPr>
          <w:p w:rsidR="00C1138E" w:rsidRPr="00544FC8" w:rsidRDefault="00C1138E" w:rsidP="00832590">
            <w:pPr>
              <w:keepNext/>
              <w:spacing w:after="0"/>
              <w:rPr>
                <w:sz w:val="14"/>
                <w:szCs w:val="14"/>
              </w:rPr>
            </w:pPr>
            <w:r>
              <w:rPr>
                <w:sz w:val="14"/>
                <w:szCs w:val="14"/>
              </w:rPr>
              <w:t>Execution info</w:t>
            </w:r>
          </w:p>
        </w:tc>
      </w:tr>
      <w:tr w:rsidR="00C1138E" w:rsidRPr="00B17EAC" w:rsidTr="00C1138E">
        <w:trPr>
          <w:trHeight w:val="457"/>
        </w:trPr>
        <w:tc>
          <w:tcPr>
            <w:tcW w:w="4306" w:type="dxa"/>
            <w:gridSpan w:val="4"/>
            <w:shd w:val="clear" w:color="auto" w:fill="FFFFFF" w:themeFill="background1"/>
          </w:tcPr>
          <w:p w:rsidR="00C1138E" w:rsidRPr="004E0C5B" w:rsidRDefault="00C1138E" w:rsidP="00832590">
            <w:pPr>
              <w:keepNext/>
              <w:spacing w:after="0"/>
              <w:rPr>
                <w:i/>
                <w:color w:val="548DD4"/>
                <w:sz w:val="16"/>
                <w:szCs w:val="16"/>
                <w:lang w:val="fr-FR"/>
              </w:rPr>
            </w:pPr>
            <w:r w:rsidRPr="004E0C5B">
              <w:rPr>
                <w:i/>
                <w:color w:val="548DD4"/>
                <w:sz w:val="16"/>
                <w:szCs w:val="16"/>
                <w:lang w:val="fr-FR"/>
              </w:rPr>
              <w:t xml:space="preserve">Component version: </w:t>
            </w:r>
            <w:r>
              <w:rPr>
                <w:i/>
                <w:color w:val="548DD4"/>
                <w:sz w:val="16"/>
                <w:szCs w:val="16"/>
                <w:lang w:val="fr-FR"/>
              </w:rPr>
              <w:t>0.7-20130327</w:t>
            </w:r>
            <w:r w:rsidRPr="004E0C5B">
              <w:rPr>
                <w:i/>
                <w:color w:val="548DD4"/>
                <w:sz w:val="16"/>
                <w:szCs w:val="16"/>
                <w:lang w:val="fr-FR"/>
              </w:rPr>
              <w:t xml:space="preserve"> </w:t>
            </w:r>
          </w:p>
          <w:p w:rsidR="00C1138E" w:rsidRPr="007C2567" w:rsidRDefault="00C1138E" w:rsidP="00832590">
            <w:pPr>
              <w:keepNext/>
              <w:spacing w:after="0"/>
              <w:rPr>
                <w:color w:val="548DD4"/>
                <w:sz w:val="16"/>
                <w:szCs w:val="16"/>
                <w:lang w:val="fr-FR"/>
              </w:rPr>
            </w:pPr>
            <w:r w:rsidRPr="007C2567">
              <w:rPr>
                <w:color w:val="548DD4"/>
                <w:sz w:val="16"/>
                <w:szCs w:val="16"/>
                <w:lang w:val="fr-FR"/>
              </w:rPr>
              <w:t xml:space="preserve">SVN version: </w:t>
            </w:r>
            <w:r w:rsidR="00672292" w:rsidRPr="00672292">
              <w:rPr>
                <w:color w:val="548DD4"/>
                <w:sz w:val="16"/>
                <w:szCs w:val="16"/>
                <w:lang w:val="fr-FR"/>
              </w:rPr>
              <w:t>Sprint 3 V2</w:t>
            </w:r>
            <w:r w:rsidRPr="00672292">
              <w:rPr>
                <w:color w:val="548DD4"/>
                <w:sz w:val="16"/>
                <w:szCs w:val="16"/>
                <w:lang w:val="fr-FR"/>
              </w:rPr>
              <w:t xml:space="preserve"> tag</w:t>
            </w:r>
          </w:p>
          <w:p w:rsidR="00C1138E" w:rsidRDefault="00C1138E" w:rsidP="00832590">
            <w:pPr>
              <w:keepNext/>
              <w:spacing w:after="0"/>
              <w:rPr>
                <w:i/>
                <w:color w:val="548DD4"/>
                <w:sz w:val="16"/>
                <w:szCs w:val="16"/>
                <w:lang w:val="en-US"/>
              </w:rPr>
            </w:pPr>
            <w:r>
              <w:rPr>
                <w:i/>
                <w:color w:val="548DD4"/>
                <w:sz w:val="16"/>
                <w:szCs w:val="16"/>
                <w:lang w:val="en-US"/>
              </w:rPr>
              <w:t>Tool1 version:</w:t>
            </w:r>
          </w:p>
          <w:p w:rsidR="00C1138E" w:rsidRDefault="00C1138E"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C1138E" w:rsidRPr="00C669E1" w:rsidRDefault="00C1138E"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C1138E"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C1138E" w:rsidRDefault="00C1138E"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C1138E" w:rsidRDefault="00065DE1" w:rsidP="00832590">
            <w:pPr>
              <w:keepNext/>
              <w:spacing w:after="0"/>
              <w:rPr>
                <w:b/>
                <w:sz w:val="14"/>
                <w:szCs w:val="14"/>
              </w:rPr>
            </w:pPr>
            <w:r>
              <w:rPr>
                <w:i/>
                <w:color w:val="548DD4"/>
                <w:sz w:val="16"/>
                <w:szCs w:val="16"/>
                <w:lang w:val="en-US"/>
              </w:rPr>
              <w:t>Chrome</w:t>
            </w:r>
          </w:p>
        </w:tc>
      </w:tr>
      <w:tr w:rsidR="00C1138E" w:rsidRPr="00B17EAC" w:rsidTr="00C1138E">
        <w:tc>
          <w:tcPr>
            <w:tcW w:w="8613" w:type="dxa"/>
            <w:gridSpan w:val="8"/>
            <w:shd w:val="clear" w:color="auto" w:fill="A6A6A6"/>
          </w:tcPr>
          <w:p w:rsidR="00C1138E" w:rsidRPr="00544FC8" w:rsidRDefault="00C1138E" w:rsidP="00832590">
            <w:pPr>
              <w:keepNext/>
              <w:spacing w:after="0"/>
              <w:rPr>
                <w:sz w:val="14"/>
                <w:szCs w:val="14"/>
              </w:rPr>
            </w:pPr>
            <w:r>
              <w:rPr>
                <w:b/>
                <w:sz w:val="14"/>
                <w:szCs w:val="14"/>
              </w:rPr>
              <w:lastRenderedPageBreak/>
              <w:t>Paths</w:t>
            </w:r>
          </w:p>
        </w:tc>
      </w:tr>
      <w:tr w:rsidR="00C1138E" w:rsidRPr="008C4ACA" w:rsidTr="00C1138E">
        <w:tc>
          <w:tcPr>
            <w:tcW w:w="8613" w:type="dxa"/>
            <w:gridSpan w:val="8"/>
            <w:shd w:val="clear" w:color="auto" w:fill="auto"/>
          </w:tcPr>
          <w:p w:rsidR="00C1138E" w:rsidRDefault="00C1138E"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C1138E" w:rsidRPr="00C669E1" w:rsidRDefault="00C1138E" w:rsidP="00832590">
            <w:pPr>
              <w:keepNext/>
              <w:spacing w:after="0"/>
              <w:rPr>
                <w:i/>
                <w:color w:val="548DD4"/>
                <w:sz w:val="16"/>
                <w:szCs w:val="16"/>
                <w:lang w:val="en-US"/>
              </w:rPr>
            </w:pPr>
            <w:r>
              <w:rPr>
                <w:i/>
                <w:color w:val="548DD4"/>
                <w:sz w:val="16"/>
                <w:szCs w:val="16"/>
                <w:lang w:val="en-US"/>
              </w:rPr>
              <w:t>Output path:</w:t>
            </w:r>
          </w:p>
        </w:tc>
      </w:tr>
      <w:tr w:rsidR="00C1138E" w:rsidRPr="00B17EAC" w:rsidTr="00C1138E">
        <w:tc>
          <w:tcPr>
            <w:tcW w:w="8613" w:type="dxa"/>
            <w:gridSpan w:val="8"/>
            <w:shd w:val="clear" w:color="auto" w:fill="A6A6A6"/>
          </w:tcPr>
          <w:p w:rsidR="00C1138E" w:rsidRPr="00544FC8" w:rsidRDefault="00C1138E" w:rsidP="00832590">
            <w:pPr>
              <w:keepNext/>
              <w:spacing w:after="0"/>
              <w:rPr>
                <w:sz w:val="14"/>
                <w:szCs w:val="14"/>
              </w:rPr>
            </w:pPr>
            <w:r>
              <w:rPr>
                <w:b/>
                <w:sz w:val="14"/>
                <w:szCs w:val="14"/>
              </w:rPr>
              <w:t>Evidences</w:t>
            </w:r>
          </w:p>
        </w:tc>
      </w:tr>
      <w:tr w:rsidR="00C1138E" w:rsidRPr="005215A5" w:rsidTr="00C1138E">
        <w:tc>
          <w:tcPr>
            <w:tcW w:w="8613" w:type="dxa"/>
            <w:gridSpan w:val="8"/>
            <w:shd w:val="clear" w:color="auto" w:fill="auto"/>
          </w:tcPr>
          <w:p w:rsidR="00C1138E" w:rsidRDefault="00C1138E" w:rsidP="00832590">
            <w:pPr>
              <w:keepNext/>
              <w:spacing w:after="0"/>
              <w:rPr>
                <w:i/>
                <w:noProof/>
                <w:color w:val="548DD4"/>
                <w:sz w:val="16"/>
                <w:szCs w:val="16"/>
                <w:lang w:val="en-US" w:eastAsia="fr-FR"/>
              </w:rPr>
            </w:pPr>
          </w:p>
          <w:p w:rsidR="00C1138E" w:rsidRPr="007C2567" w:rsidRDefault="00C1138E" w:rsidP="00832590">
            <w:pPr>
              <w:keepNext/>
              <w:spacing w:after="0"/>
            </w:pPr>
            <w:r>
              <w:t>Screenshot for each PFC</w:t>
            </w:r>
          </w:p>
          <w:p w:rsidR="00C1138E" w:rsidRPr="00C669E1" w:rsidRDefault="00C1138E" w:rsidP="00832590">
            <w:pPr>
              <w:keepNext/>
              <w:spacing w:after="0"/>
              <w:rPr>
                <w:i/>
                <w:color w:val="548DD4"/>
                <w:sz w:val="16"/>
                <w:szCs w:val="16"/>
                <w:lang w:val="en-US"/>
              </w:rPr>
            </w:pPr>
          </w:p>
        </w:tc>
      </w:tr>
      <w:tr w:rsidR="00C1138E" w:rsidRPr="00544FC8" w:rsidTr="00C1138E">
        <w:tc>
          <w:tcPr>
            <w:tcW w:w="865" w:type="dxa"/>
            <w:tcBorders>
              <w:bottom w:val="single" w:sz="6" w:space="0" w:color="auto"/>
            </w:tcBorders>
            <w:shd w:val="clear" w:color="auto" w:fill="A6A6A6"/>
          </w:tcPr>
          <w:p w:rsidR="00C1138E" w:rsidRPr="00544FC8" w:rsidRDefault="00C1138E"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C1138E" w:rsidRPr="00544FC8" w:rsidRDefault="00C1138E"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C1138E" w:rsidRPr="00544FC8" w:rsidRDefault="00C1138E"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C1138E" w:rsidRPr="00544FC8" w:rsidRDefault="00C1138E" w:rsidP="00832590">
            <w:pPr>
              <w:keepNext/>
              <w:spacing w:after="0"/>
              <w:jc w:val="center"/>
              <w:rPr>
                <w:b/>
                <w:sz w:val="14"/>
                <w:szCs w:val="14"/>
              </w:rPr>
            </w:pPr>
            <w:r w:rsidRPr="00544FC8">
              <w:rPr>
                <w:b/>
                <w:sz w:val="14"/>
                <w:szCs w:val="14"/>
              </w:rPr>
              <w:t>Pass/Fail Criteria Id</w:t>
            </w:r>
          </w:p>
        </w:tc>
      </w:tr>
      <w:tr w:rsidR="00C1138E" w:rsidRPr="004E5884" w:rsidTr="00C1138E">
        <w:tc>
          <w:tcPr>
            <w:tcW w:w="865" w:type="dxa"/>
            <w:shd w:val="clear" w:color="auto" w:fill="auto"/>
            <w:vAlign w:val="center"/>
          </w:tcPr>
          <w:p w:rsidR="00C1138E" w:rsidRPr="00544FC8" w:rsidRDefault="00C1138E" w:rsidP="00832590">
            <w:pPr>
              <w:keepNext/>
              <w:spacing w:after="0"/>
              <w:jc w:val="center"/>
              <w:rPr>
                <w:i/>
                <w:sz w:val="14"/>
                <w:szCs w:val="14"/>
              </w:rPr>
            </w:pPr>
            <w:r>
              <w:rPr>
                <w:i/>
                <w:sz w:val="14"/>
                <w:szCs w:val="14"/>
              </w:rPr>
              <w:t>Step-1</w:t>
            </w:r>
            <w:r w:rsidRPr="005D1206">
              <w:rPr>
                <w:i/>
                <w:sz w:val="14"/>
                <w:szCs w:val="14"/>
              </w:rPr>
              <w:t>0</w:t>
            </w:r>
          </w:p>
        </w:tc>
        <w:tc>
          <w:tcPr>
            <w:tcW w:w="3499" w:type="dxa"/>
            <w:gridSpan w:val="4"/>
            <w:shd w:val="clear" w:color="auto" w:fill="auto"/>
          </w:tcPr>
          <w:p w:rsidR="00C1138E" w:rsidRPr="00A67A35" w:rsidRDefault="00C1138E" w:rsidP="00832590">
            <w:pPr>
              <w:keepNext/>
              <w:autoSpaceDE w:val="0"/>
              <w:autoSpaceDN w:val="0"/>
              <w:adjustRightInd w:val="0"/>
              <w:spacing w:after="0" w:line="240" w:lineRule="auto"/>
              <w:rPr>
                <w:rFonts w:ascii="Consolas" w:hAnsi="Consolas" w:cs="Consolas"/>
                <w:sz w:val="20"/>
                <w:szCs w:val="20"/>
                <w:lang w:val="en-US"/>
              </w:rPr>
            </w:pPr>
            <w:r>
              <w:rPr>
                <w:rFonts w:cstheme="minorHAnsi"/>
              </w:rPr>
              <w:t xml:space="preserve">On the server side, the service </w:t>
            </w:r>
            <w:r w:rsidRPr="00A67A35">
              <w:rPr>
                <w:rFonts w:ascii="Consolas" w:eastAsia="Times New Roman" w:hAnsi="Consolas" w:cs="Consolas"/>
                <w:bCs/>
                <w:spacing w:val="-8"/>
                <w:sz w:val="20"/>
                <w:szCs w:val="20"/>
                <w:lang w:val="en-US"/>
              </w:rPr>
              <w:t xml:space="preserve">webClientConfigurationData </w:t>
            </w:r>
            <w:r>
              <w:rPr>
                <w:rFonts w:cstheme="minorHAnsi"/>
              </w:rPr>
              <w:t xml:space="preserve">does send the client json configuration. In this json remove from  the  </w:t>
            </w:r>
            <w:r w:rsidRPr="00A67A35">
              <w:rPr>
                <w:rFonts w:ascii="Consolas" w:hAnsi="Consolas" w:cs="Consolas"/>
                <w:sz w:val="20"/>
                <w:szCs w:val="20"/>
                <w:lang w:val="en-US"/>
              </w:rPr>
              <w:t>resultsTable.</w:t>
            </w:r>
          </w:p>
          <w:p w:rsidR="00C1138E" w:rsidRDefault="00C1138E" w:rsidP="00832590">
            <w:pPr>
              <w:pStyle w:val="NormalStep"/>
              <w:keepNext/>
              <w:rPr>
                <w:rFonts w:asciiTheme="minorHAnsi" w:hAnsiTheme="minorHAnsi" w:cstheme="minorHAnsi"/>
                <w:sz w:val="22"/>
                <w:szCs w:val="22"/>
              </w:rPr>
            </w:pPr>
            <w:r w:rsidRPr="00A67A35">
              <w:rPr>
                <w:rFonts w:ascii="Consolas" w:hAnsi="Consolas" w:cs="Consolas"/>
                <w:sz w:val="20"/>
                <w:szCs w:val="20"/>
                <w:lang w:val="en-US"/>
              </w:rPr>
              <w:t xml:space="preserve">columnsDef </w:t>
            </w:r>
            <w:r>
              <w:rPr>
                <w:rFonts w:asciiTheme="minorHAnsi" w:eastAsiaTheme="minorHAnsi" w:hAnsiTheme="minorHAnsi" w:cstheme="minorHAnsi"/>
                <w:bCs w:val="0"/>
                <w:spacing w:val="0"/>
                <w:sz w:val="22"/>
                <w:szCs w:val="22"/>
                <w:lang w:val="es-ES"/>
              </w:rPr>
              <w:t xml:space="preserve">table, the following </w:t>
            </w:r>
            <w:r w:rsidRPr="00A67A35">
              <w:rPr>
                <w:rFonts w:ascii="Consolas" w:hAnsi="Consolas" w:cs="Consolas"/>
                <w:sz w:val="20"/>
                <w:szCs w:val="20"/>
                <w:lang w:val="en-US"/>
              </w:rPr>
              <w:t xml:space="preserve"> </w:t>
            </w:r>
            <w:r>
              <w:rPr>
                <w:rFonts w:ascii="Consolas" w:hAnsi="Consolas" w:cs="Consolas"/>
                <w:sz w:val="20"/>
                <w:szCs w:val="20"/>
                <w:lang w:val="en-US"/>
              </w:rPr>
              <w:t>block:</w:t>
            </w:r>
          </w:p>
          <w:p w:rsidR="00C1138E" w:rsidRPr="00A67A35" w:rsidRDefault="00C1138E" w:rsidP="00832590">
            <w:pPr>
              <w:pStyle w:val="NormalStep"/>
              <w:keepNext/>
              <w:rPr>
                <w:rFonts w:asciiTheme="minorHAnsi" w:hAnsiTheme="minorHAnsi" w:cstheme="minorHAnsi"/>
                <w:sz w:val="22"/>
                <w:szCs w:val="22"/>
                <w:lang w:val="en-US"/>
              </w:rPr>
            </w:pPr>
            <w:r w:rsidRPr="00A67A35">
              <w:rPr>
                <w:rFonts w:ascii="Consolas" w:hAnsi="Consolas" w:cs="Consolas"/>
                <w:sz w:val="20"/>
                <w:szCs w:val="20"/>
                <w:lang w:val="en-US"/>
              </w:rPr>
              <w:t>{</w:t>
            </w:r>
            <w:r>
              <w:rPr>
                <w:rFonts w:ascii="Consolas" w:hAnsi="Consolas" w:cs="Consolas"/>
                <w:sz w:val="20"/>
                <w:szCs w:val="20"/>
                <w:lang w:val="en-US"/>
              </w:rPr>
              <w:t>“</w:t>
            </w:r>
            <w:r w:rsidRPr="00A67A35">
              <w:rPr>
                <w:rFonts w:ascii="Consolas" w:hAnsi="Consolas" w:cs="Consolas"/>
                <w:sz w:val="20"/>
                <w:szCs w:val="20"/>
                <w:lang w:val="en-US"/>
              </w:rPr>
              <w:t>sTitle</w:t>
            </w:r>
            <w:r>
              <w:rPr>
                <w:rFonts w:ascii="Consolas" w:hAnsi="Consolas" w:cs="Consolas"/>
                <w:sz w:val="20"/>
                <w:szCs w:val="20"/>
                <w:lang w:val="en-US"/>
              </w:rPr>
              <w:t>”</w:t>
            </w:r>
            <w:r w:rsidRPr="00A67A35">
              <w:rPr>
                <w:rFonts w:ascii="Consolas" w:hAnsi="Consolas" w:cs="Consolas"/>
                <w:sz w:val="20"/>
                <w:szCs w:val="20"/>
                <w:lang w:val="en-US"/>
              </w:rPr>
              <w:t xml:space="preserve"> : </w:t>
            </w:r>
            <w:r>
              <w:rPr>
                <w:rFonts w:ascii="Consolas" w:hAnsi="Consolas" w:cs="Consolas"/>
                <w:sz w:val="20"/>
                <w:szCs w:val="20"/>
                <w:lang w:val="en-US"/>
              </w:rPr>
              <w:t>“</w:t>
            </w:r>
            <w:r w:rsidRPr="00A67A35">
              <w:rPr>
                <w:rFonts w:ascii="Consolas" w:hAnsi="Consolas" w:cs="Consolas"/>
                <w:sz w:val="20"/>
                <w:szCs w:val="20"/>
                <w:lang w:val="en-US"/>
              </w:rPr>
              <w:t>Status</w:t>
            </w:r>
            <w:r>
              <w:rPr>
                <w:rFonts w:ascii="Consolas" w:hAnsi="Consolas" w:cs="Consolas"/>
                <w:sz w:val="20"/>
                <w:szCs w:val="20"/>
                <w:lang w:val="en-US"/>
              </w:rPr>
              <w:t>”</w:t>
            </w:r>
            <w:r w:rsidRPr="00A67A35">
              <w:rPr>
                <w:rFonts w:ascii="Consolas" w:hAnsi="Consolas" w:cs="Consolas"/>
                <w:sz w:val="20"/>
                <w:szCs w:val="20"/>
                <w:lang w:val="en-US"/>
              </w:rPr>
              <w:t xml:space="preserve">,  </w:t>
            </w:r>
            <w:r>
              <w:rPr>
                <w:rFonts w:ascii="Consolas" w:hAnsi="Consolas" w:cs="Consolas"/>
                <w:sz w:val="20"/>
                <w:szCs w:val="20"/>
                <w:lang w:val="en-US"/>
              </w:rPr>
              <w:t>“</w:t>
            </w:r>
            <w:r w:rsidRPr="00A67A35">
              <w:rPr>
                <w:rFonts w:ascii="Consolas" w:hAnsi="Consolas" w:cs="Consolas"/>
                <w:sz w:val="20"/>
                <w:szCs w:val="20"/>
                <w:lang w:val="en-US"/>
              </w:rPr>
              <w:t>sContentPadding</w:t>
            </w:r>
            <w:r>
              <w:rPr>
                <w:rFonts w:ascii="Consolas" w:hAnsi="Consolas" w:cs="Consolas"/>
                <w:sz w:val="20"/>
                <w:szCs w:val="20"/>
                <w:lang w:val="en-US"/>
              </w:rPr>
              <w:t>”</w:t>
            </w:r>
            <w:r w:rsidRPr="00A67A35">
              <w:rPr>
                <w:rFonts w:ascii="Consolas" w:hAnsi="Consolas" w:cs="Consolas"/>
                <w:sz w:val="20"/>
                <w:szCs w:val="20"/>
                <w:lang w:val="en-US"/>
              </w:rPr>
              <w:t xml:space="preserve">: </w:t>
            </w:r>
            <w:r>
              <w:rPr>
                <w:rFonts w:ascii="Consolas" w:hAnsi="Consolas" w:cs="Consolas"/>
                <w:sz w:val="20"/>
                <w:szCs w:val="20"/>
                <w:lang w:val="en-US"/>
              </w:rPr>
              <w:t>“</w:t>
            </w:r>
            <w:r w:rsidRPr="00A67A35">
              <w:rPr>
                <w:rFonts w:ascii="Consolas" w:hAnsi="Consolas" w:cs="Consolas"/>
                <w:color w:val="000000"/>
                <w:sz w:val="20"/>
                <w:szCs w:val="20"/>
                <w:u w:val="single"/>
                <w:lang w:val="en-US"/>
              </w:rPr>
              <w:t>mmm</w:t>
            </w:r>
            <w:r>
              <w:rPr>
                <w:rFonts w:ascii="Consolas" w:hAnsi="Consolas" w:cs="Consolas"/>
                <w:sz w:val="20"/>
                <w:szCs w:val="20"/>
                <w:lang w:val="en-US"/>
              </w:rPr>
              <w:t>”</w:t>
            </w:r>
            <w:r w:rsidRPr="00A67A35">
              <w:rPr>
                <w:rFonts w:ascii="Consolas" w:hAnsi="Consolas" w:cs="Consolas"/>
                <w:sz w:val="20"/>
                <w:szCs w:val="20"/>
                <w:lang w:val="en-US"/>
              </w:rPr>
              <w:t xml:space="preserve">, </w:t>
            </w:r>
            <w:r>
              <w:rPr>
                <w:rFonts w:ascii="Consolas" w:hAnsi="Consolas" w:cs="Consolas"/>
                <w:sz w:val="20"/>
                <w:szCs w:val="20"/>
                <w:lang w:val="en-US"/>
              </w:rPr>
              <w:t>“</w:t>
            </w:r>
            <w:r w:rsidRPr="00A67A35">
              <w:rPr>
                <w:rFonts w:ascii="Consolas" w:hAnsi="Consolas" w:cs="Consolas"/>
                <w:sz w:val="20"/>
                <w:szCs w:val="20"/>
                <w:lang w:val="en-US"/>
              </w:rPr>
              <w:t>mData</w:t>
            </w:r>
            <w:r>
              <w:rPr>
                <w:rFonts w:ascii="Consolas" w:hAnsi="Consolas" w:cs="Consolas"/>
                <w:sz w:val="20"/>
                <w:szCs w:val="20"/>
                <w:lang w:val="en-US"/>
              </w:rPr>
              <w:t>”</w:t>
            </w:r>
            <w:r w:rsidRPr="00A67A35">
              <w:rPr>
                <w:rFonts w:ascii="Consolas" w:hAnsi="Consolas" w:cs="Consolas"/>
                <w:sz w:val="20"/>
                <w:szCs w:val="20"/>
                <w:lang w:val="en-US"/>
              </w:rPr>
              <w:t xml:space="preserve"> : </w:t>
            </w:r>
            <w:r>
              <w:rPr>
                <w:rFonts w:ascii="Consolas" w:hAnsi="Consolas" w:cs="Consolas"/>
                <w:sz w:val="20"/>
                <w:szCs w:val="20"/>
                <w:lang w:val="en-US"/>
              </w:rPr>
              <w:t>“</w:t>
            </w:r>
            <w:r w:rsidRPr="00A67A35">
              <w:rPr>
                <w:rFonts w:ascii="Consolas" w:hAnsi="Consolas" w:cs="Consolas"/>
                <w:sz w:val="20"/>
                <w:szCs w:val="20"/>
                <w:lang w:val="en-US"/>
              </w:rPr>
              <w:t>properties.EarthObservation.EarthObservationMetaData.eop_status</w:t>
            </w:r>
            <w:r>
              <w:rPr>
                <w:rFonts w:ascii="Consolas" w:hAnsi="Consolas" w:cs="Consolas"/>
                <w:sz w:val="20"/>
                <w:szCs w:val="20"/>
                <w:lang w:val="en-US"/>
              </w:rPr>
              <w:t>”}</w:t>
            </w:r>
          </w:p>
        </w:tc>
        <w:tc>
          <w:tcPr>
            <w:tcW w:w="2690" w:type="dxa"/>
            <w:gridSpan w:val="2"/>
            <w:shd w:val="clear" w:color="auto" w:fill="auto"/>
          </w:tcPr>
          <w:p w:rsidR="00C1138E" w:rsidRPr="00057FF1" w:rsidRDefault="00C1138E" w:rsidP="00832590">
            <w:pPr>
              <w:keepNext/>
              <w:spacing w:after="0"/>
              <w:rPr>
                <w:rFonts w:cstheme="minorHAnsi"/>
                <w:lang w:val="en-US"/>
              </w:rPr>
            </w:pPr>
            <w:r>
              <w:rPr>
                <w:rFonts w:cstheme="minorHAnsi"/>
                <w:lang w:val="en-US"/>
              </w:rPr>
              <w:t>The client configuration sent from the server is updated.</w:t>
            </w:r>
          </w:p>
        </w:tc>
        <w:tc>
          <w:tcPr>
            <w:tcW w:w="1559" w:type="dxa"/>
            <w:shd w:val="clear" w:color="auto" w:fill="auto"/>
            <w:vAlign w:val="center"/>
          </w:tcPr>
          <w:p w:rsidR="00C1138E" w:rsidRPr="0056181B" w:rsidRDefault="00C1138E" w:rsidP="00832590">
            <w:pPr>
              <w:keepNext/>
              <w:spacing w:after="0"/>
              <w:jc w:val="center"/>
              <w:rPr>
                <w:i/>
                <w:sz w:val="14"/>
                <w:szCs w:val="14"/>
              </w:rPr>
            </w:pPr>
          </w:p>
        </w:tc>
      </w:tr>
      <w:tr w:rsidR="00C1138E" w:rsidRPr="004E5884" w:rsidTr="00C1138E">
        <w:tc>
          <w:tcPr>
            <w:tcW w:w="865" w:type="dxa"/>
            <w:shd w:val="clear" w:color="auto" w:fill="auto"/>
            <w:vAlign w:val="center"/>
          </w:tcPr>
          <w:p w:rsidR="00C1138E" w:rsidRPr="00544FC8" w:rsidRDefault="00C1138E"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Restart the server and refresh the web client page.</w:t>
            </w:r>
          </w:p>
        </w:tc>
        <w:tc>
          <w:tcPr>
            <w:tcW w:w="2690" w:type="dxa"/>
            <w:gridSpan w:val="2"/>
            <w:shd w:val="clear" w:color="auto" w:fill="auto"/>
          </w:tcPr>
          <w:p w:rsidR="00C1138E" w:rsidRPr="00A67A35" w:rsidRDefault="00C1138E" w:rsidP="00832590">
            <w:pPr>
              <w:keepNext/>
              <w:spacing w:after="0"/>
              <w:rPr>
                <w:rFonts w:cstheme="minorHAnsi"/>
                <w:lang w:val="en-GB"/>
              </w:rPr>
            </w:pPr>
            <w:r>
              <w:rPr>
                <w:rFonts w:cstheme="minorHAnsi"/>
                <w:lang w:val="en-GB"/>
              </w:rPr>
              <w:t>The web client page is refreshed.</w:t>
            </w:r>
          </w:p>
        </w:tc>
        <w:tc>
          <w:tcPr>
            <w:tcW w:w="1559" w:type="dxa"/>
            <w:shd w:val="clear" w:color="auto" w:fill="auto"/>
            <w:vAlign w:val="center"/>
          </w:tcPr>
          <w:p w:rsidR="00C1138E" w:rsidRPr="0056181B" w:rsidRDefault="00C1138E" w:rsidP="00832590">
            <w:pPr>
              <w:keepNext/>
              <w:spacing w:after="0"/>
              <w:jc w:val="center"/>
              <w:rPr>
                <w:i/>
                <w:sz w:val="14"/>
                <w:szCs w:val="14"/>
              </w:rPr>
            </w:pPr>
          </w:p>
        </w:tc>
      </w:tr>
      <w:tr w:rsidR="00C1138E" w:rsidRPr="004E5884" w:rsidTr="00C1138E">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C1138E" w:rsidRPr="003C0A28" w:rsidRDefault="00C1138E" w:rsidP="00832590">
            <w:pPr>
              <w:keepNext/>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C1138E" w:rsidRPr="0056181B" w:rsidRDefault="00C1138E" w:rsidP="00832590">
            <w:pPr>
              <w:keepNext/>
              <w:spacing w:after="0"/>
              <w:jc w:val="center"/>
              <w:rPr>
                <w:i/>
                <w:sz w:val="14"/>
                <w:szCs w:val="14"/>
              </w:rPr>
            </w:pPr>
          </w:p>
        </w:tc>
      </w:tr>
      <w:tr w:rsidR="00C1138E" w:rsidRPr="004E5884" w:rsidTr="00C1138E">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Press the Apply button</w:t>
            </w:r>
          </w:p>
        </w:tc>
        <w:tc>
          <w:tcPr>
            <w:tcW w:w="2690" w:type="dxa"/>
            <w:gridSpan w:val="2"/>
            <w:shd w:val="clear" w:color="auto" w:fill="auto"/>
          </w:tcPr>
          <w:p w:rsidR="00C1138E" w:rsidRPr="00D61852" w:rsidRDefault="00C1138E" w:rsidP="00832590">
            <w:pPr>
              <w:keepNext/>
              <w:spacing w:after="0"/>
              <w:rPr>
                <w:rFonts w:cstheme="minorHAnsi"/>
                <w:lang w:val="en-GB"/>
              </w:rPr>
            </w:pPr>
            <w:r>
              <w:rPr>
                <w:rFonts w:cstheme="minorHAnsi"/>
                <w:lang w:val="en-GB"/>
              </w:rPr>
              <w:t>Footprints appear on the map. A message “</w:t>
            </w:r>
            <w:r w:rsidRPr="00C43911">
              <w:rPr>
                <w:rFonts w:cstheme="minorHAnsi"/>
                <w:lang w:val="en-GB"/>
              </w:rPr>
              <w:t>Showing 1 to 100 of 365 products</w:t>
            </w:r>
            <w:r>
              <w:rPr>
                <w:rFonts w:cstheme="minorHAnsi"/>
                <w:lang w:val="en-GB"/>
              </w:rPr>
              <w:t>” appears on the bottom right.</w:t>
            </w:r>
          </w:p>
        </w:tc>
        <w:tc>
          <w:tcPr>
            <w:tcW w:w="1559" w:type="dxa"/>
            <w:shd w:val="clear" w:color="auto" w:fill="auto"/>
            <w:vAlign w:val="center"/>
          </w:tcPr>
          <w:p w:rsidR="00C1138E" w:rsidRPr="00F66605" w:rsidRDefault="00C1138E" w:rsidP="00832590">
            <w:pPr>
              <w:keepNext/>
              <w:spacing w:after="0"/>
              <w:jc w:val="center"/>
              <w:rPr>
                <w:i/>
                <w:sz w:val="14"/>
                <w:szCs w:val="14"/>
                <w:lang w:val="en-GB"/>
              </w:rPr>
            </w:pPr>
          </w:p>
        </w:tc>
      </w:tr>
      <w:tr w:rsidR="00C1138E" w:rsidRPr="004E5884" w:rsidTr="00C1138E">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Step-50</w:t>
            </w:r>
          </w:p>
        </w:tc>
        <w:tc>
          <w:tcPr>
            <w:tcW w:w="3499" w:type="dxa"/>
            <w:gridSpan w:val="4"/>
            <w:shd w:val="clear" w:color="auto" w:fill="auto"/>
          </w:tcPr>
          <w:p w:rsidR="00C1138E" w:rsidRPr="00E24DDB" w:rsidRDefault="00C1138E"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p>
        </w:tc>
        <w:tc>
          <w:tcPr>
            <w:tcW w:w="2690" w:type="dxa"/>
            <w:gridSpan w:val="2"/>
            <w:shd w:val="clear" w:color="auto" w:fill="auto"/>
          </w:tcPr>
          <w:p w:rsidR="00C1138E" w:rsidRPr="003C0A28" w:rsidRDefault="00C1138E" w:rsidP="00832590">
            <w:pPr>
              <w:keepNext/>
              <w:spacing w:after="0"/>
              <w:rPr>
                <w:rFonts w:cstheme="minorHAnsi"/>
                <w:lang w:val="en-US"/>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 xml:space="preserve">. </w:t>
            </w:r>
          </w:p>
        </w:tc>
        <w:tc>
          <w:tcPr>
            <w:tcW w:w="1559" w:type="dxa"/>
            <w:shd w:val="clear" w:color="auto" w:fill="auto"/>
            <w:vAlign w:val="center"/>
          </w:tcPr>
          <w:p w:rsidR="00C1138E" w:rsidRPr="0056181B" w:rsidRDefault="00C1138E" w:rsidP="00832590">
            <w:pPr>
              <w:keepNext/>
              <w:spacing w:after="0"/>
              <w:rPr>
                <w:i/>
                <w:sz w:val="14"/>
                <w:szCs w:val="14"/>
              </w:rPr>
            </w:pPr>
            <w:r w:rsidRPr="0056181B">
              <w:rPr>
                <w:i/>
                <w:sz w:val="14"/>
                <w:szCs w:val="14"/>
              </w:rPr>
              <w:t>NGEO-</w:t>
            </w:r>
            <w:r>
              <w:rPr>
                <w:i/>
                <w:sz w:val="14"/>
                <w:szCs w:val="14"/>
              </w:rPr>
              <w:t>WEBC-PFC-004</w:t>
            </w:r>
            <w:r w:rsidRPr="0056181B">
              <w:rPr>
                <w:i/>
                <w:sz w:val="14"/>
                <w:szCs w:val="14"/>
              </w:rPr>
              <w:t>0</w:t>
            </w:r>
          </w:p>
        </w:tc>
      </w:tr>
      <w:tr w:rsidR="00C1138E" w:rsidRPr="004E5884" w:rsidTr="00C1138E">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Step-60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Check that the “status” column is no more a in the results table. </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“status” column has been removed from the table</w:t>
            </w:r>
          </w:p>
        </w:tc>
        <w:tc>
          <w:tcPr>
            <w:tcW w:w="1559" w:type="dxa"/>
            <w:shd w:val="clear" w:color="auto" w:fill="auto"/>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WEBC-PFC-0045</w:t>
            </w:r>
          </w:p>
        </w:tc>
      </w:tr>
      <w:tr w:rsidR="00C1138E" w:rsidRPr="004E5884" w:rsidTr="00C1138E">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Step-70</w:t>
            </w:r>
          </w:p>
        </w:tc>
        <w:tc>
          <w:tcPr>
            <w:tcW w:w="3499" w:type="dxa"/>
            <w:gridSpan w:val="4"/>
            <w:shd w:val="clear" w:color="auto" w:fill="auto"/>
          </w:tcPr>
          <w:p w:rsidR="00C1138E" w:rsidRPr="00F66605" w:rsidRDefault="00C1138E" w:rsidP="00832590">
            <w:pPr>
              <w:keepNext/>
              <w:autoSpaceDE w:val="0"/>
              <w:autoSpaceDN w:val="0"/>
              <w:adjustRightInd w:val="0"/>
              <w:spacing w:after="0" w:line="240" w:lineRule="auto"/>
              <w:rPr>
                <w:rFonts w:ascii="Consolas" w:hAnsi="Consolas" w:cs="Consolas"/>
                <w:sz w:val="20"/>
                <w:szCs w:val="20"/>
                <w:lang w:val="en-US"/>
              </w:rPr>
            </w:pPr>
            <w:r>
              <w:rPr>
                <w:rFonts w:cstheme="minorHAnsi"/>
              </w:rPr>
              <w:t xml:space="preserve">Do </w:t>
            </w:r>
            <w:r>
              <w:rPr>
                <w:i/>
                <w:sz w:val="14"/>
                <w:szCs w:val="14"/>
              </w:rPr>
              <w:t>Step-</w:t>
            </w:r>
            <w:r w:rsidRPr="00A67A35">
              <w:rPr>
                <w:i/>
                <w:sz w:val="14"/>
                <w:szCs w:val="14"/>
              </w:rPr>
              <w:t>1</w:t>
            </w:r>
            <w:r w:rsidRPr="005D1206">
              <w:rPr>
                <w:i/>
                <w:sz w:val="14"/>
                <w:szCs w:val="14"/>
              </w:rPr>
              <w:t>0</w:t>
            </w:r>
            <w:r>
              <w:rPr>
                <w:i/>
              </w:rPr>
              <w:t xml:space="preserve"> </w:t>
            </w:r>
            <w:r w:rsidRPr="00A67A35">
              <w:rPr>
                <w:rFonts w:eastAsia="Times New Roman" w:cstheme="minorHAnsi"/>
                <w:bCs/>
                <w:spacing w:val="-8"/>
                <w:lang w:val="en-GB"/>
              </w:rPr>
              <w:t>but this time by adding the following block to the</w:t>
            </w:r>
            <w:r>
              <w:rPr>
                <w:i/>
              </w:rPr>
              <w:t xml:space="preserve"> </w:t>
            </w:r>
            <w:r w:rsidRPr="00F66605">
              <w:rPr>
                <w:rFonts w:ascii="Consolas" w:hAnsi="Consolas" w:cs="Consolas"/>
                <w:sz w:val="20"/>
                <w:szCs w:val="20"/>
                <w:lang w:val="en-US"/>
              </w:rPr>
              <w:t>resultsTable.</w:t>
            </w:r>
          </w:p>
          <w:p w:rsidR="00C1138E" w:rsidRDefault="00C1138E" w:rsidP="00832590">
            <w:pPr>
              <w:pStyle w:val="NormalStep"/>
              <w:keepNext/>
              <w:rPr>
                <w:rFonts w:asciiTheme="minorHAnsi" w:eastAsiaTheme="minorHAnsi" w:hAnsiTheme="minorHAnsi" w:cstheme="minorHAnsi"/>
                <w:bCs w:val="0"/>
                <w:spacing w:val="0"/>
                <w:sz w:val="22"/>
                <w:szCs w:val="22"/>
                <w:lang w:val="es-ES"/>
              </w:rPr>
            </w:pPr>
            <w:r w:rsidRPr="00F66605">
              <w:rPr>
                <w:rFonts w:ascii="Consolas" w:hAnsi="Consolas" w:cs="Consolas"/>
                <w:sz w:val="20"/>
                <w:szCs w:val="20"/>
                <w:lang w:val="en-US"/>
              </w:rPr>
              <w:t xml:space="preserve">columnsDef </w:t>
            </w:r>
            <w:r>
              <w:rPr>
                <w:rFonts w:asciiTheme="minorHAnsi" w:eastAsiaTheme="minorHAnsi" w:hAnsiTheme="minorHAnsi" w:cstheme="minorHAnsi"/>
                <w:bCs w:val="0"/>
                <w:spacing w:val="0"/>
                <w:sz w:val="22"/>
                <w:szCs w:val="22"/>
                <w:lang w:val="es-ES"/>
              </w:rPr>
              <w:t xml:space="preserve">table: </w:t>
            </w:r>
          </w:p>
          <w:p w:rsidR="00C1138E" w:rsidRDefault="00C1138E" w:rsidP="00832590">
            <w:pPr>
              <w:pStyle w:val="NormalStep"/>
              <w:keepNext/>
              <w:rPr>
                <w:rFonts w:asciiTheme="minorHAnsi" w:hAnsiTheme="minorHAnsi" w:cstheme="minorHAnsi"/>
                <w:sz w:val="22"/>
                <w:szCs w:val="22"/>
              </w:rPr>
            </w:pPr>
            <w:r>
              <w:rPr>
                <w:i/>
              </w:rPr>
              <w:t xml:space="preserve"> </w:t>
            </w:r>
            <w:r>
              <w:rPr>
                <w:rFonts w:ascii="Consolas" w:hAnsi="Consolas" w:cs="Consolas"/>
                <w:sz w:val="20"/>
                <w:szCs w:val="20"/>
                <w:lang w:val="en-US"/>
              </w:rPr>
              <w:t>{“sTitle”</w:t>
            </w:r>
            <w:r w:rsidRPr="00F66605">
              <w:rPr>
                <w:rFonts w:ascii="Consolas" w:hAnsi="Consolas" w:cs="Consolas"/>
                <w:sz w:val="20"/>
                <w:szCs w:val="20"/>
                <w:lang w:val="en-US"/>
              </w:rPr>
              <w:t xml:space="preserve">: </w:t>
            </w:r>
            <w:r>
              <w:rPr>
                <w:rFonts w:ascii="Consolas" w:hAnsi="Consolas" w:cs="Consolas"/>
                <w:sz w:val="20"/>
                <w:szCs w:val="20"/>
                <w:lang w:val="en-US"/>
              </w:rPr>
              <w:t>“QualityReportURL”</w:t>
            </w:r>
            <w:proofErr w:type="gramStart"/>
            <w:r w:rsidRPr="00F66605">
              <w:rPr>
                <w:rFonts w:ascii="Consolas" w:hAnsi="Consolas" w:cs="Consolas"/>
                <w:sz w:val="20"/>
                <w:szCs w:val="20"/>
                <w:lang w:val="en-US"/>
              </w:rPr>
              <w:t xml:space="preserve">,  </w:t>
            </w:r>
            <w:r>
              <w:rPr>
                <w:rFonts w:ascii="Consolas" w:hAnsi="Consolas" w:cs="Consolas"/>
                <w:sz w:val="20"/>
                <w:szCs w:val="20"/>
                <w:lang w:val="en-US"/>
              </w:rPr>
              <w:t>“</w:t>
            </w:r>
            <w:proofErr w:type="gramEnd"/>
            <w:r w:rsidRPr="00F66605">
              <w:rPr>
                <w:rFonts w:ascii="Consolas" w:hAnsi="Consolas" w:cs="Consolas"/>
                <w:sz w:val="20"/>
                <w:szCs w:val="20"/>
                <w:lang w:val="en-US"/>
              </w:rPr>
              <w:t>sContentPadding</w:t>
            </w:r>
            <w:r>
              <w:rPr>
                <w:rFonts w:ascii="Consolas" w:hAnsi="Consolas" w:cs="Consolas"/>
                <w:sz w:val="20"/>
                <w:szCs w:val="20"/>
                <w:lang w:val="en-US"/>
              </w:rPr>
              <w:t>”</w:t>
            </w:r>
            <w:r w:rsidRPr="00F66605">
              <w:rPr>
                <w:rFonts w:ascii="Consolas" w:hAnsi="Consolas" w:cs="Consolas"/>
                <w:sz w:val="20"/>
                <w:szCs w:val="20"/>
                <w:lang w:val="en-US"/>
              </w:rPr>
              <w:t xml:space="preserve">: </w:t>
            </w:r>
            <w:r>
              <w:rPr>
                <w:rFonts w:ascii="Consolas" w:hAnsi="Consolas" w:cs="Consolas"/>
                <w:sz w:val="20"/>
                <w:szCs w:val="20"/>
                <w:lang w:val="en-US"/>
              </w:rPr>
              <w:t>“</w:t>
            </w:r>
            <w:r w:rsidRPr="00F66605">
              <w:rPr>
                <w:rFonts w:ascii="Consolas" w:hAnsi="Consolas" w:cs="Consolas"/>
                <w:color w:val="000000"/>
                <w:sz w:val="20"/>
                <w:szCs w:val="20"/>
                <w:u w:val="single"/>
                <w:lang w:val="en-US"/>
              </w:rPr>
              <w:t>mmm</w:t>
            </w:r>
            <w:r>
              <w:rPr>
                <w:rFonts w:ascii="Consolas" w:hAnsi="Consolas" w:cs="Consolas"/>
                <w:sz w:val="20"/>
                <w:szCs w:val="20"/>
                <w:lang w:val="en-US"/>
              </w:rPr>
              <w:t>”</w:t>
            </w:r>
            <w:r w:rsidRPr="00F66605">
              <w:rPr>
                <w:rFonts w:ascii="Consolas" w:hAnsi="Consolas" w:cs="Consolas"/>
                <w:sz w:val="20"/>
                <w:szCs w:val="20"/>
                <w:lang w:val="en-US"/>
              </w:rPr>
              <w:t xml:space="preserve">, </w:t>
            </w:r>
            <w:r>
              <w:rPr>
                <w:rFonts w:ascii="Consolas" w:hAnsi="Consolas" w:cs="Consolas"/>
                <w:sz w:val="20"/>
                <w:szCs w:val="20"/>
                <w:lang w:val="en-US"/>
              </w:rPr>
              <w:t>“</w:t>
            </w:r>
            <w:r w:rsidRPr="00F66605">
              <w:rPr>
                <w:rFonts w:ascii="Consolas" w:hAnsi="Consolas" w:cs="Consolas"/>
                <w:sz w:val="20"/>
                <w:szCs w:val="20"/>
                <w:lang w:val="en-US"/>
              </w:rPr>
              <w:t>mData</w:t>
            </w:r>
            <w:r>
              <w:rPr>
                <w:rFonts w:ascii="Consolas" w:hAnsi="Consolas" w:cs="Consolas"/>
                <w:sz w:val="20"/>
                <w:szCs w:val="20"/>
                <w:lang w:val="en-US"/>
              </w:rPr>
              <w:t>”</w:t>
            </w:r>
            <w:r w:rsidRPr="00F66605">
              <w:rPr>
                <w:rFonts w:ascii="Consolas" w:hAnsi="Consolas" w:cs="Consolas"/>
                <w:sz w:val="20"/>
                <w:szCs w:val="20"/>
                <w:lang w:val="en-US"/>
              </w:rPr>
              <w:t xml:space="preserve"> : </w:t>
            </w:r>
            <w:r>
              <w:rPr>
                <w:rFonts w:ascii="Consolas" w:hAnsi="Consolas" w:cs="Consolas"/>
                <w:sz w:val="20"/>
                <w:szCs w:val="20"/>
                <w:lang w:val="en-US"/>
              </w:rPr>
              <w:t>“</w:t>
            </w:r>
            <w:r w:rsidRPr="00F66605">
              <w:rPr>
                <w:rFonts w:ascii="Consolas" w:hAnsi="Consolas" w:cs="Consolas"/>
                <w:sz w:val="20"/>
                <w:szCs w:val="20"/>
                <w:lang w:val="en-US"/>
              </w:rPr>
              <w:t>properties.EarthObservation.EarthObservationMetaData.</w:t>
            </w:r>
            <w:r w:rsidRPr="00A67A35">
              <w:rPr>
                <w:rFonts w:ascii="Consolas" w:hAnsi="Consolas" w:cs="Consolas"/>
                <w:sz w:val="20"/>
                <w:szCs w:val="20"/>
                <w:highlight w:val="blue"/>
                <w:lang w:val="en-US"/>
              </w:rPr>
              <w:t xml:space="preserve"> </w:t>
            </w:r>
            <w:r w:rsidRPr="00A67A35">
              <w:rPr>
                <w:rFonts w:ascii="Consolas" w:hAnsi="Consolas" w:cs="Consolas"/>
                <w:sz w:val="20"/>
                <w:szCs w:val="20"/>
                <w:lang w:val="en-US"/>
              </w:rPr>
              <w:t>eop_imageQualityReportURL</w:t>
            </w:r>
            <w:r>
              <w:rPr>
                <w:rFonts w:ascii="Consolas" w:hAnsi="Consolas" w:cs="Consolas"/>
                <w:sz w:val="20"/>
                <w:szCs w:val="20"/>
                <w:lang w:val="en-US"/>
              </w:rPr>
              <w:t>”</w:t>
            </w:r>
            <w:r w:rsidRPr="00BA40D6">
              <w:rPr>
                <w:rFonts w:ascii="Consolas" w:hAnsi="Consolas" w:cs="Consolas"/>
                <w:sz w:val="20"/>
                <w:szCs w:val="20"/>
                <w:lang w:val="en-US"/>
              </w:rPr>
              <w:t>}</w:t>
            </w:r>
          </w:p>
        </w:tc>
        <w:tc>
          <w:tcPr>
            <w:tcW w:w="2690" w:type="dxa"/>
            <w:gridSpan w:val="2"/>
            <w:shd w:val="clear" w:color="auto" w:fill="auto"/>
          </w:tcPr>
          <w:p w:rsidR="00C1138E" w:rsidRDefault="00C1138E" w:rsidP="00832590">
            <w:pPr>
              <w:keepNext/>
              <w:spacing w:after="0"/>
              <w:rPr>
                <w:rFonts w:cstheme="minorHAnsi"/>
                <w:lang w:val="en-GB"/>
              </w:rPr>
            </w:pPr>
          </w:p>
        </w:tc>
        <w:tc>
          <w:tcPr>
            <w:tcW w:w="1559" w:type="dxa"/>
            <w:shd w:val="clear" w:color="auto" w:fill="auto"/>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WEBC-PFC-0045</w:t>
            </w:r>
          </w:p>
        </w:tc>
      </w:tr>
      <w:tr w:rsidR="00C1138E" w:rsidRPr="004E5884" w:rsidTr="00C1138E">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Step-80</w:t>
            </w:r>
          </w:p>
        </w:tc>
        <w:tc>
          <w:tcPr>
            <w:tcW w:w="3499" w:type="dxa"/>
            <w:gridSpan w:val="4"/>
            <w:shd w:val="clear" w:color="auto" w:fill="auto"/>
          </w:tcPr>
          <w:p w:rsidR="00C1138E" w:rsidRDefault="00C1138E" w:rsidP="00832590">
            <w:pPr>
              <w:keepNext/>
              <w:autoSpaceDE w:val="0"/>
              <w:autoSpaceDN w:val="0"/>
              <w:adjustRightInd w:val="0"/>
              <w:spacing w:after="0" w:line="240" w:lineRule="auto"/>
              <w:rPr>
                <w:rFonts w:cstheme="minorHAnsi"/>
              </w:rPr>
            </w:pPr>
            <w:r>
              <w:rPr>
                <w:rFonts w:cstheme="minorHAnsi"/>
              </w:rPr>
              <w:t>Perfom the steps from step-20 to step-50</w:t>
            </w:r>
          </w:p>
        </w:tc>
        <w:tc>
          <w:tcPr>
            <w:tcW w:w="2690" w:type="dxa"/>
            <w:gridSpan w:val="2"/>
            <w:shd w:val="clear" w:color="auto" w:fill="auto"/>
          </w:tcPr>
          <w:p w:rsidR="00C1138E" w:rsidRPr="00A67A35" w:rsidRDefault="00C1138E" w:rsidP="00832590">
            <w:pPr>
              <w:keepNext/>
              <w:spacing w:after="0"/>
              <w:rPr>
                <w:rFonts w:cstheme="minorHAnsi"/>
              </w:rPr>
            </w:pPr>
            <w:r>
              <w:rPr>
                <w:rFonts w:cstheme="minorHAnsi"/>
                <w:lang w:val="en-GB"/>
              </w:rPr>
              <w:t xml:space="preserve">A </w:t>
            </w:r>
            <w:r w:rsidRPr="00586267">
              <w:rPr>
                <w:rFonts w:cstheme="minorHAnsi"/>
                <w:lang w:val="en-GB"/>
              </w:rPr>
              <w:t xml:space="preserve">widget should open with results presented in a </w:t>
            </w:r>
            <w:r w:rsidRPr="00586267">
              <w:rPr>
                <w:rFonts w:cstheme="minorHAnsi"/>
                <w:lang w:val="en-GB"/>
              </w:rPr>
              <w:lastRenderedPageBreak/>
              <w:t>table</w:t>
            </w:r>
            <w:r>
              <w:rPr>
                <w:rFonts w:cstheme="minorHAnsi"/>
                <w:lang w:val="en-GB"/>
              </w:rPr>
              <w:t>.</w:t>
            </w:r>
          </w:p>
        </w:tc>
        <w:tc>
          <w:tcPr>
            <w:tcW w:w="1559" w:type="dxa"/>
            <w:shd w:val="clear" w:color="auto" w:fill="auto"/>
            <w:vAlign w:val="center"/>
          </w:tcPr>
          <w:p w:rsidR="00C1138E" w:rsidRPr="0056181B" w:rsidRDefault="00C1138E" w:rsidP="00832590">
            <w:pPr>
              <w:keepNext/>
              <w:spacing w:after="0"/>
              <w:jc w:val="center"/>
              <w:rPr>
                <w:i/>
                <w:sz w:val="14"/>
                <w:szCs w:val="14"/>
              </w:rPr>
            </w:pPr>
          </w:p>
        </w:tc>
      </w:tr>
      <w:tr w:rsidR="00C1138E" w:rsidRPr="004E5884" w:rsidTr="00C1138E">
        <w:tc>
          <w:tcPr>
            <w:tcW w:w="865" w:type="dxa"/>
            <w:shd w:val="clear" w:color="auto" w:fill="auto"/>
            <w:vAlign w:val="center"/>
          </w:tcPr>
          <w:p w:rsidR="00C1138E" w:rsidRDefault="00C1138E" w:rsidP="00832590">
            <w:pPr>
              <w:keepNext/>
              <w:spacing w:after="0"/>
              <w:jc w:val="center"/>
              <w:rPr>
                <w:i/>
                <w:sz w:val="14"/>
                <w:szCs w:val="14"/>
              </w:rPr>
            </w:pPr>
            <w:r>
              <w:rPr>
                <w:i/>
                <w:sz w:val="14"/>
                <w:szCs w:val="14"/>
              </w:rPr>
              <w:lastRenderedPageBreak/>
              <w:t>Step-90</w:t>
            </w:r>
          </w:p>
        </w:tc>
        <w:tc>
          <w:tcPr>
            <w:tcW w:w="3499" w:type="dxa"/>
            <w:gridSpan w:val="4"/>
            <w:shd w:val="clear" w:color="auto" w:fill="auto"/>
          </w:tcPr>
          <w:p w:rsidR="00C1138E" w:rsidRDefault="00C1138E" w:rsidP="00832590">
            <w:pPr>
              <w:keepNext/>
              <w:autoSpaceDE w:val="0"/>
              <w:autoSpaceDN w:val="0"/>
              <w:adjustRightInd w:val="0"/>
              <w:spacing w:after="0" w:line="240" w:lineRule="auto"/>
              <w:rPr>
                <w:rFonts w:cstheme="minorHAnsi"/>
              </w:rPr>
            </w:pPr>
            <w:r>
              <w:rPr>
                <w:rFonts w:cstheme="minorHAnsi"/>
              </w:rPr>
              <w:t>Check that the “</w:t>
            </w:r>
            <w:r>
              <w:rPr>
                <w:rFonts w:ascii="Consolas" w:hAnsi="Consolas" w:cs="Consolas"/>
                <w:sz w:val="20"/>
                <w:szCs w:val="20"/>
                <w:lang w:val="en-US"/>
              </w:rPr>
              <w:t>QualityReportURL</w:t>
            </w:r>
            <w:r>
              <w:rPr>
                <w:rFonts w:cstheme="minorHAnsi"/>
              </w:rPr>
              <w:t xml:space="preserve">” column is among the columns of the results table. </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w:t>
            </w:r>
            <w:r>
              <w:rPr>
                <w:rFonts w:ascii="Consolas" w:hAnsi="Consolas" w:cs="Consolas"/>
                <w:sz w:val="20"/>
                <w:szCs w:val="20"/>
                <w:lang w:val="en-US"/>
              </w:rPr>
              <w:t>QualityReportURL</w:t>
            </w:r>
            <w:r>
              <w:rPr>
                <w:rFonts w:cstheme="minorHAnsi"/>
                <w:lang w:val="en-GB"/>
              </w:rPr>
              <w:t>” column is displayed as a column of the table</w:t>
            </w:r>
          </w:p>
        </w:tc>
        <w:tc>
          <w:tcPr>
            <w:tcW w:w="1559" w:type="dxa"/>
            <w:shd w:val="clear" w:color="auto" w:fill="auto"/>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WEBC-PFC-0045</w:t>
            </w:r>
          </w:p>
        </w:tc>
      </w:tr>
    </w:tbl>
    <w:p w:rsidR="00E16E38" w:rsidRDefault="00E16E38" w:rsidP="00832590">
      <w:pPr>
        <w:pStyle w:val="Titre3"/>
      </w:pPr>
      <w:bookmarkStart w:id="112" w:name="_Toc413751483"/>
      <w:r>
        <w:t>NGEO-WEBC-VTP-0050</w:t>
      </w:r>
      <w:bookmarkEnd w:id="1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0050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Search Results on the map</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E61BC8">
        <w:tc>
          <w:tcPr>
            <w:tcW w:w="8613" w:type="dxa"/>
            <w:gridSpan w:val="8"/>
            <w:shd w:val="clear" w:color="auto" w:fill="47F62A"/>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sidRP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21509C" w:rsidRDefault="0021509C" w:rsidP="00832590">
            <w:pPr>
              <w:keepNext/>
              <w:spacing w:after="0"/>
              <w:rPr>
                <w:noProof/>
                <w:lang w:val="en-GB" w:eastAsia="en-GB"/>
              </w:rPr>
            </w:pPr>
          </w:p>
          <w:p w:rsidR="00E16E38" w:rsidRPr="00C669E1" w:rsidRDefault="00E16E38" w:rsidP="00832590">
            <w:pPr>
              <w:keepNext/>
              <w:spacing w:after="0"/>
              <w:rPr>
                <w:i/>
                <w:color w:val="548DD4"/>
                <w:sz w:val="16"/>
                <w:szCs w:val="16"/>
                <w:lang w:val="en-US"/>
              </w:rPr>
            </w:pPr>
            <w:r>
              <w:t xml:space="preserve">   </w:t>
            </w: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C1138E" w:rsidRPr="004E5884" w:rsidTr="00CB5D9D">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10 to 70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C1138E" w:rsidRPr="00057FF1" w:rsidRDefault="00C1138E" w:rsidP="00832590">
            <w:pPr>
              <w:keepNext/>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CB5D9D">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Press the Search button</w:t>
            </w:r>
          </w:p>
        </w:tc>
        <w:tc>
          <w:tcPr>
            <w:tcW w:w="2690" w:type="dxa"/>
            <w:gridSpan w:val="2"/>
            <w:shd w:val="clear" w:color="auto" w:fill="auto"/>
          </w:tcPr>
          <w:p w:rsidR="00C1138E" w:rsidRPr="00D61852" w:rsidRDefault="00C1138E" w:rsidP="00832590">
            <w:pPr>
              <w:keepNext/>
              <w:spacing w:after="0"/>
              <w:rPr>
                <w:rFonts w:cstheme="minorHAnsi"/>
                <w:lang w:val="en-GB"/>
              </w:rPr>
            </w:pPr>
            <w:r>
              <w:rPr>
                <w:rFonts w:cstheme="minorHAnsi"/>
                <w:lang w:val="en-GB"/>
              </w:rPr>
              <w:t>Footprints appear on the map.</w:t>
            </w:r>
          </w:p>
        </w:tc>
        <w:tc>
          <w:tcPr>
            <w:tcW w:w="1559" w:type="dxa"/>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r w:rsidR="00C1138E" w:rsidRPr="004E5884" w:rsidTr="00CB5D9D">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the “Layers” button icon </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list of the layers available is displayed. The “Result Footprints” is displayed as layer</w:t>
            </w:r>
          </w:p>
        </w:tc>
        <w:tc>
          <w:tcPr>
            <w:tcW w:w="1559" w:type="dxa"/>
            <w:shd w:val="clear" w:color="auto" w:fill="47F62A"/>
            <w:vAlign w:val="center"/>
          </w:tcPr>
          <w:p w:rsidR="00C1138E" w:rsidRPr="00A67A35" w:rsidRDefault="00C1138E" w:rsidP="00832590">
            <w:pPr>
              <w:keepNext/>
              <w:spacing w:after="0"/>
              <w:jc w:val="center"/>
              <w:rPr>
                <w:i/>
                <w:sz w:val="14"/>
                <w:szCs w:val="14"/>
                <w:lang w:val="en-GB"/>
              </w:rPr>
            </w:pPr>
          </w:p>
        </w:tc>
      </w:tr>
      <w:tr w:rsidR="00C1138E" w:rsidRPr="004E5884" w:rsidTr="00CB5D9D">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Toggle </w:t>
            </w:r>
            <w:r w:rsidRPr="002143A8">
              <w:rPr>
                <w:rFonts w:asciiTheme="minorHAnsi" w:hAnsiTheme="minorHAnsi" w:cstheme="minorHAnsi"/>
                <w:sz w:val="22"/>
                <w:szCs w:val="22"/>
              </w:rPr>
              <w:t xml:space="preserve">the </w:t>
            </w:r>
            <w:r w:rsidRPr="00A67A35">
              <w:rPr>
                <w:rFonts w:asciiTheme="minorHAnsi" w:hAnsiTheme="minorHAnsi" w:cstheme="minorHAnsi"/>
                <w:sz w:val="22"/>
                <w:szCs w:val="22"/>
              </w:rPr>
              <w:t>“Result Footprints”</w:t>
            </w:r>
            <w:r>
              <w:rPr>
                <w:rFonts w:asciiTheme="minorHAnsi" w:hAnsiTheme="minorHAnsi" w:cstheme="minorHAnsi"/>
                <w:sz w:val="22"/>
                <w:szCs w:val="22"/>
              </w:rPr>
              <w:t xml:space="preserve"> checkbox</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footprints are displayed when the “Result Footprints” checkbox is checked and they are removed when the “Result Footprints” checkbox is unchecked.</w:t>
            </w:r>
          </w:p>
        </w:tc>
        <w:tc>
          <w:tcPr>
            <w:tcW w:w="1559" w:type="dxa"/>
            <w:shd w:val="clear" w:color="auto" w:fill="47F62A"/>
            <w:vAlign w:val="center"/>
          </w:tcPr>
          <w:p w:rsidR="00C1138E" w:rsidRPr="00A67A35" w:rsidRDefault="00C1138E" w:rsidP="00832590">
            <w:pPr>
              <w:keepNext/>
              <w:spacing w:after="0"/>
              <w:jc w:val="center"/>
              <w:rPr>
                <w:i/>
                <w:sz w:val="14"/>
                <w:szCs w:val="14"/>
                <w:lang w:val="en-GB"/>
              </w:rPr>
            </w:pPr>
            <w:r w:rsidRPr="0056181B">
              <w:rPr>
                <w:i/>
                <w:sz w:val="14"/>
                <w:szCs w:val="14"/>
              </w:rPr>
              <w:t>NGEO-</w:t>
            </w:r>
            <w:r>
              <w:rPr>
                <w:i/>
                <w:sz w:val="14"/>
                <w:szCs w:val="14"/>
              </w:rPr>
              <w:t>WEBC-PFC-0051</w:t>
            </w:r>
          </w:p>
        </w:tc>
      </w:tr>
    </w:tbl>
    <w:p w:rsidR="00E16E38" w:rsidRDefault="00E16E38" w:rsidP="00832590">
      <w:pPr>
        <w:pStyle w:val="Titre3"/>
      </w:pPr>
      <w:bookmarkStart w:id="113" w:name="_Toc413751484"/>
      <w:r>
        <w:t>NGEO-WEBC-VTP-0060</w:t>
      </w:r>
      <w:bookmarkEnd w:id="1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0060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Browse Visualization</w:t>
            </w:r>
          </w:p>
        </w:tc>
      </w:tr>
      <w:tr w:rsidR="00E16E38" w:rsidRPr="00B17EAC" w:rsidTr="00003BEF">
        <w:tc>
          <w:tcPr>
            <w:tcW w:w="8613" w:type="dxa"/>
            <w:gridSpan w:val="8"/>
            <w:tcBorders>
              <w:bottom w:val="single" w:sz="6" w:space="0" w:color="auto"/>
            </w:tcBorders>
            <w:shd w:val="clear" w:color="auto" w:fill="A6A6A6"/>
          </w:tcPr>
          <w:p w:rsidR="00E16E38" w:rsidRPr="00544FC8" w:rsidRDefault="00E16E38" w:rsidP="00832590">
            <w:pPr>
              <w:keepNext/>
              <w:spacing w:after="0"/>
              <w:rPr>
                <w:sz w:val="14"/>
                <w:szCs w:val="14"/>
              </w:rPr>
            </w:pPr>
            <w:r>
              <w:rPr>
                <w:b/>
                <w:sz w:val="14"/>
                <w:szCs w:val="14"/>
              </w:rPr>
              <w:t>Result</w:t>
            </w:r>
          </w:p>
        </w:tc>
      </w:tr>
      <w:tr w:rsidR="00FF2F1B" w:rsidRPr="00EA22CA" w:rsidTr="007F6B28">
        <w:tc>
          <w:tcPr>
            <w:tcW w:w="8613" w:type="dxa"/>
            <w:gridSpan w:val="8"/>
            <w:shd w:val="clear" w:color="auto" w:fill="47F62A"/>
          </w:tcPr>
          <w:p w:rsidR="00FF2F1B" w:rsidRPr="00EA22CA" w:rsidRDefault="00FF2F1B" w:rsidP="007F6B28">
            <w:pPr>
              <w:keepNext/>
              <w:spacing w:after="0"/>
              <w:jc w:val="center"/>
              <w:rPr>
                <w:b/>
                <w:color w:val="548DD4"/>
                <w:sz w:val="28"/>
                <w:szCs w:val="28"/>
                <w:lang w:val="en-US"/>
              </w:rPr>
            </w:pPr>
            <w:r w:rsidRPr="00EA22CA">
              <w:rPr>
                <w:b/>
                <w:sz w:val="28"/>
                <w:szCs w:val="28"/>
                <w:lang w:val="en-US"/>
              </w:rPr>
              <w:t>PASS</w:t>
            </w:r>
          </w:p>
        </w:tc>
      </w:tr>
      <w:tr w:rsidR="00E16E38" w:rsidRPr="00B17EAC" w:rsidTr="00003BEF">
        <w:tc>
          <w:tcPr>
            <w:tcW w:w="4306"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Component version</w:t>
            </w:r>
            <w:r>
              <w:rPr>
                <w:i/>
                <w:color w:val="548DD4"/>
                <w:sz w:val="16"/>
                <w:szCs w:val="16"/>
                <w:lang w:val="fr-FR"/>
              </w:rPr>
              <w:t> </w:t>
            </w:r>
            <w:r w:rsidRPr="004E0C5B">
              <w:rPr>
                <w:i/>
                <w:color w:val="548DD4"/>
                <w:sz w:val="16"/>
                <w:szCs w:val="16"/>
                <w:lang w:val="fr-FR"/>
              </w:rPr>
              <w:t xml:space="preserve">: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SVN version</w:t>
            </w:r>
            <w:r>
              <w:rPr>
                <w:color w:val="548DD4"/>
                <w:sz w:val="16"/>
                <w:szCs w:val="16"/>
                <w:lang w:val="fr-FR"/>
              </w:rPr>
              <w:t> </w:t>
            </w:r>
            <w:r w:rsidRPr="00672292">
              <w:rPr>
                <w:color w:val="548DD4"/>
                <w:sz w:val="16"/>
                <w:szCs w:val="16"/>
                <w:lang w:val="fr-FR"/>
              </w:rPr>
              <w:t xml:space="preserve">: </w:t>
            </w:r>
            <w:r w:rsidR="00672292" w:rsidRP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lastRenderedPageBreak/>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lastRenderedPageBreak/>
              <w:t>Date</w:t>
            </w:r>
            <w:r>
              <w:rPr>
                <w:i/>
                <w:color w:val="548DD4"/>
                <w:sz w:val="16"/>
                <w:szCs w:val="16"/>
                <w:lang w:val="en-US"/>
              </w:rPr>
              <w:t xml:space="preserve">: </w:t>
            </w:r>
            <w:r w:rsidR="004A744D">
              <w:rPr>
                <w:i/>
                <w:color w:val="548DD4"/>
                <w:sz w:val="16"/>
                <w:szCs w:val="16"/>
                <w:lang w:val="en-US"/>
              </w:rPr>
              <w:t>06/03/2015</w:t>
            </w:r>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lastRenderedPageBreak/>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lastRenderedPageBreak/>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B1124C" w:rsidRDefault="00E16E38" w:rsidP="00832590">
            <w:pPr>
              <w:keepNext/>
              <w:spacing w:after="0"/>
            </w:pPr>
            <w:r>
              <w:t xml:space="preserve">  </w:t>
            </w:r>
          </w:p>
          <w:p w:rsidR="00B1124C" w:rsidRDefault="00B1124C" w:rsidP="00832590">
            <w:pPr>
              <w:keepNext/>
              <w:spacing w:after="0"/>
            </w:pPr>
          </w:p>
          <w:p w:rsidR="00B1124C" w:rsidRDefault="00B1124C" w:rsidP="00832590">
            <w:pPr>
              <w:keepNext/>
              <w:spacing w:after="0"/>
            </w:pPr>
          </w:p>
          <w:p w:rsidR="00B1124C" w:rsidRDefault="00B1124C" w:rsidP="00832590">
            <w:pPr>
              <w:keepNext/>
              <w:spacing w:after="0"/>
            </w:pPr>
          </w:p>
          <w:p w:rsidR="00E16E38" w:rsidRPr="00C669E1" w:rsidRDefault="00E16E38" w:rsidP="00832590">
            <w:pPr>
              <w:keepNext/>
              <w:spacing w:after="0"/>
              <w:rPr>
                <w:i/>
                <w:color w:val="548DD4"/>
                <w:sz w:val="16"/>
                <w:szCs w:val="16"/>
                <w:lang w:val="en-US"/>
              </w:rPr>
            </w:pPr>
            <w:r>
              <w:t xml:space="preserve"> </w:t>
            </w: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C1138E" w:rsidRPr="0056181B" w:rsidTr="00CB5D9D">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“Datasets”</w:t>
            </w:r>
            <w:r w:rsidRPr="00057FF1">
              <w:rPr>
                <w:rFonts w:asciiTheme="minorHAnsi" w:hAnsiTheme="minorHAnsi" w:cstheme="minorHAnsi"/>
                <w:sz w:val="22"/>
                <w:szCs w:val="22"/>
              </w:rPr>
              <w:t xml:space="preserve"> button icon </w:t>
            </w:r>
          </w:p>
        </w:tc>
        <w:tc>
          <w:tcPr>
            <w:tcW w:w="2690" w:type="dxa"/>
            <w:gridSpan w:val="2"/>
            <w:shd w:val="clear" w:color="auto" w:fill="auto"/>
          </w:tcPr>
          <w:p w:rsidR="00C1138E" w:rsidRPr="00057FF1" w:rsidRDefault="00C1138E" w:rsidP="00832590">
            <w:pPr>
              <w:keepNext/>
              <w:spacing w:after="0"/>
              <w:rPr>
                <w:rFonts w:cstheme="minorHAnsi"/>
                <w:lang w:val="en-US"/>
              </w:rPr>
            </w:pPr>
            <w:r w:rsidRPr="003C0A28">
              <w:rPr>
                <w:rFonts w:cstheme="minorHAnsi"/>
                <w:lang w:val="en-US"/>
              </w:rPr>
              <w:t xml:space="preserve"> 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CB5D9D">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t>Step-20</w:t>
            </w:r>
          </w:p>
        </w:tc>
        <w:tc>
          <w:tcPr>
            <w:tcW w:w="3499" w:type="dxa"/>
            <w:gridSpan w:val="4"/>
            <w:shd w:val="clear" w:color="auto" w:fill="auto"/>
          </w:tcPr>
          <w:p w:rsidR="00C1138E" w:rsidRPr="00057FF1" w:rsidRDefault="00C1138E" w:rsidP="00F16834">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Click on </w:t>
            </w:r>
            <w:r w:rsidR="00F16834">
              <w:rPr>
                <w:rFonts w:asciiTheme="minorHAnsi" w:hAnsiTheme="minorHAnsi" w:cstheme="minorHAnsi"/>
                <w:sz w:val="22"/>
                <w:szCs w:val="22"/>
              </w:rPr>
              <w:t>landsat</w:t>
            </w:r>
            <w:r w:rsidRPr="00057FF1">
              <w:rPr>
                <w:rFonts w:asciiTheme="minorHAnsi" w:hAnsiTheme="minorHAnsi" w:cstheme="minorHAnsi"/>
                <w:sz w:val="22"/>
                <w:szCs w:val="22"/>
              </w:rPr>
              <w:t xml:space="preserve"> </w:t>
            </w:r>
            <w:r>
              <w:rPr>
                <w:rFonts w:asciiTheme="minorHAnsi" w:hAnsiTheme="minorHAnsi" w:cstheme="minorHAnsi"/>
                <w:sz w:val="22"/>
                <w:szCs w:val="22"/>
              </w:rPr>
              <w:t>dataset</w:t>
            </w:r>
          </w:p>
        </w:tc>
        <w:tc>
          <w:tcPr>
            <w:tcW w:w="2690" w:type="dxa"/>
            <w:gridSpan w:val="2"/>
            <w:shd w:val="clear" w:color="auto" w:fill="auto"/>
          </w:tcPr>
          <w:p w:rsidR="00C1138E" w:rsidRPr="00057FF1" w:rsidRDefault="00C1138E">
            <w:pPr>
              <w:keepNext/>
              <w:spacing w:after="0"/>
              <w:rPr>
                <w:rFonts w:cstheme="minorHAnsi"/>
                <w:lang w:val="en-US"/>
              </w:rPr>
            </w:pPr>
            <w:r w:rsidRPr="003C0A28">
              <w:rPr>
                <w:rFonts w:cstheme="minorHAnsi"/>
                <w:lang w:val="en-US"/>
              </w:rPr>
              <w:t xml:space="preserve">The </w:t>
            </w:r>
            <w:r w:rsidR="00F16834">
              <w:rPr>
                <w:rFonts w:cstheme="minorHAnsi"/>
                <w:lang w:val="en-US"/>
              </w:rPr>
              <w:t>landsat</w:t>
            </w:r>
            <w:r>
              <w:rPr>
                <w:rFonts w:cstheme="minorHAnsi"/>
                <w:lang w:val="en-US"/>
              </w:rPr>
              <w:t xml:space="preserve"> </w:t>
            </w:r>
            <w:r w:rsidRPr="003C0A28">
              <w:rPr>
                <w:rFonts w:cstheme="minorHAnsi"/>
                <w:lang w:val="en-US"/>
              </w:rPr>
              <w:t xml:space="preserve">dataset </w:t>
            </w:r>
            <w:r>
              <w:rPr>
                <w:rFonts w:cstheme="minorHAnsi"/>
                <w:lang w:val="en-US"/>
              </w:rPr>
              <w:t>is selected</w:t>
            </w:r>
          </w:p>
        </w:tc>
        <w:tc>
          <w:tcPr>
            <w:tcW w:w="1559" w:type="dxa"/>
            <w:shd w:val="clear" w:color="auto" w:fill="47F62A"/>
            <w:vAlign w:val="center"/>
          </w:tcPr>
          <w:p w:rsidR="00C1138E" w:rsidRPr="004E5884" w:rsidRDefault="00C1138E" w:rsidP="00832590">
            <w:pPr>
              <w:keepNext/>
              <w:spacing w:after="0"/>
              <w:jc w:val="center"/>
              <w:rPr>
                <w:sz w:val="14"/>
                <w:szCs w:val="14"/>
                <w:highlight w:val="yellow"/>
                <w:lang w:val="en-US"/>
              </w:rPr>
            </w:pPr>
          </w:p>
        </w:tc>
      </w:tr>
      <w:tr w:rsidR="00C1138E" w:rsidRPr="0056181B" w:rsidTr="00CB5D9D">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C1138E" w:rsidRPr="00057FF1" w:rsidRDefault="00F16834" w:rsidP="00832590">
            <w:pPr>
              <w:pStyle w:val="NormalStep"/>
              <w:keepNext/>
              <w:rPr>
                <w:rFonts w:asciiTheme="minorHAnsi" w:hAnsiTheme="minorHAnsi" w:cstheme="minorHAnsi"/>
                <w:sz w:val="22"/>
                <w:szCs w:val="22"/>
              </w:rPr>
            </w:pPr>
            <w:r>
              <w:rPr>
                <w:rFonts w:asciiTheme="minorHAnsi" w:hAnsiTheme="minorHAnsi" w:cstheme="minorHAnsi"/>
                <w:sz w:val="22"/>
                <w:szCs w:val="22"/>
              </w:rPr>
              <w:t>Move to a location enclosing Switzerland on the map, using zoom and/or mouse move</w:t>
            </w:r>
          </w:p>
        </w:tc>
        <w:tc>
          <w:tcPr>
            <w:tcW w:w="2690" w:type="dxa"/>
            <w:gridSpan w:val="2"/>
            <w:shd w:val="clear" w:color="auto" w:fill="auto"/>
          </w:tcPr>
          <w:p w:rsidR="00C1138E" w:rsidRPr="00D61852" w:rsidRDefault="00C1138E" w:rsidP="00832590">
            <w:pPr>
              <w:keepNext/>
              <w:spacing w:after="0"/>
              <w:rPr>
                <w:rFonts w:cstheme="minorHAnsi"/>
                <w:lang w:val="en-GB"/>
              </w:rPr>
            </w:pPr>
            <w:r>
              <w:rPr>
                <w:rFonts w:cstheme="minorHAnsi"/>
                <w:lang w:val="en-GB"/>
              </w:rPr>
              <w:t>The chosen location is displayed.</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56181B" w:rsidTr="00CB5D9D">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Step-40</w:t>
            </w:r>
          </w:p>
        </w:tc>
        <w:tc>
          <w:tcPr>
            <w:tcW w:w="3499" w:type="dxa"/>
            <w:gridSpan w:val="4"/>
            <w:shd w:val="clear" w:color="auto" w:fill="auto"/>
          </w:tcPr>
          <w:p w:rsidR="00C1138E" w:rsidRPr="00E24DDB" w:rsidRDefault="00C1138E"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C1138E" w:rsidRPr="003C0A28" w:rsidRDefault="00C1138E" w:rsidP="00832590">
            <w:pPr>
              <w:keepNext/>
              <w:spacing w:after="0"/>
              <w:rPr>
                <w:rFonts w:cstheme="minorHAnsi"/>
                <w:lang w:val="en-US"/>
              </w:rPr>
            </w:pPr>
            <w:r w:rsidRPr="003C0A28">
              <w:rPr>
                <w:rFonts w:cstheme="minorHAnsi"/>
                <w:lang w:val="en-US"/>
              </w:rPr>
              <w:t>The search widget is opened</w:t>
            </w:r>
            <w:r>
              <w:rPr>
                <w:rFonts w:cstheme="minorHAnsi"/>
                <w:lang w:val="en-US"/>
              </w:rPr>
              <w:t xml:space="preserve">. </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56181B" w:rsidTr="00CB5D9D">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C1138E" w:rsidRPr="00057FF1" w:rsidRDefault="00F16834">
            <w:pPr>
              <w:pStyle w:val="NormalStep"/>
              <w:keepNext/>
              <w:rPr>
                <w:rFonts w:asciiTheme="minorHAnsi" w:hAnsiTheme="minorHAnsi" w:cstheme="minorHAnsi"/>
                <w:sz w:val="22"/>
                <w:szCs w:val="22"/>
              </w:rPr>
            </w:pPr>
            <w:r>
              <w:rPr>
                <w:rFonts w:asciiTheme="minorHAnsi" w:hAnsiTheme="minorHAnsi" w:cstheme="minorHAnsi"/>
                <w:sz w:val="22"/>
                <w:szCs w:val="22"/>
              </w:rPr>
              <w:t>In date accordion, uncheck “Use Time Extent” and set the start date to be : 1991-09-30 and the stop date to : 1991-10-2</w:t>
            </w:r>
          </w:p>
        </w:tc>
        <w:tc>
          <w:tcPr>
            <w:tcW w:w="2690" w:type="dxa"/>
            <w:gridSpan w:val="2"/>
            <w:shd w:val="clear" w:color="auto" w:fill="auto"/>
          </w:tcPr>
          <w:p w:rsidR="00C1138E" w:rsidRPr="003C0A28" w:rsidRDefault="00C1138E" w:rsidP="00832590">
            <w:pPr>
              <w:keepNext/>
              <w:spacing w:after="0"/>
              <w:rPr>
                <w:rFonts w:cstheme="minorHAnsi"/>
                <w:lang w:val="en-US"/>
              </w:rPr>
            </w:pPr>
            <w:r>
              <w:rPr>
                <w:rFonts w:cstheme="minorHAnsi"/>
                <w:lang w:val="en-GB"/>
              </w:rPr>
              <w:t>The dates are set.</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56181B" w:rsidTr="00CB5D9D">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C1138E" w:rsidRDefault="006015BF" w:rsidP="006015BF">
            <w:pPr>
              <w:pStyle w:val="NormalStep"/>
              <w:keepNext/>
              <w:rPr>
                <w:rFonts w:asciiTheme="minorHAnsi" w:hAnsiTheme="minorHAnsi" w:cstheme="minorHAnsi"/>
                <w:sz w:val="22"/>
                <w:szCs w:val="22"/>
              </w:rPr>
            </w:pPr>
            <w:r>
              <w:rPr>
                <w:rFonts w:asciiTheme="minorHAnsi" w:hAnsiTheme="minorHAnsi" w:cstheme="minorHAnsi"/>
                <w:sz w:val="22"/>
                <w:szCs w:val="22"/>
              </w:rPr>
              <w:t xml:space="preserve">Press the </w:t>
            </w:r>
            <w:r w:rsidRPr="003F342A">
              <w:rPr>
                <w:rFonts w:asciiTheme="minorHAnsi" w:hAnsiTheme="minorHAnsi" w:cstheme="minorHAnsi"/>
                <w:sz w:val="22"/>
                <w:szCs w:val="22"/>
              </w:rPr>
              <w:t>“Search”</w:t>
            </w:r>
            <w:r w:rsidR="00C1138E">
              <w:rPr>
                <w:rFonts w:asciiTheme="minorHAnsi" w:hAnsiTheme="minorHAnsi" w:cstheme="minorHAnsi"/>
                <w:sz w:val="22"/>
                <w:szCs w:val="22"/>
              </w:rPr>
              <w:t xml:space="preserve"> button</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Footprints appear on the map.</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56181B" w:rsidTr="00CB5D9D">
        <w:tc>
          <w:tcPr>
            <w:tcW w:w="865" w:type="dxa"/>
            <w:tcBorders>
              <w:bottom w:val="single" w:sz="6" w:space="0" w:color="auto"/>
            </w:tcBorders>
            <w:shd w:val="clear" w:color="auto" w:fill="auto"/>
            <w:vAlign w:val="center"/>
          </w:tcPr>
          <w:p w:rsidR="00C1138E" w:rsidRDefault="00C1138E" w:rsidP="00832590">
            <w:pPr>
              <w:keepNext/>
              <w:spacing w:after="0"/>
              <w:jc w:val="center"/>
              <w:rPr>
                <w:i/>
                <w:sz w:val="14"/>
                <w:szCs w:val="14"/>
              </w:rPr>
            </w:pPr>
            <w:r>
              <w:rPr>
                <w:i/>
                <w:sz w:val="14"/>
                <w:szCs w:val="14"/>
              </w:rPr>
              <w:t>Step-7</w:t>
            </w:r>
            <w:r w:rsidRPr="005D1206">
              <w:rPr>
                <w:i/>
                <w:sz w:val="14"/>
                <w:szCs w:val="14"/>
              </w:rPr>
              <w:t>0</w:t>
            </w:r>
          </w:p>
        </w:tc>
        <w:tc>
          <w:tcPr>
            <w:tcW w:w="3499" w:type="dxa"/>
            <w:gridSpan w:val="4"/>
            <w:tcBorders>
              <w:bottom w:val="single" w:sz="6" w:space="0" w:color="auto"/>
            </w:tcBorders>
            <w:shd w:val="clear" w:color="auto" w:fill="auto"/>
          </w:tcPr>
          <w:p w:rsidR="00C1138E" w:rsidRDefault="00C1138E" w:rsidP="00832590">
            <w:pPr>
              <w:pStyle w:val="NormalStep"/>
              <w:keepNext/>
              <w:rPr>
                <w:rFonts w:asciiTheme="minorHAnsi" w:hAnsiTheme="minorHAnsi" w:cstheme="minorHAnsi"/>
                <w:sz w:val="22"/>
                <w:szCs w:val="22"/>
              </w:rPr>
            </w:pPr>
            <w:r w:rsidRPr="00985F20">
              <w:rPr>
                <w:rFonts w:asciiTheme="minorHAnsi" w:hAnsiTheme="minorHAnsi" w:cstheme="minorHAnsi"/>
                <w:sz w:val="22"/>
                <w:szCs w:val="22"/>
              </w:rPr>
              <w:t xml:space="preserve">Click on a </w:t>
            </w:r>
            <w:r>
              <w:rPr>
                <w:rFonts w:asciiTheme="minorHAnsi" w:hAnsiTheme="minorHAnsi" w:cstheme="minorHAnsi"/>
                <w:sz w:val="22"/>
                <w:szCs w:val="22"/>
              </w:rPr>
              <w:t>footprint in the map.</w:t>
            </w:r>
          </w:p>
        </w:tc>
        <w:tc>
          <w:tcPr>
            <w:tcW w:w="2690" w:type="dxa"/>
            <w:gridSpan w:val="2"/>
            <w:tcBorders>
              <w:bottom w:val="single" w:sz="6" w:space="0" w:color="auto"/>
            </w:tcBorders>
            <w:shd w:val="clear" w:color="auto" w:fill="auto"/>
          </w:tcPr>
          <w:p w:rsidR="00C1138E" w:rsidRPr="00586267" w:rsidRDefault="00C1138E" w:rsidP="00E35A53">
            <w:pPr>
              <w:keepNext/>
              <w:spacing w:after="0"/>
              <w:rPr>
                <w:rFonts w:cstheme="minorHAnsi"/>
                <w:lang w:val="en-GB"/>
              </w:rPr>
            </w:pPr>
            <w:r>
              <w:rPr>
                <w:rFonts w:cstheme="minorHAnsi"/>
                <w:lang w:val="en-GB"/>
              </w:rPr>
              <w:t>The footprint is highlighted and the map pop-up is spawn-</w:t>
            </w:r>
            <w:proofErr w:type="gramStart"/>
            <w:r>
              <w:rPr>
                <w:rFonts w:cstheme="minorHAnsi"/>
                <w:lang w:val="en-GB"/>
              </w:rPr>
              <w:t>up .</w:t>
            </w:r>
            <w:proofErr w:type="gramEnd"/>
            <w:r>
              <w:rPr>
                <w:rFonts w:cstheme="minorHAnsi"/>
                <w:lang w:val="en-GB"/>
              </w:rPr>
              <w:t xml:space="preserve"> The pop-up contains </w:t>
            </w:r>
            <w:r w:rsidR="00657684" w:rsidRPr="003F342A">
              <w:rPr>
                <w:rFonts w:cstheme="minorHAnsi"/>
                <w:lang w:val="en-GB"/>
              </w:rPr>
              <w:t>four</w:t>
            </w:r>
            <w:r>
              <w:rPr>
                <w:rFonts w:cstheme="minorHAnsi"/>
                <w:lang w:val="en-GB"/>
              </w:rPr>
              <w:t xml:space="preserve"> buttons: the first one for information, </w:t>
            </w:r>
            <w:r w:rsidRPr="003F342A">
              <w:rPr>
                <w:rFonts w:cstheme="minorHAnsi"/>
                <w:lang w:val="en-GB"/>
              </w:rPr>
              <w:t xml:space="preserve">the second one </w:t>
            </w:r>
            <w:r w:rsidR="00657684" w:rsidRPr="003F342A">
              <w:rPr>
                <w:rFonts w:cstheme="minorHAnsi"/>
                <w:lang w:val="en-GB"/>
              </w:rPr>
              <w:t>selecting the product</w:t>
            </w:r>
            <w:r w:rsidR="00E35A53" w:rsidRPr="003F342A">
              <w:rPr>
                <w:rFonts w:cstheme="minorHAnsi"/>
                <w:lang w:val="en-GB"/>
              </w:rPr>
              <w:t>,</w:t>
            </w:r>
            <w:r w:rsidR="00657684" w:rsidRPr="003F342A">
              <w:rPr>
                <w:rFonts w:cstheme="minorHAnsi"/>
                <w:lang w:val="en-GB"/>
              </w:rPr>
              <w:t xml:space="preserve"> </w:t>
            </w:r>
            <w:r w:rsidRPr="003F342A">
              <w:rPr>
                <w:rFonts w:cstheme="minorHAnsi"/>
                <w:lang w:val="en-GB"/>
              </w:rPr>
              <w:t>the third one</w:t>
            </w:r>
            <w:r w:rsidR="00657684" w:rsidRPr="003F342A">
              <w:rPr>
                <w:rFonts w:cstheme="minorHAnsi"/>
                <w:lang w:val="en-GB"/>
              </w:rPr>
              <w:t xml:space="preserve"> for data access and the fourth </w:t>
            </w:r>
            <w:r w:rsidR="00E35A53" w:rsidRPr="003F342A">
              <w:rPr>
                <w:rFonts w:cstheme="minorHAnsi"/>
                <w:lang w:val="en-GB"/>
              </w:rPr>
              <w:t xml:space="preserve">one </w:t>
            </w:r>
            <w:r w:rsidR="00657684" w:rsidRPr="003F342A">
              <w:rPr>
                <w:rFonts w:cstheme="minorHAnsi"/>
                <w:lang w:val="en-GB"/>
              </w:rPr>
              <w:t>Add</w:t>
            </w:r>
            <w:r w:rsidR="00E35A53" w:rsidRPr="003F342A">
              <w:rPr>
                <w:rFonts w:cstheme="minorHAnsi"/>
                <w:lang w:val="en-GB"/>
              </w:rPr>
              <w:t>ing</w:t>
            </w:r>
            <w:r w:rsidR="00657684" w:rsidRPr="003F342A">
              <w:rPr>
                <w:rFonts w:cstheme="minorHAnsi"/>
                <w:lang w:val="en-GB"/>
              </w:rPr>
              <w:t xml:space="preserve"> to shopcart</w:t>
            </w:r>
          </w:p>
        </w:tc>
        <w:tc>
          <w:tcPr>
            <w:tcW w:w="1559" w:type="dxa"/>
            <w:tcBorders>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p>
        </w:tc>
      </w:tr>
      <w:tr w:rsidR="00C1138E" w:rsidRPr="0056181B" w:rsidTr="00CB5D9D">
        <w:tc>
          <w:tcPr>
            <w:tcW w:w="865" w:type="dxa"/>
            <w:tcBorders>
              <w:top w:val="single" w:sz="6" w:space="0" w:color="auto"/>
              <w:bottom w:val="single" w:sz="6" w:space="0" w:color="auto"/>
            </w:tcBorders>
            <w:shd w:val="clear" w:color="auto" w:fill="auto"/>
            <w:vAlign w:val="center"/>
          </w:tcPr>
          <w:p w:rsidR="00C1138E" w:rsidRDefault="00C1138E" w:rsidP="00832590">
            <w:pPr>
              <w:keepNext/>
              <w:spacing w:after="0"/>
              <w:jc w:val="center"/>
              <w:rPr>
                <w:i/>
                <w:sz w:val="14"/>
                <w:szCs w:val="14"/>
              </w:rPr>
            </w:pPr>
            <w:r>
              <w:rPr>
                <w:i/>
                <w:sz w:val="14"/>
                <w:szCs w:val="14"/>
              </w:rPr>
              <w:t>Step-80</w:t>
            </w:r>
          </w:p>
        </w:tc>
        <w:tc>
          <w:tcPr>
            <w:tcW w:w="3499" w:type="dxa"/>
            <w:gridSpan w:val="4"/>
            <w:tcBorders>
              <w:top w:val="single" w:sz="6" w:space="0" w:color="auto"/>
              <w:bottom w:val="single" w:sz="6" w:space="0" w:color="auto"/>
            </w:tcBorders>
            <w:shd w:val="clear" w:color="auto" w:fill="auto"/>
          </w:tcPr>
          <w:p w:rsidR="00C1138E" w:rsidRPr="00985F20" w:rsidRDefault="00C1138E" w:rsidP="00003BEF">
            <w:pPr>
              <w:pStyle w:val="NormalStep"/>
              <w:keepNext/>
              <w:rPr>
                <w:rFonts w:asciiTheme="minorHAnsi" w:hAnsiTheme="minorHAnsi" w:cstheme="minorHAnsi"/>
                <w:sz w:val="22"/>
                <w:szCs w:val="22"/>
              </w:rPr>
            </w:pPr>
            <w:r>
              <w:rPr>
                <w:rFonts w:asciiTheme="minorHAnsi" w:hAnsiTheme="minorHAnsi" w:cstheme="minorHAnsi"/>
                <w:sz w:val="22"/>
                <w:szCs w:val="22"/>
              </w:rPr>
              <w:t xml:space="preserve">Inside the map popup, </w:t>
            </w:r>
            <w:r w:rsidRPr="003F342A">
              <w:rPr>
                <w:rFonts w:asciiTheme="minorHAnsi" w:hAnsiTheme="minorHAnsi" w:cstheme="minorHAnsi"/>
                <w:sz w:val="22"/>
                <w:szCs w:val="22"/>
              </w:rPr>
              <w:t>click on the checkbox button</w:t>
            </w:r>
            <w:r w:rsidR="00003BEF" w:rsidRPr="003F342A">
              <w:rPr>
                <w:rFonts w:asciiTheme="minorHAnsi" w:hAnsiTheme="minorHAnsi" w:cstheme="minorHAnsi"/>
                <w:sz w:val="22"/>
                <w:szCs w:val="22"/>
              </w:rPr>
              <w:t xml:space="preserve"> “select product”</w:t>
            </w:r>
            <w:r w:rsidRPr="003F342A">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C1138E" w:rsidRDefault="00C1138E" w:rsidP="00832590">
            <w:pPr>
              <w:keepNext/>
              <w:spacing w:after="0"/>
              <w:rPr>
                <w:rFonts w:cstheme="minorHAnsi"/>
                <w:lang w:val="en-GB"/>
              </w:rPr>
            </w:pPr>
            <w:r>
              <w:rPr>
                <w:rFonts w:cstheme="minorHAnsi"/>
                <w:lang w:val="en-GB"/>
              </w:rPr>
              <w:t>The footprint is selected and the browse layer is displayed on the map at the location of the footprint.</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WEBC-PFC-006</w:t>
            </w:r>
            <w:r w:rsidRPr="0056181B">
              <w:rPr>
                <w:i/>
                <w:sz w:val="14"/>
                <w:szCs w:val="14"/>
              </w:rPr>
              <w:t>0</w:t>
            </w:r>
          </w:p>
        </w:tc>
      </w:tr>
      <w:tr w:rsidR="00C1138E" w:rsidRPr="0056181B" w:rsidTr="00CB5D9D">
        <w:tc>
          <w:tcPr>
            <w:tcW w:w="865" w:type="dxa"/>
            <w:tcBorders>
              <w:top w:val="single" w:sz="6" w:space="0" w:color="auto"/>
            </w:tcBorders>
            <w:shd w:val="clear" w:color="auto" w:fill="auto"/>
            <w:vAlign w:val="center"/>
          </w:tcPr>
          <w:p w:rsidR="00C1138E" w:rsidRDefault="00C1138E" w:rsidP="00832590">
            <w:pPr>
              <w:keepNext/>
              <w:spacing w:after="0"/>
              <w:jc w:val="center"/>
              <w:rPr>
                <w:i/>
                <w:sz w:val="14"/>
                <w:szCs w:val="14"/>
              </w:rPr>
            </w:pPr>
            <w:r>
              <w:rPr>
                <w:i/>
                <w:sz w:val="14"/>
                <w:szCs w:val="14"/>
              </w:rPr>
              <w:lastRenderedPageBreak/>
              <w:t>Step-90</w:t>
            </w:r>
          </w:p>
        </w:tc>
        <w:tc>
          <w:tcPr>
            <w:tcW w:w="3499" w:type="dxa"/>
            <w:gridSpan w:val="4"/>
            <w:tcBorders>
              <w:top w:val="single" w:sz="6" w:space="0" w:color="auto"/>
            </w:tcBorders>
            <w:shd w:val="clear" w:color="auto" w:fill="auto"/>
          </w:tcPr>
          <w:p w:rsidR="00C1138E" w:rsidRPr="00985F20"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“Background” to change the map background, and then choose “OSM (TPZFr)”</w:t>
            </w:r>
          </w:p>
        </w:tc>
        <w:tc>
          <w:tcPr>
            <w:tcW w:w="2690" w:type="dxa"/>
            <w:gridSpan w:val="2"/>
            <w:tcBorders>
              <w:top w:val="single" w:sz="6" w:space="0" w:color="auto"/>
            </w:tcBorders>
            <w:shd w:val="clear" w:color="auto" w:fill="auto"/>
          </w:tcPr>
          <w:p w:rsidR="00C1138E" w:rsidRDefault="00C1138E" w:rsidP="00832590">
            <w:pPr>
              <w:keepNext/>
              <w:spacing w:after="0"/>
              <w:rPr>
                <w:rFonts w:cstheme="minorHAnsi"/>
                <w:lang w:val="en-GB"/>
              </w:rPr>
            </w:pPr>
            <w:r>
              <w:rPr>
                <w:rFonts w:cstheme="minorHAnsi"/>
                <w:lang w:val="en-GB"/>
              </w:rPr>
              <w:t>The browse layer should be displayed on the map as above.</w:t>
            </w:r>
          </w:p>
        </w:tc>
        <w:tc>
          <w:tcPr>
            <w:tcW w:w="1559" w:type="dxa"/>
            <w:tcBorders>
              <w:top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WEBC-PFC-0061</w:t>
            </w:r>
          </w:p>
        </w:tc>
      </w:tr>
      <w:tr w:rsidR="00C1138E" w:rsidRPr="0056181B" w:rsidTr="00CB5D9D">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Step-100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WEBC-PFC-0062</w:t>
            </w:r>
          </w:p>
        </w:tc>
      </w:tr>
      <w:tr w:rsidR="00C1138E" w:rsidRPr="0056181B" w:rsidTr="00CB5D9D">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Step-110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“2D/3D” to switch back to 2D.</w:t>
            </w:r>
          </w:p>
        </w:tc>
        <w:tc>
          <w:tcPr>
            <w:tcW w:w="2690" w:type="dxa"/>
            <w:gridSpan w:val="2"/>
            <w:shd w:val="clear" w:color="auto" w:fill="auto"/>
          </w:tcPr>
          <w:p w:rsidR="00C1138E" w:rsidRDefault="00C1138E" w:rsidP="00832590">
            <w:pPr>
              <w:keepNext/>
              <w:spacing w:after="0"/>
              <w:rPr>
                <w:rFonts w:cstheme="minorHAnsi"/>
                <w:lang w:val="en-GB"/>
              </w:rPr>
            </w:pPr>
          </w:p>
        </w:tc>
        <w:tc>
          <w:tcPr>
            <w:tcW w:w="1559" w:type="dxa"/>
            <w:shd w:val="clear" w:color="auto" w:fill="47F62A"/>
            <w:vAlign w:val="center"/>
          </w:tcPr>
          <w:p w:rsidR="00C1138E" w:rsidRPr="0056181B" w:rsidRDefault="00C1138E" w:rsidP="00832590">
            <w:pPr>
              <w:keepNext/>
              <w:spacing w:after="0"/>
              <w:jc w:val="center"/>
              <w:rPr>
                <w:i/>
                <w:sz w:val="14"/>
                <w:szCs w:val="14"/>
              </w:rPr>
            </w:pPr>
          </w:p>
        </w:tc>
      </w:tr>
    </w:tbl>
    <w:p w:rsidR="00E16E38" w:rsidRDefault="00E16E38" w:rsidP="00832590">
      <w:pPr>
        <w:pStyle w:val="Titre3"/>
      </w:pPr>
      <w:bookmarkStart w:id="114" w:name="_Toc413751485"/>
      <w:r>
        <w:t>NGEO-WEBC-VTP-0070</w:t>
      </w:r>
      <w:bookmarkEnd w:id="1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0070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Filtered Dataset Selection</w:t>
            </w:r>
          </w:p>
        </w:tc>
      </w:tr>
      <w:tr w:rsidR="00E16E38" w:rsidRPr="00B17EAC" w:rsidTr="00003BEF">
        <w:tc>
          <w:tcPr>
            <w:tcW w:w="8613" w:type="dxa"/>
            <w:gridSpan w:val="8"/>
            <w:tcBorders>
              <w:bottom w:val="single" w:sz="6" w:space="0" w:color="auto"/>
            </w:tcBorders>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CB5D9D">
        <w:tc>
          <w:tcPr>
            <w:tcW w:w="8613" w:type="dxa"/>
            <w:gridSpan w:val="8"/>
            <w:tcBorders>
              <w:top w:val="single" w:sz="6" w:space="0" w:color="auto"/>
              <w:bottom w:val="single" w:sz="6" w:space="0" w:color="auto"/>
            </w:tcBorders>
            <w:shd w:val="clear" w:color="auto" w:fill="47F62A"/>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003BEF">
        <w:tc>
          <w:tcPr>
            <w:tcW w:w="4306"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Component version</w:t>
            </w:r>
            <w:r>
              <w:rPr>
                <w:i/>
                <w:color w:val="548DD4"/>
                <w:sz w:val="16"/>
                <w:szCs w:val="16"/>
                <w:lang w:val="fr-FR"/>
              </w:rPr>
              <w:t> </w:t>
            </w:r>
            <w:r w:rsidRPr="004E0C5B">
              <w:rPr>
                <w:i/>
                <w:color w:val="548DD4"/>
                <w:sz w:val="16"/>
                <w:szCs w:val="16"/>
                <w:lang w:val="fr-FR"/>
              </w:rPr>
              <w:t xml:space="preserve">: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SVN version</w:t>
            </w:r>
            <w:r>
              <w:rPr>
                <w:color w:val="548DD4"/>
                <w:sz w:val="16"/>
                <w:szCs w:val="16"/>
                <w:lang w:val="fr-FR"/>
              </w:rPr>
              <w:t> </w:t>
            </w:r>
            <w:r w:rsidRPr="007C2567">
              <w:rPr>
                <w:color w:val="548DD4"/>
                <w:sz w:val="16"/>
                <w:szCs w:val="16"/>
                <w:lang w:val="fr-FR"/>
              </w:rPr>
              <w:t xml:space="preserve">: </w:t>
            </w:r>
            <w:r w:rsid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AF36C0" w:rsidRDefault="00AF36C0" w:rsidP="00832590">
            <w:pPr>
              <w:keepNext/>
              <w:spacing w:after="0"/>
              <w:rPr>
                <w:i/>
                <w:color w:val="548DD4"/>
                <w:sz w:val="16"/>
                <w:szCs w:val="16"/>
                <w:lang w:val="en-US"/>
              </w:rPr>
            </w:pPr>
          </w:p>
          <w:p w:rsidR="0092784E" w:rsidRDefault="0092784E" w:rsidP="00832590">
            <w:pPr>
              <w:keepNext/>
              <w:spacing w:after="0"/>
              <w:rPr>
                <w:color w:val="548DD4"/>
                <w:sz w:val="16"/>
                <w:szCs w:val="16"/>
                <w:lang w:val="en-US"/>
              </w:rPr>
            </w:pPr>
          </w:p>
          <w:p w:rsidR="0092784E" w:rsidRDefault="0092784E" w:rsidP="00832590">
            <w:pPr>
              <w:keepNext/>
              <w:spacing w:after="0"/>
              <w:rPr>
                <w:color w:val="548DD4"/>
                <w:sz w:val="16"/>
                <w:szCs w:val="16"/>
                <w:lang w:val="en-US"/>
              </w:rPr>
            </w:pPr>
          </w:p>
          <w:p w:rsidR="008D6574" w:rsidRPr="0092784E" w:rsidRDefault="008D6574" w:rsidP="00832590">
            <w:pPr>
              <w:keepNext/>
              <w:spacing w:after="0"/>
              <w:rPr>
                <w:color w:val="548DD4"/>
                <w:sz w:val="16"/>
                <w:szCs w:val="16"/>
                <w:lang w:val="en-US"/>
              </w:rPr>
            </w:pP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C1138E" w:rsidRPr="004E5884" w:rsidTr="008D3DD3">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10" w:history="1">
              <w:r w:rsidRPr="00114C12">
                <w:rPr>
                  <w:rStyle w:val="Lienhypertexte"/>
                  <w:rFonts w:asciiTheme="minorHAnsi" w:hAnsiTheme="minorHAnsi" w:cstheme="minorHAnsi"/>
                  <w:sz w:val="22"/>
                  <w:szCs w:val="22"/>
                </w:rPr>
                <w:t>http://localhost:3000/client</w:t>
              </w:r>
            </w:hyperlink>
          </w:p>
        </w:tc>
        <w:tc>
          <w:tcPr>
            <w:tcW w:w="2690" w:type="dxa"/>
            <w:gridSpan w:val="2"/>
            <w:shd w:val="clear" w:color="auto" w:fill="auto"/>
          </w:tcPr>
          <w:p w:rsidR="00C1138E" w:rsidRPr="00057FF1" w:rsidRDefault="00C1138E" w:rsidP="00832590">
            <w:pPr>
              <w:keepNext/>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8D3DD3">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Step-20</w:t>
            </w:r>
          </w:p>
        </w:tc>
        <w:tc>
          <w:tcPr>
            <w:tcW w:w="3499" w:type="dxa"/>
            <w:gridSpan w:val="4"/>
            <w:shd w:val="clear" w:color="auto" w:fill="auto"/>
          </w:tcPr>
          <w:p w:rsidR="00C1138E" w:rsidRPr="00E24DDB" w:rsidRDefault="00C1138E"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“Datasets”</w:t>
            </w:r>
            <w:r w:rsidRPr="00057FF1">
              <w:rPr>
                <w:rFonts w:asciiTheme="minorHAnsi" w:hAnsiTheme="minorHAnsi" w:cstheme="minorHAnsi"/>
                <w:sz w:val="22"/>
                <w:szCs w:val="22"/>
              </w:rPr>
              <w:t xml:space="preserve"> button icon</w:t>
            </w:r>
          </w:p>
        </w:tc>
        <w:tc>
          <w:tcPr>
            <w:tcW w:w="2690" w:type="dxa"/>
            <w:gridSpan w:val="2"/>
            <w:shd w:val="clear" w:color="auto" w:fill="auto"/>
          </w:tcPr>
          <w:p w:rsidR="00C1138E" w:rsidRPr="003C0A28" w:rsidRDefault="00C1138E" w:rsidP="00832590">
            <w:pPr>
              <w:keepNext/>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8D3DD3">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“Mission” menu to select “S1”.</w:t>
            </w:r>
          </w:p>
        </w:tc>
        <w:tc>
          <w:tcPr>
            <w:tcW w:w="2690" w:type="dxa"/>
            <w:gridSpan w:val="2"/>
            <w:shd w:val="clear" w:color="auto" w:fill="auto"/>
          </w:tcPr>
          <w:p w:rsidR="00C1138E" w:rsidRPr="00102EF3" w:rsidRDefault="00C1138E" w:rsidP="00832590">
            <w:pPr>
              <w:keepNext/>
              <w:spacing w:after="0"/>
              <w:rPr>
                <w:rFonts w:cstheme="minorHAnsi"/>
                <w:lang w:val="en-GB"/>
              </w:rPr>
            </w:pPr>
            <w:r>
              <w:rPr>
                <w:rFonts w:cstheme="minorHAnsi"/>
                <w:lang w:val="en-GB"/>
              </w:rPr>
              <w:t>Only ND_SAR_1 and LD_SENTINEL_1 are displayed.</w:t>
            </w:r>
          </w:p>
        </w:tc>
        <w:tc>
          <w:tcPr>
            <w:tcW w:w="1559" w:type="dxa"/>
            <w:shd w:val="clear" w:color="auto" w:fill="47F62A"/>
            <w:vAlign w:val="center"/>
          </w:tcPr>
          <w:p w:rsidR="00C1138E" w:rsidRPr="004E5884" w:rsidRDefault="00C1138E" w:rsidP="00832590">
            <w:pPr>
              <w:keepNext/>
              <w:spacing w:after="0"/>
              <w:jc w:val="center"/>
              <w:rPr>
                <w:sz w:val="14"/>
                <w:szCs w:val="14"/>
                <w:lang w:val="en-US"/>
              </w:rPr>
            </w:pPr>
            <w:r w:rsidRPr="0056181B">
              <w:rPr>
                <w:i/>
                <w:sz w:val="14"/>
                <w:szCs w:val="14"/>
              </w:rPr>
              <w:t>NGEO-</w:t>
            </w:r>
            <w:r>
              <w:rPr>
                <w:i/>
                <w:sz w:val="14"/>
                <w:szCs w:val="14"/>
              </w:rPr>
              <w:t>WEBC-PFC-007</w:t>
            </w:r>
            <w:r w:rsidRPr="0056181B">
              <w:rPr>
                <w:i/>
                <w:sz w:val="14"/>
                <w:szCs w:val="14"/>
              </w:rPr>
              <w:t>0</w:t>
            </w: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“Mission” menu to select “None”. Click on “Sensor” menu to select “OPT”.</w:t>
            </w:r>
          </w:p>
        </w:tc>
        <w:tc>
          <w:tcPr>
            <w:tcW w:w="2690" w:type="dxa"/>
            <w:gridSpan w:val="2"/>
            <w:shd w:val="clear" w:color="auto" w:fill="auto"/>
          </w:tcPr>
          <w:p w:rsidR="00C1138E" w:rsidRPr="00FF316E" w:rsidRDefault="00C1138E" w:rsidP="00832590">
            <w:pPr>
              <w:keepNext/>
              <w:spacing w:after="0"/>
              <w:rPr>
                <w:rFonts w:cstheme="minorHAnsi"/>
                <w:lang w:val="en-GB"/>
              </w:rPr>
            </w:pPr>
            <w:r>
              <w:rPr>
                <w:rFonts w:cstheme="minorHAnsi"/>
                <w:lang w:val="en-GB"/>
              </w:rPr>
              <w:t xml:space="preserve">Only </w:t>
            </w:r>
            <w:r w:rsidRPr="00FF316E">
              <w:rPr>
                <w:rFonts w:cstheme="minorHAnsi"/>
                <w:lang w:val="en-GB"/>
              </w:rPr>
              <w:t xml:space="preserve">ND_S2_1 </w:t>
            </w:r>
            <w:r w:rsidRPr="00FF316E">
              <w:rPr>
                <w:rFonts w:cstheme="minorHAnsi"/>
                <w:lang w:val="en-GB"/>
              </w:rPr>
              <w:tab/>
            </w:r>
            <w:r>
              <w:rPr>
                <w:rFonts w:cstheme="minorHAnsi"/>
                <w:lang w:val="en-GB"/>
              </w:rPr>
              <w:t xml:space="preserve">and </w:t>
            </w:r>
          </w:p>
          <w:p w:rsidR="00C1138E" w:rsidRPr="00D0690B" w:rsidRDefault="00C1138E" w:rsidP="00832590">
            <w:pPr>
              <w:keepNext/>
              <w:spacing w:after="0"/>
              <w:rPr>
                <w:rFonts w:cstheme="minorHAnsi"/>
                <w:b/>
                <w:lang w:val="en-GB"/>
              </w:rPr>
            </w:pPr>
            <w:r w:rsidRPr="00FF316E">
              <w:rPr>
                <w:rFonts w:cstheme="minorHAnsi"/>
                <w:lang w:val="en-GB"/>
              </w:rPr>
              <w:t>LD_SENTINEL_1</w:t>
            </w:r>
            <w:r>
              <w:rPr>
                <w:rFonts w:cstheme="minorHAnsi"/>
                <w:lang w:val="en-GB"/>
              </w:rPr>
              <w:t xml:space="preserve"> are displayed.</w:t>
            </w:r>
          </w:p>
        </w:tc>
        <w:tc>
          <w:tcPr>
            <w:tcW w:w="1559" w:type="dxa"/>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WEBC-PFC-0071</w:t>
            </w: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“Sensor” menu to select “None. Use the “Keyword” menu to select “interferometry”.</w:t>
            </w:r>
          </w:p>
        </w:tc>
        <w:tc>
          <w:tcPr>
            <w:tcW w:w="2690" w:type="dxa"/>
            <w:gridSpan w:val="2"/>
            <w:shd w:val="clear" w:color="auto" w:fill="auto"/>
          </w:tcPr>
          <w:p w:rsidR="00C1138E" w:rsidRPr="00D0690B" w:rsidRDefault="00C1138E" w:rsidP="00832590">
            <w:pPr>
              <w:keepNext/>
              <w:spacing w:after="0"/>
              <w:rPr>
                <w:rFonts w:cstheme="minorHAnsi"/>
                <w:b/>
                <w:lang w:val="en-GB"/>
              </w:rPr>
            </w:pPr>
            <w:r>
              <w:rPr>
                <w:rFonts w:cstheme="minorHAnsi"/>
                <w:lang w:val="en-GB"/>
              </w:rPr>
              <w:t xml:space="preserve">Only </w:t>
            </w:r>
            <w:r w:rsidRPr="00FF316E">
              <w:rPr>
                <w:rFonts w:cstheme="minorHAnsi"/>
                <w:lang w:val="en-GB"/>
              </w:rPr>
              <w:t>ND_SAR_1</w:t>
            </w:r>
            <w:r w:rsidR="00003BEF">
              <w:rPr>
                <w:rFonts w:cstheme="minorHAnsi"/>
                <w:lang w:val="en-GB"/>
              </w:rPr>
              <w:t xml:space="preserve"> i</w:t>
            </w:r>
            <w:r>
              <w:rPr>
                <w:rFonts w:cstheme="minorHAnsi"/>
                <w:lang w:val="en-GB"/>
              </w:rPr>
              <w:t>s displayed.</w:t>
            </w:r>
          </w:p>
        </w:tc>
        <w:tc>
          <w:tcPr>
            <w:tcW w:w="1559" w:type="dxa"/>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WEBC-PFC-0072</w:t>
            </w:r>
          </w:p>
        </w:tc>
      </w:tr>
      <w:tr w:rsidR="00C1138E" w:rsidRPr="004E5884" w:rsidTr="008D3DD3">
        <w:tc>
          <w:tcPr>
            <w:tcW w:w="865" w:type="dxa"/>
            <w:shd w:val="clear" w:color="auto" w:fill="auto"/>
            <w:vAlign w:val="center"/>
          </w:tcPr>
          <w:p w:rsidR="00C1138E" w:rsidRPr="00343F0E" w:rsidRDefault="00C1138E" w:rsidP="00832590">
            <w:pPr>
              <w:keepNext/>
              <w:spacing w:after="0"/>
              <w:jc w:val="center"/>
              <w:rPr>
                <w:i/>
                <w:sz w:val="14"/>
                <w:szCs w:val="14"/>
              </w:rPr>
            </w:pPr>
            <w:r w:rsidRPr="00343F0E">
              <w:rPr>
                <w:i/>
                <w:sz w:val="14"/>
                <w:szCs w:val="14"/>
              </w:rPr>
              <w:t>Step-60</w:t>
            </w:r>
          </w:p>
        </w:tc>
        <w:tc>
          <w:tcPr>
            <w:tcW w:w="3499" w:type="dxa"/>
            <w:gridSpan w:val="4"/>
            <w:shd w:val="clear" w:color="auto" w:fill="auto"/>
          </w:tcPr>
          <w:p w:rsidR="00343F0E" w:rsidRPr="00343F0E" w:rsidRDefault="00343F0E" w:rsidP="00832590">
            <w:pPr>
              <w:pStyle w:val="NormalStep"/>
              <w:keepNext/>
              <w:rPr>
                <w:rFonts w:asciiTheme="minorHAnsi" w:hAnsiTheme="minorHAnsi" w:cstheme="minorHAnsi"/>
                <w:sz w:val="22"/>
                <w:szCs w:val="22"/>
              </w:rPr>
            </w:pPr>
            <w:r w:rsidRPr="002D6298">
              <w:rPr>
                <w:rFonts w:asciiTheme="minorHAnsi" w:hAnsiTheme="minorHAnsi" w:cstheme="minorHAnsi"/>
                <w:sz w:val="22"/>
                <w:szCs w:val="22"/>
              </w:rPr>
              <w:t>Click on “Keyword” menu to select “None”.</w:t>
            </w:r>
          </w:p>
          <w:p w:rsidR="00C1138E" w:rsidRPr="00343F0E" w:rsidRDefault="00C1138E" w:rsidP="00832590">
            <w:pPr>
              <w:pStyle w:val="NormalStep"/>
              <w:keepNext/>
              <w:rPr>
                <w:rFonts w:asciiTheme="minorHAnsi" w:hAnsiTheme="minorHAnsi" w:cstheme="minorHAnsi"/>
                <w:sz w:val="22"/>
                <w:szCs w:val="22"/>
              </w:rPr>
            </w:pPr>
            <w:r w:rsidRPr="00343F0E">
              <w:rPr>
                <w:rFonts w:asciiTheme="minorHAnsi" w:hAnsiTheme="minorHAnsi" w:cstheme="minorHAnsi"/>
                <w:sz w:val="22"/>
                <w:szCs w:val="22"/>
              </w:rPr>
              <w:t>Enter “sen” in the search text field</w:t>
            </w:r>
          </w:p>
        </w:tc>
        <w:tc>
          <w:tcPr>
            <w:tcW w:w="2690" w:type="dxa"/>
            <w:gridSpan w:val="2"/>
            <w:shd w:val="clear" w:color="auto" w:fill="auto"/>
          </w:tcPr>
          <w:p w:rsidR="00C1138E" w:rsidRPr="00343F0E" w:rsidRDefault="00C1138E" w:rsidP="00832590">
            <w:pPr>
              <w:keepNext/>
              <w:spacing w:after="0"/>
              <w:rPr>
                <w:rFonts w:cstheme="minorHAnsi"/>
                <w:lang w:val="en-GB"/>
              </w:rPr>
            </w:pPr>
            <w:r w:rsidRPr="00343F0E">
              <w:rPr>
                <w:rFonts w:cstheme="minorHAnsi"/>
                <w:lang w:val="en-GB"/>
              </w:rPr>
              <w:t xml:space="preserve">6 datasets are displayed, containing SEN in their name. </w:t>
            </w:r>
          </w:p>
        </w:tc>
        <w:tc>
          <w:tcPr>
            <w:tcW w:w="1559" w:type="dxa"/>
            <w:shd w:val="clear" w:color="auto" w:fill="47F62A"/>
            <w:vAlign w:val="center"/>
          </w:tcPr>
          <w:p w:rsidR="00C1138E" w:rsidRPr="00343F0E" w:rsidRDefault="00C1138E" w:rsidP="00832590">
            <w:pPr>
              <w:keepNext/>
              <w:spacing w:after="0"/>
              <w:jc w:val="center"/>
              <w:rPr>
                <w:i/>
                <w:sz w:val="14"/>
                <w:szCs w:val="14"/>
              </w:rPr>
            </w:pPr>
            <w:r w:rsidRPr="00343F0E">
              <w:rPr>
                <w:i/>
                <w:sz w:val="14"/>
                <w:szCs w:val="14"/>
              </w:rPr>
              <w:t>NGEO-WEBC-PFC-0073</w:t>
            </w:r>
          </w:p>
        </w:tc>
      </w:tr>
    </w:tbl>
    <w:p w:rsidR="00E16E38" w:rsidRDefault="00E16E38" w:rsidP="00832590">
      <w:pPr>
        <w:pStyle w:val="Titre3"/>
      </w:pPr>
      <w:bookmarkStart w:id="115" w:name="_Toc374604595"/>
      <w:bookmarkStart w:id="116" w:name="_Toc374605727"/>
      <w:bookmarkStart w:id="117" w:name="_Toc374606802"/>
      <w:bookmarkStart w:id="118" w:name="_Toc413751486"/>
      <w:bookmarkEnd w:id="115"/>
      <w:bookmarkEnd w:id="116"/>
      <w:bookmarkEnd w:id="117"/>
      <w:r>
        <w:lastRenderedPageBreak/>
        <w:t>NGEO-WEBC-VTP-0080</w:t>
      </w:r>
      <w:bookmarkEnd w:id="1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0080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Searching with a url</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E61BC8">
        <w:tc>
          <w:tcPr>
            <w:tcW w:w="8613" w:type="dxa"/>
            <w:gridSpan w:val="8"/>
            <w:shd w:val="clear" w:color="auto" w:fill="47F62A"/>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Default="00E16E38" w:rsidP="00832590">
            <w:pPr>
              <w:keepNext/>
              <w:spacing w:after="0"/>
            </w:pPr>
            <w:r>
              <w:t xml:space="preserve">   </w:t>
            </w:r>
          </w:p>
          <w:p w:rsidR="00021F15" w:rsidRDefault="00021F15" w:rsidP="00832590">
            <w:pPr>
              <w:keepNext/>
              <w:spacing w:after="0"/>
            </w:pPr>
          </w:p>
          <w:p w:rsidR="00021F15" w:rsidRPr="00C84617" w:rsidRDefault="00021F15" w:rsidP="00832590">
            <w:pPr>
              <w:keepNext/>
              <w:spacing w:after="0"/>
              <w:rPr>
                <w:i/>
                <w:color w:val="548DD4"/>
                <w:sz w:val="2"/>
                <w:szCs w:val="16"/>
                <w:lang w:val="en-US"/>
              </w:rPr>
            </w:pP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C1138E" w:rsidRPr="004E5884" w:rsidTr="008D3DD3">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10 to 70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C1138E" w:rsidRPr="00057FF1" w:rsidRDefault="00C1138E" w:rsidP="00832590">
            <w:pPr>
              <w:keepNext/>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the “OpenSearch URL” collapsible </w:t>
            </w:r>
          </w:p>
        </w:tc>
        <w:tc>
          <w:tcPr>
            <w:tcW w:w="2690" w:type="dxa"/>
            <w:gridSpan w:val="2"/>
            <w:shd w:val="clear" w:color="auto" w:fill="auto"/>
          </w:tcPr>
          <w:p w:rsidR="00C1138E" w:rsidRPr="003C0A28" w:rsidRDefault="00C1138E" w:rsidP="00832590">
            <w:pPr>
              <w:keepNext/>
              <w:spacing w:after="0"/>
              <w:rPr>
                <w:rFonts w:cstheme="minorHAnsi"/>
                <w:lang w:val="en-GB"/>
              </w:rPr>
            </w:pPr>
            <w:r>
              <w:rPr>
                <w:rFonts w:cstheme="minorHAnsi"/>
                <w:lang w:val="en-GB"/>
              </w:rPr>
              <w:t>A text box is displaying the OpenSearch url</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C1138E" w:rsidRPr="003C0A28" w:rsidRDefault="00C1138E" w:rsidP="00832590">
            <w:pPr>
              <w:keepNext/>
              <w:spacing w:after="0"/>
              <w:rPr>
                <w:rFonts w:cstheme="minorHAnsi"/>
                <w:lang w:val="en-GB"/>
              </w:rPr>
            </w:pP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C1138E" w:rsidRPr="001E0A1E" w:rsidRDefault="00C1138E" w:rsidP="00832590">
            <w:pPr>
              <w:pStyle w:val="NormalStep"/>
              <w:keepNext/>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r>
              <w:rPr>
                <w:rFonts w:asciiTheme="minorHAnsi" w:hAnsiTheme="minorHAnsi" w:cstheme="minorHAnsi"/>
                <w:sz w:val="22"/>
                <w:szCs w:val="22"/>
              </w:rPr>
              <w:t xml:space="preserve"> tab.</w:t>
            </w:r>
          </w:p>
        </w:tc>
        <w:tc>
          <w:tcPr>
            <w:tcW w:w="2690" w:type="dxa"/>
            <w:gridSpan w:val="2"/>
            <w:shd w:val="clear" w:color="auto" w:fill="auto"/>
          </w:tcPr>
          <w:p w:rsidR="00C1138E" w:rsidRPr="003C0A28" w:rsidRDefault="00C1138E" w:rsidP="00832590">
            <w:pPr>
              <w:keepNext/>
              <w:spacing w:after="0"/>
              <w:rPr>
                <w:rFonts w:cstheme="minorHAnsi"/>
                <w:lang w:val="en-GB"/>
              </w:rPr>
            </w:pPr>
            <w:r>
              <w:rPr>
                <w:rFonts w:cstheme="minorHAnsi"/>
                <w:lang w:val="en-GB"/>
              </w:rPr>
              <w:t>The search results are returned</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C1138E" w:rsidRPr="001E0A1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C1138E" w:rsidRPr="003C0A28" w:rsidRDefault="00C1138E" w:rsidP="00832590">
            <w:pPr>
              <w:keepNext/>
              <w:spacing w:after="0"/>
              <w:rPr>
                <w:rFonts w:cstheme="minorHAnsi"/>
                <w:lang w:val="en-GB"/>
              </w:rPr>
            </w:pPr>
          </w:p>
        </w:tc>
        <w:tc>
          <w:tcPr>
            <w:tcW w:w="1559" w:type="dxa"/>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Repeat steps Step-10 and Step-20 </w:t>
            </w:r>
          </w:p>
        </w:tc>
        <w:tc>
          <w:tcPr>
            <w:tcW w:w="2690" w:type="dxa"/>
            <w:gridSpan w:val="2"/>
            <w:shd w:val="clear" w:color="auto" w:fill="auto"/>
          </w:tcPr>
          <w:p w:rsidR="00C1138E" w:rsidRPr="003C0A28" w:rsidRDefault="00C1138E" w:rsidP="00832590">
            <w:pPr>
              <w:keepNext/>
              <w:spacing w:after="0"/>
              <w:rPr>
                <w:rFonts w:cstheme="minorHAnsi"/>
                <w:lang w:val="en-GB"/>
              </w:rPr>
            </w:pP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Step-7</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Enter</w:t>
            </w:r>
            <w:r w:rsidRPr="00EE637A">
              <w:rPr>
                <w:rFonts w:asciiTheme="minorHAnsi" w:hAnsiTheme="minorHAnsi" w:cstheme="minorHAnsi"/>
                <w:sz w:val="22"/>
                <w:szCs w:val="22"/>
              </w:rPr>
              <w:t xml:space="preserve"> </w:t>
            </w:r>
            <w:r>
              <w:rPr>
                <w:rFonts w:asciiTheme="minorHAnsi" w:hAnsiTheme="minorHAnsi" w:cstheme="minorHAnsi"/>
                <w:sz w:val="22"/>
                <w:szCs w:val="22"/>
              </w:rPr>
              <w:t>the following</w:t>
            </w:r>
            <w:r w:rsidRPr="00EE637A">
              <w:rPr>
                <w:rFonts w:asciiTheme="minorHAnsi" w:hAnsiTheme="minorHAnsi" w:cstheme="minorHAnsi"/>
                <w:sz w:val="22"/>
                <w:szCs w:val="22"/>
              </w:rPr>
              <w:t xml:space="preserve"> openSearch url</w:t>
            </w:r>
            <w:r w:rsidRPr="00200AD3">
              <w:rPr>
                <w:rFonts w:asciiTheme="minorHAnsi" w:hAnsiTheme="minorHAnsi" w:cstheme="minorHAnsi"/>
                <w:sz w:val="22"/>
                <w:szCs w:val="22"/>
              </w:rPr>
              <w:t xml:space="preserve"> </w:t>
            </w:r>
            <w:r>
              <w:rPr>
                <w:rFonts w:asciiTheme="minorHAnsi" w:hAnsiTheme="minorHAnsi" w:cstheme="minorHAnsi"/>
                <w:sz w:val="22"/>
                <w:szCs w:val="22"/>
              </w:rPr>
              <w:t>:</w:t>
            </w:r>
            <w:r>
              <w:t xml:space="preserve"> </w:t>
            </w:r>
            <w:hyperlink r:id="rId11" w:history="1">
              <w:r w:rsidRPr="00F54BA1">
                <w:rPr>
                  <w:rStyle w:val="Lienhypertexte"/>
                  <w:rFonts w:asciiTheme="minorHAnsi" w:hAnsiTheme="minorHAnsi" w:cstheme="minorHAnsi"/>
                  <w:sz w:val="22"/>
                  <w:szCs w:val="22"/>
                </w:rPr>
                <w:t>http://localhost:3000/ngeo/catalogue</w:t>
              </w:r>
              <w:r>
                <w:rPr>
                  <w:rStyle w:val="Lienhypertexte"/>
                  <w:rFonts w:asciiTheme="minorHAnsi" w:hAnsiTheme="minorHAnsi" w:cstheme="minorHAnsi"/>
                  <w:sz w:val="22"/>
                  <w:szCs w:val="22"/>
                </w:rPr>
                <w:t>/</w:t>
              </w:r>
              <w:r w:rsidRPr="00114C12">
                <w:rPr>
                  <w:rStyle w:val="Lienhypertexte"/>
                  <w:rFonts w:asciiTheme="minorHAnsi" w:hAnsiTheme="minorHAnsi" w:cstheme="minorHAnsi"/>
                  <w:sz w:val="22"/>
                  <w:szCs w:val="22"/>
                </w:rPr>
                <w:t>ND_SAR_1</w:t>
              </w:r>
              <w:r>
                <w:rPr>
                  <w:rStyle w:val="Lienhypertexte"/>
                  <w:rFonts w:asciiTheme="minorHAnsi" w:hAnsiTheme="minorHAnsi" w:cstheme="minorHAnsi"/>
                  <w:sz w:val="22"/>
                  <w:szCs w:val="22"/>
                </w:rPr>
                <w:t>/search</w:t>
              </w:r>
              <w:r w:rsidRPr="00114C12">
                <w:rPr>
                  <w:rStyle w:val="Lienhypertexte"/>
                  <w:rFonts w:asciiTheme="minorHAnsi" w:hAnsiTheme="minorHAnsi" w:cstheme="minorHAnsi"/>
                  <w:sz w:val="22"/>
                  <w:szCs w:val="22"/>
                </w:rPr>
                <w:t>?start=2010-05-15T00:00:00.000Z&amp;stop=2010-09-17T23:59:59.999Z&amp;bbox=-16.171875,31.9921875,21.4453125,58.359375&amp;format=json</w:t>
              </w:r>
            </w:hyperlink>
            <w:r>
              <w:rPr>
                <w:rFonts w:asciiTheme="minorHAnsi" w:hAnsiTheme="minorHAnsi" w:cstheme="minorHAnsi"/>
                <w:sz w:val="22"/>
                <w:szCs w:val="22"/>
              </w:rPr>
              <w:t xml:space="preserve"> </w:t>
            </w:r>
          </w:p>
          <w:p w:rsidR="00C1138E" w:rsidRDefault="00C1138E" w:rsidP="00832590">
            <w:pPr>
              <w:pStyle w:val="NormalStep"/>
              <w:keepNext/>
              <w:rPr>
                <w:rFonts w:asciiTheme="minorHAnsi" w:hAnsiTheme="minorHAnsi" w:cstheme="minorHAnsi"/>
                <w:sz w:val="22"/>
                <w:szCs w:val="22"/>
              </w:rPr>
            </w:pPr>
          </w:p>
        </w:tc>
        <w:tc>
          <w:tcPr>
            <w:tcW w:w="2690" w:type="dxa"/>
            <w:gridSpan w:val="2"/>
            <w:shd w:val="clear" w:color="auto" w:fill="auto"/>
          </w:tcPr>
          <w:p w:rsidR="00C1138E" w:rsidRDefault="00C1138E" w:rsidP="00832590">
            <w:pPr>
              <w:keepNext/>
              <w:spacing w:after="0"/>
              <w:rPr>
                <w:rFonts w:cstheme="minorHAnsi"/>
                <w:lang w:val="en-GB"/>
              </w:rPr>
            </w:pP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Step-8</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Search button</w:t>
            </w:r>
          </w:p>
        </w:tc>
        <w:tc>
          <w:tcPr>
            <w:tcW w:w="2690" w:type="dxa"/>
            <w:gridSpan w:val="2"/>
            <w:shd w:val="clear" w:color="auto" w:fill="auto"/>
          </w:tcPr>
          <w:p w:rsidR="00C1138E" w:rsidRDefault="00C1138E" w:rsidP="002D6298">
            <w:pPr>
              <w:keepNext/>
              <w:spacing w:after="0"/>
              <w:rPr>
                <w:rFonts w:cstheme="minorHAnsi"/>
                <w:lang w:val="en-GB"/>
              </w:rPr>
            </w:pPr>
            <w:r>
              <w:rPr>
                <w:rFonts w:cstheme="minorHAnsi"/>
                <w:lang w:val="en-GB"/>
              </w:rPr>
              <w:t xml:space="preserve">The search is launched with the openSearch URL. 7 products are returned, located </w:t>
            </w:r>
            <w:r w:rsidR="00D6518C" w:rsidRPr="002D6298">
              <w:rPr>
                <w:rFonts w:cstheme="minorHAnsi"/>
                <w:lang w:val="en-GB"/>
              </w:rPr>
              <w:t>north of France, south of England</w:t>
            </w:r>
            <w:r>
              <w:rPr>
                <w:rFonts w:cstheme="minorHAnsi"/>
                <w:lang w:val="en-GB"/>
              </w:rPr>
              <w:t>.</w:t>
            </w:r>
          </w:p>
        </w:tc>
        <w:tc>
          <w:tcPr>
            <w:tcW w:w="1559" w:type="dxa"/>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WEBC-PFC-0081</w:t>
            </w:r>
          </w:p>
        </w:tc>
      </w:tr>
    </w:tbl>
    <w:p w:rsidR="00E16E38" w:rsidRDefault="00E16E38" w:rsidP="00832590">
      <w:pPr>
        <w:pStyle w:val="Titre3"/>
      </w:pPr>
      <w:bookmarkStart w:id="119" w:name="_Toc374604639"/>
      <w:bookmarkStart w:id="120" w:name="_Toc374605763"/>
      <w:bookmarkStart w:id="121" w:name="_Toc374606846"/>
      <w:bookmarkStart w:id="122" w:name="_Toc413751487"/>
      <w:bookmarkEnd w:id="119"/>
      <w:bookmarkEnd w:id="120"/>
      <w:bookmarkEnd w:id="121"/>
      <w:r>
        <w:t>NGEO-WEBC-VTP-0090</w:t>
      </w:r>
      <w:bookmarkEnd w:id="12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0090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Map background</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lastRenderedPageBreak/>
              <w:t>Result</w:t>
            </w:r>
          </w:p>
        </w:tc>
      </w:tr>
      <w:tr w:rsidR="00E16E38" w:rsidRPr="00EA22CA" w:rsidTr="00E61BC8">
        <w:tc>
          <w:tcPr>
            <w:tcW w:w="8613" w:type="dxa"/>
            <w:gridSpan w:val="8"/>
            <w:shd w:val="clear" w:color="auto" w:fill="47F62A"/>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0357CB" w:rsidRDefault="000357CB" w:rsidP="00832590">
            <w:pPr>
              <w:keepNext/>
              <w:spacing w:after="0"/>
            </w:pPr>
          </w:p>
          <w:p w:rsidR="000357CB" w:rsidRDefault="000357CB" w:rsidP="00832590">
            <w:pPr>
              <w:keepNext/>
              <w:spacing w:after="0"/>
            </w:pPr>
          </w:p>
          <w:p w:rsidR="00E16E38" w:rsidRPr="008F177A" w:rsidRDefault="00E16E38" w:rsidP="00832590">
            <w:pPr>
              <w:keepNext/>
              <w:spacing w:after="0"/>
              <w:rPr>
                <w:i/>
                <w:color w:val="548DD4"/>
                <w:sz w:val="2"/>
                <w:szCs w:val="16"/>
                <w:lang w:val="en-US"/>
              </w:rPr>
            </w:pPr>
            <w:r>
              <w:t xml:space="preserve">   </w:t>
            </w:r>
          </w:p>
        </w:tc>
      </w:tr>
      <w:tr w:rsidR="00E16E38" w:rsidRPr="00544FC8" w:rsidTr="004336A3">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4336A3" w:rsidRPr="004E5884" w:rsidTr="004336A3">
        <w:tc>
          <w:tcPr>
            <w:tcW w:w="865" w:type="dxa"/>
            <w:shd w:val="clear" w:color="auto" w:fill="auto"/>
            <w:vAlign w:val="center"/>
          </w:tcPr>
          <w:p w:rsidR="004336A3" w:rsidRPr="0056181B" w:rsidRDefault="005717DA" w:rsidP="009057BA">
            <w:pPr>
              <w:keepNext/>
              <w:spacing w:after="0"/>
              <w:jc w:val="center"/>
              <w:rPr>
                <w:i/>
                <w:sz w:val="14"/>
                <w:szCs w:val="14"/>
              </w:rPr>
            </w:pPr>
            <w:r w:rsidRPr="005D1206">
              <w:rPr>
                <w:i/>
                <w:sz w:val="14"/>
                <w:szCs w:val="14"/>
              </w:rPr>
              <w:t>Step-10</w:t>
            </w:r>
          </w:p>
        </w:tc>
        <w:tc>
          <w:tcPr>
            <w:tcW w:w="3499" w:type="dxa"/>
            <w:gridSpan w:val="4"/>
            <w:shd w:val="clear" w:color="auto" w:fill="auto"/>
          </w:tcPr>
          <w:p w:rsidR="004336A3" w:rsidRPr="00057FF1" w:rsidRDefault="004336A3" w:rsidP="00832590">
            <w:pPr>
              <w:pStyle w:val="NormalStep"/>
              <w:keepNext/>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12" w:history="1">
              <w:r w:rsidRPr="00114C12">
                <w:rPr>
                  <w:rStyle w:val="Lienhypertexte"/>
                  <w:rFonts w:asciiTheme="minorHAnsi" w:hAnsiTheme="minorHAnsi" w:cstheme="minorHAnsi"/>
                  <w:sz w:val="22"/>
                  <w:szCs w:val="22"/>
                </w:rPr>
                <w:t>http://localhost:3000/client</w:t>
              </w:r>
            </w:hyperlink>
          </w:p>
        </w:tc>
        <w:tc>
          <w:tcPr>
            <w:tcW w:w="2690" w:type="dxa"/>
            <w:gridSpan w:val="2"/>
            <w:shd w:val="clear" w:color="auto" w:fill="auto"/>
          </w:tcPr>
          <w:p w:rsidR="004336A3" w:rsidRPr="00057FF1" w:rsidRDefault="004336A3" w:rsidP="00832590">
            <w:pPr>
              <w:keepNext/>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tcBorders>
            <w:shd w:val="clear" w:color="auto" w:fill="47F62A"/>
            <w:vAlign w:val="center"/>
          </w:tcPr>
          <w:p w:rsidR="004336A3" w:rsidRPr="0056181B" w:rsidRDefault="004336A3" w:rsidP="00832590">
            <w:pPr>
              <w:keepNext/>
              <w:spacing w:after="0"/>
              <w:jc w:val="center"/>
              <w:rPr>
                <w:i/>
                <w:sz w:val="14"/>
                <w:szCs w:val="14"/>
              </w:rPr>
            </w:pPr>
          </w:p>
        </w:tc>
      </w:tr>
      <w:tr w:rsidR="004336A3" w:rsidRPr="004E5884" w:rsidTr="004336A3">
        <w:tc>
          <w:tcPr>
            <w:tcW w:w="865" w:type="dxa"/>
            <w:shd w:val="clear" w:color="auto" w:fill="auto"/>
            <w:vAlign w:val="center"/>
          </w:tcPr>
          <w:p w:rsidR="004336A3" w:rsidRPr="0056181B" w:rsidRDefault="005717DA" w:rsidP="005717DA">
            <w:pPr>
              <w:keepNext/>
              <w:spacing w:after="0"/>
              <w:jc w:val="center"/>
              <w:rPr>
                <w:i/>
                <w:sz w:val="14"/>
                <w:szCs w:val="14"/>
              </w:rPr>
            </w:pPr>
            <w:r w:rsidRPr="005D1206">
              <w:rPr>
                <w:i/>
                <w:sz w:val="14"/>
                <w:szCs w:val="14"/>
              </w:rPr>
              <w:t>Step-</w:t>
            </w:r>
            <w:r>
              <w:rPr>
                <w:i/>
                <w:sz w:val="14"/>
                <w:szCs w:val="14"/>
              </w:rPr>
              <w:t>2</w:t>
            </w:r>
            <w:r w:rsidRPr="005D1206">
              <w:rPr>
                <w:i/>
                <w:sz w:val="14"/>
                <w:szCs w:val="14"/>
              </w:rPr>
              <w:t>0</w:t>
            </w:r>
          </w:p>
        </w:tc>
        <w:tc>
          <w:tcPr>
            <w:tcW w:w="3499" w:type="dxa"/>
            <w:gridSpan w:val="4"/>
            <w:shd w:val="clear" w:color="auto" w:fill="auto"/>
          </w:tcPr>
          <w:p w:rsidR="004336A3" w:rsidRPr="00E24DDB" w:rsidRDefault="004336A3"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4336A3" w:rsidRPr="003C0A28" w:rsidRDefault="004336A3" w:rsidP="00832590">
            <w:pPr>
              <w:keepNext/>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tcBorders>
              <w:top w:val="single" w:sz="6" w:space="0" w:color="auto"/>
              <w:bottom w:val="single" w:sz="6" w:space="0" w:color="auto"/>
            </w:tcBorders>
            <w:shd w:val="clear" w:color="auto" w:fill="47F62A"/>
            <w:vAlign w:val="center"/>
          </w:tcPr>
          <w:p w:rsidR="004336A3" w:rsidRPr="0056181B" w:rsidRDefault="004336A3" w:rsidP="00832590">
            <w:pPr>
              <w:keepNext/>
              <w:spacing w:after="0"/>
              <w:jc w:val="center"/>
              <w:rPr>
                <w:i/>
                <w:sz w:val="14"/>
                <w:szCs w:val="14"/>
              </w:rPr>
            </w:pPr>
          </w:p>
        </w:tc>
      </w:tr>
      <w:tr w:rsidR="004336A3" w:rsidRPr="004E5884" w:rsidTr="004336A3">
        <w:tc>
          <w:tcPr>
            <w:tcW w:w="865" w:type="dxa"/>
            <w:shd w:val="clear" w:color="auto" w:fill="auto"/>
            <w:vAlign w:val="center"/>
          </w:tcPr>
          <w:p w:rsidR="004336A3" w:rsidRPr="004E5884" w:rsidRDefault="005717DA" w:rsidP="005717DA">
            <w:pPr>
              <w:keepNext/>
              <w:spacing w:after="0"/>
              <w:jc w:val="center"/>
              <w:rPr>
                <w:sz w:val="14"/>
                <w:szCs w:val="14"/>
                <w:highlight w:val="yellow"/>
                <w:lang w:val="en-US"/>
              </w:rPr>
            </w:pPr>
            <w:r w:rsidRPr="005D1206">
              <w:rPr>
                <w:i/>
                <w:sz w:val="14"/>
                <w:szCs w:val="14"/>
              </w:rPr>
              <w:t>Step-</w:t>
            </w:r>
            <w:r>
              <w:rPr>
                <w:i/>
                <w:sz w:val="14"/>
                <w:szCs w:val="14"/>
              </w:rPr>
              <w:t>3</w:t>
            </w:r>
            <w:r w:rsidRPr="005D1206">
              <w:rPr>
                <w:i/>
                <w:sz w:val="14"/>
                <w:szCs w:val="14"/>
              </w:rPr>
              <w:t>0</w:t>
            </w:r>
          </w:p>
        </w:tc>
        <w:tc>
          <w:tcPr>
            <w:tcW w:w="3499" w:type="dxa"/>
            <w:gridSpan w:val="4"/>
            <w:shd w:val="clear" w:color="auto" w:fill="auto"/>
          </w:tcPr>
          <w:p w:rsidR="004336A3" w:rsidRPr="00057FF1" w:rsidRDefault="004336A3"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“OSM (TPZ-Fr)”</w:t>
            </w:r>
            <w:r w:rsidRPr="00057FF1">
              <w:rPr>
                <w:rFonts w:asciiTheme="minorHAnsi" w:hAnsiTheme="minorHAnsi" w:cstheme="minorHAnsi"/>
                <w:sz w:val="22"/>
                <w:szCs w:val="22"/>
              </w:rPr>
              <w:t xml:space="preserve"> </w:t>
            </w:r>
          </w:p>
        </w:tc>
        <w:tc>
          <w:tcPr>
            <w:tcW w:w="2690" w:type="dxa"/>
            <w:gridSpan w:val="2"/>
            <w:shd w:val="clear" w:color="auto" w:fill="auto"/>
          </w:tcPr>
          <w:p w:rsidR="004336A3" w:rsidRPr="00057FF1" w:rsidRDefault="004336A3" w:rsidP="00832590">
            <w:pPr>
              <w:keepNext/>
              <w:spacing w:after="0"/>
              <w:rPr>
                <w:rFonts w:cstheme="minorHAnsi"/>
                <w:lang w:val="en-US"/>
              </w:rPr>
            </w:pPr>
            <w:r>
              <w:rPr>
                <w:rFonts w:cstheme="minorHAnsi"/>
                <w:lang w:val="en-US"/>
              </w:rPr>
              <w:t>The background is changed</w:t>
            </w:r>
          </w:p>
        </w:tc>
        <w:tc>
          <w:tcPr>
            <w:tcW w:w="1559" w:type="dxa"/>
            <w:tcBorders>
              <w:top w:val="single" w:sz="6" w:space="0" w:color="auto"/>
              <w:bottom w:val="single" w:sz="6" w:space="0" w:color="auto"/>
            </w:tcBorders>
            <w:shd w:val="clear" w:color="auto" w:fill="47F62A"/>
            <w:vAlign w:val="center"/>
          </w:tcPr>
          <w:p w:rsidR="004336A3" w:rsidRPr="004E5884" w:rsidRDefault="005717DA" w:rsidP="00832590">
            <w:pPr>
              <w:keepNext/>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4336A3" w:rsidRPr="004E5884" w:rsidTr="004336A3">
        <w:tc>
          <w:tcPr>
            <w:tcW w:w="865" w:type="dxa"/>
            <w:shd w:val="clear" w:color="auto" w:fill="auto"/>
            <w:vAlign w:val="center"/>
          </w:tcPr>
          <w:p w:rsidR="004336A3" w:rsidRPr="004E5884" w:rsidRDefault="005717DA" w:rsidP="005717DA">
            <w:pPr>
              <w:keepNext/>
              <w:spacing w:after="0"/>
              <w:jc w:val="center"/>
              <w:rPr>
                <w:sz w:val="14"/>
                <w:szCs w:val="14"/>
                <w:lang w:val="en-US"/>
              </w:rPr>
            </w:pPr>
            <w:r w:rsidRPr="005D1206">
              <w:rPr>
                <w:i/>
                <w:sz w:val="14"/>
                <w:szCs w:val="14"/>
              </w:rPr>
              <w:t>Step-</w:t>
            </w:r>
            <w:r>
              <w:rPr>
                <w:i/>
                <w:sz w:val="14"/>
                <w:szCs w:val="14"/>
              </w:rPr>
              <w:t>4</w:t>
            </w:r>
            <w:r w:rsidRPr="005D1206">
              <w:rPr>
                <w:i/>
                <w:sz w:val="14"/>
                <w:szCs w:val="14"/>
              </w:rPr>
              <w:t>0</w:t>
            </w:r>
          </w:p>
        </w:tc>
        <w:tc>
          <w:tcPr>
            <w:tcW w:w="3499" w:type="dxa"/>
            <w:gridSpan w:val="4"/>
            <w:shd w:val="clear" w:color="auto" w:fill="auto"/>
          </w:tcPr>
          <w:p w:rsidR="004336A3" w:rsidRPr="00057FF1" w:rsidRDefault="004336A3" w:rsidP="000357CB">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w:t>
            </w:r>
            <w:r w:rsidRPr="002D6298">
              <w:rPr>
                <w:rFonts w:asciiTheme="minorHAnsi" w:hAnsiTheme="minorHAnsi" w:cstheme="minorHAnsi"/>
                <w:sz w:val="22"/>
                <w:szCs w:val="22"/>
              </w:rPr>
              <w:t>“2D/3D”</w:t>
            </w:r>
            <w:r>
              <w:rPr>
                <w:rFonts w:asciiTheme="minorHAnsi" w:hAnsiTheme="minorHAnsi" w:cstheme="minorHAnsi"/>
                <w:sz w:val="22"/>
                <w:szCs w:val="22"/>
              </w:rPr>
              <w:t xml:space="preserve"> button</w:t>
            </w:r>
          </w:p>
        </w:tc>
        <w:tc>
          <w:tcPr>
            <w:tcW w:w="2690" w:type="dxa"/>
            <w:gridSpan w:val="2"/>
            <w:shd w:val="clear" w:color="auto" w:fill="auto"/>
          </w:tcPr>
          <w:p w:rsidR="004336A3" w:rsidRPr="00102EF3" w:rsidRDefault="004336A3" w:rsidP="00832590">
            <w:pPr>
              <w:keepNext/>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tcBorders>
            <w:shd w:val="clear" w:color="auto" w:fill="47F62A"/>
            <w:vAlign w:val="center"/>
          </w:tcPr>
          <w:p w:rsidR="004336A3" w:rsidRPr="004E5884" w:rsidRDefault="004336A3" w:rsidP="00832590">
            <w:pPr>
              <w:keepNext/>
              <w:spacing w:after="0"/>
              <w:jc w:val="center"/>
              <w:rPr>
                <w:sz w:val="14"/>
                <w:szCs w:val="14"/>
                <w:lang w:val="en-US"/>
              </w:rPr>
            </w:pPr>
          </w:p>
        </w:tc>
      </w:tr>
      <w:tr w:rsidR="004336A3" w:rsidRPr="004E5884" w:rsidTr="004336A3">
        <w:tc>
          <w:tcPr>
            <w:tcW w:w="865" w:type="dxa"/>
            <w:shd w:val="clear" w:color="auto" w:fill="auto"/>
            <w:vAlign w:val="center"/>
          </w:tcPr>
          <w:p w:rsidR="004336A3" w:rsidRPr="004E5884" w:rsidRDefault="005717DA" w:rsidP="005717DA">
            <w:pPr>
              <w:keepNext/>
              <w:spacing w:after="0"/>
              <w:jc w:val="center"/>
              <w:rPr>
                <w:sz w:val="14"/>
                <w:szCs w:val="14"/>
                <w:lang w:val="en-US"/>
              </w:rPr>
            </w:pPr>
            <w:r w:rsidRPr="005D1206">
              <w:rPr>
                <w:i/>
                <w:sz w:val="14"/>
                <w:szCs w:val="14"/>
              </w:rPr>
              <w:t>Step-</w:t>
            </w:r>
            <w:r>
              <w:rPr>
                <w:i/>
                <w:sz w:val="14"/>
                <w:szCs w:val="14"/>
              </w:rPr>
              <w:t>5</w:t>
            </w:r>
            <w:r w:rsidRPr="005D1206">
              <w:rPr>
                <w:i/>
                <w:sz w:val="14"/>
                <w:szCs w:val="14"/>
              </w:rPr>
              <w:t>0</w:t>
            </w:r>
          </w:p>
        </w:tc>
        <w:tc>
          <w:tcPr>
            <w:tcW w:w="3499" w:type="dxa"/>
            <w:gridSpan w:val="4"/>
            <w:shd w:val="clear" w:color="auto" w:fill="auto"/>
          </w:tcPr>
          <w:p w:rsidR="004336A3" w:rsidRDefault="004336A3"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Repeat Step-20 </w:t>
            </w:r>
          </w:p>
        </w:tc>
        <w:tc>
          <w:tcPr>
            <w:tcW w:w="2690" w:type="dxa"/>
            <w:gridSpan w:val="2"/>
            <w:shd w:val="clear" w:color="auto" w:fill="auto"/>
          </w:tcPr>
          <w:p w:rsidR="004336A3" w:rsidRDefault="004336A3" w:rsidP="00832590">
            <w:pPr>
              <w:keepNext/>
              <w:spacing w:after="0"/>
              <w:rPr>
                <w:rFonts w:cstheme="minorHAnsi"/>
                <w:lang w:val="en-GB"/>
              </w:rPr>
            </w:pPr>
          </w:p>
        </w:tc>
        <w:tc>
          <w:tcPr>
            <w:tcW w:w="1559" w:type="dxa"/>
            <w:tcBorders>
              <w:top w:val="single" w:sz="6" w:space="0" w:color="auto"/>
              <w:bottom w:val="single" w:sz="6" w:space="0" w:color="auto"/>
            </w:tcBorders>
            <w:shd w:val="clear" w:color="auto" w:fill="47F62A"/>
            <w:vAlign w:val="center"/>
          </w:tcPr>
          <w:p w:rsidR="004336A3" w:rsidRPr="004E5884" w:rsidRDefault="004336A3" w:rsidP="00832590">
            <w:pPr>
              <w:keepNext/>
              <w:spacing w:after="0"/>
              <w:jc w:val="center"/>
              <w:rPr>
                <w:sz w:val="14"/>
                <w:szCs w:val="14"/>
                <w:lang w:val="en-US"/>
              </w:rPr>
            </w:pPr>
          </w:p>
        </w:tc>
      </w:tr>
      <w:tr w:rsidR="004336A3" w:rsidRPr="004E5884" w:rsidTr="004336A3">
        <w:tc>
          <w:tcPr>
            <w:tcW w:w="865" w:type="dxa"/>
            <w:shd w:val="clear" w:color="auto" w:fill="auto"/>
            <w:vAlign w:val="center"/>
          </w:tcPr>
          <w:p w:rsidR="004336A3" w:rsidRPr="0056181B" w:rsidRDefault="005717DA" w:rsidP="009057BA">
            <w:pPr>
              <w:keepNext/>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4336A3" w:rsidRDefault="004336A3"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“BlueMarble (TPZ-Fr)”</w:t>
            </w:r>
          </w:p>
        </w:tc>
        <w:tc>
          <w:tcPr>
            <w:tcW w:w="2690" w:type="dxa"/>
            <w:gridSpan w:val="2"/>
            <w:shd w:val="clear" w:color="auto" w:fill="auto"/>
          </w:tcPr>
          <w:p w:rsidR="004336A3" w:rsidRDefault="004336A3" w:rsidP="00832590">
            <w:pPr>
              <w:keepNext/>
              <w:spacing w:after="0"/>
              <w:rPr>
                <w:rFonts w:cstheme="minorHAnsi"/>
                <w:lang w:val="en-GB"/>
              </w:rPr>
            </w:pPr>
            <w:r>
              <w:rPr>
                <w:rFonts w:cstheme="minorHAnsi"/>
                <w:lang w:val="en-GB"/>
              </w:rPr>
              <w:t>Background is changed</w:t>
            </w:r>
          </w:p>
        </w:tc>
        <w:tc>
          <w:tcPr>
            <w:tcW w:w="1559" w:type="dxa"/>
            <w:tcBorders>
              <w:top w:val="single" w:sz="6" w:space="0" w:color="auto"/>
              <w:bottom w:val="single" w:sz="2" w:space="0" w:color="auto"/>
            </w:tcBorders>
            <w:shd w:val="clear" w:color="auto" w:fill="47F62A"/>
            <w:vAlign w:val="center"/>
          </w:tcPr>
          <w:p w:rsidR="004336A3" w:rsidRPr="0056181B" w:rsidRDefault="005717DA" w:rsidP="00832590">
            <w:pPr>
              <w:keepNext/>
              <w:spacing w:after="0"/>
              <w:jc w:val="center"/>
              <w:rPr>
                <w:i/>
                <w:sz w:val="14"/>
                <w:szCs w:val="14"/>
              </w:rPr>
            </w:pPr>
            <w:r w:rsidRPr="0056181B">
              <w:rPr>
                <w:i/>
                <w:sz w:val="14"/>
                <w:szCs w:val="14"/>
              </w:rPr>
              <w:t>NGEO-</w:t>
            </w:r>
            <w:r>
              <w:rPr>
                <w:i/>
                <w:sz w:val="14"/>
                <w:szCs w:val="14"/>
              </w:rPr>
              <w:t>WEBC-PFC-009</w:t>
            </w:r>
            <w:r w:rsidRPr="0056181B">
              <w:rPr>
                <w:i/>
                <w:sz w:val="14"/>
                <w:szCs w:val="14"/>
              </w:rPr>
              <w:t>0</w:t>
            </w:r>
          </w:p>
        </w:tc>
      </w:tr>
    </w:tbl>
    <w:p w:rsidR="00E16E38" w:rsidRDefault="00E16E38" w:rsidP="00832590">
      <w:pPr>
        <w:pStyle w:val="Titre3"/>
      </w:pPr>
      <w:bookmarkStart w:id="123" w:name="_Toc413751488"/>
      <w:r>
        <w:t>NGEO-WEBC-VTP-0095</w:t>
      </w:r>
      <w:bookmarkEnd w:id="12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0095</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Map data layers</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6B5DF4">
        <w:tc>
          <w:tcPr>
            <w:tcW w:w="8613" w:type="dxa"/>
            <w:gridSpan w:val="8"/>
            <w:shd w:val="clear" w:color="auto" w:fill="FFFF00"/>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7C2567">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Default="00E16E38" w:rsidP="00832590">
            <w:pPr>
              <w:keepNext/>
              <w:spacing w:after="0"/>
            </w:pPr>
          </w:p>
          <w:p w:rsidR="00B35090" w:rsidRDefault="00B35090" w:rsidP="00832590">
            <w:pPr>
              <w:keepNext/>
              <w:spacing w:after="0"/>
            </w:pPr>
          </w:p>
          <w:p w:rsidR="00E16E38" w:rsidRPr="00CE0347" w:rsidRDefault="00E16E38" w:rsidP="00603C34">
            <w:pPr>
              <w:keepNext/>
              <w:spacing w:after="0"/>
            </w:pPr>
          </w:p>
        </w:tc>
      </w:tr>
      <w:tr w:rsidR="00E16E38" w:rsidRPr="00544FC8" w:rsidTr="004336A3">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C1138E" w:rsidRPr="004E5884" w:rsidTr="004336A3">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C1138E" w:rsidRPr="002670D6" w:rsidRDefault="00C1138E" w:rsidP="00832590">
            <w:pPr>
              <w:pStyle w:val="NormalStep"/>
              <w:keepNext/>
              <w:rPr>
                <w:rFonts w:asciiTheme="minorHAnsi" w:hAnsiTheme="minorHAnsi" w:cstheme="minorHAnsi"/>
                <w:sz w:val="22"/>
                <w:szCs w:val="22"/>
                <w:lang w:val="fr-FR"/>
              </w:rPr>
            </w:pPr>
            <w:r>
              <w:rPr>
                <w:rFonts w:asciiTheme="minorHAnsi" w:hAnsiTheme="minorHAnsi" w:cstheme="minorHAnsi"/>
                <w:sz w:val="22"/>
                <w:szCs w:val="22"/>
              </w:rPr>
              <w:t>Repeat Steps from NGEO-WEBC-VTP-0060</w:t>
            </w:r>
            <w:r w:rsidRPr="00057FF1">
              <w:rPr>
                <w:rFonts w:asciiTheme="minorHAnsi" w:hAnsiTheme="minorHAnsi" w:cstheme="minorHAnsi"/>
                <w:sz w:val="22"/>
                <w:szCs w:val="22"/>
              </w:rPr>
              <w:t xml:space="preserve"> </w:t>
            </w:r>
            <w:r w:rsidR="00DB02EA">
              <w:fldChar w:fldCharType="begin"/>
            </w:r>
            <w:r w:rsidR="00DB02EA">
              <w:instrText xml:space="preserve"> HYPERLINK </w:instrText>
            </w:r>
            <w:r w:rsidR="00DB02EA">
              <w:fldChar w:fldCharType="separate"/>
            </w:r>
            <w:proofErr w:type="gramStart"/>
            <w:r w:rsidR="00A24D28" w:rsidRPr="002670D6">
              <w:rPr>
                <w:b/>
                <w:bCs w:val="0"/>
                <w:lang w:val="en-US"/>
              </w:rPr>
              <w:t>Erreur !</w:t>
            </w:r>
            <w:proofErr w:type="gramEnd"/>
            <w:r w:rsidR="00A24D28" w:rsidRPr="002670D6">
              <w:rPr>
                <w:b/>
                <w:bCs w:val="0"/>
                <w:lang w:val="en-US"/>
              </w:rPr>
              <w:t xml:space="preserve"> </w:t>
            </w:r>
            <w:r w:rsidR="00A24D28">
              <w:rPr>
                <w:b/>
                <w:bCs w:val="0"/>
                <w:lang w:val="fr-FR"/>
              </w:rPr>
              <w:t>Référence de lien hypertexte non valide.</w:t>
            </w:r>
            <w:r w:rsidR="00DB02EA">
              <w:fldChar w:fldCharType="end"/>
            </w:r>
          </w:p>
        </w:tc>
        <w:tc>
          <w:tcPr>
            <w:tcW w:w="2690" w:type="dxa"/>
            <w:gridSpan w:val="2"/>
            <w:shd w:val="clear" w:color="auto" w:fill="auto"/>
          </w:tcPr>
          <w:p w:rsidR="00C1138E" w:rsidRPr="00057FF1" w:rsidRDefault="00C1138E" w:rsidP="00832590">
            <w:pPr>
              <w:keepNext/>
              <w:spacing w:after="0"/>
              <w:rPr>
                <w:rFonts w:cstheme="minorHAnsi"/>
                <w:lang w:val="en-US"/>
              </w:rPr>
            </w:pPr>
            <w:r>
              <w:rPr>
                <w:rFonts w:cstheme="minorHAnsi"/>
                <w:lang w:val="en-US"/>
              </w:rPr>
              <w:t>Footprints are displayed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4336A3">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Step-20</w:t>
            </w:r>
          </w:p>
        </w:tc>
        <w:tc>
          <w:tcPr>
            <w:tcW w:w="3499" w:type="dxa"/>
            <w:gridSpan w:val="4"/>
            <w:shd w:val="clear" w:color="auto" w:fill="auto"/>
          </w:tcPr>
          <w:p w:rsidR="00C1138E" w:rsidRPr="00E24DDB" w:rsidRDefault="00C1138E"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w:t>
            </w:r>
            <w:r w:rsidRPr="00057FF1">
              <w:rPr>
                <w:rFonts w:asciiTheme="minorHAnsi" w:hAnsiTheme="minorHAnsi" w:cstheme="minorHAnsi"/>
                <w:sz w:val="22"/>
                <w:szCs w:val="22"/>
              </w:rPr>
              <w:lastRenderedPageBreak/>
              <w:t>button icon</w:t>
            </w:r>
          </w:p>
        </w:tc>
        <w:tc>
          <w:tcPr>
            <w:tcW w:w="2690" w:type="dxa"/>
            <w:gridSpan w:val="2"/>
            <w:shd w:val="clear" w:color="auto" w:fill="auto"/>
          </w:tcPr>
          <w:p w:rsidR="00C1138E" w:rsidRPr="003C0A28" w:rsidRDefault="00C1138E" w:rsidP="00832590">
            <w:pPr>
              <w:keepNext/>
              <w:spacing w:after="0"/>
              <w:rPr>
                <w:rFonts w:cstheme="minorHAnsi"/>
                <w:lang w:val="en-US"/>
              </w:rPr>
            </w:pPr>
            <w:r w:rsidRPr="003C0A28">
              <w:rPr>
                <w:rFonts w:cstheme="minorHAnsi"/>
                <w:lang w:val="en-US"/>
              </w:rPr>
              <w:lastRenderedPageBreak/>
              <w:t xml:space="preserve">The </w:t>
            </w:r>
            <w:r>
              <w:rPr>
                <w:rFonts w:cstheme="minorHAnsi"/>
                <w:lang w:val="en-US"/>
              </w:rPr>
              <w:t>layers</w:t>
            </w:r>
            <w:r w:rsidRPr="003C0A28">
              <w:rPr>
                <w:rFonts w:cstheme="minorHAnsi"/>
                <w:lang w:val="en-US"/>
              </w:rPr>
              <w:t xml:space="preserve"> widget is </w:t>
            </w:r>
            <w:r w:rsidRPr="003C0A28">
              <w:rPr>
                <w:rFonts w:cstheme="minorHAnsi"/>
                <w:lang w:val="en-US"/>
              </w:rPr>
              <w:lastRenderedPageBreak/>
              <w:t xml:space="preserve">opened and </w:t>
            </w:r>
            <w:r>
              <w:rPr>
                <w:rFonts w:cstheme="minorHAnsi"/>
                <w:lang w:val="en-US"/>
              </w:rPr>
              <w:t>a list of available layers is displayed.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4336A3">
        <w:tc>
          <w:tcPr>
            <w:tcW w:w="865" w:type="dxa"/>
            <w:shd w:val="clear" w:color="auto" w:fill="auto"/>
            <w:vAlign w:val="center"/>
          </w:tcPr>
          <w:p w:rsidR="00C1138E" w:rsidRPr="00544FC8" w:rsidRDefault="00C1138E" w:rsidP="00832590">
            <w:pPr>
              <w:keepNext/>
              <w:spacing w:after="0"/>
              <w:jc w:val="center"/>
              <w:rPr>
                <w:i/>
                <w:sz w:val="14"/>
                <w:szCs w:val="14"/>
              </w:rPr>
            </w:pPr>
            <w:r>
              <w:rPr>
                <w:i/>
                <w:sz w:val="14"/>
                <w:szCs w:val="14"/>
              </w:rPr>
              <w:lastRenderedPageBreak/>
              <w:t>Step-3</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w:t>
            </w:r>
            <w:r>
              <w:rPr>
                <w:rFonts w:asciiTheme="minorHAnsi" w:hAnsiTheme="minorHAnsi" w:cstheme="minorHAnsi"/>
                <w:sz w:val="22"/>
                <w:szCs w:val="22"/>
              </w:rPr>
              <w:t>“UGS RealTime Earthquakes”</w:t>
            </w:r>
            <w:r w:rsidRPr="00057FF1">
              <w:rPr>
                <w:rFonts w:asciiTheme="minorHAnsi" w:hAnsiTheme="minorHAnsi" w:cstheme="minorHAnsi"/>
                <w:sz w:val="22"/>
                <w:szCs w:val="22"/>
              </w:rPr>
              <w:t xml:space="preserve"> </w:t>
            </w:r>
          </w:p>
        </w:tc>
        <w:tc>
          <w:tcPr>
            <w:tcW w:w="2690" w:type="dxa"/>
            <w:gridSpan w:val="2"/>
            <w:shd w:val="clear" w:color="auto" w:fill="auto"/>
          </w:tcPr>
          <w:p w:rsidR="00C1138E" w:rsidRPr="00057FF1" w:rsidRDefault="00C1138E" w:rsidP="00832590">
            <w:pPr>
              <w:keepNext/>
              <w:spacing w:after="0"/>
              <w:rPr>
                <w:rFonts w:cstheme="minorHAnsi"/>
                <w:lang w:val="en-US"/>
              </w:rPr>
            </w:pPr>
            <w:r>
              <w:rPr>
                <w:rFonts w:cstheme="minorHAnsi"/>
                <w:lang w:val="en-US"/>
              </w:rPr>
              <w:t>Layer  is displayed</w:t>
            </w:r>
          </w:p>
        </w:tc>
        <w:tc>
          <w:tcPr>
            <w:tcW w:w="1559" w:type="dxa"/>
            <w:tcBorders>
              <w:top w:val="single" w:sz="6" w:space="0" w:color="auto"/>
              <w:bottom w:val="single" w:sz="6" w:space="0" w:color="auto"/>
            </w:tcBorders>
            <w:shd w:val="clear" w:color="auto" w:fill="47F62A"/>
            <w:vAlign w:val="center"/>
          </w:tcPr>
          <w:p w:rsidR="00C1138E" w:rsidRPr="004E5884" w:rsidRDefault="00C1138E" w:rsidP="00832590">
            <w:pPr>
              <w:keepNext/>
              <w:spacing w:after="0"/>
              <w:jc w:val="center"/>
              <w:rPr>
                <w:sz w:val="14"/>
                <w:szCs w:val="14"/>
                <w:highlight w:val="yellow"/>
                <w:lang w:val="en-US"/>
              </w:rPr>
            </w:pPr>
            <w:r w:rsidRPr="0056181B">
              <w:rPr>
                <w:i/>
                <w:sz w:val="14"/>
                <w:szCs w:val="14"/>
              </w:rPr>
              <w:t>NGEO-</w:t>
            </w:r>
            <w:r>
              <w:rPr>
                <w:i/>
                <w:sz w:val="14"/>
                <w:szCs w:val="14"/>
              </w:rPr>
              <w:t>WEBC-PFC-0095</w:t>
            </w:r>
          </w:p>
        </w:tc>
      </w:tr>
      <w:tr w:rsidR="00C1138E" w:rsidRPr="004E5884" w:rsidTr="006B5DF4">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Step-40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Uncheck the “Result Browses” layer</w:t>
            </w:r>
          </w:p>
        </w:tc>
        <w:tc>
          <w:tcPr>
            <w:tcW w:w="2690" w:type="dxa"/>
            <w:gridSpan w:val="2"/>
            <w:shd w:val="clear" w:color="auto" w:fill="auto"/>
          </w:tcPr>
          <w:p w:rsidR="00C1138E" w:rsidRDefault="00C1138E" w:rsidP="00832590">
            <w:pPr>
              <w:keepNext/>
              <w:spacing w:after="0"/>
              <w:rPr>
                <w:rFonts w:cstheme="minorHAnsi"/>
                <w:lang w:val="en-US"/>
              </w:rPr>
            </w:pPr>
            <w:r>
              <w:rPr>
                <w:rFonts w:cstheme="minorHAnsi"/>
                <w:lang w:val="en-GB"/>
              </w:rPr>
              <w:t>The projected browse is removed from the map.</w:t>
            </w:r>
          </w:p>
        </w:tc>
        <w:tc>
          <w:tcPr>
            <w:tcW w:w="1559" w:type="dxa"/>
            <w:tcBorders>
              <w:top w:val="single" w:sz="6" w:space="0" w:color="auto"/>
              <w:bottom w:val="single" w:sz="6" w:space="0" w:color="auto"/>
            </w:tcBorders>
            <w:shd w:val="clear" w:color="auto" w:fill="FF0000"/>
            <w:vAlign w:val="center"/>
          </w:tcPr>
          <w:p w:rsidR="00C1138E" w:rsidRPr="0056181B" w:rsidRDefault="00C1138E" w:rsidP="00832590">
            <w:pPr>
              <w:keepNext/>
              <w:spacing w:after="0"/>
              <w:jc w:val="center"/>
              <w:rPr>
                <w:i/>
                <w:sz w:val="14"/>
                <w:szCs w:val="14"/>
              </w:rPr>
            </w:pPr>
          </w:p>
        </w:tc>
      </w:tr>
      <w:tr w:rsidR="00C1138E" w:rsidRPr="004E5884" w:rsidTr="002D6298">
        <w:tc>
          <w:tcPr>
            <w:tcW w:w="865" w:type="dxa"/>
            <w:tcBorders>
              <w:bottom w:val="single" w:sz="6" w:space="0" w:color="auto"/>
            </w:tcBorders>
            <w:shd w:val="clear" w:color="auto" w:fill="auto"/>
            <w:vAlign w:val="center"/>
          </w:tcPr>
          <w:p w:rsidR="00C1138E" w:rsidRDefault="00C1138E" w:rsidP="00832590">
            <w:pPr>
              <w:keepNext/>
              <w:spacing w:after="0"/>
              <w:jc w:val="center"/>
              <w:rPr>
                <w:i/>
                <w:sz w:val="14"/>
                <w:szCs w:val="14"/>
              </w:rPr>
            </w:pPr>
            <w:r>
              <w:rPr>
                <w:i/>
                <w:sz w:val="14"/>
                <w:szCs w:val="14"/>
              </w:rPr>
              <w:t>Step-50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Uncheck the “Result Footprints” layers</w:t>
            </w:r>
          </w:p>
        </w:tc>
        <w:tc>
          <w:tcPr>
            <w:tcW w:w="2690" w:type="dxa"/>
            <w:gridSpan w:val="2"/>
            <w:shd w:val="clear" w:color="auto" w:fill="auto"/>
          </w:tcPr>
          <w:p w:rsidR="00C1138E" w:rsidRPr="00200AD3" w:rsidRDefault="00C1138E" w:rsidP="00832590">
            <w:pPr>
              <w:keepNext/>
              <w:spacing w:after="0"/>
              <w:rPr>
                <w:rFonts w:cstheme="minorHAnsi"/>
                <w:lang w:val="en-GB"/>
              </w:rPr>
            </w:pPr>
            <w:r>
              <w:rPr>
                <w:rFonts w:cstheme="minorHAnsi"/>
                <w:lang w:val="en-GB"/>
              </w:rPr>
              <w:t>Footprints are no longer displayed.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2D6298">
        <w:tc>
          <w:tcPr>
            <w:tcW w:w="865" w:type="dxa"/>
            <w:tcBorders>
              <w:top w:val="single" w:sz="6" w:space="0" w:color="auto"/>
              <w:bottom w:val="single" w:sz="6" w:space="0" w:color="auto"/>
            </w:tcBorders>
            <w:shd w:val="clear" w:color="auto" w:fill="auto"/>
            <w:vAlign w:val="center"/>
          </w:tcPr>
          <w:p w:rsidR="00C1138E" w:rsidRPr="005D1206" w:rsidRDefault="00C1138E" w:rsidP="00832590">
            <w:pPr>
              <w:keepNext/>
              <w:spacing w:after="0"/>
              <w:jc w:val="center"/>
              <w:rPr>
                <w:i/>
                <w:sz w:val="14"/>
                <w:szCs w:val="14"/>
              </w:rPr>
            </w:pPr>
            <w:r>
              <w:rPr>
                <w:i/>
                <w:sz w:val="14"/>
                <w:szCs w:val="14"/>
              </w:rPr>
              <w:t>Step-60</w:t>
            </w:r>
          </w:p>
        </w:tc>
        <w:tc>
          <w:tcPr>
            <w:tcW w:w="3499" w:type="dxa"/>
            <w:gridSpan w:val="4"/>
            <w:shd w:val="clear" w:color="auto" w:fill="auto"/>
          </w:tcPr>
          <w:p w:rsidR="00C1138E" w:rsidRPr="00057FF1" w:rsidRDefault="00C1138E" w:rsidP="004F06CA">
            <w:pPr>
              <w:pStyle w:val="NormalStep"/>
              <w:keepNext/>
              <w:rPr>
                <w:rFonts w:asciiTheme="minorHAnsi" w:hAnsiTheme="minorHAnsi" w:cstheme="minorHAnsi"/>
                <w:sz w:val="22"/>
                <w:szCs w:val="22"/>
              </w:rPr>
            </w:pPr>
            <w:r>
              <w:rPr>
                <w:rFonts w:asciiTheme="minorHAnsi" w:hAnsiTheme="minorHAnsi" w:cstheme="minorHAnsi"/>
                <w:sz w:val="22"/>
                <w:szCs w:val="22"/>
              </w:rPr>
              <w:t>Click on “2D/3D” button</w:t>
            </w:r>
          </w:p>
        </w:tc>
        <w:tc>
          <w:tcPr>
            <w:tcW w:w="2690" w:type="dxa"/>
            <w:gridSpan w:val="2"/>
            <w:shd w:val="clear" w:color="auto" w:fill="auto"/>
          </w:tcPr>
          <w:p w:rsidR="00C1138E" w:rsidRPr="00102EF3" w:rsidRDefault="00C1138E" w:rsidP="00832590">
            <w:pPr>
              <w:keepNext/>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tcBorders>
            <w:shd w:val="clear" w:color="auto" w:fill="47F62A"/>
            <w:vAlign w:val="center"/>
          </w:tcPr>
          <w:p w:rsidR="00C1138E" w:rsidRPr="004E5884" w:rsidRDefault="00C1138E" w:rsidP="00832590">
            <w:pPr>
              <w:keepNext/>
              <w:spacing w:after="0"/>
              <w:jc w:val="center"/>
              <w:rPr>
                <w:sz w:val="14"/>
                <w:szCs w:val="14"/>
                <w:lang w:val="en-US"/>
              </w:rPr>
            </w:pPr>
          </w:p>
        </w:tc>
      </w:tr>
      <w:tr w:rsidR="00C1138E" w:rsidRPr="00603C34" w:rsidTr="002D6298">
        <w:tc>
          <w:tcPr>
            <w:tcW w:w="865" w:type="dxa"/>
            <w:tcBorders>
              <w:top w:val="single" w:sz="6" w:space="0" w:color="auto"/>
              <w:bottom w:val="single" w:sz="6" w:space="0" w:color="auto"/>
            </w:tcBorders>
            <w:shd w:val="clear" w:color="auto" w:fill="auto"/>
            <w:vAlign w:val="center"/>
          </w:tcPr>
          <w:p w:rsidR="00C1138E" w:rsidRPr="00603C34" w:rsidRDefault="00C1138E" w:rsidP="00832590">
            <w:pPr>
              <w:keepNext/>
              <w:spacing w:after="0"/>
              <w:jc w:val="center"/>
              <w:rPr>
                <w:i/>
                <w:sz w:val="14"/>
                <w:szCs w:val="14"/>
              </w:rPr>
            </w:pPr>
            <w:r w:rsidRPr="00603C34">
              <w:rPr>
                <w:i/>
                <w:sz w:val="14"/>
                <w:szCs w:val="14"/>
              </w:rPr>
              <w:t>Step-70</w:t>
            </w:r>
          </w:p>
        </w:tc>
        <w:tc>
          <w:tcPr>
            <w:tcW w:w="3499" w:type="dxa"/>
            <w:gridSpan w:val="4"/>
            <w:shd w:val="clear" w:color="auto" w:fill="auto"/>
          </w:tcPr>
          <w:p w:rsidR="00C1138E" w:rsidRPr="00603C34" w:rsidRDefault="00C1138E" w:rsidP="00603C34">
            <w:pPr>
              <w:pStyle w:val="NormalStep"/>
              <w:keepNext/>
              <w:rPr>
                <w:rFonts w:asciiTheme="minorHAnsi" w:hAnsiTheme="minorHAnsi" w:cstheme="minorHAnsi"/>
                <w:sz w:val="22"/>
                <w:szCs w:val="22"/>
              </w:rPr>
            </w:pPr>
            <w:r w:rsidRPr="00603C34">
              <w:rPr>
                <w:rFonts w:asciiTheme="minorHAnsi" w:hAnsiTheme="minorHAnsi" w:cstheme="minorHAnsi"/>
                <w:sz w:val="22"/>
                <w:szCs w:val="22"/>
              </w:rPr>
              <w:t>Repeat Step-20 and Step-</w:t>
            </w:r>
            <w:r w:rsidR="00603C34" w:rsidRPr="002D6298">
              <w:rPr>
                <w:rFonts w:asciiTheme="minorHAnsi" w:hAnsiTheme="minorHAnsi" w:cstheme="minorHAnsi"/>
                <w:sz w:val="22"/>
                <w:szCs w:val="22"/>
              </w:rPr>
              <w:t>3</w:t>
            </w:r>
            <w:r w:rsidRPr="002D6298">
              <w:rPr>
                <w:rFonts w:asciiTheme="minorHAnsi" w:hAnsiTheme="minorHAnsi" w:cstheme="minorHAnsi"/>
                <w:sz w:val="22"/>
                <w:szCs w:val="22"/>
              </w:rPr>
              <w:t>0</w:t>
            </w:r>
            <w:r w:rsidRPr="00603C34">
              <w:rPr>
                <w:rFonts w:asciiTheme="minorHAnsi" w:hAnsiTheme="minorHAnsi" w:cstheme="minorHAnsi"/>
                <w:sz w:val="22"/>
                <w:szCs w:val="22"/>
              </w:rPr>
              <w:t xml:space="preserve"> in 3D</w:t>
            </w:r>
          </w:p>
        </w:tc>
        <w:tc>
          <w:tcPr>
            <w:tcW w:w="2690" w:type="dxa"/>
            <w:gridSpan w:val="2"/>
            <w:shd w:val="clear" w:color="auto" w:fill="auto"/>
          </w:tcPr>
          <w:p w:rsidR="00C1138E" w:rsidRPr="00603C34" w:rsidRDefault="00C1138E" w:rsidP="00832590">
            <w:pPr>
              <w:keepNext/>
              <w:spacing w:after="0"/>
              <w:rPr>
                <w:rFonts w:cstheme="minorHAnsi"/>
                <w:lang w:val="en-GB"/>
              </w:rPr>
            </w:pPr>
            <w:r w:rsidRPr="00603C34">
              <w:rPr>
                <w:rFonts w:cstheme="minorHAnsi"/>
                <w:lang w:val="en-US"/>
              </w:rPr>
              <w:t>Layer  is displayed</w:t>
            </w:r>
          </w:p>
        </w:tc>
        <w:tc>
          <w:tcPr>
            <w:tcW w:w="1559" w:type="dxa"/>
            <w:tcBorders>
              <w:top w:val="single" w:sz="6" w:space="0" w:color="auto"/>
              <w:bottom w:val="single" w:sz="6" w:space="0" w:color="auto"/>
            </w:tcBorders>
            <w:shd w:val="clear" w:color="auto" w:fill="47F62A"/>
            <w:vAlign w:val="center"/>
          </w:tcPr>
          <w:p w:rsidR="00C1138E" w:rsidRPr="00603C34" w:rsidRDefault="00C1138E" w:rsidP="00832590">
            <w:pPr>
              <w:keepNext/>
              <w:spacing w:after="0"/>
              <w:jc w:val="center"/>
              <w:rPr>
                <w:sz w:val="14"/>
                <w:szCs w:val="14"/>
                <w:lang w:val="en-US"/>
              </w:rPr>
            </w:pPr>
            <w:r w:rsidRPr="00603C34">
              <w:rPr>
                <w:i/>
                <w:sz w:val="14"/>
                <w:szCs w:val="14"/>
              </w:rPr>
              <w:t>NGEO-WEBC-PFC-0095</w:t>
            </w:r>
          </w:p>
        </w:tc>
      </w:tr>
      <w:tr w:rsidR="00C1138E" w:rsidRPr="004E5884" w:rsidTr="004336A3">
        <w:tc>
          <w:tcPr>
            <w:tcW w:w="865" w:type="dxa"/>
            <w:tcBorders>
              <w:top w:val="single" w:sz="6" w:space="0" w:color="auto"/>
            </w:tcBorders>
            <w:shd w:val="clear" w:color="auto" w:fill="auto"/>
            <w:vAlign w:val="center"/>
          </w:tcPr>
          <w:p w:rsidR="00C1138E" w:rsidRPr="00603C34" w:rsidRDefault="00C1138E" w:rsidP="00832590">
            <w:pPr>
              <w:keepNext/>
              <w:spacing w:after="0"/>
              <w:jc w:val="center"/>
              <w:rPr>
                <w:i/>
                <w:sz w:val="14"/>
                <w:szCs w:val="14"/>
              </w:rPr>
            </w:pPr>
            <w:r w:rsidRPr="00603C34">
              <w:rPr>
                <w:i/>
                <w:sz w:val="14"/>
                <w:szCs w:val="14"/>
              </w:rPr>
              <w:t>Step-80</w:t>
            </w:r>
          </w:p>
        </w:tc>
        <w:tc>
          <w:tcPr>
            <w:tcW w:w="3499" w:type="dxa"/>
            <w:gridSpan w:val="4"/>
            <w:shd w:val="clear" w:color="auto" w:fill="auto"/>
          </w:tcPr>
          <w:p w:rsidR="00C1138E" w:rsidRPr="00603C34" w:rsidRDefault="00C1138E" w:rsidP="00832590">
            <w:pPr>
              <w:pStyle w:val="NormalStep"/>
              <w:keepNext/>
              <w:rPr>
                <w:rFonts w:asciiTheme="minorHAnsi" w:hAnsiTheme="minorHAnsi" w:cstheme="minorHAnsi"/>
                <w:sz w:val="22"/>
                <w:szCs w:val="22"/>
              </w:rPr>
            </w:pPr>
            <w:r w:rsidRPr="00603C34">
              <w:rPr>
                <w:rFonts w:asciiTheme="minorHAnsi" w:hAnsiTheme="minorHAnsi" w:cstheme="minorHAnsi"/>
                <w:sz w:val="22"/>
                <w:szCs w:val="22"/>
              </w:rPr>
              <w:t>Repeat Step-40 and Step-50 in 3D</w:t>
            </w:r>
          </w:p>
        </w:tc>
        <w:tc>
          <w:tcPr>
            <w:tcW w:w="2690" w:type="dxa"/>
            <w:gridSpan w:val="2"/>
            <w:shd w:val="clear" w:color="auto" w:fill="auto"/>
          </w:tcPr>
          <w:p w:rsidR="00C1138E" w:rsidRPr="00603C34" w:rsidRDefault="00C1138E" w:rsidP="00832590">
            <w:pPr>
              <w:keepNext/>
              <w:spacing w:after="0"/>
              <w:rPr>
                <w:rFonts w:cstheme="minorHAnsi"/>
                <w:lang w:val="en-US"/>
              </w:rPr>
            </w:pPr>
            <w:r w:rsidRPr="00603C34">
              <w:rPr>
                <w:rFonts w:cstheme="minorHAnsi"/>
                <w:lang w:val="en-US"/>
              </w:rPr>
              <w:t>The footprint and the browse layer are displayed</w:t>
            </w:r>
          </w:p>
        </w:tc>
        <w:tc>
          <w:tcPr>
            <w:tcW w:w="1559" w:type="dxa"/>
            <w:tcBorders>
              <w:top w:val="single" w:sz="6" w:space="0" w:color="auto"/>
              <w:bottom w:val="single" w:sz="2" w:space="0" w:color="auto"/>
            </w:tcBorders>
            <w:shd w:val="clear" w:color="auto" w:fill="47F62A"/>
            <w:vAlign w:val="center"/>
          </w:tcPr>
          <w:p w:rsidR="00C1138E" w:rsidRPr="0056181B" w:rsidRDefault="00C1138E" w:rsidP="00832590">
            <w:pPr>
              <w:keepNext/>
              <w:spacing w:after="0"/>
              <w:jc w:val="center"/>
              <w:rPr>
                <w:i/>
                <w:sz w:val="14"/>
                <w:szCs w:val="14"/>
              </w:rPr>
            </w:pPr>
            <w:r w:rsidRPr="00603C34">
              <w:rPr>
                <w:sz w:val="14"/>
                <w:szCs w:val="14"/>
                <w:lang w:val="en-US"/>
              </w:rPr>
              <w:t>NGEO-WEBC-PFC-0095</w:t>
            </w:r>
          </w:p>
        </w:tc>
      </w:tr>
    </w:tbl>
    <w:p w:rsidR="00E16E38" w:rsidRDefault="00E16E38" w:rsidP="00832590">
      <w:pPr>
        <w:pStyle w:val="Titre3"/>
      </w:pPr>
      <w:bookmarkStart w:id="124" w:name="_Toc413751489"/>
      <w:r>
        <w:t>NGEO-WEBC-VTP-0100</w:t>
      </w:r>
      <w:bookmarkEnd w:id="12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0100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Map navigation and selection</w:t>
            </w:r>
          </w:p>
        </w:tc>
      </w:tr>
      <w:tr w:rsidR="00E16E38" w:rsidRPr="00B17EAC" w:rsidTr="00930C02">
        <w:tc>
          <w:tcPr>
            <w:tcW w:w="8613" w:type="dxa"/>
            <w:gridSpan w:val="8"/>
            <w:tcBorders>
              <w:bottom w:val="single" w:sz="6" w:space="0" w:color="auto"/>
            </w:tcBorders>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930C02">
        <w:tc>
          <w:tcPr>
            <w:tcW w:w="8613" w:type="dxa"/>
            <w:gridSpan w:val="8"/>
            <w:tcBorders>
              <w:top w:val="single" w:sz="6" w:space="0" w:color="auto"/>
              <w:bottom w:val="single" w:sz="6" w:space="0" w:color="auto"/>
            </w:tcBorders>
            <w:shd w:val="clear" w:color="auto" w:fill="47F62A"/>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930C02">
        <w:tc>
          <w:tcPr>
            <w:tcW w:w="4306"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Pr="00B840A3" w:rsidRDefault="00240B68" w:rsidP="00832590">
            <w:pPr>
              <w:keepNext/>
              <w:spacing w:after="0"/>
              <w:rPr>
                <w:color w:val="548DD4"/>
                <w:sz w:val="16"/>
                <w:szCs w:val="16"/>
                <w:lang w:val="en-US"/>
              </w:rPr>
            </w:pPr>
            <w:r w:rsidRPr="00B840A3">
              <w:rPr>
                <w:color w:val="548DD4"/>
                <w:sz w:val="16"/>
                <w:szCs w:val="16"/>
                <w:lang w:val="en-US"/>
              </w:rPr>
              <w:t xml:space="preserve"> </w:t>
            </w:r>
          </w:p>
          <w:p w:rsidR="00240B68" w:rsidRDefault="00240B68" w:rsidP="00832590">
            <w:pPr>
              <w:keepNext/>
              <w:spacing w:after="0"/>
              <w:rPr>
                <w:color w:val="548DD4"/>
                <w:sz w:val="16"/>
                <w:szCs w:val="16"/>
                <w:lang w:val="en-US"/>
              </w:rPr>
            </w:pPr>
          </w:p>
          <w:p w:rsidR="00B840A3" w:rsidRDefault="00B840A3" w:rsidP="00832590">
            <w:pPr>
              <w:keepNext/>
              <w:spacing w:after="0"/>
              <w:rPr>
                <w:color w:val="548DD4"/>
                <w:sz w:val="16"/>
                <w:szCs w:val="16"/>
                <w:lang w:val="en-US"/>
              </w:rPr>
            </w:pPr>
          </w:p>
          <w:p w:rsidR="00B840A3" w:rsidRDefault="00B840A3" w:rsidP="00832590">
            <w:pPr>
              <w:keepNext/>
              <w:spacing w:after="0"/>
              <w:rPr>
                <w:color w:val="548DD4"/>
                <w:sz w:val="16"/>
                <w:szCs w:val="16"/>
                <w:lang w:val="en-US"/>
              </w:rPr>
            </w:pPr>
          </w:p>
          <w:p w:rsidR="00AB7BDB" w:rsidRDefault="00AB7BDB" w:rsidP="00832590">
            <w:pPr>
              <w:keepNext/>
              <w:spacing w:after="0"/>
              <w:rPr>
                <w:color w:val="548DD4"/>
                <w:sz w:val="16"/>
                <w:szCs w:val="16"/>
                <w:lang w:val="en-US"/>
              </w:rPr>
            </w:pPr>
          </w:p>
          <w:p w:rsidR="00AB7BDB" w:rsidRDefault="00AB7BDB" w:rsidP="00832590">
            <w:pPr>
              <w:keepNext/>
              <w:spacing w:after="0"/>
              <w:rPr>
                <w:color w:val="548DD4"/>
                <w:sz w:val="16"/>
                <w:szCs w:val="16"/>
                <w:lang w:val="en-US"/>
              </w:rPr>
            </w:pPr>
          </w:p>
          <w:p w:rsidR="00955A92" w:rsidRDefault="00955A92" w:rsidP="00832590">
            <w:pPr>
              <w:keepNext/>
              <w:spacing w:after="0"/>
              <w:rPr>
                <w:color w:val="548DD4"/>
                <w:sz w:val="16"/>
                <w:szCs w:val="16"/>
                <w:lang w:val="en-US"/>
              </w:rPr>
            </w:pPr>
          </w:p>
          <w:p w:rsidR="00955A92" w:rsidRDefault="00955A92" w:rsidP="00832590">
            <w:pPr>
              <w:keepNext/>
              <w:spacing w:after="0"/>
              <w:rPr>
                <w:color w:val="548DD4"/>
                <w:sz w:val="16"/>
                <w:szCs w:val="16"/>
                <w:lang w:val="en-US"/>
              </w:rPr>
            </w:pPr>
          </w:p>
          <w:p w:rsidR="003D6DF1" w:rsidRDefault="003D6DF1" w:rsidP="00832590">
            <w:pPr>
              <w:keepNext/>
              <w:spacing w:after="0"/>
              <w:rPr>
                <w:color w:val="548DD4"/>
                <w:sz w:val="16"/>
                <w:szCs w:val="16"/>
                <w:lang w:val="en-US"/>
              </w:rPr>
            </w:pPr>
          </w:p>
          <w:p w:rsidR="003D6DF1" w:rsidRDefault="003D6DF1" w:rsidP="00832590">
            <w:pPr>
              <w:keepNext/>
              <w:spacing w:after="0"/>
              <w:rPr>
                <w:color w:val="548DD4"/>
                <w:sz w:val="16"/>
                <w:szCs w:val="16"/>
                <w:lang w:val="en-US"/>
              </w:rPr>
            </w:pPr>
          </w:p>
          <w:p w:rsidR="00C23C07" w:rsidRDefault="00C23C07" w:rsidP="00832590">
            <w:pPr>
              <w:keepNext/>
              <w:spacing w:after="0"/>
              <w:rPr>
                <w:color w:val="548DD4"/>
                <w:sz w:val="16"/>
                <w:szCs w:val="16"/>
                <w:lang w:val="en-US"/>
              </w:rPr>
            </w:pPr>
          </w:p>
          <w:p w:rsidR="00C23C07" w:rsidRPr="00B840A3" w:rsidRDefault="00C23C07" w:rsidP="00832590">
            <w:pPr>
              <w:keepNext/>
              <w:spacing w:after="0"/>
              <w:rPr>
                <w:color w:val="548DD4"/>
                <w:sz w:val="16"/>
                <w:szCs w:val="16"/>
                <w:lang w:val="en-US"/>
              </w:rPr>
            </w:pPr>
          </w:p>
        </w:tc>
      </w:tr>
      <w:tr w:rsidR="00E16E38" w:rsidRPr="00544FC8" w:rsidTr="00B840A3">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C1138E" w:rsidRPr="004E5884" w:rsidTr="00E56187">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from NGEO-WEBC-VTP-0050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C1138E" w:rsidRPr="00057FF1" w:rsidRDefault="00C1138E" w:rsidP="00832590">
            <w:pPr>
              <w:keepNext/>
              <w:spacing w:after="0"/>
              <w:rPr>
                <w:rFonts w:cstheme="minorHAnsi"/>
                <w:lang w:val="en-US"/>
              </w:rPr>
            </w:pPr>
            <w:r w:rsidRPr="003C0A28">
              <w:rPr>
                <w:rFonts w:cstheme="minorHAnsi"/>
                <w:lang w:val="en-US"/>
              </w:rPr>
              <w:t xml:space="preserve"> </w:t>
            </w:r>
            <w:r>
              <w:rPr>
                <w:rFonts w:cstheme="minorHAnsi"/>
                <w:lang w:val="en-US"/>
              </w:rPr>
              <w:t>The web client page is displayed and results are displayed on the map.</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E56187">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Step-20</w:t>
            </w:r>
          </w:p>
        </w:tc>
        <w:tc>
          <w:tcPr>
            <w:tcW w:w="3499" w:type="dxa"/>
            <w:gridSpan w:val="4"/>
            <w:shd w:val="clear" w:color="auto" w:fill="auto"/>
          </w:tcPr>
          <w:p w:rsidR="00C1138E" w:rsidRPr="00E24DDB" w:rsidRDefault="00C1138E" w:rsidP="00832590">
            <w:pPr>
              <w:pStyle w:val="NormalStep"/>
              <w:keepNext/>
              <w:rPr>
                <w:rFonts w:asciiTheme="minorHAnsi" w:hAnsiTheme="minorHAnsi" w:cstheme="minorHAnsi"/>
                <w:b/>
                <w:sz w:val="22"/>
                <w:szCs w:val="22"/>
              </w:rPr>
            </w:pPr>
            <w:r>
              <w:rPr>
                <w:rFonts w:asciiTheme="minorHAnsi" w:hAnsiTheme="minorHAnsi" w:cstheme="minorHAnsi"/>
                <w:sz w:val="22"/>
                <w:szCs w:val="22"/>
              </w:rPr>
              <w:t>Double-click on a location in the map to zoom onto it</w:t>
            </w:r>
          </w:p>
        </w:tc>
        <w:tc>
          <w:tcPr>
            <w:tcW w:w="2690" w:type="dxa"/>
            <w:gridSpan w:val="2"/>
            <w:tcBorders>
              <w:top w:val="single" w:sz="6" w:space="0" w:color="auto"/>
            </w:tcBorders>
            <w:shd w:val="clear" w:color="auto" w:fill="auto"/>
          </w:tcPr>
          <w:p w:rsidR="00C1138E" w:rsidRPr="003C0A28" w:rsidRDefault="00C1138E" w:rsidP="00832590">
            <w:pPr>
              <w:keepNext/>
              <w:spacing w:after="0"/>
              <w:rPr>
                <w:rFonts w:cstheme="minorHAnsi"/>
                <w:lang w:val="en-US"/>
              </w:rPr>
            </w:pPr>
            <w:r>
              <w:rPr>
                <w:rFonts w:cstheme="minorHAnsi"/>
                <w:lang w:val="en-US"/>
              </w:rPr>
              <w:t>The map is zoomed to clicked location.</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WEBC-PFC-0100</w:t>
            </w:r>
          </w:p>
        </w:tc>
      </w:tr>
      <w:tr w:rsidR="00C1138E" w:rsidRPr="004E5884" w:rsidTr="00B840A3">
        <w:tc>
          <w:tcPr>
            <w:tcW w:w="865" w:type="dxa"/>
            <w:shd w:val="clear" w:color="auto" w:fill="auto"/>
            <w:vAlign w:val="center"/>
          </w:tcPr>
          <w:p w:rsidR="00C1138E" w:rsidRPr="00544FC8" w:rsidRDefault="00C1138E"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Press the mouse left button and drag on the map.</w:t>
            </w:r>
          </w:p>
        </w:tc>
        <w:tc>
          <w:tcPr>
            <w:tcW w:w="2690" w:type="dxa"/>
            <w:gridSpan w:val="2"/>
            <w:shd w:val="clear" w:color="auto" w:fill="auto"/>
          </w:tcPr>
          <w:p w:rsidR="00C1138E" w:rsidRPr="00057FF1" w:rsidRDefault="00C1138E" w:rsidP="00832590">
            <w:pPr>
              <w:keepNext/>
              <w:spacing w:after="0"/>
              <w:rPr>
                <w:rFonts w:cstheme="minorHAnsi"/>
                <w:lang w:val="en-US"/>
              </w:rPr>
            </w:pPr>
            <w:r>
              <w:rPr>
                <w:rFonts w:cstheme="minorHAnsi"/>
                <w:lang w:val="en-US"/>
              </w:rPr>
              <w:t>The map is moved.</w:t>
            </w:r>
          </w:p>
        </w:tc>
        <w:tc>
          <w:tcPr>
            <w:tcW w:w="1559" w:type="dxa"/>
            <w:tcBorders>
              <w:top w:val="single" w:sz="6" w:space="0" w:color="auto"/>
              <w:bottom w:val="single" w:sz="6" w:space="0" w:color="auto"/>
            </w:tcBorders>
            <w:shd w:val="clear" w:color="auto" w:fill="47F62A"/>
            <w:vAlign w:val="center"/>
          </w:tcPr>
          <w:p w:rsidR="00C1138E" w:rsidRPr="004E5884" w:rsidRDefault="00C1138E" w:rsidP="00832590">
            <w:pPr>
              <w:keepNext/>
              <w:spacing w:after="0"/>
              <w:jc w:val="center"/>
              <w:rPr>
                <w:sz w:val="14"/>
                <w:szCs w:val="14"/>
                <w:highlight w:val="yellow"/>
                <w:lang w:val="en-US"/>
              </w:rPr>
            </w:pPr>
            <w:r w:rsidRPr="0056181B">
              <w:rPr>
                <w:i/>
                <w:sz w:val="14"/>
                <w:szCs w:val="14"/>
              </w:rPr>
              <w:t>NGEO-</w:t>
            </w:r>
            <w:r>
              <w:rPr>
                <w:i/>
                <w:sz w:val="14"/>
                <w:szCs w:val="14"/>
              </w:rPr>
              <w:t>WEBC-PFC-0100</w:t>
            </w:r>
          </w:p>
        </w:tc>
      </w:tr>
      <w:tr w:rsidR="00C1138E" w:rsidRPr="004E5884" w:rsidTr="00B840A3">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lastRenderedPageBreak/>
              <w:t>Step-4</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Use the wheel mouse button to zoom</w:t>
            </w:r>
          </w:p>
        </w:tc>
        <w:tc>
          <w:tcPr>
            <w:tcW w:w="2690" w:type="dxa"/>
            <w:gridSpan w:val="2"/>
            <w:shd w:val="clear" w:color="auto" w:fill="auto"/>
          </w:tcPr>
          <w:p w:rsidR="00C1138E" w:rsidRPr="00102EF3" w:rsidRDefault="00C1138E" w:rsidP="00832590">
            <w:pPr>
              <w:keepNext/>
              <w:spacing w:after="0"/>
              <w:rPr>
                <w:rFonts w:cstheme="minorHAnsi"/>
                <w:lang w:val="en-GB"/>
              </w:rPr>
            </w:pPr>
            <w:r>
              <w:rPr>
                <w:rFonts w:cstheme="minorHAnsi"/>
                <w:lang w:val="en-GB"/>
              </w:rPr>
              <w:t>The map is zoomed.</w:t>
            </w:r>
          </w:p>
        </w:tc>
        <w:tc>
          <w:tcPr>
            <w:tcW w:w="1559" w:type="dxa"/>
            <w:tcBorders>
              <w:top w:val="single" w:sz="6" w:space="0" w:color="auto"/>
              <w:bottom w:val="single" w:sz="6" w:space="0" w:color="auto"/>
            </w:tcBorders>
            <w:shd w:val="clear" w:color="auto" w:fill="47F62A"/>
            <w:vAlign w:val="center"/>
          </w:tcPr>
          <w:p w:rsidR="00C1138E" w:rsidRPr="004E5884" w:rsidRDefault="00C1138E" w:rsidP="00832590">
            <w:pPr>
              <w:keepNext/>
              <w:spacing w:after="0"/>
              <w:jc w:val="center"/>
              <w:rPr>
                <w:sz w:val="14"/>
                <w:szCs w:val="14"/>
                <w:lang w:val="en-US"/>
              </w:rPr>
            </w:pPr>
            <w:r w:rsidRPr="0056181B">
              <w:rPr>
                <w:i/>
                <w:sz w:val="14"/>
                <w:szCs w:val="14"/>
              </w:rPr>
              <w:t>NGEO-</w:t>
            </w:r>
            <w:r>
              <w:rPr>
                <w:i/>
                <w:sz w:val="14"/>
                <w:szCs w:val="14"/>
              </w:rPr>
              <w:t>WEBC-PFC-0100</w:t>
            </w:r>
          </w:p>
        </w:tc>
      </w:tr>
      <w:tr w:rsidR="00C1138E" w:rsidRPr="004E5884" w:rsidTr="00AB7BDB">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Step-50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with left mouse button inside a product to select it.</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US"/>
              </w:rPr>
              <w:t>A popup appears, the product color is changed</w:t>
            </w:r>
          </w:p>
        </w:tc>
        <w:tc>
          <w:tcPr>
            <w:tcW w:w="1559" w:type="dxa"/>
            <w:tcBorders>
              <w:top w:val="single" w:sz="6" w:space="0" w:color="auto"/>
              <w:bottom w:val="single" w:sz="6" w:space="0" w:color="auto"/>
            </w:tcBorders>
            <w:shd w:val="clear" w:color="auto" w:fill="47F62A"/>
            <w:vAlign w:val="center"/>
          </w:tcPr>
          <w:p w:rsidR="00C1138E" w:rsidRPr="004E5884" w:rsidRDefault="00C1138E" w:rsidP="00832590">
            <w:pPr>
              <w:keepNext/>
              <w:spacing w:after="0"/>
              <w:jc w:val="center"/>
              <w:rPr>
                <w:sz w:val="14"/>
                <w:szCs w:val="14"/>
                <w:lang w:val="en-US"/>
              </w:rPr>
            </w:pPr>
            <w:r w:rsidRPr="0056181B">
              <w:rPr>
                <w:i/>
                <w:sz w:val="14"/>
                <w:szCs w:val="14"/>
              </w:rPr>
              <w:t>NGEO-</w:t>
            </w:r>
            <w:r>
              <w:rPr>
                <w:i/>
                <w:sz w:val="14"/>
                <w:szCs w:val="14"/>
              </w:rPr>
              <w:t>WEBC-PFC-0104</w:t>
            </w:r>
          </w:p>
        </w:tc>
      </w:tr>
      <w:tr w:rsidR="00C1138E" w:rsidRPr="004E5884" w:rsidTr="00955A92">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Step-60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the checkbox button </w:t>
            </w:r>
            <w:r w:rsidR="00AB7BDB" w:rsidRPr="007F6B28">
              <w:rPr>
                <w:rFonts w:asciiTheme="minorHAnsi" w:hAnsiTheme="minorHAnsi" w:cstheme="minorHAnsi"/>
                <w:sz w:val="22"/>
                <w:szCs w:val="22"/>
                <w:highlight w:val="yellow"/>
              </w:rPr>
              <w:t>“select product”</w:t>
            </w:r>
            <w:r w:rsidR="00AB7BDB">
              <w:rPr>
                <w:rFonts w:asciiTheme="minorHAnsi" w:hAnsiTheme="minorHAnsi" w:cstheme="minorHAnsi"/>
                <w:sz w:val="22"/>
                <w:szCs w:val="22"/>
              </w:rPr>
              <w:t xml:space="preserve"> </w:t>
            </w:r>
            <w:r>
              <w:rPr>
                <w:rFonts w:asciiTheme="minorHAnsi" w:hAnsiTheme="minorHAnsi" w:cstheme="minorHAnsi"/>
                <w:sz w:val="22"/>
                <w:szCs w:val="22"/>
              </w:rPr>
              <w:t>inside the map popup</w:t>
            </w:r>
            <w:r w:rsidR="00AB7BDB">
              <w:rPr>
                <w:rFonts w:asciiTheme="minorHAnsi" w:hAnsiTheme="minorHAnsi" w:cstheme="minorHAnsi"/>
                <w:sz w:val="22"/>
                <w:szCs w:val="22"/>
              </w:rPr>
              <w:t>.</w:t>
            </w:r>
          </w:p>
          <w:p w:rsidR="00AB7BDB" w:rsidRDefault="00AB7BDB" w:rsidP="00AB7BDB">
            <w:pPr>
              <w:pStyle w:val="NormalStep"/>
              <w:keepNext/>
              <w:rPr>
                <w:rFonts w:asciiTheme="minorHAnsi" w:hAnsiTheme="minorHAnsi" w:cstheme="minorHAnsi"/>
                <w:sz w:val="22"/>
                <w:szCs w:val="22"/>
              </w:rPr>
            </w:pPr>
          </w:p>
        </w:tc>
        <w:tc>
          <w:tcPr>
            <w:tcW w:w="2690" w:type="dxa"/>
            <w:gridSpan w:val="2"/>
            <w:shd w:val="clear" w:color="auto" w:fill="auto"/>
          </w:tcPr>
          <w:p w:rsidR="00C1138E" w:rsidRDefault="00C1138E" w:rsidP="00832590">
            <w:pPr>
              <w:keepNext/>
              <w:spacing w:after="0"/>
              <w:rPr>
                <w:rFonts w:cstheme="minorHAnsi"/>
                <w:lang w:val="en-US"/>
              </w:rPr>
            </w:pPr>
            <w:r>
              <w:rPr>
                <w:rFonts w:cstheme="minorHAnsi"/>
                <w:lang w:val="en-GB"/>
              </w:rPr>
              <w:t>The highlighted item is selected. The browse should be projected on the map</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WEBC-PFC-0105</w:t>
            </w:r>
          </w:p>
        </w:tc>
      </w:tr>
      <w:tr w:rsidR="00C1138E" w:rsidRPr="004E5884" w:rsidTr="00955A92">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Step-70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with left mouse button inside a “stack” of products to select them.</w:t>
            </w:r>
          </w:p>
        </w:tc>
        <w:tc>
          <w:tcPr>
            <w:tcW w:w="2690" w:type="dxa"/>
            <w:gridSpan w:val="2"/>
            <w:shd w:val="clear" w:color="auto" w:fill="auto"/>
          </w:tcPr>
          <w:p w:rsidR="00C1138E" w:rsidRDefault="00C1138E" w:rsidP="00832590">
            <w:pPr>
              <w:keepNext/>
              <w:spacing w:after="0"/>
              <w:rPr>
                <w:rFonts w:cstheme="minorHAnsi"/>
                <w:lang w:val="en-US"/>
              </w:rPr>
            </w:pPr>
            <w:r>
              <w:rPr>
                <w:rFonts w:cstheme="minorHAnsi"/>
                <w:lang w:val="en-US"/>
              </w:rPr>
              <w:t>A popup appears, all product colors are changed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WEBC-PFC-0106</w:t>
            </w:r>
          </w:p>
        </w:tc>
      </w:tr>
      <w:tr w:rsidR="00C1138E" w:rsidRPr="004E5884" w:rsidTr="008C0F97">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Step-80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again to select the top items</w:t>
            </w:r>
          </w:p>
        </w:tc>
        <w:tc>
          <w:tcPr>
            <w:tcW w:w="2690" w:type="dxa"/>
            <w:gridSpan w:val="2"/>
            <w:shd w:val="clear" w:color="auto" w:fill="auto"/>
          </w:tcPr>
          <w:p w:rsidR="00C1138E" w:rsidRPr="00200AD3" w:rsidRDefault="00C1138E" w:rsidP="00832590">
            <w:pPr>
              <w:keepNext/>
              <w:spacing w:after="0"/>
              <w:rPr>
                <w:rFonts w:cstheme="minorHAnsi"/>
                <w:lang w:val="en-GB"/>
              </w:rPr>
            </w:pPr>
            <w:r>
              <w:rPr>
                <w:rFonts w:cstheme="minorHAnsi"/>
                <w:lang w:val="en-GB"/>
              </w:rPr>
              <w:t>The popup changes and the product colours are updated.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WEBC-PFC-0106</w:t>
            </w:r>
          </w:p>
        </w:tc>
      </w:tr>
      <w:tr w:rsidR="00C1138E" w:rsidRPr="004E5884" w:rsidTr="003D6DF1">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Step-90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 70, to highlight one by one the items of the group</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popup changes and the products’ colour are updated.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WEBC-PFC-0106</w:t>
            </w:r>
          </w:p>
        </w:tc>
      </w:tr>
      <w:tr w:rsidR="00C1138E" w:rsidRPr="004E5884" w:rsidTr="00C23C07">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Step-100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 70</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US"/>
              </w:rPr>
              <w:t>A popup appears, all product colors are changed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WEBC-PFC-0106</w:t>
            </w:r>
          </w:p>
        </w:tc>
      </w:tr>
      <w:tr w:rsidR="00C1138E" w:rsidRPr="004E5884" w:rsidTr="00883926">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Step-110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the checkbox button </w:t>
            </w:r>
            <w:r w:rsidR="003D6DF1" w:rsidRPr="00140DBE">
              <w:rPr>
                <w:rFonts w:asciiTheme="minorHAnsi" w:hAnsiTheme="minorHAnsi" w:cstheme="minorHAnsi"/>
                <w:sz w:val="22"/>
                <w:szCs w:val="22"/>
              </w:rPr>
              <w:t>“select product”</w:t>
            </w:r>
            <w:r w:rsidR="003D6DF1">
              <w:rPr>
                <w:rFonts w:asciiTheme="minorHAnsi" w:hAnsiTheme="minorHAnsi" w:cstheme="minorHAnsi"/>
                <w:sz w:val="22"/>
                <w:szCs w:val="22"/>
              </w:rPr>
              <w:t xml:space="preserve"> </w:t>
            </w:r>
            <w:r>
              <w:rPr>
                <w:rFonts w:asciiTheme="minorHAnsi" w:hAnsiTheme="minorHAnsi" w:cstheme="minorHAnsi"/>
                <w:sz w:val="22"/>
                <w:szCs w:val="22"/>
              </w:rPr>
              <w:t>inside the map popup</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All the items are selected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WEBC-PFC-0107</w:t>
            </w:r>
          </w:p>
        </w:tc>
      </w:tr>
      <w:tr w:rsidR="00C1138E" w:rsidRPr="004E5884" w:rsidTr="00883926">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Step-120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again on the checkbox button</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All the items are highlighted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WEBC-PFC-0106</w:t>
            </w:r>
          </w:p>
        </w:tc>
      </w:tr>
      <w:tr w:rsidR="00C1138E" w:rsidRPr="004E5884" w:rsidTr="00E56187">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Step-13</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E56187">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Step-140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Step-20 and Step-70 in 3D</w:t>
            </w:r>
          </w:p>
        </w:tc>
        <w:tc>
          <w:tcPr>
            <w:tcW w:w="2690" w:type="dxa"/>
            <w:gridSpan w:val="2"/>
            <w:shd w:val="clear" w:color="auto" w:fill="auto"/>
          </w:tcPr>
          <w:p w:rsidR="00C1138E" w:rsidRDefault="00C1138E" w:rsidP="00832590">
            <w:pPr>
              <w:keepNext/>
              <w:spacing w:after="0"/>
              <w:rPr>
                <w:rFonts w:cstheme="minorHAnsi"/>
                <w:lang w:val="en-GB"/>
              </w:rPr>
            </w:pPr>
          </w:p>
        </w:tc>
        <w:tc>
          <w:tcPr>
            <w:tcW w:w="1559" w:type="dxa"/>
            <w:tcBorders>
              <w:top w:val="single" w:sz="6" w:space="0" w:color="auto"/>
              <w:bottom w:val="single" w:sz="6" w:space="0" w:color="auto"/>
            </w:tcBorders>
            <w:shd w:val="clear" w:color="auto" w:fill="47F62A"/>
            <w:vAlign w:val="center"/>
          </w:tcPr>
          <w:p w:rsidR="00C1138E" w:rsidRPr="00200AD3" w:rsidRDefault="00C1138E" w:rsidP="00832590">
            <w:pPr>
              <w:keepNext/>
              <w:spacing w:after="0"/>
              <w:jc w:val="center"/>
              <w:rPr>
                <w:i/>
                <w:sz w:val="14"/>
                <w:szCs w:val="14"/>
                <w:lang w:val="en-GB"/>
              </w:rPr>
            </w:pPr>
          </w:p>
        </w:tc>
      </w:tr>
      <w:tr w:rsidR="00C1138E" w:rsidRPr="004E5884" w:rsidTr="00E56187">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Step-150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with middle mouse button to tilt the view.</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view is tilted.</w:t>
            </w:r>
          </w:p>
        </w:tc>
        <w:tc>
          <w:tcPr>
            <w:tcW w:w="1559" w:type="dxa"/>
            <w:tcBorders>
              <w:top w:val="single" w:sz="6" w:space="0" w:color="auto"/>
              <w:bottom w:val="single" w:sz="2" w:space="0" w:color="auto"/>
            </w:tcBorders>
            <w:shd w:val="clear" w:color="auto" w:fill="47F62A"/>
            <w:vAlign w:val="center"/>
          </w:tcPr>
          <w:p w:rsidR="00C1138E" w:rsidRPr="004C2921" w:rsidRDefault="00C1138E" w:rsidP="00832590">
            <w:pPr>
              <w:keepNext/>
              <w:spacing w:after="0"/>
              <w:jc w:val="center"/>
              <w:rPr>
                <w:i/>
                <w:sz w:val="14"/>
                <w:szCs w:val="14"/>
                <w:lang w:val="en-GB"/>
              </w:rPr>
            </w:pPr>
            <w:r w:rsidRPr="0056181B">
              <w:rPr>
                <w:i/>
                <w:sz w:val="14"/>
                <w:szCs w:val="14"/>
              </w:rPr>
              <w:t>NGEO-</w:t>
            </w:r>
            <w:r>
              <w:rPr>
                <w:i/>
                <w:sz w:val="14"/>
                <w:szCs w:val="14"/>
              </w:rPr>
              <w:t>WEBC-PFC-0100</w:t>
            </w:r>
          </w:p>
        </w:tc>
      </w:tr>
    </w:tbl>
    <w:p w:rsidR="00E16E38" w:rsidRPr="00BC3A7C" w:rsidRDefault="00E16E38" w:rsidP="00832590">
      <w:pPr>
        <w:pStyle w:val="Titre3"/>
      </w:pPr>
      <w:bookmarkStart w:id="125" w:name="_Toc374604748"/>
      <w:bookmarkStart w:id="126" w:name="_Toc374605851"/>
      <w:bookmarkStart w:id="127" w:name="_Toc374606955"/>
      <w:bookmarkStart w:id="128" w:name="_Toc413751490"/>
      <w:bookmarkEnd w:id="125"/>
      <w:bookmarkEnd w:id="126"/>
      <w:bookmarkEnd w:id="127"/>
      <w:r>
        <w:t>NGEO-WEBC-VTP-0110</w:t>
      </w:r>
      <w:bookmarkEnd w:id="12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0110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Simple data access request</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D20379">
        <w:tc>
          <w:tcPr>
            <w:tcW w:w="8613" w:type="dxa"/>
            <w:gridSpan w:val="8"/>
            <w:shd w:val="clear" w:color="auto" w:fill="FFFF00"/>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1C45E1" w:rsidRDefault="001C45E1" w:rsidP="00832590">
            <w:pPr>
              <w:keepNext/>
              <w:spacing w:after="0"/>
            </w:pPr>
          </w:p>
          <w:p w:rsidR="00C52595" w:rsidRDefault="00E16E38" w:rsidP="00C52595">
            <w:pPr>
              <w:keepNext/>
              <w:spacing w:after="0"/>
            </w:pPr>
            <w:r>
              <w:t xml:space="preserve"> </w:t>
            </w:r>
          </w:p>
          <w:p w:rsidR="001C45E1" w:rsidRDefault="001C45E1" w:rsidP="00C52595">
            <w:pPr>
              <w:keepNext/>
              <w:spacing w:after="0"/>
            </w:pPr>
          </w:p>
          <w:p w:rsidR="00C52595" w:rsidRPr="001C45E1" w:rsidRDefault="00C52595" w:rsidP="00C52595">
            <w:pPr>
              <w:keepNext/>
              <w:spacing w:after="0"/>
            </w:pP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lastRenderedPageBreak/>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C1138E" w:rsidRPr="004E5884" w:rsidTr="001C45E1">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from NGEO-WEBC-VTP-0040</w:t>
            </w:r>
          </w:p>
        </w:tc>
        <w:tc>
          <w:tcPr>
            <w:tcW w:w="2690" w:type="dxa"/>
            <w:gridSpan w:val="2"/>
            <w:shd w:val="clear" w:color="auto" w:fill="auto"/>
          </w:tcPr>
          <w:p w:rsidR="00C1138E" w:rsidRPr="00057FF1" w:rsidRDefault="00C1138E" w:rsidP="00832590">
            <w:pPr>
              <w:keepNext/>
              <w:spacing w:after="0"/>
              <w:rPr>
                <w:rFonts w:cstheme="minorHAnsi"/>
                <w:lang w:val="en-US"/>
              </w:rPr>
            </w:pPr>
            <w:r w:rsidRPr="003C0A28">
              <w:rPr>
                <w:rFonts w:cstheme="minorHAnsi"/>
                <w:lang w:val="en-US"/>
              </w:rPr>
              <w:t xml:space="preserve"> </w:t>
            </w:r>
            <w:r>
              <w:rPr>
                <w:rFonts w:cstheme="minorHAnsi"/>
                <w:lang w:val="en-US"/>
              </w:rPr>
              <w:t>The search results table is displayed.</w:t>
            </w:r>
          </w:p>
        </w:tc>
        <w:tc>
          <w:tcPr>
            <w:tcW w:w="1559" w:type="dxa"/>
            <w:shd w:val="clear" w:color="auto" w:fill="FFFF00"/>
            <w:vAlign w:val="center"/>
          </w:tcPr>
          <w:p w:rsidR="00C1138E" w:rsidRPr="0056181B" w:rsidRDefault="00C1138E" w:rsidP="00832590">
            <w:pPr>
              <w:keepNext/>
              <w:spacing w:after="0"/>
              <w:jc w:val="center"/>
              <w:rPr>
                <w:i/>
                <w:sz w:val="14"/>
                <w:szCs w:val="14"/>
              </w:rPr>
            </w:pPr>
          </w:p>
        </w:tc>
      </w:tr>
      <w:tr w:rsidR="00C1138E" w:rsidRPr="004E5884" w:rsidTr="001C45E1">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Step-20</w:t>
            </w:r>
          </w:p>
        </w:tc>
        <w:tc>
          <w:tcPr>
            <w:tcW w:w="3499" w:type="dxa"/>
            <w:gridSpan w:val="4"/>
            <w:shd w:val="clear" w:color="auto" w:fill="auto"/>
          </w:tcPr>
          <w:p w:rsidR="00C1138E" w:rsidRPr="00E24DDB" w:rsidRDefault="00C1138E"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first 2 products for which the data access request is going to be created.</w:t>
            </w:r>
          </w:p>
        </w:tc>
        <w:tc>
          <w:tcPr>
            <w:tcW w:w="2690" w:type="dxa"/>
            <w:gridSpan w:val="2"/>
            <w:shd w:val="clear" w:color="auto" w:fill="auto"/>
          </w:tcPr>
          <w:p w:rsidR="00C1138E" w:rsidRPr="003C0A28" w:rsidRDefault="00C1138E" w:rsidP="00832590">
            <w:pPr>
              <w:keepNext/>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1C45E1">
        <w:tc>
          <w:tcPr>
            <w:tcW w:w="865" w:type="dxa"/>
            <w:shd w:val="clear" w:color="auto" w:fill="auto"/>
            <w:vAlign w:val="center"/>
          </w:tcPr>
          <w:p w:rsidR="00C1138E" w:rsidRPr="00544FC8" w:rsidRDefault="00C1138E"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C1138E" w:rsidRDefault="00C1138E" w:rsidP="00832590">
            <w:pPr>
              <w:keepNext/>
              <w:spacing w:after="0"/>
              <w:rPr>
                <w:rFonts w:cstheme="minorHAnsi"/>
                <w:lang w:val="en-US"/>
              </w:rPr>
            </w:pPr>
            <w:r>
              <w:rPr>
                <w:rFonts w:cstheme="minorHAnsi"/>
                <w:lang w:val="en-US"/>
              </w:rPr>
              <w:t>The download manager‘s widget is displayed, listing the available download managers.</w:t>
            </w:r>
          </w:p>
          <w:p w:rsidR="00C1138E" w:rsidRPr="00057FF1" w:rsidRDefault="00C1138E" w:rsidP="00832590">
            <w:pPr>
              <w:keepNext/>
              <w:spacing w:after="0"/>
              <w:rPr>
                <w:rFonts w:cstheme="minorHAnsi"/>
                <w:lang w:val="en-US"/>
              </w:rPr>
            </w:pPr>
            <w:r>
              <w:rPr>
                <w:rFonts w:cstheme="minorHAnsi"/>
                <w:lang w:val="en-US"/>
              </w:rPr>
              <w:t>The message “SelectedProducts : 2” is displayed</w:t>
            </w:r>
          </w:p>
        </w:tc>
        <w:tc>
          <w:tcPr>
            <w:tcW w:w="1559" w:type="dxa"/>
            <w:shd w:val="clear" w:color="auto" w:fill="47F62A"/>
            <w:vAlign w:val="center"/>
          </w:tcPr>
          <w:p w:rsidR="00C1138E" w:rsidRPr="004E5884" w:rsidRDefault="00C1138E" w:rsidP="001C45E1">
            <w:pPr>
              <w:keepNext/>
              <w:spacing w:after="0"/>
              <w:jc w:val="center"/>
              <w:rPr>
                <w:sz w:val="14"/>
                <w:szCs w:val="14"/>
                <w:highlight w:val="yellow"/>
                <w:lang w:val="en-US"/>
              </w:rPr>
            </w:pPr>
            <w:r w:rsidRPr="00BC3A7C">
              <w:rPr>
                <w:rFonts w:cstheme="minorHAnsi"/>
                <w:i/>
                <w:sz w:val="14"/>
                <w:szCs w:val="14"/>
              </w:rPr>
              <w:t>NGEO-WEBC-PFC-0110</w:t>
            </w:r>
          </w:p>
        </w:tc>
      </w:tr>
      <w:tr w:rsidR="00C1138E" w:rsidRPr="004E5884" w:rsidTr="001C45E1">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shd w:val="clear" w:color="auto" w:fill="auto"/>
          </w:tcPr>
          <w:p w:rsidR="00C1138E" w:rsidRPr="008C18FD" w:rsidRDefault="00C1138E" w:rsidP="00832590">
            <w:pPr>
              <w:keepNext/>
              <w:spacing w:after="0"/>
              <w:rPr>
                <w:rFonts w:cstheme="minorHAnsi"/>
                <w:lang w:val="en-GB"/>
              </w:rPr>
            </w:pPr>
            <w:r>
              <w:rPr>
                <w:rFonts w:cstheme="minorHAnsi"/>
                <w:lang w:val="en-GB"/>
              </w:rPr>
              <w:t xml:space="preserve">The message </w:t>
            </w:r>
            <w:proofErr w:type="gramStart"/>
            <w:r>
              <w:rPr>
                <w:rFonts w:cstheme="minorHAnsi"/>
                <w:lang w:val="en-GB"/>
              </w:rPr>
              <w:t>“ All</w:t>
            </w:r>
            <w:proofErr w:type="gramEnd"/>
            <w:r>
              <w:rPr>
                <w:rFonts w:cstheme="minorHAnsi"/>
                <w:lang w:val="en-GB"/>
              </w:rPr>
              <w:t xml:space="preserve"> the selected items have been included in the request</w:t>
            </w:r>
            <w:r w:rsidRPr="00C8187C">
              <w:rPr>
                <w:rFonts w:cstheme="minorHAnsi"/>
                <w:lang w:val="en-GB"/>
              </w:rPr>
              <w:t>.</w:t>
            </w:r>
            <w:r>
              <w:rPr>
                <w:rFonts w:cstheme="minorHAnsi"/>
                <w:lang w:val="en-GB"/>
              </w:rPr>
              <w:t>” Is displayed.</w:t>
            </w:r>
          </w:p>
        </w:tc>
        <w:tc>
          <w:tcPr>
            <w:tcW w:w="1559" w:type="dxa"/>
            <w:shd w:val="clear" w:color="auto" w:fill="47F62A"/>
          </w:tcPr>
          <w:p w:rsidR="00C1138E" w:rsidRPr="00BC3A7C" w:rsidRDefault="00C1138E" w:rsidP="00832590">
            <w:pPr>
              <w:keepNext/>
              <w:spacing w:after="0"/>
              <w:jc w:val="center"/>
              <w:rPr>
                <w:rFonts w:cstheme="minorHAnsi"/>
                <w:i/>
                <w:sz w:val="14"/>
                <w:szCs w:val="14"/>
              </w:rPr>
            </w:pPr>
          </w:p>
        </w:tc>
      </w:tr>
      <w:tr w:rsidR="00C1138E" w:rsidRPr="004E5884" w:rsidTr="001C45E1">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Select a download manager from the list.</w:t>
            </w:r>
          </w:p>
        </w:tc>
        <w:tc>
          <w:tcPr>
            <w:tcW w:w="2690" w:type="dxa"/>
            <w:gridSpan w:val="2"/>
            <w:shd w:val="clear" w:color="auto" w:fill="auto"/>
          </w:tcPr>
          <w:p w:rsidR="00C1138E" w:rsidRPr="00102EF3" w:rsidRDefault="00C1138E" w:rsidP="00832590">
            <w:pPr>
              <w:keepNext/>
              <w:spacing w:after="0"/>
              <w:rPr>
                <w:rFonts w:cstheme="minorHAnsi"/>
                <w:lang w:val="en-GB"/>
              </w:rPr>
            </w:pPr>
            <w:r>
              <w:rPr>
                <w:rFonts w:cstheme="minorHAnsi"/>
                <w:lang w:val="en-GB"/>
              </w:rPr>
              <w:t>The chosen download manager is selected.</w:t>
            </w:r>
          </w:p>
        </w:tc>
        <w:tc>
          <w:tcPr>
            <w:tcW w:w="1559" w:type="dxa"/>
            <w:shd w:val="clear" w:color="auto" w:fill="47F62A"/>
          </w:tcPr>
          <w:p w:rsidR="00C1138E" w:rsidRPr="004E5884" w:rsidRDefault="00C1138E" w:rsidP="00832590">
            <w:pPr>
              <w:keepNext/>
              <w:spacing w:after="0"/>
              <w:jc w:val="center"/>
              <w:rPr>
                <w:sz w:val="14"/>
                <w:szCs w:val="14"/>
                <w:lang w:val="en-US"/>
              </w:rPr>
            </w:pPr>
          </w:p>
        </w:tc>
      </w:tr>
      <w:tr w:rsidR="00C1138E" w:rsidRPr="004E5884" w:rsidTr="001C45E1">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Step-60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shd w:val="clear" w:color="auto" w:fill="auto"/>
          </w:tcPr>
          <w:p w:rsidR="00C1138E" w:rsidRDefault="00C1138E" w:rsidP="00832590">
            <w:pPr>
              <w:keepNext/>
              <w:spacing w:after="0"/>
              <w:rPr>
                <w:rFonts w:cstheme="minorHAnsi"/>
                <w:lang w:val="en-US"/>
              </w:rPr>
            </w:pPr>
            <w:r>
              <w:rPr>
                <w:rFonts w:cstheme="minorHAnsi"/>
                <w:lang w:val="en-US"/>
              </w:rPr>
              <w:t>The download manager list is disabled.</w:t>
            </w:r>
          </w:p>
          <w:p w:rsidR="00C1138E" w:rsidRDefault="00C1138E" w:rsidP="00832590">
            <w:pPr>
              <w:keepNext/>
              <w:spacing w:after="0"/>
              <w:rPr>
                <w:rFonts w:cstheme="minorHAnsi"/>
                <w:lang w:val="en-US"/>
              </w:rPr>
            </w:pPr>
            <w:r>
              <w:rPr>
                <w:rFonts w:cstheme="minorHAnsi"/>
                <w:lang w:val="en-US"/>
              </w:rPr>
              <w:t xml:space="preserve">The message “Request Acknowledged” is displayed underneath the “Confirm” button. </w:t>
            </w:r>
          </w:p>
          <w:p w:rsidR="00C1138E" w:rsidRDefault="00C1138E" w:rsidP="00832590">
            <w:pPr>
              <w:keepNext/>
              <w:spacing w:after="0"/>
              <w:rPr>
                <w:rFonts w:cstheme="minorHAnsi"/>
                <w:lang w:val="en-US"/>
              </w:rPr>
            </w:pPr>
            <w:r>
              <w:rPr>
                <w:rFonts w:cstheme="minorHAnsi"/>
                <w:lang w:val="en-US"/>
              </w:rPr>
              <w:t>The expected size of the download is also displayed.</w:t>
            </w:r>
          </w:p>
          <w:p w:rsidR="00C1138E" w:rsidRPr="008C18FD" w:rsidRDefault="00C1138E" w:rsidP="00832590">
            <w:pPr>
              <w:keepNext/>
              <w:spacing w:after="0"/>
              <w:rPr>
                <w:rFonts w:cstheme="minorHAnsi"/>
                <w:lang w:val="en-US"/>
              </w:rPr>
            </w:pPr>
          </w:p>
        </w:tc>
        <w:tc>
          <w:tcPr>
            <w:tcW w:w="1559" w:type="dxa"/>
            <w:shd w:val="clear" w:color="auto" w:fill="47F62A"/>
            <w:vAlign w:val="center"/>
          </w:tcPr>
          <w:p w:rsidR="00C1138E" w:rsidRPr="004E5884" w:rsidRDefault="00C1138E" w:rsidP="001C45E1">
            <w:pPr>
              <w:keepNext/>
              <w:spacing w:after="0"/>
              <w:jc w:val="center"/>
              <w:rPr>
                <w:sz w:val="14"/>
                <w:szCs w:val="14"/>
                <w:lang w:val="en-US"/>
              </w:rPr>
            </w:pPr>
            <w:r>
              <w:rPr>
                <w:rFonts w:cstheme="minorHAnsi"/>
                <w:i/>
                <w:sz w:val="14"/>
                <w:szCs w:val="14"/>
              </w:rPr>
              <w:t>NGEO-WEBC-PFC-0111</w:t>
            </w:r>
          </w:p>
        </w:tc>
      </w:tr>
      <w:tr w:rsidR="00C1138E" w:rsidRPr="004E5884" w:rsidTr="00ED50A5">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Step-70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“Confirm” button in order to confirm the data access request creation.</w:t>
            </w:r>
          </w:p>
        </w:tc>
        <w:tc>
          <w:tcPr>
            <w:tcW w:w="2690" w:type="dxa"/>
            <w:gridSpan w:val="2"/>
            <w:shd w:val="clear" w:color="auto" w:fill="auto"/>
          </w:tcPr>
          <w:p w:rsidR="00C1138E" w:rsidRDefault="00C1138E" w:rsidP="00832590">
            <w:pPr>
              <w:keepNext/>
              <w:spacing w:after="0"/>
              <w:rPr>
                <w:rFonts w:cstheme="minorHAnsi"/>
                <w:lang w:val="en-US"/>
              </w:rPr>
            </w:pPr>
            <w:r>
              <w:rPr>
                <w:rFonts w:cstheme="minorHAnsi"/>
                <w:lang w:val="en-US"/>
              </w:rPr>
              <w:t>The message “Request in Progress…” is displayed underneath the “Confirm” button which is disabled.</w:t>
            </w:r>
          </w:p>
          <w:p w:rsidR="00C1138E" w:rsidRDefault="00C1138E" w:rsidP="00832590">
            <w:pPr>
              <w:keepNext/>
              <w:spacing w:after="0"/>
              <w:rPr>
                <w:rFonts w:cstheme="minorHAnsi"/>
                <w:lang w:val="en-US"/>
              </w:rPr>
            </w:pPr>
            <w:r>
              <w:rPr>
                <w:rFonts w:cstheme="minorHAnsi"/>
                <w:lang w:val="en-US"/>
              </w:rPr>
              <w:t>If the server has sent a message, it is displayed after the above message.</w:t>
            </w:r>
          </w:p>
          <w:p w:rsidR="00C1138E" w:rsidRDefault="00C1138E" w:rsidP="00832590">
            <w:pPr>
              <w:keepNext/>
              <w:spacing w:after="0"/>
              <w:rPr>
                <w:rFonts w:cstheme="minorHAnsi"/>
                <w:lang w:val="en-US"/>
              </w:rPr>
            </w:pPr>
            <w:r>
              <w:rPr>
                <w:rFonts w:cstheme="minorHAnsi"/>
                <w:lang w:val="en-US"/>
              </w:rPr>
              <w:t>The “Confirm” button is disabled.</w:t>
            </w:r>
          </w:p>
        </w:tc>
        <w:tc>
          <w:tcPr>
            <w:tcW w:w="1559" w:type="dxa"/>
            <w:shd w:val="clear" w:color="auto" w:fill="FF0000"/>
            <w:vAlign w:val="center"/>
          </w:tcPr>
          <w:p w:rsidR="00C1138E" w:rsidRPr="006207AB" w:rsidRDefault="00C1138E" w:rsidP="001C45E1">
            <w:pPr>
              <w:keepNext/>
              <w:spacing w:after="0"/>
              <w:jc w:val="center"/>
              <w:rPr>
                <w:b/>
                <w:sz w:val="14"/>
                <w:szCs w:val="14"/>
              </w:rPr>
            </w:pPr>
          </w:p>
          <w:p w:rsidR="00C1138E" w:rsidRPr="0056181B" w:rsidRDefault="00C1138E" w:rsidP="001C45E1">
            <w:pPr>
              <w:keepNext/>
              <w:spacing w:after="0"/>
              <w:jc w:val="center"/>
              <w:rPr>
                <w:i/>
                <w:sz w:val="14"/>
                <w:szCs w:val="14"/>
              </w:rPr>
            </w:pPr>
            <w:r>
              <w:rPr>
                <w:rFonts w:cstheme="minorHAnsi"/>
                <w:i/>
                <w:sz w:val="14"/>
                <w:szCs w:val="14"/>
              </w:rPr>
              <w:t>NGEO-WEBC-PFC-0112</w:t>
            </w:r>
          </w:p>
        </w:tc>
      </w:tr>
      <w:tr w:rsidR="00C1138E" w:rsidRPr="004E5884" w:rsidTr="00ED50A5">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Step-80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close button of download manager’s widget to return back to the results table.</w:t>
            </w:r>
          </w:p>
        </w:tc>
        <w:tc>
          <w:tcPr>
            <w:tcW w:w="2690" w:type="dxa"/>
            <w:gridSpan w:val="2"/>
            <w:shd w:val="clear" w:color="auto" w:fill="auto"/>
          </w:tcPr>
          <w:p w:rsidR="00C1138E" w:rsidRPr="008C18FD" w:rsidRDefault="00C1138E" w:rsidP="00832590">
            <w:pPr>
              <w:keepNext/>
              <w:spacing w:after="0"/>
              <w:rPr>
                <w:rFonts w:cstheme="minorHAnsi"/>
                <w:lang w:val="en-GB"/>
              </w:rPr>
            </w:pPr>
            <w:r>
              <w:rPr>
                <w:rFonts w:cstheme="minorHAnsi"/>
                <w:lang w:val="en-GB"/>
              </w:rPr>
              <w:t>The result’s table is displayed.</w:t>
            </w:r>
          </w:p>
        </w:tc>
        <w:tc>
          <w:tcPr>
            <w:tcW w:w="1559" w:type="dxa"/>
            <w:shd w:val="clear" w:color="auto" w:fill="FF0000"/>
          </w:tcPr>
          <w:p w:rsidR="00C1138E" w:rsidRDefault="00C1138E" w:rsidP="00832590">
            <w:pPr>
              <w:keepNext/>
              <w:spacing w:after="0"/>
              <w:jc w:val="center"/>
              <w:rPr>
                <w:i/>
                <w:sz w:val="14"/>
                <w:szCs w:val="14"/>
              </w:rPr>
            </w:pPr>
          </w:p>
        </w:tc>
      </w:tr>
      <w:tr w:rsidR="00C1138E" w:rsidRPr="004E5884" w:rsidTr="00D20379">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Step-90</w:t>
            </w:r>
          </w:p>
        </w:tc>
        <w:tc>
          <w:tcPr>
            <w:tcW w:w="3499" w:type="dxa"/>
            <w:gridSpan w:val="4"/>
            <w:shd w:val="clear" w:color="auto" w:fill="auto"/>
          </w:tcPr>
          <w:p w:rsidR="00C1138E" w:rsidRDefault="00C1138E" w:rsidP="00ED50A5">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results table widget, </w:t>
            </w:r>
            <w:r>
              <w:rPr>
                <w:rFonts w:asciiTheme="minorHAnsi" w:hAnsiTheme="minorHAnsi" w:cstheme="minorHAnsi"/>
                <w:sz w:val="22"/>
                <w:szCs w:val="22"/>
              </w:rPr>
              <w:lastRenderedPageBreak/>
              <w:t xml:space="preserve">check the check boxes of the first 2 products, the fifth and the seventh products in the </w:t>
            </w:r>
            <w:r w:rsidRPr="00ED50A5">
              <w:rPr>
                <w:rFonts w:asciiTheme="minorHAnsi" w:hAnsiTheme="minorHAnsi" w:cstheme="minorHAnsi"/>
                <w:sz w:val="22"/>
                <w:szCs w:val="22"/>
                <w:highlight w:val="yellow"/>
              </w:rPr>
              <w:t>list</w:t>
            </w:r>
            <w:r>
              <w:rPr>
                <w:rFonts w:asciiTheme="minorHAnsi" w:hAnsiTheme="minorHAnsi" w:cstheme="minorHAnsi"/>
                <w:sz w:val="22"/>
                <w:szCs w:val="22"/>
              </w:rPr>
              <w:t xml:space="preserve"> for which the data access request is going to be created.</w:t>
            </w:r>
          </w:p>
        </w:tc>
        <w:tc>
          <w:tcPr>
            <w:tcW w:w="2690" w:type="dxa"/>
            <w:gridSpan w:val="2"/>
            <w:shd w:val="clear" w:color="auto" w:fill="auto"/>
          </w:tcPr>
          <w:p w:rsidR="00C1138E" w:rsidRDefault="00C1138E" w:rsidP="00ED50A5">
            <w:pPr>
              <w:keepNext/>
              <w:spacing w:after="0"/>
              <w:rPr>
                <w:rFonts w:cstheme="minorHAnsi"/>
                <w:lang w:val="en-GB"/>
              </w:rPr>
            </w:pPr>
            <w:r>
              <w:rPr>
                <w:rFonts w:cstheme="minorHAnsi"/>
                <w:lang w:val="en-GB"/>
              </w:rPr>
              <w:lastRenderedPageBreak/>
              <w:t>T</w:t>
            </w:r>
            <w:r>
              <w:rPr>
                <w:rFonts w:cstheme="minorHAnsi"/>
              </w:rPr>
              <w:t xml:space="preserve">he products for which the </w:t>
            </w:r>
            <w:r>
              <w:rPr>
                <w:rFonts w:cstheme="minorHAnsi"/>
              </w:rPr>
              <w:lastRenderedPageBreak/>
              <w:t xml:space="preserve">data </w:t>
            </w:r>
            <w:r w:rsidR="00ED50A5">
              <w:rPr>
                <w:rFonts w:cstheme="minorHAnsi"/>
                <w:highlight w:val="yellow"/>
              </w:rPr>
              <w:t>a</w:t>
            </w:r>
            <w:r w:rsidRPr="00ED50A5">
              <w:rPr>
                <w:rFonts w:cstheme="minorHAnsi"/>
                <w:highlight w:val="yellow"/>
              </w:rPr>
              <w:t>ccess</w:t>
            </w:r>
            <w:r>
              <w:rPr>
                <w:rFonts w:cstheme="minorHAnsi"/>
              </w:rPr>
              <w:t xml:space="preserve"> request is going to be created are checked.</w:t>
            </w:r>
          </w:p>
        </w:tc>
        <w:tc>
          <w:tcPr>
            <w:tcW w:w="1559" w:type="dxa"/>
            <w:shd w:val="clear" w:color="auto" w:fill="47F62A"/>
            <w:vAlign w:val="center"/>
          </w:tcPr>
          <w:p w:rsidR="00C1138E" w:rsidDel="00C10EFB" w:rsidRDefault="00C1138E" w:rsidP="00832590">
            <w:pPr>
              <w:keepNext/>
              <w:spacing w:after="0"/>
              <w:jc w:val="center"/>
              <w:rPr>
                <w:rFonts w:cstheme="minorHAnsi"/>
                <w:i/>
                <w:sz w:val="14"/>
                <w:szCs w:val="14"/>
              </w:rPr>
            </w:pPr>
          </w:p>
        </w:tc>
      </w:tr>
      <w:tr w:rsidR="00C1138E" w:rsidRPr="004E5884" w:rsidTr="00D20379">
        <w:tc>
          <w:tcPr>
            <w:tcW w:w="865" w:type="dxa"/>
            <w:shd w:val="clear" w:color="auto" w:fill="auto"/>
            <w:vAlign w:val="center"/>
          </w:tcPr>
          <w:p w:rsidR="00C1138E" w:rsidRDefault="00C1138E" w:rsidP="00832590">
            <w:pPr>
              <w:keepNext/>
              <w:spacing w:after="0"/>
              <w:jc w:val="center"/>
              <w:rPr>
                <w:i/>
                <w:sz w:val="14"/>
                <w:szCs w:val="14"/>
              </w:rPr>
            </w:pPr>
            <w:r>
              <w:rPr>
                <w:i/>
                <w:sz w:val="14"/>
                <w:szCs w:val="14"/>
              </w:rPr>
              <w:lastRenderedPageBreak/>
              <w:t>Step-100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 30 to 50</w:t>
            </w:r>
          </w:p>
        </w:tc>
        <w:tc>
          <w:tcPr>
            <w:tcW w:w="2690" w:type="dxa"/>
            <w:gridSpan w:val="2"/>
            <w:shd w:val="clear" w:color="auto" w:fill="FFFF00"/>
          </w:tcPr>
          <w:p w:rsidR="00C1138E" w:rsidRDefault="00C1138E" w:rsidP="00832590">
            <w:pPr>
              <w:keepNext/>
              <w:spacing w:after="0"/>
              <w:rPr>
                <w:rFonts w:cstheme="minorHAnsi"/>
                <w:lang w:val="en-GB"/>
              </w:rPr>
            </w:pPr>
          </w:p>
        </w:tc>
        <w:tc>
          <w:tcPr>
            <w:tcW w:w="1559" w:type="dxa"/>
            <w:shd w:val="clear" w:color="auto" w:fill="47F62A"/>
            <w:vAlign w:val="center"/>
          </w:tcPr>
          <w:p w:rsidR="00C1138E" w:rsidDel="00C10EFB" w:rsidRDefault="00C1138E" w:rsidP="00832590">
            <w:pPr>
              <w:keepNext/>
              <w:spacing w:after="0"/>
              <w:jc w:val="center"/>
              <w:rPr>
                <w:rFonts w:cstheme="minorHAnsi"/>
                <w:i/>
                <w:sz w:val="14"/>
                <w:szCs w:val="14"/>
              </w:rPr>
            </w:pPr>
          </w:p>
        </w:tc>
      </w:tr>
      <w:tr w:rsidR="00C1138E" w:rsidRPr="004E5884" w:rsidTr="00D20379">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Step-110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shd w:val="clear" w:color="auto" w:fill="auto"/>
          </w:tcPr>
          <w:p w:rsidR="00C1138E" w:rsidRDefault="00C1138E" w:rsidP="00832590">
            <w:pPr>
              <w:keepNext/>
              <w:spacing w:after="0"/>
              <w:rPr>
                <w:rFonts w:cstheme="minorHAnsi"/>
                <w:lang w:val="en-US"/>
              </w:rPr>
            </w:pPr>
            <w:r>
              <w:rPr>
                <w:rFonts w:cstheme="minorHAnsi"/>
                <w:lang w:val="en-US"/>
              </w:rPr>
              <w:t>The download manager list is disabled.</w:t>
            </w:r>
          </w:p>
          <w:p w:rsidR="00C1138E" w:rsidRDefault="00C1138E" w:rsidP="00832590">
            <w:pPr>
              <w:keepNext/>
              <w:spacing w:after="0"/>
              <w:rPr>
                <w:rFonts w:cstheme="minorHAnsi"/>
                <w:lang w:val="en-US"/>
              </w:rPr>
            </w:pPr>
            <w:r>
              <w:rPr>
                <w:rFonts w:cstheme="minorHAnsi"/>
                <w:lang w:val="en-US"/>
              </w:rPr>
              <w:t xml:space="preserve">The message “Request Acknowledged” is displayed underneath the “Confirm”button. </w:t>
            </w:r>
          </w:p>
          <w:p w:rsidR="00C1138E" w:rsidRDefault="00C1138E" w:rsidP="00832590">
            <w:pPr>
              <w:keepNext/>
              <w:spacing w:after="0"/>
              <w:rPr>
                <w:rFonts w:cstheme="minorHAnsi"/>
                <w:lang w:val="en-US"/>
              </w:rPr>
            </w:pPr>
            <w:r>
              <w:rPr>
                <w:rFonts w:cstheme="minorHAnsi"/>
                <w:lang w:val="en-US"/>
              </w:rPr>
              <w:t>The expected size of the download is also displayed.</w:t>
            </w:r>
          </w:p>
          <w:p w:rsidR="00C1138E" w:rsidRDefault="00C1138E" w:rsidP="00832590">
            <w:pPr>
              <w:keepNext/>
              <w:spacing w:after="0"/>
              <w:rPr>
                <w:rFonts w:cstheme="minorHAnsi"/>
                <w:lang w:val="en-US"/>
              </w:rPr>
            </w:pPr>
            <w:r>
              <w:rPr>
                <w:rFonts w:cstheme="minorHAnsi"/>
                <w:lang w:val="en-US"/>
              </w:rPr>
              <w:t>A warning message is shown because the total size is above a configurable limit.</w:t>
            </w:r>
          </w:p>
          <w:p w:rsidR="00C1138E" w:rsidRDefault="00C1138E" w:rsidP="00832590">
            <w:pPr>
              <w:keepNext/>
              <w:spacing w:after="0"/>
              <w:rPr>
                <w:rFonts w:cstheme="minorHAnsi"/>
                <w:lang w:val="en-GB"/>
              </w:rPr>
            </w:pPr>
          </w:p>
        </w:tc>
        <w:tc>
          <w:tcPr>
            <w:tcW w:w="1559" w:type="dxa"/>
            <w:shd w:val="clear" w:color="auto" w:fill="47F62A"/>
            <w:vAlign w:val="center"/>
          </w:tcPr>
          <w:p w:rsidR="00C1138E" w:rsidDel="00C10EFB" w:rsidRDefault="00C1138E" w:rsidP="001C45E1">
            <w:pPr>
              <w:keepNext/>
              <w:spacing w:after="0"/>
              <w:jc w:val="center"/>
              <w:rPr>
                <w:rFonts w:cstheme="minorHAnsi"/>
                <w:i/>
                <w:sz w:val="14"/>
                <w:szCs w:val="14"/>
              </w:rPr>
            </w:pPr>
            <w:r>
              <w:rPr>
                <w:rFonts w:cstheme="minorHAnsi"/>
                <w:i/>
                <w:sz w:val="14"/>
                <w:szCs w:val="14"/>
              </w:rPr>
              <w:t>NGEO-WEBC-PFC-0113</w:t>
            </w:r>
          </w:p>
        </w:tc>
      </w:tr>
      <w:tr w:rsidR="00C1138E" w:rsidRPr="004E5884" w:rsidTr="00D20379">
        <w:tc>
          <w:tcPr>
            <w:tcW w:w="865" w:type="dxa"/>
            <w:shd w:val="clear" w:color="auto" w:fill="auto"/>
            <w:vAlign w:val="center"/>
          </w:tcPr>
          <w:p w:rsidR="00C1138E" w:rsidRDefault="00C1138E" w:rsidP="008D0712">
            <w:pPr>
              <w:keepNext/>
              <w:spacing w:after="0"/>
              <w:jc w:val="center"/>
              <w:rPr>
                <w:i/>
                <w:sz w:val="14"/>
                <w:szCs w:val="14"/>
              </w:rPr>
            </w:pPr>
            <w:r>
              <w:rPr>
                <w:i/>
                <w:sz w:val="14"/>
                <w:szCs w:val="14"/>
              </w:rPr>
              <w:t>Step-1</w:t>
            </w:r>
            <w:r w:rsidR="008D0712">
              <w:rPr>
                <w:i/>
                <w:sz w:val="14"/>
                <w:szCs w:val="14"/>
              </w:rPr>
              <w:t>20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the “Confirm” button </w:t>
            </w:r>
          </w:p>
        </w:tc>
        <w:tc>
          <w:tcPr>
            <w:tcW w:w="2690" w:type="dxa"/>
            <w:gridSpan w:val="2"/>
            <w:shd w:val="clear" w:color="auto" w:fill="auto"/>
          </w:tcPr>
          <w:p w:rsidR="00C1138E" w:rsidRPr="00A67A35" w:rsidRDefault="00C1138E" w:rsidP="00832590">
            <w:pPr>
              <w:keepNext/>
              <w:spacing w:after="0"/>
              <w:rPr>
                <w:rFonts w:cstheme="minorHAnsi"/>
                <w:lang w:val="en-GB"/>
              </w:rPr>
            </w:pPr>
            <w:r>
              <w:rPr>
                <w:rFonts w:cstheme="minorHAnsi"/>
                <w:lang w:val="en-GB"/>
              </w:rPr>
              <w:t>The request is submitted to the server.</w:t>
            </w:r>
          </w:p>
        </w:tc>
        <w:tc>
          <w:tcPr>
            <w:tcW w:w="1559" w:type="dxa"/>
            <w:shd w:val="clear" w:color="auto" w:fill="47F62A"/>
          </w:tcPr>
          <w:p w:rsidR="00C1138E" w:rsidRDefault="00C1138E" w:rsidP="00832590">
            <w:pPr>
              <w:keepNext/>
              <w:spacing w:after="0"/>
              <w:jc w:val="center"/>
              <w:rPr>
                <w:rFonts w:cstheme="minorHAnsi"/>
                <w:i/>
                <w:sz w:val="14"/>
                <w:szCs w:val="14"/>
              </w:rPr>
            </w:pPr>
          </w:p>
        </w:tc>
      </w:tr>
    </w:tbl>
    <w:p w:rsidR="00E16E38" w:rsidRPr="00BC3A7C" w:rsidRDefault="00E16E38" w:rsidP="00832590">
      <w:pPr>
        <w:pStyle w:val="Titre3"/>
      </w:pPr>
      <w:bookmarkStart w:id="129" w:name="_Toc413751491"/>
      <w:r>
        <w:t>NGEO-WEBC-VTP-0115</w:t>
      </w:r>
      <w:bookmarkEnd w:id="1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0115</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Simple data access request: no download manager already registered</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3E5AD3">
        <w:tc>
          <w:tcPr>
            <w:tcW w:w="8613" w:type="dxa"/>
            <w:gridSpan w:val="8"/>
            <w:shd w:val="clear" w:color="auto" w:fill="auto"/>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Default="00ED7AD4" w:rsidP="00832590">
            <w:pPr>
              <w:keepNext/>
              <w:spacing w:after="0"/>
            </w:pPr>
            <w:r>
              <w:t>A screens</w:t>
            </w:r>
            <w:r w:rsidR="00E12E47">
              <w:t>hot for PFC</w:t>
            </w:r>
            <w:r>
              <w:t>-0115</w:t>
            </w:r>
            <w:r w:rsidR="00E16E38">
              <w:t xml:space="preserve">         </w:t>
            </w:r>
          </w:p>
          <w:p w:rsidR="00E16E38" w:rsidRPr="00C669E1" w:rsidRDefault="00E16E38" w:rsidP="00832590">
            <w:pPr>
              <w:keepNext/>
              <w:spacing w:after="0"/>
              <w:rPr>
                <w:i/>
                <w:color w:val="548DD4"/>
                <w:sz w:val="16"/>
                <w:szCs w:val="16"/>
                <w:lang w:val="en-US"/>
              </w:rPr>
            </w:pP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3A493B" w:rsidRPr="004E5884" w:rsidTr="00003E46">
        <w:tc>
          <w:tcPr>
            <w:tcW w:w="865" w:type="dxa"/>
            <w:shd w:val="clear" w:color="auto" w:fill="auto"/>
            <w:vAlign w:val="center"/>
          </w:tcPr>
          <w:p w:rsidR="003A493B" w:rsidRPr="005D1206" w:rsidRDefault="003A493B" w:rsidP="00832590">
            <w:pPr>
              <w:keepNext/>
              <w:spacing w:after="0"/>
              <w:jc w:val="center"/>
              <w:rPr>
                <w:i/>
                <w:sz w:val="14"/>
                <w:szCs w:val="14"/>
              </w:rPr>
            </w:pPr>
            <w:r>
              <w:rPr>
                <w:i/>
                <w:sz w:val="14"/>
                <w:szCs w:val="14"/>
              </w:rPr>
              <w:t>Step-1</w:t>
            </w:r>
            <w:r w:rsidRPr="005D1206">
              <w:rPr>
                <w:i/>
                <w:sz w:val="14"/>
                <w:szCs w:val="14"/>
              </w:rPr>
              <w:t>0</w:t>
            </w:r>
          </w:p>
        </w:tc>
        <w:tc>
          <w:tcPr>
            <w:tcW w:w="3499" w:type="dxa"/>
            <w:gridSpan w:val="4"/>
            <w:shd w:val="clear" w:color="auto" w:fill="auto"/>
          </w:tcPr>
          <w:p w:rsidR="003A493B" w:rsidRDefault="003A493B" w:rsidP="00832590">
            <w:pPr>
              <w:keepNext/>
              <w:autoSpaceDE w:val="0"/>
              <w:autoSpaceDN w:val="0"/>
              <w:adjustRightInd w:val="0"/>
              <w:spacing w:after="0" w:line="240" w:lineRule="auto"/>
              <w:rPr>
                <w:rFonts w:cstheme="minorHAnsi"/>
              </w:rPr>
            </w:pPr>
            <w:r>
              <w:t xml:space="preserve">Open a new tab in the browser with the URL </w:t>
            </w:r>
            <w:hyperlink r:id="rId13" w:history="1">
              <w:r w:rsidRPr="00501783">
                <w:rPr>
                  <w:rStyle w:val="Lienhypertexte"/>
                </w:rPr>
                <w:t>http://localhost:3000/ngeo/user/nodm</w:t>
              </w:r>
            </w:hyperlink>
            <w:r>
              <w:t xml:space="preserve"> to change the current user to nodm.</w:t>
            </w:r>
          </w:p>
        </w:tc>
        <w:tc>
          <w:tcPr>
            <w:tcW w:w="2690" w:type="dxa"/>
            <w:gridSpan w:val="2"/>
            <w:shd w:val="clear" w:color="auto" w:fill="auto"/>
          </w:tcPr>
          <w:p w:rsidR="003A493B" w:rsidRPr="003C0A28" w:rsidRDefault="003A493B" w:rsidP="00832590">
            <w:pPr>
              <w:keepNext/>
              <w:spacing w:after="0"/>
              <w:rPr>
                <w:rFonts w:cstheme="minorHAnsi"/>
                <w:lang w:val="en-US"/>
              </w:rPr>
            </w:pPr>
            <w:r>
              <w:t>User is nodm</w:t>
            </w:r>
          </w:p>
        </w:tc>
        <w:tc>
          <w:tcPr>
            <w:tcW w:w="1559" w:type="dxa"/>
            <w:shd w:val="clear" w:color="auto" w:fill="auto"/>
            <w:vAlign w:val="center"/>
          </w:tcPr>
          <w:p w:rsidR="003A493B" w:rsidRPr="0056181B" w:rsidRDefault="003A493B" w:rsidP="00832590">
            <w:pPr>
              <w:keepNext/>
              <w:spacing w:after="0"/>
              <w:jc w:val="center"/>
              <w:rPr>
                <w:i/>
                <w:sz w:val="14"/>
                <w:szCs w:val="14"/>
              </w:rPr>
            </w:pPr>
          </w:p>
        </w:tc>
      </w:tr>
      <w:tr w:rsidR="00003E46" w:rsidRPr="004E5884" w:rsidTr="00003E46">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Restart the server and refresh the web client page.</w:t>
            </w:r>
          </w:p>
        </w:tc>
        <w:tc>
          <w:tcPr>
            <w:tcW w:w="2690" w:type="dxa"/>
            <w:gridSpan w:val="2"/>
            <w:shd w:val="clear" w:color="auto" w:fill="auto"/>
          </w:tcPr>
          <w:p w:rsidR="00003E46" w:rsidRPr="00057FF1" w:rsidRDefault="00003E46" w:rsidP="00832590">
            <w:pPr>
              <w:keepNext/>
              <w:spacing w:after="0"/>
              <w:rPr>
                <w:rFonts w:cstheme="minorHAnsi"/>
                <w:lang w:val="en-US"/>
              </w:rPr>
            </w:pPr>
            <w:r>
              <w:rPr>
                <w:rFonts w:cstheme="minorHAnsi"/>
                <w:lang w:val="en-GB"/>
              </w:rPr>
              <w:t>The web client page is refreshed.</w:t>
            </w:r>
          </w:p>
        </w:tc>
        <w:tc>
          <w:tcPr>
            <w:tcW w:w="1559" w:type="dxa"/>
            <w:shd w:val="clear" w:color="auto" w:fill="auto"/>
            <w:vAlign w:val="center"/>
          </w:tcPr>
          <w:p w:rsidR="00003E46" w:rsidRPr="0056181B" w:rsidRDefault="00003E46" w:rsidP="00832590">
            <w:pPr>
              <w:keepNext/>
              <w:spacing w:after="0"/>
              <w:jc w:val="center"/>
              <w:rPr>
                <w:i/>
                <w:sz w:val="14"/>
                <w:szCs w:val="14"/>
              </w:rPr>
            </w:pPr>
          </w:p>
        </w:tc>
      </w:tr>
      <w:tr w:rsidR="00003E46" w:rsidRPr="004E5884" w:rsidTr="00003E46">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from NGEO-WEBC-VTP-</w:t>
            </w:r>
            <w:r>
              <w:rPr>
                <w:rFonts w:asciiTheme="minorHAnsi" w:hAnsiTheme="minorHAnsi" w:cstheme="minorHAnsi"/>
                <w:sz w:val="22"/>
                <w:szCs w:val="22"/>
              </w:rPr>
              <w:lastRenderedPageBreak/>
              <w:t>0040</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US"/>
              </w:rPr>
              <w:lastRenderedPageBreak/>
              <w:t xml:space="preserve">The search results table is </w:t>
            </w:r>
            <w:r>
              <w:rPr>
                <w:rFonts w:cstheme="minorHAnsi"/>
                <w:lang w:val="en-US"/>
              </w:rPr>
              <w:lastRenderedPageBreak/>
              <w:t>displayed.</w:t>
            </w:r>
          </w:p>
        </w:tc>
        <w:tc>
          <w:tcPr>
            <w:tcW w:w="1559" w:type="dxa"/>
            <w:shd w:val="clear" w:color="auto" w:fill="auto"/>
            <w:vAlign w:val="center"/>
          </w:tcPr>
          <w:p w:rsidR="00003E46" w:rsidRPr="0056181B" w:rsidRDefault="00003E46" w:rsidP="00832590">
            <w:pPr>
              <w:keepNext/>
              <w:spacing w:after="0"/>
              <w:jc w:val="center"/>
              <w:rPr>
                <w:i/>
                <w:sz w:val="14"/>
                <w:szCs w:val="14"/>
              </w:rPr>
            </w:pPr>
          </w:p>
        </w:tc>
      </w:tr>
      <w:tr w:rsidR="00003E46" w:rsidRPr="004E5884" w:rsidTr="00003E46">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lastRenderedPageBreak/>
              <w:t>Step-40</w:t>
            </w:r>
          </w:p>
        </w:tc>
        <w:tc>
          <w:tcPr>
            <w:tcW w:w="3499" w:type="dxa"/>
            <w:gridSpan w:val="4"/>
            <w:shd w:val="clear" w:color="auto" w:fill="auto"/>
          </w:tcPr>
          <w:p w:rsidR="00003E46" w:rsidRPr="00E24DDB" w:rsidRDefault="00003E46"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shd w:val="clear" w:color="auto" w:fill="auto"/>
          </w:tcPr>
          <w:p w:rsidR="00003E46" w:rsidRPr="003C0A28" w:rsidRDefault="00003E46" w:rsidP="00832590">
            <w:pPr>
              <w:keepNext/>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003E46" w:rsidRPr="0056181B" w:rsidRDefault="00003E46" w:rsidP="00832590">
            <w:pPr>
              <w:keepNext/>
              <w:spacing w:after="0"/>
              <w:jc w:val="center"/>
              <w:rPr>
                <w:i/>
                <w:sz w:val="14"/>
                <w:szCs w:val="14"/>
              </w:rPr>
            </w:pPr>
          </w:p>
        </w:tc>
      </w:tr>
      <w:tr w:rsidR="00003E46" w:rsidRPr="004E5884" w:rsidTr="00003E46">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003E46" w:rsidRPr="00057FF1" w:rsidRDefault="00003E46" w:rsidP="00832590">
            <w:pPr>
              <w:keepNext/>
              <w:spacing w:after="0"/>
              <w:rPr>
                <w:rFonts w:cstheme="minorHAnsi"/>
                <w:lang w:val="en-US"/>
              </w:rPr>
            </w:pPr>
            <w:r>
              <w:rPr>
                <w:rFonts w:cstheme="minorHAnsi"/>
                <w:lang w:val="en-US"/>
              </w:rPr>
              <w:t>The download manager‘s widget displays no download manager but a link to install a new one.</w:t>
            </w:r>
          </w:p>
        </w:tc>
        <w:tc>
          <w:tcPr>
            <w:tcW w:w="1559" w:type="dxa"/>
            <w:shd w:val="clear" w:color="auto" w:fill="auto"/>
            <w:vAlign w:val="center"/>
          </w:tcPr>
          <w:p w:rsidR="00003E46" w:rsidRPr="004E5884" w:rsidRDefault="00003E46" w:rsidP="00832590">
            <w:pPr>
              <w:keepNext/>
              <w:spacing w:after="0"/>
              <w:jc w:val="center"/>
              <w:rPr>
                <w:sz w:val="14"/>
                <w:szCs w:val="14"/>
                <w:highlight w:val="yellow"/>
                <w:lang w:val="en-US"/>
              </w:rPr>
            </w:pPr>
            <w:r w:rsidRPr="0056181B">
              <w:rPr>
                <w:i/>
                <w:sz w:val="14"/>
                <w:szCs w:val="14"/>
              </w:rPr>
              <w:t>NGEO-</w:t>
            </w:r>
            <w:r>
              <w:rPr>
                <w:i/>
                <w:sz w:val="14"/>
                <w:szCs w:val="14"/>
              </w:rPr>
              <w:t>WEBC-PFC-0115</w:t>
            </w:r>
          </w:p>
        </w:tc>
      </w:tr>
      <w:tr w:rsidR="00003E46" w:rsidRPr="004E5884" w:rsidTr="00003E46">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003E46" w:rsidRPr="00102EF3" w:rsidRDefault="00003E46" w:rsidP="00832590">
            <w:pPr>
              <w:keepNext/>
              <w:spacing w:after="0"/>
              <w:rPr>
                <w:rFonts w:cstheme="minorHAnsi"/>
                <w:lang w:val="en-GB"/>
              </w:rPr>
            </w:pPr>
            <w:r>
              <w:rPr>
                <w:rFonts w:cstheme="minorHAnsi"/>
                <w:lang w:val="en-GB"/>
              </w:rPr>
              <w:t>The user is redirected to the page from which to install the download manager.</w:t>
            </w:r>
          </w:p>
        </w:tc>
        <w:tc>
          <w:tcPr>
            <w:tcW w:w="1559" w:type="dxa"/>
            <w:shd w:val="clear" w:color="auto" w:fill="auto"/>
            <w:vAlign w:val="center"/>
          </w:tcPr>
          <w:p w:rsidR="00003E46" w:rsidRPr="004E5884" w:rsidRDefault="00003E46" w:rsidP="00832590">
            <w:pPr>
              <w:keepNext/>
              <w:spacing w:after="0"/>
              <w:jc w:val="center"/>
              <w:rPr>
                <w:sz w:val="14"/>
                <w:szCs w:val="14"/>
                <w:lang w:val="en-US"/>
              </w:rPr>
            </w:pPr>
          </w:p>
        </w:tc>
      </w:tr>
      <w:tr w:rsidR="003A493B" w:rsidRPr="004E5884" w:rsidTr="00003E46">
        <w:tc>
          <w:tcPr>
            <w:tcW w:w="865" w:type="dxa"/>
            <w:shd w:val="clear" w:color="auto" w:fill="auto"/>
            <w:vAlign w:val="center"/>
          </w:tcPr>
          <w:p w:rsidR="003A493B" w:rsidRDefault="003A493B" w:rsidP="00832590">
            <w:pPr>
              <w:keepNext/>
              <w:spacing w:after="0"/>
              <w:jc w:val="center"/>
              <w:rPr>
                <w:i/>
                <w:sz w:val="14"/>
                <w:szCs w:val="14"/>
              </w:rPr>
            </w:pPr>
            <w:r>
              <w:rPr>
                <w:i/>
                <w:sz w:val="14"/>
                <w:szCs w:val="14"/>
              </w:rPr>
              <w:t>Step-70</w:t>
            </w:r>
          </w:p>
        </w:tc>
        <w:tc>
          <w:tcPr>
            <w:tcW w:w="3499" w:type="dxa"/>
            <w:gridSpan w:val="4"/>
            <w:shd w:val="clear" w:color="auto" w:fill="auto"/>
          </w:tcPr>
          <w:p w:rsidR="003A493B" w:rsidRDefault="003A493B" w:rsidP="00832590">
            <w:pPr>
              <w:pStyle w:val="NormalStep"/>
              <w:keepNext/>
              <w:rPr>
                <w:rFonts w:asciiTheme="minorHAnsi" w:hAnsiTheme="minorHAnsi" w:cstheme="minorHAnsi"/>
                <w:sz w:val="22"/>
                <w:szCs w:val="22"/>
              </w:rPr>
            </w:pPr>
            <w:r w:rsidRPr="00EE5544">
              <w:rPr>
                <w:rFonts w:asciiTheme="minorHAnsi" w:hAnsiTheme="minorHAnsi" w:cstheme="minorHAnsi"/>
                <w:sz w:val="22"/>
                <w:szCs w:val="22"/>
              </w:rPr>
              <w:t>Open a new tab in the browser with the URL http://localhost:3000/ngeo/user/</w:t>
            </w:r>
            <w:r>
              <w:rPr>
                <w:rFonts w:asciiTheme="minorHAnsi" w:hAnsiTheme="minorHAnsi" w:cstheme="minorHAnsi"/>
                <w:sz w:val="22"/>
                <w:szCs w:val="22"/>
              </w:rPr>
              <w:t>public</w:t>
            </w:r>
            <w:r w:rsidRPr="00EE5544">
              <w:rPr>
                <w:rFonts w:asciiTheme="minorHAnsi" w:hAnsiTheme="minorHAnsi" w:cstheme="minorHAnsi"/>
                <w:sz w:val="22"/>
                <w:szCs w:val="22"/>
              </w:rPr>
              <w:t xml:space="preserve"> to </w:t>
            </w:r>
            <w:r>
              <w:rPr>
                <w:rFonts w:asciiTheme="minorHAnsi" w:hAnsiTheme="minorHAnsi" w:cstheme="minorHAnsi"/>
                <w:sz w:val="22"/>
                <w:szCs w:val="22"/>
              </w:rPr>
              <w:t>restore the default user</w:t>
            </w:r>
            <w:r w:rsidRPr="00EE5544">
              <w:rPr>
                <w:rFonts w:asciiTheme="minorHAnsi" w:hAnsiTheme="minorHAnsi" w:cstheme="minorHAnsi"/>
                <w:sz w:val="22"/>
                <w:szCs w:val="22"/>
              </w:rPr>
              <w:t>.</w:t>
            </w:r>
          </w:p>
        </w:tc>
        <w:tc>
          <w:tcPr>
            <w:tcW w:w="2690" w:type="dxa"/>
            <w:gridSpan w:val="2"/>
            <w:shd w:val="clear" w:color="auto" w:fill="auto"/>
          </w:tcPr>
          <w:p w:rsidR="003A493B" w:rsidRDefault="003A493B" w:rsidP="00832590">
            <w:pPr>
              <w:keepNext/>
              <w:spacing w:after="0"/>
              <w:rPr>
                <w:rFonts w:cstheme="minorHAnsi"/>
                <w:lang w:val="en-GB"/>
              </w:rPr>
            </w:pPr>
            <w:r>
              <w:t>User is public</w:t>
            </w:r>
          </w:p>
        </w:tc>
        <w:tc>
          <w:tcPr>
            <w:tcW w:w="1559" w:type="dxa"/>
            <w:shd w:val="clear" w:color="auto" w:fill="auto"/>
            <w:vAlign w:val="center"/>
          </w:tcPr>
          <w:p w:rsidR="003A493B" w:rsidRPr="004E5884" w:rsidRDefault="003A493B" w:rsidP="00832590">
            <w:pPr>
              <w:keepNext/>
              <w:spacing w:after="0"/>
              <w:jc w:val="center"/>
              <w:rPr>
                <w:sz w:val="14"/>
                <w:szCs w:val="14"/>
                <w:lang w:val="en-US"/>
              </w:rPr>
            </w:pPr>
          </w:p>
        </w:tc>
      </w:tr>
    </w:tbl>
    <w:p w:rsidR="00E16E38" w:rsidRPr="00BC3A7C" w:rsidRDefault="00E16E38" w:rsidP="00832590">
      <w:pPr>
        <w:pStyle w:val="Titre3"/>
      </w:pPr>
      <w:bookmarkStart w:id="130" w:name="_Toc374604771"/>
      <w:bookmarkStart w:id="131" w:name="_Toc374605870"/>
      <w:bookmarkStart w:id="132" w:name="_Toc374606978"/>
      <w:bookmarkStart w:id="133" w:name="_Toc413751492"/>
      <w:bookmarkEnd w:id="130"/>
      <w:bookmarkEnd w:id="131"/>
      <w:bookmarkEnd w:id="132"/>
      <w:r>
        <w:t>NGEO-WEBC-VTP-0120</w:t>
      </w:r>
      <w:bookmarkEnd w:id="13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0120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Standing Order data access request</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E61BC8">
        <w:tc>
          <w:tcPr>
            <w:tcW w:w="8613" w:type="dxa"/>
            <w:gridSpan w:val="8"/>
            <w:shd w:val="clear" w:color="auto" w:fill="47F62A"/>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Pr="00D26B85" w:rsidRDefault="00E16E38" w:rsidP="00F648DF">
            <w:pPr>
              <w:keepNext/>
              <w:spacing w:after="0"/>
              <w:jc w:val="center"/>
              <w:rPr>
                <w:i/>
                <w:sz w:val="16"/>
                <w:szCs w:val="16"/>
                <w:lang w:val="en-US"/>
              </w:rPr>
            </w:pPr>
          </w:p>
          <w:p w:rsidR="00A275A9" w:rsidRPr="00D26B85" w:rsidRDefault="00A275A9" w:rsidP="00F648DF">
            <w:pPr>
              <w:keepNext/>
              <w:spacing w:after="0"/>
              <w:jc w:val="center"/>
              <w:rPr>
                <w:sz w:val="16"/>
                <w:szCs w:val="16"/>
                <w:lang w:val="en-US"/>
              </w:rPr>
            </w:pPr>
          </w:p>
          <w:p w:rsidR="00D26B85" w:rsidRPr="00D26B85" w:rsidRDefault="00D26B85" w:rsidP="00F648DF">
            <w:pPr>
              <w:keepNext/>
              <w:spacing w:after="0"/>
              <w:jc w:val="center"/>
              <w:rPr>
                <w:sz w:val="16"/>
                <w:szCs w:val="16"/>
                <w:lang w:val="en-US"/>
              </w:rPr>
            </w:pPr>
          </w:p>
          <w:p w:rsidR="00D26B85" w:rsidRPr="00D26B85" w:rsidRDefault="00D26B85" w:rsidP="00832590">
            <w:pPr>
              <w:keepNext/>
              <w:spacing w:after="0"/>
              <w:rPr>
                <w:sz w:val="16"/>
                <w:szCs w:val="16"/>
                <w:lang w:val="en-US"/>
              </w:rPr>
            </w:pPr>
          </w:p>
        </w:tc>
      </w:tr>
      <w:tr w:rsidR="00E16E38" w:rsidRPr="00544FC8" w:rsidTr="00206722">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003E46" w:rsidRPr="004E5884" w:rsidTr="00D26B85">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On the </w:t>
            </w:r>
            <w:r>
              <w:rPr>
                <w:rFonts w:asciiTheme="minorHAnsi" w:hAnsiTheme="minorHAnsi" w:cstheme="minorHAnsi"/>
                <w:sz w:val="22"/>
                <w:szCs w:val="22"/>
              </w:rPr>
              <w:t xml:space="preserve">left </w:t>
            </w:r>
            <w:r w:rsidRPr="00057FF1">
              <w:rPr>
                <w:rFonts w:asciiTheme="minorHAnsi" w:hAnsiTheme="minorHAnsi" w:cstheme="minorHAnsi"/>
                <w:sz w:val="22"/>
                <w:szCs w:val="22"/>
              </w:rPr>
              <w:t xml:space="preserve">toolbar, click on </w:t>
            </w:r>
            <w:r>
              <w:rPr>
                <w:rFonts w:asciiTheme="minorHAnsi" w:hAnsiTheme="minorHAnsi" w:cstheme="minorHAnsi"/>
                <w:sz w:val="22"/>
                <w:szCs w:val="22"/>
              </w:rPr>
              <w:t>“Datasets”</w:t>
            </w:r>
            <w:r w:rsidRPr="00057FF1">
              <w:rPr>
                <w:rFonts w:asciiTheme="minorHAnsi" w:hAnsiTheme="minorHAnsi" w:cstheme="minorHAnsi"/>
                <w:sz w:val="22"/>
                <w:szCs w:val="22"/>
              </w:rPr>
              <w:t xml:space="preserve"> </w:t>
            </w:r>
            <w:r>
              <w:rPr>
                <w:rFonts w:asciiTheme="minorHAnsi" w:hAnsiTheme="minorHAnsi" w:cstheme="minorHAnsi"/>
                <w:sz w:val="22"/>
                <w:szCs w:val="22"/>
              </w:rPr>
              <w:t>and then select ND_OPT_1</w:t>
            </w:r>
          </w:p>
        </w:tc>
        <w:tc>
          <w:tcPr>
            <w:tcW w:w="2690" w:type="dxa"/>
            <w:gridSpan w:val="2"/>
            <w:shd w:val="clear" w:color="auto" w:fill="auto"/>
          </w:tcPr>
          <w:p w:rsidR="00003E46" w:rsidRPr="00057FF1" w:rsidRDefault="00003E46" w:rsidP="00832590">
            <w:pPr>
              <w:keepNext/>
              <w:spacing w:after="0"/>
              <w:rPr>
                <w:rFonts w:cstheme="minorHAnsi"/>
                <w:lang w:val="en-US"/>
              </w:rPr>
            </w:pPr>
          </w:p>
        </w:tc>
        <w:tc>
          <w:tcPr>
            <w:tcW w:w="1559" w:type="dxa"/>
            <w:shd w:val="clear" w:color="auto" w:fill="47F62A"/>
            <w:vAlign w:val="center"/>
          </w:tcPr>
          <w:p w:rsidR="00003E46" w:rsidRPr="0056181B" w:rsidRDefault="00003E46" w:rsidP="00832590">
            <w:pPr>
              <w:keepNext/>
              <w:spacing w:after="0"/>
              <w:jc w:val="center"/>
              <w:rPr>
                <w:i/>
                <w:sz w:val="14"/>
                <w:szCs w:val="14"/>
              </w:rPr>
            </w:pPr>
          </w:p>
        </w:tc>
      </w:tr>
      <w:tr w:rsidR="00003E46" w:rsidRPr="004E5884" w:rsidTr="00D26B85">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Step-20</w:t>
            </w:r>
          </w:p>
        </w:tc>
        <w:tc>
          <w:tcPr>
            <w:tcW w:w="3499" w:type="dxa"/>
            <w:gridSpan w:val="4"/>
            <w:shd w:val="clear" w:color="auto" w:fill="auto"/>
          </w:tcPr>
          <w:p w:rsidR="00003E46" w:rsidRPr="00E24DDB" w:rsidRDefault="00003E46"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left toolbar click on “Subscribe” button</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A panel is spawn with a Scehduling options accordion expanded containing:</w:t>
            </w:r>
          </w:p>
          <w:p w:rsidR="00003E46" w:rsidRPr="008C18FD" w:rsidRDefault="00003E46" w:rsidP="00832590">
            <w:pPr>
              <w:pStyle w:val="Paragraphedeliste"/>
              <w:keepNext/>
              <w:numPr>
                <w:ilvl w:val="0"/>
                <w:numId w:val="41"/>
              </w:numPr>
              <w:spacing w:after="0"/>
              <w:rPr>
                <w:rFonts w:cstheme="minorHAnsi"/>
                <w:lang w:val="en-GB"/>
              </w:rPr>
            </w:pPr>
            <w:r w:rsidRPr="008C18FD">
              <w:rPr>
                <w:rFonts w:cstheme="minorHAnsi"/>
                <w:lang w:val="en-GB"/>
              </w:rPr>
              <w:t>start and stop dates</w:t>
            </w:r>
          </w:p>
          <w:p w:rsidR="00003E46" w:rsidRPr="000B5E4D" w:rsidRDefault="00003E46" w:rsidP="000B5E4D">
            <w:pPr>
              <w:pStyle w:val="Paragraphedeliste"/>
              <w:keepNext/>
              <w:numPr>
                <w:ilvl w:val="0"/>
                <w:numId w:val="41"/>
              </w:numPr>
              <w:spacing w:after="0"/>
              <w:rPr>
                <w:rFonts w:cstheme="minorHAnsi"/>
                <w:lang w:val="en-GB"/>
              </w:rPr>
            </w:pPr>
            <w:proofErr w:type="gramStart"/>
            <w:r w:rsidRPr="000B5E4D">
              <w:rPr>
                <w:rFonts w:cstheme="minorHAnsi"/>
                <w:lang w:val="en-GB"/>
              </w:rPr>
              <w:t>two</w:t>
            </w:r>
            <w:proofErr w:type="gramEnd"/>
            <w:r w:rsidRPr="000B5E4D">
              <w:rPr>
                <w:rFonts w:cstheme="minorHAnsi"/>
                <w:lang w:val="en-GB"/>
              </w:rPr>
              <w:t xml:space="preserve"> radio buttons to choose the standing order </w:t>
            </w:r>
            <w:r w:rsidRPr="000B5E4D">
              <w:rPr>
                <w:rFonts w:cstheme="minorHAnsi"/>
                <w:lang w:val="en-GB"/>
              </w:rPr>
              <w:lastRenderedPageBreak/>
              <w:t>type, eit</w:t>
            </w:r>
            <w:r w:rsidR="00CE3694" w:rsidRPr="000B5E4D">
              <w:rPr>
                <w:rFonts w:cstheme="minorHAnsi"/>
                <w:lang w:val="en-GB"/>
              </w:rPr>
              <w:t>her time-driven or data–driven.</w:t>
            </w:r>
          </w:p>
          <w:p w:rsidR="00003E46" w:rsidRPr="00200AD3" w:rsidRDefault="00003E46" w:rsidP="00832590">
            <w:pPr>
              <w:keepNext/>
              <w:spacing w:after="0"/>
              <w:rPr>
                <w:rFonts w:cstheme="minorHAnsi"/>
                <w:lang w:val="en-GB"/>
              </w:rPr>
            </w:pPr>
            <w:r w:rsidRPr="000B5E4D">
              <w:rPr>
                <w:rFonts w:cstheme="minorHAnsi"/>
                <w:lang w:val="en-GB"/>
              </w:rPr>
              <w:t>The data-driven type is already checked.</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lastRenderedPageBreak/>
              <w:t>NGEO-</w:t>
            </w:r>
            <w:r>
              <w:rPr>
                <w:i/>
                <w:sz w:val="14"/>
                <w:szCs w:val="14"/>
              </w:rPr>
              <w:t>WEBC-PFC-0120</w:t>
            </w:r>
          </w:p>
        </w:tc>
      </w:tr>
      <w:tr w:rsidR="00003E46" w:rsidRPr="004E5884" w:rsidTr="00674C0D">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lastRenderedPageBreak/>
              <w:t>Step-3</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“Order” button</w:t>
            </w:r>
          </w:p>
        </w:tc>
        <w:tc>
          <w:tcPr>
            <w:tcW w:w="2690" w:type="dxa"/>
            <w:gridSpan w:val="2"/>
            <w:shd w:val="clear" w:color="auto" w:fill="auto"/>
          </w:tcPr>
          <w:p w:rsidR="00003E46" w:rsidRPr="008C18FD" w:rsidRDefault="00003E46" w:rsidP="00832590">
            <w:pPr>
              <w:keepNext/>
              <w:spacing w:after="0"/>
              <w:rPr>
                <w:rFonts w:cstheme="minorHAnsi"/>
                <w:lang w:val="en-GB"/>
              </w:rPr>
            </w:pPr>
            <w:r>
              <w:rPr>
                <w:rFonts w:cstheme="minorHAnsi"/>
                <w:lang w:val="en-GB"/>
              </w:rPr>
              <w:t>A pop-up is opened with a select box in order to choose the download manager. The first download manager is already selected.</w:t>
            </w: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r w:rsidRPr="0056181B">
              <w:rPr>
                <w:i/>
                <w:sz w:val="14"/>
                <w:szCs w:val="14"/>
              </w:rPr>
              <w:t>NGEO-</w:t>
            </w:r>
            <w:r>
              <w:rPr>
                <w:i/>
                <w:sz w:val="14"/>
                <w:szCs w:val="14"/>
              </w:rPr>
              <w:t>WEBC-PFC-0121</w:t>
            </w:r>
          </w:p>
        </w:tc>
      </w:tr>
      <w:tr w:rsidR="00003E46" w:rsidRPr="004E5884" w:rsidTr="00674C0D">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shd w:val="clear" w:color="auto" w:fill="auto"/>
          </w:tcPr>
          <w:p w:rsidR="00003E46" w:rsidRPr="00102EF3" w:rsidRDefault="00003E46" w:rsidP="00832590">
            <w:pPr>
              <w:keepNext/>
              <w:spacing w:after="0"/>
              <w:rPr>
                <w:rFonts w:cstheme="minorHAnsi"/>
                <w:lang w:val="en-GB"/>
              </w:rPr>
            </w:pPr>
            <w:r>
              <w:rPr>
                <w:rFonts w:cstheme="minorHAnsi"/>
                <w:lang w:val="en-GB"/>
              </w:rPr>
              <w:t>The validation request is sent to the server and th</w:t>
            </w:r>
            <w:r w:rsidR="00674C0D">
              <w:rPr>
                <w:rFonts w:cstheme="minorHAnsi"/>
                <w:lang w:val="en-GB"/>
              </w:rPr>
              <w:t xml:space="preserve">e server response is received. </w:t>
            </w:r>
            <w:r>
              <w:rPr>
                <w:rFonts w:cstheme="minorHAnsi"/>
                <w:lang w:val="en-GB"/>
              </w:rPr>
              <w:t xml:space="preserve">The message “Request Acknowledged” is displayed underneath the </w:t>
            </w:r>
            <w:r w:rsidR="00674C0D" w:rsidRPr="000B5E4D">
              <w:rPr>
                <w:rFonts w:cstheme="minorHAnsi"/>
                <w:lang w:val="en-GB"/>
              </w:rPr>
              <w:t>“Confirm”button</w:t>
            </w:r>
            <w:r>
              <w:rPr>
                <w:rFonts w:cstheme="minorHAnsi"/>
                <w:lang w:val="en-GB"/>
              </w:rPr>
              <w:t>. Followed by the server response message. For this test case, the message is”</w:t>
            </w:r>
            <w:r w:rsidRPr="00674C0D">
              <w:rPr>
                <w:rFonts w:ascii="Consolas" w:hAnsi="Consolas" w:cs="Consolas"/>
                <w:sz w:val="20"/>
                <w:szCs w:val="20"/>
                <w:lang w:val="en-US"/>
              </w:rPr>
              <w:t xml:space="preserve"> </w:t>
            </w:r>
            <w:r w:rsidRPr="008C18FD">
              <w:rPr>
                <w:rFonts w:cstheme="minorHAnsi"/>
                <w:lang w:val="en-US"/>
              </w:rPr>
              <w:t>Standing order data Access Request validated</w:t>
            </w:r>
            <w:r w:rsidRPr="00C67F8A">
              <w:rPr>
                <w:rFonts w:cstheme="minorHAnsi"/>
                <w:lang w:val="en-GB"/>
              </w:rPr>
              <w:t>”.</w:t>
            </w:r>
          </w:p>
        </w:tc>
        <w:tc>
          <w:tcPr>
            <w:tcW w:w="1559" w:type="dxa"/>
            <w:shd w:val="clear" w:color="auto" w:fill="47F62A"/>
            <w:vAlign w:val="center"/>
          </w:tcPr>
          <w:p w:rsidR="00003E46" w:rsidRPr="004E5884" w:rsidRDefault="00003E46" w:rsidP="00832590">
            <w:pPr>
              <w:keepNext/>
              <w:spacing w:after="0"/>
              <w:jc w:val="center"/>
              <w:rPr>
                <w:sz w:val="14"/>
                <w:szCs w:val="14"/>
                <w:lang w:val="en-US"/>
              </w:rPr>
            </w:pPr>
            <w:r w:rsidRPr="0056181B">
              <w:rPr>
                <w:i/>
                <w:sz w:val="14"/>
                <w:szCs w:val="14"/>
              </w:rPr>
              <w:t>NGEO-</w:t>
            </w:r>
            <w:r>
              <w:rPr>
                <w:i/>
                <w:sz w:val="14"/>
                <w:szCs w:val="14"/>
              </w:rPr>
              <w:t>WEBC-PFC-0122</w:t>
            </w:r>
          </w:p>
        </w:tc>
      </w:tr>
      <w:tr w:rsidR="00003E46" w:rsidRPr="004E5884" w:rsidTr="008A7385">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003E46" w:rsidRPr="008C18FD" w:rsidRDefault="00003E46" w:rsidP="00832590">
            <w:pPr>
              <w:pStyle w:val="NormalStep"/>
              <w:keepNext/>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shd w:val="clear" w:color="auto" w:fill="auto"/>
          </w:tcPr>
          <w:p w:rsidR="00003E46" w:rsidRPr="00102EF3" w:rsidRDefault="00003E46" w:rsidP="00832590">
            <w:pPr>
              <w:keepNext/>
              <w:spacing w:after="0"/>
              <w:rPr>
                <w:rFonts w:cstheme="minorHAnsi"/>
                <w:lang w:val="en-GB"/>
              </w:rPr>
            </w:pPr>
            <w:r>
              <w:rPr>
                <w:rFonts w:cstheme="minorHAnsi"/>
                <w:lang w:val="en-GB"/>
              </w:rPr>
              <w:t>The confirmation standing order request is sent to the server. The server response is also received and the message “Request in Progress</w:t>
            </w:r>
            <w:r w:rsidDel="007F7B33">
              <w:rPr>
                <w:rFonts w:cstheme="minorHAnsi"/>
                <w:lang w:val="en-GB"/>
              </w:rPr>
              <w:t xml:space="preserve"> </w:t>
            </w:r>
            <w:r>
              <w:rPr>
                <w:rFonts w:cstheme="minorHAnsi"/>
                <w:lang w:val="en-GB"/>
              </w:rPr>
              <w:t>…” is displayed followed by the server response : “processing”</w:t>
            </w:r>
          </w:p>
        </w:tc>
        <w:tc>
          <w:tcPr>
            <w:tcW w:w="1559" w:type="dxa"/>
            <w:shd w:val="clear" w:color="auto" w:fill="47F62A"/>
            <w:vAlign w:val="center"/>
          </w:tcPr>
          <w:p w:rsidR="00003E46" w:rsidRPr="008C18FD" w:rsidRDefault="00003E46" w:rsidP="00832590">
            <w:pPr>
              <w:keepNext/>
              <w:spacing w:after="0"/>
              <w:jc w:val="center"/>
              <w:rPr>
                <w:sz w:val="14"/>
                <w:szCs w:val="14"/>
                <w:lang w:val="en-GB"/>
              </w:rPr>
            </w:pPr>
            <w:r w:rsidRPr="0056181B">
              <w:rPr>
                <w:i/>
                <w:sz w:val="14"/>
                <w:szCs w:val="14"/>
              </w:rPr>
              <w:t>NGEO-</w:t>
            </w:r>
            <w:r>
              <w:rPr>
                <w:i/>
                <w:sz w:val="14"/>
                <w:szCs w:val="14"/>
              </w:rPr>
              <w:t>WEBC-PFC-0123</w:t>
            </w:r>
          </w:p>
        </w:tc>
      </w:tr>
    </w:tbl>
    <w:p w:rsidR="00E16E38" w:rsidRPr="00BC3A7C" w:rsidRDefault="00E16E38" w:rsidP="00832590">
      <w:pPr>
        <w:pStyle w:val="Titre3"/>
      </w:pPr>
      <w:bookmarkStart w:id="134" w:name="_Toc374604802"/>
      <w:bookmarkStart w:id="135" w:name="_Toc374605896"/>
      <w:bookmarkStart w:id="136" w:name="_Toc374607009"/>
      <w:bookmarkStart w:id="137" w:name="_Toc374604803"/>
      <w:bookmarkStart w:id="138" w:name="_Toc374605897"/>
      <w:bookmarkStart w:id="139" w:name="_Toc374607010"/>
      <w:bookmarkStart w:id="140" w:name="_Toc413751493"/>
      <w:bookmarkEnd w:id="134"/>
      <w:bookmarkEnd w:id="135"/>
      <w:bookmarkEnd w:id="136"/>
      <w:bookmarkEnd w:id="137"/>
      <w:bookmarkEnd w:id="138"/>
      <w:bookmarkEnd w:id="139"/>
      <w:r>
        <w:t>NGEO-WEBC-VTP-0125</w:t>
      </w:r>
      <w:bookmarkEnd w:id="14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sidRPr="007C2567">
              <w:rPr>
                <w:color w:val="548DD4"/>
                <w:sz w:val="16"/>
                <w:szCs w:val="16"/>
              </w:rPr>
              <w:t>0125</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Standing Order data access request: Time-driven request</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5E6BAB" w:rsidRDefault="005E6BAB" w:rsidP="00832590">
            <w:pPr>
              <w:keepNext/>
              <w:spacing w:after="0"/>
            </w:pPr>
          </w:p>
          <w:p w:rsidR="005E6BAB" w:rsidRDefault="005E6BAB" w:rsidP="00504906">
            <w:pPr>
              <w:keepNext/>
              <w:spacing w:after="0"/>
              <w:jc w:val="center"/>
            </w:pPr>
          </w:p>
          <w:p w:rsidR="00504906" w:rsidRDefault="00504906" w:rsidP="00504906">
            <w:pPr>
              <w:keepNext/>
              <w:spacing w:after="0"/>
              <w:jc w:val="center"/>
            </w:pPr>
          </w:p>
          <w:p w:rsidR="00206722" w:rsidRDefault="00E12E47" w:rsidP="00832590">
            <w:pPr>
              <w:keepNext/>
              <w:spacing w:after="0"/>
            </w:pPr>
            <w:r>
              <w:t>Refer to above for other PFC</w:t>
            </w:r>
          </w:p>
          <w:p w:rsidR="00E16E38" w:rsidRPr="007C2567" w:rsidRDefault="00E16E38" w:rsidP="00832590">
            <w:pPr>
              <w:keepNext/>
              <w:spacing w:after="0"/>
              <w:jc w:val="center"/>
              <w:rPr>
                <w:color w:val="548DD4"/>
                <w:sz w:val="16"/>
                <w:szCs w:val="16"/>
                <w:lang w:val="en-US"/>
              </w:rPr>
            </w:pPr>
          </w:p>
        </w:tc>
      </w:tr>
      <w:tr w:rsidR="00E16E38" w:rsidRPr="007C2567" w:rsidTr="00E61BC8">
        <w:tc>
          <w:tcPr>
            <w:tcW w:w="865" w:type="dxa"/>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Step</w:t>
            </w:r>
          </w:p>
        </w:tc>
        <w:tc>
          <w:tcPr>
            <w:tcW w:w="3499" w:type="dxa"/>
            <w:gridSpan w:val="4"/>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Action</w:t>
            </w:r>
          </w:p>
        </w:tc>
        <w:tc>
          <w:tcPr>
            <w:tcW w:w="2690" w:type="dxa"/>
            <w:gridSpan w:val="2"/>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Expected output</w:t>
            </w:r>
          </w:p>
        </w:tc>
        <w:tc>
          <w:tcPr>
            <w:tcW w:w="1559" w:type="dxa"/>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Pass/Fail Criteria Id</w:t>
            </w:r>
          </w:p>
        </w:tc>
      </w:tr>
      <w:tr w:rsidR="00003E46" w:rsidRPr="004E5884" w:rsidTr="00003E46">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On the </w:t>
            </w:r>
            <w:r>
              <w:rPr>
                <w:rFonts w:asciiTheme="minorHAnsi" w:hAnsiTheme="minorHAnsi" w:cstheme="minorHAnsi"/>
                <w:sz w:val="22"/>
                <w:szCs w:val="22"/>
              </w:rPr>
              <w:t xml:space="preserve">left </w:t>
            </w:r>
            <w:r w:rsidRPr="00057FF1">
              <w:rPr>
                <w:rFonts w:asciiTheme="minorHAnsi" w:hAnsiTheme="minorHAnsi" w:cstheme="minorHAnsi"/>
                <w:sz w:val="22"/>
                <w:szCs w:val="22"/>
              </w:rPr>
              <w:t xml:space="preserve">toolbar, click on </w:t>
            </w:r>
            <w:r>
              <w:rPr>
                <w:rFonts w:asciiTheme="minorHAnsi" w:hAnsiTheme="minorHAnsi" w:cstheme="minorHAnsi"/>
                <w:sz w:val="22"/>
                <w:szCs w:val="22"/>
              </w:rPr>
              <w:t>“Datasets”</w:t>
            </w:r>
            <w:r w:rsidRPr="00057FF1">
              <w:rPr>
                <w:rFonts w:asciiTheme="minorHAnsi" w:hAnsiTheme="minorHAnsi" w:cstheme="minorHAnsi"/>
                <w:sz w:val="22"/>
                <w:szCs w:val="22"/>
              </w:rPr>
              <w:t xml:space="preserve"> </w:t>
            </w:r>
            <w:r>
              <w:rPr>
                <w:rFonts w:asciiTheme="minorHAnsi" w:hAnsiTheme="minorHAnsi" w:cstheme="minorHAnsi"/>
                <w:sz w:val="22"/>
                <w:szCs w:val="22"/>
              </w:rPr>
              <w:t>and then select ND_OPT_1</w:t>
            </w:r>
          </w:p>
        </w:tc>
        <w:tc>
          <w:tcPr>
            <w:tcW w:w="2690" w:type="dxa"/>
            <w:gridSpan w:val="2"/>
            <w:shd w:val="clear" w:color="auto" w:fill="auto"/>
          </w:tcPr>
          <w:p w:rsidR="00003E46" w:rsidRPr="00057FF1" w:rsidRDefault="00003E46" w:rsidP="00832590">
            <w:pPr>
              <w:keepNext/>
              <w:spacing w:after="0"/>
              <w:rPr>
                <w:rFonts w:cstheme="minorHAnsi"/>
                <w:lang w:val="en-US"/>
              </w:rPr>
            </w:pPr>
          </w:p>
        </w:tc>
        <w:tc>
          <w:tcPr>
            <w:tcW w:w="1559" w:type="dxa"/>
            <w:shd w:val="clear" w:color="auto" w:fill="auto"/>
            <w:vAlign w:val="center"/>
          </w:tcPr>
          <w:p w:rsidR="00003E46" w:rsidRPr="0056181B" w:rsidRDefault="00003E46" w:rsidP="00832590">
            <w:pPr>
              <w:keepNext/>
              <w:spacing w:after="0"/>
              <w:jc w:val="center"/>
              <w:rPr>
                <w:i/>
                <w:sz w:val="14"/>
                <w:szCs w:val="14"/>
              </w:rPr>
            </w:pPr>
          </w:p>
        </w:tc>
      </w:tr>
      <w:tr w:rsidR="00003E46" w:rsidRPr="004E5884" w:rsidTr="00504906">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Step-20</w:t>
            </w:r>
          </w:p>
        </w:tc>
        <w:tc>
          <w:tcPr>
            <w:tcW w:w="3499" w:type="dxa"/>
            <w:gridSpan w:val="4"/>
            <w:shd w:val="clear" w:color="auto" w:fill="auto"/>
          </w:tcPr>
          <w:p w:rsidR="00003E46" w:rsidRPr="00E24DDB" w:rsidRDefault="00003E46"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left toolbar click on “Subscribe” button</w:t>
            </w:r>
          </w:p>
        </w:tc>
        <w:tc>
          <w:tcPr>
            <w:tcW w:w="2690" w:type="dxa"/>
            <w:gridSpan w:val="2"/>
            <w:shd w:val="clear" w:color="auto" w:fill="auto"/>
          </w:tcPr>
          <w:p w:rsidR="00003E46" w:rsidRDefault="005E6BAB" w:rsidP="00832590">
            <w:pPr>
              <w:keepNext/>
              <w:spacing w:after="0"/>
              <w:rPr>
                <w:rFonts w:cstheme="minorHAnsi"/>
                <w:lang w:val="en-GB"/>
              </w:rPr>
            </w:pPr>
            <w:r>
              <w:rPr>
                <w:rFonts w:cstheme="minorHAnsi"/>
                <w:lang w:val="en-GB"/>
              </w:rPr>
              <w:t xml:space="preserve">A panel </w:t>
            </w:r>
            <w:r w:rsidR="00003E46">
              <w:rPr>
                <w:rFonts w:cstheme="minorHAnsi"/>
                <w:lang w:val="en-GB"/>
              </w:rPr>
              <w:t>is spawn with a Scehduling options accordion expanded containing:</w:t>
            </w:r>
          </w:p>
          <w:p w:rsidR="00003E46" w:rsidRPr="008C18FD" w:rsidRDefault="00003E46" w:rsidP="00832590">
            <w:pPr>
              <w:pStyle w:val="Paragraphedeliste"/>
              <w:keepNext/>
              <w:numPr>
                <w:ilvl w:val="0"/>
                <w:numId w:val="41"/>
              </w:numPr>
              <w:spacing w:after="0"/>
              <w:rPr>
                <w:rFonts w:cstheme="minorHAnsi"/>
                <w:lang w:val="en-GB"/>
              </w:rPr>
            </w:pPr>
            <w:r w:rsidRPr="008C18FD">
              <w:rPr>
                <w:rFonts w:cstheme="minorHAnsi"/>
                <w:lang w:val="en-GB"/>
              </w:rPr>
              <w:t>start and stop dates</w:t>
            </w:r>
          </w:p>
          <w:p w:rsidR="00003E46" w:rsidRPr="000B5E4D" w:rsidRDefault="00003E46" w:rsidP="00832590">
            <w:pPr>
              <w:pStyle w:val="Paragraphedeliste"/>
              <w:keepNext/>
              <w:numPr>
                <w:ilvl w:val="0"/>
                <w:numId w:val="42"/>
              </w:numPr>
              <w:spacing w:after="0"/>
              <w:rPr>
                <w:rFonts w:cstheme="minorHAnsi"/>
                <w:lang w:val="en-GB"/>
              </w:rPr>
            </w:pPr>
            <w:proofErr w:type="gramStart"/>
            <w:r w:rsidRPr="000B5E4D">
              <w:rPr>
                <w:rFonts w:cstheme="minorHAnsi"/>
                <w:lang w:val="en-GB"/>
              </w:rPr>
              <w:t>two</w:t>
            </w:r>
            <w:proofErr w:type="gramEnd"/>
            <w:r w:rsidRPr="000B5E4D">
              <w:rPr>
                <w:rFonts w:cstheme="minorHAnsi"/>
                <w:lang w:val="en-GB"/>
              </w:rPr>
              <w:t xml:space="preserve"> radio buttons to choose the standing order type, either </w:t>
            </w:r>
            <w:r w:rsidR="005E6BAB" w:rsidRPr="000B5E4D">
              <w:rPr>
                <w:rFonts w:cstheme="minorHAnsi"/>
                <w:lang w:val="en-GB"/>
              </w:rPr>
              <w:t xml:space="preserve">data–driven </w:t>
            </w:r>
            <w:r w:rsidRPr="000B5E4D">
              <w:rPr>
                <w:rFonts w:cstheme="minorHAnsi"/>
                <w:lang w:val="en-GB"/>
              </w:rPr>
              <w:t>or</w:t>
            </w:r>
            <w:r w:rsidR="005E6BAB" w:rsidRPr="000B5E4D">
              <w:rPr>
                <w:rFonts w:cstheme="minorHAnsi"/>
                <w:lang w:val="en-GB"/>
              </w:rPr>
              <w:t xml:space="preserve"> time-driven.</w:t>
            </w:r>
          </w:p>
          <w:p w:rsidR="00003E46" w:rsidRPr="003C0A28" w:rsidRDefault="00003E46" w:rsidP="00832590">
            <w:pPr>
              <w:keepNext/>
              <w:spacing w:after="0"/>
              <w:rPr>
                <w:rFonts w:cstheme="minorHAnsi"/>
                <w:lang w:val="en-US"/>
              </w:rPr>
            </w:pPr>
            <w:r w:rsidRPr="000B5E4D">
              <w:rPr>
                <w:rFonts w:cstheme="minorHAnsi"/>
                <w:lang w:val="en-GB"/>
              </w:rPr>
              <w:t>The data-driven type is already checked.</w:t>
            </w:r>
          </w:p>
        </w:tc>
        <w:tc>
          <w:tcPr>
            <w:tcW w:w="1559" w:type="dxa"/>
            <w:shd w:val="clear" w:color="auto" w:fill="47F62A"/>
            <w:vAlign w:val="center"/>
          </w:tcPr>
          <w:p w:rsidR="00003E46" w:rsidRPr="0056181B" w:rsidRDefault="00003E46" w:rsidP="00832590">
            <w:pPr>
              <w:keepNext/>
              <w:spacing w:after="0"/>
              <w:jc w:val="center"/>
              <w:rPr>
                <w:i/>
                <w:sz w:val="14"/>
                <w:szCs w:val="14"/>
              </w:rPr>
            </w:pPr>
          </w:p>
        </w:tc>
      </w:tr>
      <w:tr w:rsidR="00003E46" w:rsidRPr="004E5884" w:rsidTr="00504906">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The form of time-driven parameters is displayed with a widget for the shifting period and for applying shifting on search filter time period.</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WEBC-PFC-0125</w:t>
            </w:r>
          </w:p>
        </w:tc>
      </w:tr>
      <w:tr w:rsidR="00003E46" w:rsidRPr="004E5884" w:rsidTr="00504906">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Enter 15 in the number of days required in the Shifting period widget</w:t>
            </w:r>
          </w:p>
        </w:tc>
        <w:tc>
          <w:tcPr>
            <w:tcW w:w="2690" w:type="dxa"/>
            <w:gridSpan w:val="2"/>
            <w:shd w:val="clear" w:color="auto" w:fill="auto"/>
          </w:tcPr>
          <w:p w:rsidR="00003E46" w:rsidRPr="005E1F45" w:rsidRDefault="00003E46" w:rsidP="00832590">
            <w:pPr>
              <w:keepNext/>
              <w:spacing w:after="0"/>
              <w:rPr>
                <w:rFonts w:cstheme="minorHAnsi"/>
                <w:lang w:val="en-GB"/>
              </w:rPr>
            </w:pP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p>
        </w:tc>
      </w:tr>
      <w:tr w:rsidR="00003E46" w:rsidRPr="004E5884" w:rsidTr="00504906">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Check the checkbox “Apply shifting to search filter time period” </w:t>
            </w:r>
          </w:p>
        </w:tc>
        <w:tc>
          <w:tcPr>
            <w:tcW w:w="2690" w:type="dxa"/>
            <w:gridSpan w:val="2"/>
            <w:shd w:val="clear" w:color="auto" w:fill="auto"/>
          </w:tcPr>
          <w:p w:rsidR="00003E46" w:rsidRDefault="00003E46" w:rsidP="00832590">
            <w:pPr>
              <w:keepNext/>
              <w:spacing w:after="0"/>
              <w:rPr>
                <w:rFonts w:cstheme="minorHAnsi"/>
                <w:lang w:val="en-GB"/>
              </w:rPr>
            </w:pP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p>
        </w:tc>
      </w:tr>
      <w:tr w:rsidR="00003E46" w:rsidRPr="004E5884" w:rsidTr="00504906">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“Order” button</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A pop-up is opened with a select box in order to choose the download manager. The first download manager is already selected.</w:t>
            </w: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r w:rsidRPr="0056181B">
              <w:rPr>
                <w:i/>
                <w:sz w:val="14"/>
                <w:szCs w:val="14"/>
              </w:rPr>
              <w:t>NGEO-</w:t>
            </w:r>
            <w:r>
              <w:rPr>
                <w:i/>
                <w:sz w:val="14"/>
                <w:szCs w:val="14"/>
              </w:rPr>
              <w:t>WEBC-PFC-0121</w:t>
            </w:r>
          </w:p>
        </w:tc>
      </w:tr>
      <w:tr w:rsidR="00003E46" w:rsidRPr="004E5884" w:rsidTr="00504906">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Step-7</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shd w:val="clear" w:color="auto" w:fill="auto"/>
          </w:tcPr>
          <w:p w:rsidR="00003E46" w:rsidRPr="00102EF3" w:rsidRDefault="00003E46" w:rsidP="00832590">
            <w:pPr>
              <w:keepNext/>
              <w:spacing w:after="0"/>
              <w:rPr>
                <w:rFonts w:cstheme="minorHAnsi"/>
                <w:lang w:val="en-GB"/>
              </w:rPr>
            </w:pPr>
            <w:r>
              <w:rPr>
                <w:rFonts w:cstheme="minorHAnsi"/>
                <w:lang w:val="en-GB"/>
              </w:rPr>
              <w:t>The validation request is sent to the server and th</w:t>
            </w:r>
            <w:r w:rsidR="00504906">
              <w:rPr>
                <w:rFonts w:cstheme="minorHAnsi"/>
                <w:lang w:val="en-GB"/>
              </w:rPr>
              <w:t xml:space="preserve">e server response is received. </w:t>
            </w:r>
            <w:r>
              <w:rPr>
                <w:rFonts w:cstheme="minorHAnsi"/>
                <w:lang w:val="en-GB"/>
              </w:rPr>
              <w:t xml:space="preserve">The message “Request Acknowledged” is displayed underneath the </w:t>
            </w:r>
            <w:r w:rsidR="00504906" w:rsidRPr="000B5E4D">
              <w:rPr>
                <w:rFonts w:cstheme="minorHAnsi"/>
                <w:lang w:val="en-GB"/>
              </w:rPr>
              <w:t>“Confirm”button</w:t>
            </w:r>
            <w:r>
              <w:rPr>
                <w:rFonts w:cstheme="minorHAnsi"/>
                <w:lang w:val="en-GB"/>
              </w:rPr>
              <w:t xml:space="preserve">. Followed </w:t>
            </w:r>
            <w:r>
              <w:rPr>
                <w:rFonts w:cstheme="minorHAnsi"/>
                <w:lang w:val="en-GB"/>
              </w:rPr>
              <w:lastRenderedPageBreak/>
              <w:t>by the server response message. For this test case, the message is”</w:t>
            </w:r>
            <w:r w:rsidRPr="00504906">
              <w:rPr>
                <w:rFonts w:ascii="Consolas" w:hAnsi="Consolas" w:cs="Consolas"/>
                <w:sz w:val="20"/>
                <w:szCs w:val="20"/>
                <w:lang w:val="en-US"/>
              </w:rPr>
              <w:t xml:space="preserve"> </w:t>
            </w:r>
            <w:r w:rsidRPr="005E1F45">
              <w:rPr>
                <w:rFonts w:cstheme="minorHAnsi"/>
                <w:lang w:val="en-US"/>
              </w:rPr>
              <w:t>Standing order data Access Request validated</w:t>
            </w:r>
            <w:r w:rsidRPr="005E1F45">
              <w:rPr>
                <w:rFonts w:cstheme="minorHAnsi"/>
                <w:lang w:val="en-GB"/>
              </w:rPr>
              <w:t>”.</w:t>
            </w:r>
          </w:p>
        </w:tc>
        <w:tc>
          <w:tcPr>
            <w:tcW w:w="1559" w:type="dxa"/>
            <w:shd w:val="clear" w:color="auto" w:fill="47F62A"/>
            <w:vAlign w:val="center"/>
          </w:tcPr>
          <w:p w:rsidR="00003E46" w:rsidRPr="004E5884" w:rsidRDefault="00003E46" w:rsidP="00832590">
            <w:pPr>
              <w:keepNext/>
              <w:spacing w:after="0"/>
              <w:jc w:val="center"/>
              <w:rPr>
                <w:sz w:val="14"/>
                <w:szCs w:val="14"/>
                <w:lang w:val="en-US"/>
              </w:rPr>
            </w:pPr>
            <w:r w:rsidRPr="0056181B">
              <w:rPr>
                <w:i/>
                <w:sz w:val="14"/>
                <w:szCs w:val="14"/>
              </w:rPr>
              <w:lastRenderedPageBreak/>
              <w:t>NGEO-</w:t>
            </w:r>
            <w:r>
              <w:rPr>
                <w:i/>
                <w:sz w:val="14"/>
                <w:szCs w:val="14"/>
              </w:rPr>
              <w:t>WEBC-PFC-0122</w:t>
            </w:r>
          </w:p>
        </w:tc>
      </w:tr>
      <w:tr w:rsidR="00003E46" w:rsidRPr="004E5884" w:rsidTr="00504906">
        <w:tc>
          <w:tcPr>
            <w:tcW w:w="865" w:type="dxa"/>
            <w:shd w:val="clear" w:color="auto" w:fill="auto"/>
            <w:vAlign w:val="center"/>
          </w:tcPr>
          <w:p w:rsidR="00003E46" w:rsidRDefault="00003E46" w:rsidP="00832590">
            <w:pPr>
              <w:keepNext/>
              <w:spacing w:after="0"/>
              <w:jc w:val="center"/>
              <w:rPr>
                <w:i/>
                <w:sz w:val="14"/>
                <w:szCs w:val="14"/>
              </w:rPr>
            </w:pPr>
            <w:r>
              <w:rPr>
                <w:i/>
                <w:sz w:val="14"/>
                <w:szCs w:val="14"/>
              </w:rPr>
              <w:lastRenderedPageBreak/>
              <w:t>Step-8</w:t>
            </w:r>
            <w:r w:rsidRPr="005D1206">
              <w:rPr>
                <w:i/>
                <w:sz w:val="14"/>
                <w:szCs w:val="14"/>
              </w:rPr>
              <w:t>0</w:t>
            </w:r>
          </w:p>
        </w:tc>
        <w:tc>
          <w:tcPr>
            <w:tcW w:w="3499" w:type="dxa"/>
            <w:gridSpan w:val="4"/>
            <w:shd w:val="clear" w:color="auto" w:fill="auto"/>
          </w:tcPr>
          <w:p w:rsidR="00003E46" w:rsidRPr="005E1F45" w:rsidRDefault="00003E46" w:rsidP="00832590">
            <w:pPr>
              <w:pStyle w:val="NormalStep"/>
              <w:keepNext/>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shd w:val="clear" w:color="auto" w:fill="auto"/>
          </w:tcPr>
          <w:p w:rsidR="00003E46" w:rsidRPr="00102EF3" w:rsidRDefault="00003E46" w:rsidP="00832590">
            <w:pPr>
              <w:keepNext/>
              <w:spacing w:after="0"/>
              <w:rPr>
                <w:rFonts w:cstheme="minorHAnsi"/>
                <w:lang w:val="en-GB"/>
              </w:rPr>
            </w:pPr>
            <w:r>
              <w:rPr>
                <w:rFonts w:cstheme="minorHAnsi"/>
                <w:lang w:val="en-GB"/>
              </w:rPr>
              <w:t>The confirmation standing order request is sent to the server. The server response is also received and the message “Request in Progress</w:t>
            </w:r>
            <w:r w:rsidDel="002A12CA">
              <w:rPr>
                <w:rFonts w:cstheme="minorHAnsi"/>
                <w:lang w:val="en-GB"/>
              </w:rPr>
              <w:t xml:space="preserve"> </w:t>
            </w:r>
            <w:r>
              <w:rPr>
                <w:rFonts w:cstheme="minorHAnsi"/>
                <w:lang w:val="en-GB"/>
              </w:rPr>
              <w:t>…” is displayed followed by the server response : “processing”</w:t>
            </w:r>
          </w:p>
        </w:tc>
        <w:tc>
          <w:tcPr>
            <w:tcW w:w="1559" w:type="dxa"/>
            <w:shd w:val="clear" w:color="auto" w:fill="47F62A"/>
            <w:vAlign w:val="center"/>
          </w:tcPr>
          <w:p w:rsidR="00003E46" w:rsidRPr="005E1F45" w:rsidRDefault="00003E46" w:rsidP="00832590">
            <w:pPr>
              <w:keepNext/>
              <w:spacing w:after="0"/>
              <w:jc w:val="center"/>
              <w:rPr>
                <w:sz w:val="14"/>
                <w:szCs w:val="14"/>
                <w:lang w:val="en-GB"/>
              </w:rPr>
            </w:pPr>
            <w:r w:rsidRPr="0056181B">
              <w:rPr>
                <w:i/>
                <w:sz w:val="14"/>
                <w:szCs w:val="14"/>
              </w:rPr>
              <w:t>NGEO-</w:t>
            </w:r>
            <w:r>
              <w:rPr>
                <w:i/>
                <w:sz w:val="14"/>
                <w:szCs w:val="14"/>
              </w:rPr>
              <w:t>WEBC-PFC-0123</w:t>
            </w:r>
          </w:p>
        </w:tc>
      </w:tr>
    </w:tbl>
    <w:p w:rsidR="00E16E38" w:rsidRDefault="00E16E38" w:rsidP="00832590">
      <w:pPr>
        <w:pStyle w:val="Titre3"/>
      </w:pPr>
      <w:bookmarkStart w:id="141" w:name="_Toc413751494"/>
      <w:r>
        <w:t>NGEO-WEBC-VTP-0130</w:t>
      </w:r>
      <w:bookmarkEnd w:id="1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0130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lang w:val="en-US"/>
              </w:rPr>
              <w:t>Download Managers Monitoring</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F824B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Pr="00CB1949" w:rsidRDefault="00E16E38" w:rsidP="00832590">
            <w:pPr>
              <w:keepNext/>
              <w:spacing w:after="0"/>
              <w:rPr>
                <w:sz w:val="4"/>
              </w:rPr>
            </w:pPr>
          </w:p>
          <w:p w:rsidR="00E16E38" w:rsidRPr="00BA15A0" w:rsidRDefault="00E16E38" w:rsidP="00832590">
            <w:pPr>
              <w:keepNext/>
              <w:spacing w:after="0"/>
              <w:rPr>
                <w:sz w:val="2"/>
              </w:rPr>
            </w:pPr>
          </w:p>
          <w:p w:rsidR="00E16E38" w:rsidRPr="00EE011B" w:rsidRDefault="00E16E38" w:rsidP="00832590">
            <w:pPr>
              <w:keepNext/>
              <w:spacing w:after="0"/>
              <w:rPr>
                <w:sz w:val="2"/>
              </w:rPr>
            </w:pPr>
          </w:p>
          <w:p w:rsidR="00E12E47" w:rsidRDefault="00E12E47" w:rsidP="00832590">
            <w:pPr>
              <w:keepNext/>
              <w:spacing w:after="0"/>
            </w:pPr>
          </w:p>
          <w:p w:rsidR="00206722" w:rsidRPr="007C2567" w:rsidRDefault="00206722" w:rsidP="00832590">
            <w:pPr>
              <w:keepNext/>
              <w:spacing w:after="0"/>
              <w:rPr>
                <w:color w:val="548DD4"/>
                <w:sz w:val="16"/>
                <w:szCs w:val="16"/>
                <w:lang w:val="en-US"/>
              </w:rPr>
            </w:pPr>
          </w:p>
        </w:tc>
      </w:tr>
      <w:tr w:rsidR="00E16E38" w:rsidRPr="007C2567" w:rsidTr="00206722">
        <w:tc>
          <w:tcPr>
            <w:tcW w:w="865" w:type="dxa"/>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Step</w:t>
            </w:r>
          </w:p>
        </w:tc>
        <w:tc>
          <w:tcPr>
            <w:tcW w:w="3499" w:type="dxa"/>
            <w:gridSpan w:val="4"/>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Action</w:t>
            </w:r>
          </w:p>
        </w:tc>
        <w:tc>
          <w:tcPr>
            <w:tcW w:w="2690" w:type="dxa"/>
            <w:gridSpan w:val="2"/>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Expected output</w:t>
            </w:r>
          </w:p>
        </w:tc>
        <w:tc>
          <w:tcPr>
            <w:tcW w:w="1559" w:type="dxa"/>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Pass/Fail Criteria Id</w:t>
            </w:r>
          </w:p>
        </w:tc>
      </w:tr>
      <w:tr w:rsidR="00003E46" w:rsidRPr="004E5884" w:rsidTr="00F46710">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003E46" w:rsidRPr="00057FF1" w:rsidRDefault="00003E46" w:rsidP="00832590">
            <w:pPr>
              <w:keepNext/>
              <w:spacing w:after="0"/>
              <w:rPr>
                <w:rFonts w:cstheme="minorHAnsi"/>
                <w:lang w:val="en-US"/>
              </w:rPr>
            </w:pPr>
            <w:r>
              <w:rPr>
                <w:rFonts w:cstheme="minorHAnsi"/>
                <w:lang w:val="en-US"/>
              </w:rPr>
              <w:t>The web client page is displayed.</w:t>
            </w:r>
          </w:p>
        </w:tc>
        <w:tc>
          <w:tcPr>
            <w:tcW w:w="1559" w:type="dxa"/>
            <w:shd w:val="clear" w:color="auto" w:fill="47F62A"/>
            <w:vAlign w:val="center"/>
          </w:tcPr>
          <w:p w:rsidR="00003E46" w:rsidRPr="0056181B" w:rsidRDefault="00003E46" w:rsidP="00832590">
            <w:pPr>
              <w:keepNext/>
              <w:spacing w:after="0"/>
              <w:jc w:val="center"/>
              <w:rPr>
                <w:i/>
                <w:sz w:val="14"/>
                <w:szCs w:val="14"/>
              </w:rPr>
            </w:pPr>
          </w:p>
        </w:tc>
      </w:tr>
      <w:tr w:rsidR="00003E46" w:rsidRPr="004E5884" w:rsidTr="00F46710">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Step-20</w:t>
            </w:r>
          </w:p>
        </w:tc>
        <w:tc>
          <w:tcPr>
            <w:tcW w:w="3499" w:type="dxa"/>
            <w:gridSpan w:val="4"/>
            <w:shd w:val="clear" w:color="auto" w:fill="auto"/>
          </w:tcPr>
          <w:p w:rsidR="00003E46" w:rsidRPr="00E24DDB" w:rsidRDefault="00003E46"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003E46" w:rsidRDefault="00003E46" w:rsidP="00832590">
            <w:pPr>
              <w:keepNext/>
              <w:spacing w:after="0"/>
              <w:rPr>
                <w:rFonts w:cstheme="minorHAnsi"/>
                <w:lang w:val="en-US"/>
              </w:rPr>
            </w:pPr>
            <w:r>
              <w:rPr>
                <w:rFonts w:cstheme="minorHAnsi"/>
                <w:lang w:val="en-US"/>
              </w:rPr>
              <w:t>A tabular view is displayed. The default selected tab is the “Download Managers” with a table of registered download managers.</w:t>
            </w:r>
          </w:p>
          <w:p w:rsidR="00003E46" w:rsidRDefault="00003E46" w:rsidP="00832590">
            <w:pPr>
              <w:keepNext/>
              <w:spacing w:after="0"/>
              <w:rPr>
                <w:rFonts w:cstheme="minorHAnsi"/>
                <w:lang w:val="en-US"/>
              </w:rPr>
            </w:pPr>
            <w:r>
              <w:rPr>
                <w:rFonts w:cstheme="minorHAnsi"/>
                <w:lang w:val="en-US"/>
              </w:rPr>
              <w:t>For each download manager, the name, identifier, status, ip address and last access dates are displayed.</w:t>
            </w:r>
          </w:p>
          <w:p w:rsidR="00003E46" w:rsidRDefault="00003E46" w:rsidP="00832590">
            <w:pPr>
              <w:keepNext/>
              <w:spacing w:after="0"/>
              <w:rPr>
                <w:rFonts w:cstheme="minorHAnsi"/>
                <w:lang w:val="en-US"/>
              </w:rPr>
            </w:pPr>
            <w:r w:rsidRPr="00090207">
              <w:rPr>
                <w:rFonts w:cstheme="minorHAnsi"/>
                <w:highlight w:val="yellow"/>
                <w:lang w:val="en-US"/>
              </w:rPr>
              <w:t>For an active download manager a circular green icon is displayed</w:t>
            </w:r>
            <w:r w:rsidR="00D35C3C" w:rsidRPr="00090207">
              <w:rPr>
                <w:rFonts w:cstheme="minorHAnsi"/>
                <w:highlight w:val="yellow"/>
                <w:lang w:val="en-US"/>
              </w:rPr>
              <w:t>,</w:t>
            </w:r>
            <w:r w:rsidRPr="00090207">
              <w:rPr>
                <w:rFonts w:cstheme="minorHAnsi"/>
                <w:highlight w:val="yellow"/>
                <w:lang w:val="en-US"/>
              </w:rPr>
              <w:t xml:space="preserve"> for an </w:t>
            </w:r>
            <w:r w:rsidRPr="00090207">
              <w:rPr>
                <w:rFonts w:cstheme="minorHAnsi"/>
                <w:highlight w:val="yellow"/>
                <w:lang w:val="en-US"/>
              </w:rPr>
              <w:lastRenderedPageBreak/>
              <w:t xml:space="preserve">inactive download manager a circular </w:t>
            </w:r>
            <w:r w:rsidR="00BD616C" w:rsidRPr="00090207">
              <w:rPr>
                <w:rFonts w:cstheme="minorHAnsi"/>
                <w:highlight w:val="yellow"/>
                <w:lang w:val="en-US"/>
              </w:rPr>
              <w:t>yellow</w:t>
            </w:r>
            <w:r w:rsidRPr="00090207">
              <w:rPr>
                <w:rFonts w:cstheme="minorHAnsi"/>
                <w:highlight w:val="yellow"/>
                <w:lang w:val="en-US"/>
              </w:rPr>
              <w:t xml:space="preserve"> icon is displayed</w:t>
            </w:r>
            <w:r w:rsidR="00BD616C" w:rsidRPr="00090207">
              <w:rPr>
                <w:rFonts w:cstheme="minorHAnsi"/>
                <w:highlight w:val="yellow"/>
                <w:lang w:val="en-US"/>
              </w:rPr>
              <w:t>, and for a</w:t>
            </w:r>
            <w:r w:rsidR="00090207" w:rsidRPr="00090207">
              <w:rPr>
                <w:rFonts w:cstheme="minorHAnsi"/>
                <w:highlight w:val="yellow"/>
                <w:lang w:val="en-US"/>
              </w:rPr>
              <w:t xml:space="preserve"> stopped download manager a circular red icon is displayed</w:t>
            </w:r>
            <w:r w:rsidRPr="00090207">
              <w:rPr>
                <w:rFonts w:cstheme="minorHAnsi"/>
                <w:highlight w:val="yellow"/>
                <w:lang w:val="en-US"/>
              </w:rPr>
              <w:t>.</w:t>
            </w:r>
          </w:p>
          <w:p w:rsidR="00003E46" w:rsidRPr="003C0A28" w:rsidRDefault="00003E46" w:rsidP="00832590">
            <w:pPr>
              <w:keepNext/>
              <w:spacing w:after="0"/>
              <w:rPr>
                <w:rFonts w:cstheme="minorHAnsi"/>
                <w:lang w:val="en-US"/>
              </w:rPr>
            </w:pPr>
            <w:r>
              <w:rPr>
                <w:rFonts w:cstheme="minorHAnsi"/>
                <w:lang w:val="en-US"/>
              </w:rPr>
              <w:t xml:space="preserve">A button to </w:t>
            </w:r>
            <w:r w:rsidRPr="00F46710">
              <w:rPr>
                <w:rFonts w:cstheme="minorHAnsi"/>
                <w:highlight w:val="yellow"/>
                <w:lang w:val="en-US"/>
              </w:rPr>
              <w:t xml:space="preserve">install </w:t>
            </w:r>
            <w:r w:rsidR="00F46710" w:rsidRPr="00F46710">
              <w:rPr>
                <w:rFonts w:cstheme="minorHAnsi"/>
                <w:highlight w:val="yellow"/>
                <w:lang w:val="en-US"/>
              </w:rPr>
              <w:t>“</w:t>
            </w:r>
            <w:r w:rsidRPr="00F46710">
              <w:rPr>
                <w:rFonts w:cstheme="minorHAnsi"/>
                <w:highlight w:val="yellow"/>
                <w:lang w:val="en-US"/>
              </w:rPr>
              <w:t xml:space="preserve">a </w:t>
            </w:r>
            <w:r w:rsidR="00F46710" w:rsidRPr="00F46710">
              <w:rPr>
                <w:rFonts w:cstheme="minorHAnsi"/>
                <w:highlight w:val="yellow"/>
                <w:lang w:val="en-US"/>
              </w:rPr>
              <w:t xml:space="preserve">new </w:t>
            </w:r>
            <w:r w:rsidRPr="00F46710">
              <w:rPr>
                <w:rFonts w:cstheme="minorHAnsi"/>
                <w:highlight w:val="yellow"/>
                <w:lang w:val="en-US"/>
              </w:rPr>
              <w:t>download manager</w:t>
            </w:r>
            <w:r w:rsidR="00F46710" w:rsidRPr="00F46710">
              <w:rPr>
                <w:rFonts w:cstheme="minorHAnsi"/>
                <w:highlight w:val="yellow"/>
                <w:lang w:val="en-US"/>
              </w:rPr>
              <w:t>”</w:t>
            </w:r>
            <w:r>
              <w:rPr>
                <w:rFonts w:cstheme="minorHAnsi"/>
                <w:lang w:val="en-US"/>
              </w:rPr>
              <w:t xml:space="preserve"> is displayed.</w:t>
            </w:r>
          </w:p>
        </w:tc>
        <w:tc>
          <w:tcPr>
            <w:tcW w:w="1559" w:type="dxa"/>
            <w:shd w:val="clear" w:color="auto" w:fill="47F62A"/>
            <w:vAlign w:val="center"/>
          </w:tcPr>
          <w:p w:rsidR="00003E46" w:rsidRPr="00732447" w:rsidRDefault="00003E46" w:rsidP="00832590">
            <w:pPr>
              <w:keepNext/>
              <w:spacing w:after="0"/>
              <w:jc w:val="center"/>
              <w:rPr>
                <w:i/>
                <w:sz w:val="14"/>
                <w:szCs w:val="14"/>
                <w:lang w:val="en-US"/>
              </w:rPr>
            </w:pPr>
          </w:p>
        </w:tc>
      </w:tr>
      <w:tr w:rsidR="00003E46" w:rsidRPr="004E5884" w:rsidTr="00F46710">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lastRenderedPageBreak/>
              <w:t>Step-3</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003E46" w:rsidRPr="00732447" w:rsidRDefault="00003E46" w:rsidP="00832590">
            <w:pPr>
              <w:keepNext/>
              <w:spacing w:after="0"/>
              <w:rPr>
                <w:rFonts w:cstheme="minorHAnsi"/>
                <w:lang w:val="en-GB"/>
              </w:rPr>
            </w:pPr>
            <w:r>
              <w:rPr>
                <w:rFonts w:cstheme="minorHAnsi"/>
                <w:lang w:val="en-GB"/>
              </w:rPr>
              <w:t>The ‘Stop’ button is enabled.</w:t>
            </w: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p>
        </w:tc>
      </w:tr>
      <w:tr w:rsidR="00003E46" w:rsidRPr="004E5884" w:rsidTr="00F46710">
        <w:tc>
          <w:tcPr>
            <w:tcW w:w="865" w:type="dxa"/>
            <w:shd w:val="clear" w:color="auto" w:fill="auto"/>
            <w:vAlign w:val="center"/>
          </w:tcPr>
          <w:p w:rsidR="00003E46" w:rsidRPr="005D1206" w:rsidRDefault="00003E46" w:rsidP="00832590">
            <w:pPr>
              <w:keepNext/>
              <w:spacing w:after="0"/>
              <w:jc w:val="center"/>
              <w:rPr>
                <w:i/>
                <w:sz w:val="14"/>
                <w:szCs w:val="14"/>
              </w:rPr>
            </w:pPr>
            <w:r w:rsidRPr="00605512">
              <w:rPr>
                <w:sz w:val="14"/>
                <w:szCs w:val="14"/>
              </w:rPr>
              <w:t>Step-40</w:t>
            </w:r>
          </w:p>
        </w:tc>
        <w:tc>
          <w:tcPr>
            <w:tcW w:w="3499" w:type="dxa"/>
            <w:gridSpan w:val="4"/>
            <w:shd w:val="clear" w:color="auto" w:fill="auto"/>
            <w:vAlign w:val="center"/>
          </w:tcPr>
          <w:p w:rsidR="00003E46" w:rsidRPr="00057FF1" w:rsidRDefault="00003E46" w:rsidP="00832590">
            <w:pPr>
              <w:pStyle w:val="NormalStep"/>
              <w:keepNext/>
              <w:rPr>
                <w:rFonts w:asciiTheme="minorHAnsi" w:hAnsiTheme="minorHAnsi" w:cstheme="minorHAnsi"/>
                <w:sz w:val="22"/>
                <w:szCs w:val="22"/>
              </w:rPr>
            </w:pPr>
            <w:r w:rsidRPr="00BA15A0">
              <w:rPr>
                <w:rFonts w:asciiTheme="minorHAnsi" w:hAnsiTheme="minorHAnsi" w:cstheme="minorHAnsi"/>
                <w:sz w:val="22"/>
                <w:szCs w:val="22"/>
              </w:rPr>
              <w:t>Click on the ‘Stop’ button</w:t>
            </w:r>
            <w:r>
              <w:rPr>
                <w:rFonts w:asciiTheme="minorHAnsi" w:hAnsiTheme="minorHAnsi" w:cstheme="minorHAnsi"/>
                <w:sz w:val="22"/>
                <w:szCs w:val="22"/>
              </w:rPr>
              <w:t>. A dialog appears, click on No.</w:t>
            </w:r>
          </w:p>
        </w:tc>
        <w:tc>
          <w:tcPr>
            <w:tcW w:w="2690" w:type="dxa"/>
            <w:gridSpan w:val="2"/>
            <w:shd w:val="clear" w:color="auto" w:fill="auto"/>
            <w:vAlign w:val="center"/>
          </w:tcPr>
          <w:p w:rsidR="00003E46" w:rsidRPr="00102EF3" w:rsidRDefault="00003E46" w:rsidP="00832590">
            <w:pPr>
              <w:keepNext/>
              <w:spacing w:after="0"/>
              <w:rPr>
                <w:rFonts w:cstheme="minorHAnsi"/>
                <w:lang w:val="en-GB"/>
              </w:rPr>
            </w:pPr>
            <w:r>
              <w:rPr>
                <w:rFonts w:cstheme="minorHAnsi"/>
                <w:lang w:val="en-US"/>
              </w:rPr>
              <w:t>T</w:t>
            </w:r>
            <w:r w:rsidRPr="00605512">
              <w:rPr>
                <w:rFonts w:cstheme="minorHAnsi"/>
                <w:lang w:val="en-US"/>
              </w:rPr>
              <w:t xml:space="preserve">he </w:t>
            </w:r>
            <w:r>
              <w:rPr>
                <w:rFonts w:cstheme="minorHAnsi"/>
                <w:lang w:val="en-US"/>
              </w:rPr>
              <w:t>Stop button</w:t>
            </w:r>
            <w:r w:rsidRPr="00605512">
              <w:rPr>
                <w:rFonts w:cstheme="minorHAnsi"/>
                <w:lang w:val="en-US"/>
              </w:rPr>
              <w:t xml:space="preserve"> </w:t>
            </w:r>
            <w:r>
              <w:rPr>
                <w:rFonts w:cstheme="minorHAnsi"/>
                <w:lang w:val="en-US"/>
              </w:rPr>
              <w:t>is d</w:t>
            </w:r>
            <w:r w:rsidRPr="00605512">
              <w:rPr>
                <w:rFonts w:cstheme="minorHAnsi"/>
                <w:lang w:val="en-US"/>
              </w:rPr>
              <w:t>isable</w:t>
            </w:r>
            <w:r>
              <w:rPr>
                <w:rFonts w:cstheme="minorHAnsi"/>
                <w:lang w:val="en-US"/>
              </w:rPr>
              <w:t>d. The status of the download manager is changed.</w:t>
            </w:r>
          </w:p>
        </w:tc>
        <w:tc>
          <w:tcPr>
            <w:tcW w:w="1559" w:type="dxa"/>
            <w:shd w:val="clear" w:color="auto" w:fill="47F62A"/>
            <w:vAlign w:val="center"/>
          </w:tcPr>
          <w:p w:rsidR="00003E46" w:rsidRPr="004E5884" w:rsidRDefault="00003E46" w:rsidP="00832590">
            <w:pPr>
              <w:keepNext/>
              <w:spacing w:after="0"/>
              <w:jc w:val="center"/>
              <w:rPr>
                <w:sz w:val="14"/>
                <w:szCs w:val="14"/>
                <w:lang w:val="en-US"/>
              </w:rPr>
            </w:pPr>
          </w:p>
        </w:tc>
      </w:tr>
      <w:tr w:rsidR="00003E46" w:rsidRPr="004E5884" w:rsidTr="00463E37">
        <w:tc>
          <w:tcPr>
            <w:tcW w:w="865" w:type="dxa"/>
            <w:shd w:val="clear" w:color="auto" w:fill="auto"/>
            <w:vAlign w:val="center"/>
          </w:tcPr>
          <w:p w:rsidR="00003E46" w:rsidRDefault="00003E46" w:rsidP="00832590">
            <w:pPr>
              <w:keepNext/>
              <w:spacing w:after="0"/>
              <w:jc w:val="center"/>
              <w:rPr>
                <w:i/>
                <w:sz w:val="14"/>
                <w:szCs w:val="14"/>
              </w:rPr>
            </w:pPr>
            <w:r w:rsidRPr="00605512">
              <w:rPr>
                <w:sz w:val="14"/>
                <w:szCs w:val="14"/>
              </w:rPr>
              <w:t>Step-50</w:t>
            </w:r>
          </w:p>
        </w:tc>
        <w:tc>
          <w:tcPr>
            <w:tcW w:w="3499" w:type="dxa"/>
            <w:gridSpan w:val="4"/>
            <w:shd w:val="clear" w:color="auto" w:fill="auto"/>
            <w:vAlign w:val="center"/>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shd w:val="clear" w:color="auto" w:fill="auto"/>
            <w:vAlign w:val="center"/>
          </w:tcPr>
          <w:p w:rsidR="00003E46" w:rsidRDefault="00003E46" w:rsidP="00832590">
            <w:pPr>
              <w:keepNext/>
              <w:spacing w:after="0"/>
              <w:rPr>
                <w:rFonts w:cstheme="minorHAnsi"/>
                <w:lang w:val="en-GB"/>
              </w:rPr>
            </w:pPr>
            <w:r w:rsidRPr="00605512">
              <w:rPr>
                <w:rFonts w:cstheme="minorHAnsi"/>
                <w:lang w:val="en-US"/>
              </w:rPr>
              <w:t>The ‘</w:t>
            </w:r>
            <w:r>
              <w:rPr>
                <w:rFonts w:cstheme="minorHAnsi"/>
                <w:lang w:val="en-US"/>
              </w:rPr>
              <w:t>Stop</w:t>
            </w:r>
            <w:r w:rsidRPr="00605512">
              <w:rPr>
                <w:rFonts w:cstheme="minorHAnsi"/>
                <w:lang w:val="en-US"/>
              </w:rPr>
              <w:t>’ button</w:t>
            </w:r>
            <w:r>
              <w:rPr>
                <w:rFonts w:cstheme="minorHAnsi"/>
                <w:lang w:val="en-US"/>
              </w:rPr>
              <w:t xml:space="preserve"> is </w:t>
            </w:r>
            <w:r w:rsidRPr="00605512">
              <w:rPr>
                <w:rFonts w:cstheme="minorHAnsi"/>
                <w:lang w:val="en-US"/>
              </w:rPr>
              <w:t>enabled.</w:t>
            </w:r>
          </w:p>
        </w:tc>
        <w:tc>
          <w:tcPr>
            <w:tcW w:w="1559" w:type="dxa"/>
            <w:shd w:val="clear" w:color="auto" w:fill="47F62A"/>
            <w:vAlign w:val="center"/>
          </w:tcPr>
          <w:p w:rsidR="00003E46" w:rsidRPr="004E5884" w:rsidRDefault="00003E46" w:rsidP="00832590">
            <w:pPr>
              <w:keepNext/>
              <w:spacing w:after="0"/>
              <w:jc w:val="center"/>
              <w:rPr>
                <w:sz w:val="14"/>
                <w:szCs w:val="14"/>
                <w:lang w:val="en-US"/>
              </w:rPr>
            </w:pPr>
          </w:p>
        </w:tc>
      </w:tr>
      <w:tr w:rsidR="00003E46" w:rsidRPr="004E5884" w:rsidTr="00463E37">
        <w:tc>
          <w:tcPr>
            <w:tcW w:w="865" w:type="dxa"/>
            <w:shd w:val="clear" w:color="auto" w:fill="auto"/>
            <w:vAlign w:val="center"/>
          </w:tcPr>
          <w:p w:rsidR="00003E46" w:rsidRDefault="00003E46" w:rsidP="00832590">
            <w:pPr>
              <w:keepNext/>
              <w:spacing w:after="0"/>
              <w:jc w:val="center"/>
              <w:rPr>
                <w:i/>
                <w:sz w:val="14"/>
                <w:szCs w:val="14"/>
              </w:rPr>
            </w:pPr>
            <w:r w:rsidRPr="00605512">
              <w:rPr>
                <w:sz w:val="14"/>
                <w:szCs w:val="14"/>
              </w:rPr>
              <w:t>Step-60</w:t>
            </w:r>
          </w:p>
        </w:tc>
        <w:tc>
          <w:tcPr>
            <w:tcW w:w="3499" w:type="dxa"/>
            <w:gridSpan w:val="4"/>
            <w:shd w:val="clear" w:color="auto" w:fill="auto"/>
            <w:vAlign w:val="center"/>
          </w:tcPr>
          <w:p w:rsidR="00003E46" w:rsidRDefault="00003E46" w:rsidP="00832590">
            <w:pPr>
              <w:pStyle w:val="NormalStep"/>
              <w:keepNext/>
              <w:rPr>
                <w:rFonts w:asciiTheme="minorHAnsi" w:hAnsiTheme="minorHAnsi" w:cstheme="minorHAnsi"/>
                <w:sz w:val="22"/>
                <w:szCs w:val="22"/>
              </w:rPr>
            </w:pPr>
            <w:r w:rsidRPr="00BA15A0">
              <w:rPr>
                <w:rFonts w:asciiTheme="minorHAnsi" w:hAnsiTheme="minorHAnsi" w:cstheme="minorHAnsi"/>
                <w:sz w:val="22"/>
                <w:szCs w:val="22"/>
              </w:rPr>
              <w:t>Click on the ‘Stop’ button</w:t>
            </w:r>
            <w:r>
              <w:rPr>
                <w:rFonts w:asciiTheme="minorHAnsi" w:hAnsiTheme="minorHAnsi" w:cstheme="minorHAnsi"/>
                <w:sz w:val="22"/>
                <w:szCs w:val="22"/>
              </w:rPr>
              <w:t>. A dialog appears, click on Yes.</w:t>
            </w:r>
          </w:p>
        </w:tc>
        <w:tc>
          <w:tcPr>
            <w:tcW w:w="2690" w:type="dxa"/>
            <w:gridSpan w:val="2"/>
            <w:shd w:val="clear" w:color="auto" w:fill="auto"/>
            <w:vAlign w:val="center"/>
          </w:tcPr>
          <w:p w:rsidR="00003E46" w:rsidRDefault="00003E46" w:rsidP="00832590">
            <w:pPr>
              <w:keepNext/>
              <w:spacing w:after="0"/>
              <w:rPr>
                <w:rFonts w:cstheme="minorHAnsi"/>
                <w:lang w:val="en-GB"/>
              </w:rPr>
            </w:pPr>
            <w:r>
              <w:rPr>
                <w:rFonts w:cstheme="minorHAnsi"/>
                <w:lang w:val="en-US"/>
              </w:rPr>
              <w:t>T</w:t>
            </w:r>
            <w:r w:rsidRPr="00605512">
              <w:rPr>
                <w:rFonts w:cstheme="minorHAnsi"/>
                <w:lang w:val="en-US"/>
              </w:rPr>
              <w:t xml:space="preserve">he </w:t>
            </w:r>
            <w:r>
              <w:rPr>
                <w:rFonts w:cstheme="minorHAnsi"/>
                <w:lang w:val="en-US"/>
              </w:rPr>
              <w:t>Stop button</w:t>
            </w:r>
            <w:r w:rsidRPr="00605512">
              <w:rPr>
                <w:rFonts w:cstheme="minorHAnsi"/>
                <w:lang w:val="en-US"/>
              </w:rPr>
              <w:t xml:space="preserve"> </w:t>
            </w:r>
            <w:r>
              <w:rPr>
                <w:rFonts w:cstheme="minorHAnsi"/>
                <w:lang w:val="en-US"/>
              </w:rPr>
              <w:t>is d</w:t>
            </w:r>
            <w:r w:rsidRPr="00605512">
              <w:rPr>
                <w:rFonts w:cstheme="minorHAnsi"/>
                <w:lang w:val="en-US"/>
              </w:rPr>
              <w:t>isable</w:t>
            </w:r>
            <w:r>
              <w:rPr>
                <w:rFonts w:cstheme="minorHAnsi"/>
                <w:lang w:val="en-US"/>
              </w:rPr>
              <w:t>d. The status of the download manager is changed.</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605512">
              <w:rPr>
                <w:sz w:val="14"/>
                <w:szCs w:val="14"/>
              </w:rPr>
              <w:t>NGEO-WEBC-PFC-0130</w:t>
            </w:r>
          </w:p>
        </w:tc>
      </w:tr>
    </w:tbl>
    <w:p w:rsidR="00E16E38" w:rsidRPr="00697B64" w:rsidRDefault="00E16E38" w:rsidP="00832590">
      <w:pPr>
        <w:pStyle w:val="Titre3"/>
      </w:pPr>
      <w:bookmarkStart w:id="142" w:name="_Toc413751495"/>
      <w:r>
        <w:t>NGEO-WEBC-VTP-0131</w:t>
      </w:r>
      <w:bookmarkEnd w:id="14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0131</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lang w:val="en-US"/>
              </w:rPr>
              <w:t>Download Managers Monitoring when no download manager has been registered</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p>
        </w:tc>
      </w:tr>
      <w:tr w:rsidR="00E16E38" w:rsidRPr="007C2567" w:rsidTr="00206722">
        <w:tc>
          <w:tcPr>
            <w:tcW w:w="865" w:type="dxa"/>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Step</w:t>
            </w:r>
          </w:p>
        </w:tc>
        <w:tc>
          <w:tcPr>
            <w:tcW w:w="3499" w:type="dxa"/>
            <w:gridSpan w:val="4"/>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Action</w:t>
            </w:r>
          </w:p>
        </w:tc>
        <w:tc>
          <w:tcPr>
            <w:tcW w:w="2690" w:type="dxa"/>
            <w:gridSpan w:val="2"/>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Expected output</w:t>
            </w:r>
          </w:p>
        </w:tc>
        <w:tc>
          <w:tcPr>
            <w:tcW w:w="1559" w:type="dxa"/>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Pass/Fail Criteria Id</w:t>
            </w:r>
          </w:p>
        </w:tc>
      </w:tr>
      <w:tr w:rsidR="00F238ED" w:rsidRPr="004E5884" w:rsidTr="00482EFC">
        <w:tc>
          <w:tcPr>
            <w:tcW w:w="865" w:type="dxa"/>
            <w:shd w:val="clear" w:color="auto" w:fill="auto"/>
            <w:vAlign w:val="center"/>
          </w:tcPr>
          <w:p w:rsidR="00F238ED" w:rsidRPr="00544FC8" w:rsidRDefault="00F238ED"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F238ED" w:rsidRPr="00057FF1" w:rsidRDefault="00F238ED" w:rsidP="00832590">
            <w:pPr>
              <w:pStyle w:val="NormalStep"/>
              <w:keepNext/>
              <w:rPr>
                <w:rFonts w:asciiTheme="minorHAnsi" w:hAnsiTheme="minorHAnsi" w:cstheme="minorHAnsi"/>
                <w:sz w:val="22"/>
                <w:szCs w:val="22"/>
              </w:rPr>
            </w:pPr>
            <w:r w:rsidRPr="002670D6">
              <w:rPr>
                <w:rFonts w:asciiTheme="minorHAnsi" w:hAnsiTheme="minorHAnsi" w:cstheme="minorHAnsi"/>
                <w:sz w:val="22"/>
                <w:szCs w:val="22"/>
              </w:rPr>
              <w:t>Open a new tab in the browser with the URL http://localhost:3000/ngeo/user/nodm to change the current user to nodm.</w:t>
            </w:r>
          </w:p>
        </w:tc>
        <w:tc>
          <w:tcPr>
            <w:tcW w:w="2690" w:type="dxa"/>
            <w:gridSpan w:val="2"/>
            <w:shd w:val="clear" w:color="auto" w:fill="auto"/>
          </w:tcPr>
          <w:p w:rsidR="00F238ED" w:rsidRPr="00057FF1" w:rsidRDefault="00F238ED" w:rsidP="00832590">
            <w:pPr>
              <w:keepNext/>
              <w:spacing w:after="0"/>
              <w:rPr>
                <w:rFonts w:cstheme="minorHAnsi"/>
                <w:lang w:val="en-US"/>
              </w:rPr>
            </w:pPr>
            <w:r w:rsidRPr="00305CFD">
              <w:t>User is nodm</w:t>
            </w:r>
          </w:p>
        </w:tc>
        <w:tc>
          <w:tcPr>
            <w:tcW w:w="1559" w:type="dxa"/>
            <w:shd w:val="clear" w:color="auto" w:fill="47F62A"/>
            <w:vAlign w:val="center"/>
          </w:tcPr>
          <w:p w:rsidR="00F238ED" w:rsidRPr="0056181B" w:rsidRDefault="00F238ED" w:rsidP="00832590">
            <w:pPr>
              <w:keepNext/>
              <w:spacing w:after="0"/>
              <w:jc w:val="center"/>
              <w:rPr>
                <w:i/>
                <w:sz w:val="14"/>
                <w:szCs w:val="14"/>
              </w:rPr>
            </w:pPr>
          </w:p>
        </w:tc>
      </w:tr>
      <w:tr w:rsidR="00003E46" w:rsidRPr="004E5884" w:rsidTr="0026519F">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Step-20</w:t>
            </w:r>
          </w:p>
        </w:tc>
        <w:tc>
          <w:tcPr>
            <w:tcW w:w="3499" w:type="dxa"/>
            <w:gridSpan w:val="4"/>
            <w:shd w:val="clear" w:color="auto" w:fill="auto"/>
          </w:tcPr>
          <w:p w:rsidR="00003E46" w:rsidRPr="00E24DDB" w:rsidRDefault="00003E46"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003E46" w:rsidRDefault="00003E46" w:rsidP="00832590">
            <w:pPr>
              <w:keepNext/>
              <w:spacing w:after="0"/>
              <w:rPr>
                <w:rFonts w:cstheme="minorHAnsi"/>
                <w:lang w:val="en-US"/>
              </w:rPr>
            </w:pPr>
            <w:r>
              <w:rPr>
                <w:rFonts w:cstheme="minorHAnsi"/>
                <w:lang w:val="en-US"/>
              </w:rPr>
              <w:t>A tabular view is displayed. The default selected tab is the “Download Managers”.</w:t>
            </w:r>
          </w:p>
          <w:p w:rsidR="00003E46" w:rsidRDefault="00003E46" w:rsidP="00832590">
            <w:pPr>
              <w:keepNext/>
              <w:spacing w:after="0"/>
              <w:rPr>
                <w:rFonts w:cstheme="minorHAnsi"/>
                <w:lang w:val="en-US"/>
              </w:rPr>
            </w:pPr>
            <w:r>
              <w:rPr>
                <w:rFonts w:cstheme="minorHAnsi"/>
                <w:lang w:val="en-US"/>
              </w:rPr>
              <w:lastRenderedPageBreak/>
              <w:t>The view contains:</w:t>
            </w:r>
          </w:p>
          <w:p w:rsidR="00240C0F" w:rsidRPr="00240C0F" w:rsidRDefault="00003E46" w:rsidP="0000789A">
            <w:pPr>
              <w:pStyle w:val="Paragraphedeliste"/>
              <w:keepNext/>
              <w:numPr>
                <w:ilvl w:val="0"/>
                <w:numId w:val="44"/>
              </w:numPr>
              <w:spacing w:after="0"/>
              <w:ind w:left="172" w:hanging="172"/>
              <w:rPr>
                <w:rFonts w:cstheme="minorHAnsi"/>
              </w:rPr>
            </w:pPr>
            <w:r w:rsidRPr="00240C0F">
              <w:rPr>
                <w:rFonts w:cstheme="minorHAnsi"/>
              </w:rPr>
              <w:t>The message “</w:t>
            </w:r>
            <w:r w:rsidR="009F4FB9">
              <w:rPr>
                <w:rFonts w:cstheme="minorHAnsi"/>
              </w:rPr>
              <w:t xml:space="preserve">No Download manager has been registered. </w:t>
            </w:r>
            <w:r w:rsidRPr="002670D6">
              <w:rPr>
                <w:rFonts w:cstheme="minorHAnsi"/>
              </w:rPr>
              <w:t xml:space="preserve">To install a </w:t>
            </w:r>
            <w:r w:rsidR="00482EFC" w:rsidRPr="002670D6">
              <w:rPr>
                <w:rFonts w:cstheme="minorHAnsi"/>
              </w:rPr>
              <w:t xml:space="preserve">new </w:t>
            </w:r>
            <w:r w:rsidRPr="002670D6">
              <w:rPr>
                <w:rFonts w:cstheme="minorHAnsi"/>
              </w:rPr>
              <w:t>Download Manager click on the following button</w:t>
            </w:r>
            <w:r w:rsidR="00482EFC" w:rsidRPr="002670D6">
              <w:rPr>
                <w:rFonts w:cstheme="minorHAnsi"/>
              </w:rPr>
              <w:t>s</w:t>
            </w:r>
            <w:r w:rsidRPr="002670D6">
              <w:rPr>
                <w:rFonts w:cstheme="minorHAnsi"/>
              </w:rPr>
              <w:t xml:space="preserve">: ” </w:t>
            </w:r>
          </w:p>
          <w:p w:rsidR="00003E46" w:rsidRPr="00240C0F" w:rsidRDefault="00003E46" w:rsidP="002670D6">
            <w:pPr>
              <w:pStyle w:val="Paragraphedeliste"/>
              <w:keepNext/>
              <w:spacing w:after="0"/>
              <w:ind w:left="172"/>
              <w:rPr>
                <w:rFonts w:cstheme="minorHAnsi"/>
              </w:rPr>
            </w:pPr>
            <w:r w:rsidRPr="002670D6">
              <w:rPr>
                <w:rFonts w:cstheme="minorHAnsi"/>
              </w:rPr>
              <w:t xml:space="preserve">and </w:t>
            </w:r>
            <w:r w:rsidR="00482EFC" w:rsidRPr="002670D6">
              <w:rPr>
                <w:rFonts w:cstheme="minorHAnsi"/>
              </w:rPr>
              <w:t>three b</w:t>
            </w:r>
            <w:r w:rsidRPr="002670D6">
              <w:rPr>
                <w:rFonts w:cstheme="minorHAnsi"/>
              </w:rPr>
              <w:t>utton</w:t>
            </w:r>
            <w:r w:rsidR="00482EFC" w:rsidRPr="002670D6">
              <w:rPr>
                <w:rFonts w:cstheme="minorHAnsi"/>
              </w:rPr>
              <w:t xml:space="preserve">s to </w:t>
            </w:r>
            <w:r w:rsidRPr="002670D6">
              <w:rPr>
                <w:rFonts w:cstheme="minorHAnsi"/>
              </w:rPr>
              <w:t>Install</w:t>
            </w:r>
            <w:r w:rsidR="00482EFC" w:rsidRPr="002670D6">
              <w:rPr>
                <w:rFonts w:cstheme="minorHAnsi"/>
              </w:rPr>
              <w:t xml:space="preserve"> a “Windows </w:t>
            </w:r>
            <w:r w:rsidRPr="002670D6">
              <w:rPr>
                <w:rFonts w:cstheme="minorHAnsi"/>
              </w:rPr>
              <w:t>Download Manager”</w:t>
            </w:r>
            <w:r w:rsidR="00482EFC" w:rsidRPr="002670D6">
              <w:rPr>
                <w:rFonts w:cstheme="minorHAnsi"/>
              </w:rPr>
              <w:t>, “Linux Download Manager” or “MacOS Download Manager”</w:t>
            </w:r>
          </w:p>
        </w:tc>
        <w:tc>
          <w:tcPr>
            <w:tcW w:w="1559" w:type="dxa"/>
            <w:shd w:val="clear" w:color="auto" w:fill="47F62A"/>
            <w:vAlign w:val="center"/>
          </w:tcPr>
          <w:p w:rsidR="00003E46" w:rsidRPr="00732447" w:rsidRDefault="00003E46" w:rsidP="00832590">
            <w:pPr>
              <w:keepNext/>
              <w:spacing w:after="0"/>
              <w:jc w:val="center"/>
              <w:rPr>
                <w:i/>
                <w:sz w:val="14"/>
                <w:szCs w:val="14"/>
                <w:lang w:val="en-US"/>
              </w:rPr>
            </w:pPr>
            <w:r w:rsidRPr="0056181B">
              <w:rPr>
                <w:i/>
                <w:sz w:val="14"/>
                <w:szCs w:val="14"/>
              </w:rPr>
              <w:lastRenderedPageBreak/>
              <w:t>NGEO-</w:t>
            </w:r>
            <w:r>
              <w:rPr>
                <w:i/>
                <w:sz w:val="14"/>
                <w:szCs w:val="14"/>
              </w:rPr>
              <w:t>WEBC-PFC-0131</w:t>
            </w:r>
          </w:p>
        </w:tc>
      </w:tr>
      <w:tr w:rsidR="00003E46" w:rsidRPr="004E5884" w:rsidTr="00C2498F">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lastRenderedPageBreak/>
              <w:t>Step-3</w:t>
            </w:r>
            <w:r w:rsidRPr="005D1206">
              <w:rPr>
                <w:i/>
                <w:sz w:val="14"/>
                <w:szCs w:val="14"/>
              </w:rPr>
              <w:t>0</w:t>
            </w:r>
          </w:p>
        </w:tc>
        <w:tc>
          <w:tcPr>
            <w:tcW w:w="3499" w:type="dxa"/>
            <w:gridSpan w:val="4"/>
            <w:shd w:val="clear" w:color="auto" w:fill="auto"/>
          </w:tcPr>
          <w:p w:rsidR="00003E46" w:rsidRPr="00057FF1" w:rsidRDefault="00003E46" w:rsidP="00C2498F">
            <w:pPr>
              <w:pStyle w:val="NormalStep"/>
              <w:keepNext/>
              <w:rPr>
                <w:rFonts w:asciiTheme="minorHAnsi" w:hAnsiTheme="minorHAnsi" w:cstheme="minorHAnsi"/>
                <w:sz w:val="22"/>
                <w:szCs w:val="22"/>
              </w:rPr>
            </w:pPr>
            <w:r>
              <w:rPr>
                <w:rFonts w:asciiTheme="minorHAnsi" w:hAnsiTheme="minorHAnsi" w:cstheme="minorHAnsi"/>
                <w:sz w:val="22"/>
                <w:szCs w:val="22"/>
              </w:rPr>
              <w:t>Click on the button ‘</w:t>
            </w:r>
            <w:r w:rsidR="00C2498F" w:rsidRPr="002670D6">
              <w:rPr>
                <w:rFonts w:asciiTheme="minorHAnsi" w:hAnsiTheme="minorHAnsi" w:cstheme="minorHAnsi"/>
                <w:sz w:val="22"/>
                <w:szCs w:val="22"/>
              </w:rPr>
              <w:t>Windows</w:t>
            </w:r>
            <w:r>
              <w:rPr>
                <w:rFonts w:asciiTheme="minorHAnsi" w:hAnsiTheme="minorHAnsi" w:cstheme="minorHAnsi"/>
                <w:sz w:val="22"/>
                <w:szCs w:val="22"/>
              </w:rPr>
              <w:t xml:space="preserve"> Download Manager’</w:t>
            </w:r>
          </w:p>
        </w:tc>
        <w:tc>
          <w:tcPr>
            <w:tcW w:w="2690" w:type="dxa"/>
            <w:gridSpan w:val="2"/>
            <w:shd w:val="clear" w:color="auto" w:fill="auto"/>
          </w:tcPr>
          <w:p w:rsidR="00003E46" w:rsidRPr="00732447" w:rsidRDefault="00003E46" w:rsidP="00832590">
            <w:pPr>
              <w:keepNext/>
              <w:spacing w:after="0"/>
              <w:rPr>
                <w:rFonts w:cstheme="minorHAnsi"/>
                <w:lang w:val="en-GB"/>
              </w:rPr>
            </w:pPr>
            <w:r>
              <w:rPr>
                <w:rFonts w:cstheme="minorHAnsi"/>
                <w:lang w:val="en-GB"/>
              </w:rPr>
              <w:t>The installation page of the</w:t>
            </w:r>
            <w:r w:rsidR="003A457A">
              <w:rPr>
                <w:rFonts w:cstheme="minorHAnsi"/>
                <w:lang w:val="en-GB"/>
              </w:rPr>
              <w:t xml:space="preserve"> download manager is displayed.</w:t>
            </w: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p>
        </w:tc>
      </w:tr>
      <w:tr w:rsidR="009F4FB9" w:rsidRPr="004E5884" w:rsidTr="00C2498F">
        <w:tc>
          <w:tcPr>
            <w:tcW w:w="865" w:type="dxa"/>
            <w:shd w:val="clear" w:color="auto" w:fill="auto"/>
            <w:vAlign w:val="center"/>
          </w:tcPr>
          <w:p w:rsidR="009F4FB9" w:rsidRDefault="009F4FB9" w:rsidP="00832590">
            <w:pPr>
              <w:keepNext/>
              <w:spacing w:after="0"/>
              <w:jc w:val="center"/>
              <w:rPr>
                <w:i/>
                <w:sz w:val="14"/>
                <w:szCs w:val="14"/>
              </w:rPr>
            </w:pPr>
            <w:r>
              <w:rPr>
                <w:i/>
                <w:sz w:val="14"/>
                <w:szCs w:val="14"/>
              </w:rPr>
              <w:t>Step-40</w:t>
            </w:r>
          </w:p>
        </w:tc>
        <w:tc>
          <w:tcPr>
            <w:tcW w:w="3499" w:type="dxa"/>
            <w:gridSpan w:val="4"/>
            <w:shd w:val="clear" w:color="auto" w:fill="auto"/>
          </w:tcPr>
          <w:p w:rsidR="009F4FB9" w:rsidRDefault="009F4FB9" w:rsidP="00C2498F">
            <w:pPr>
              <w:pStyle w:val="NormalStep"/>
              <w:keepNext/>
              <w:rPr>
                <w:rFonts w:asciiTheme="minorHAnsi" w:hAnsiTheme="minorHAnsi" w:cstheme="minorHAnsi"/>
                <w:sz w:val="22"/>
                <w:szCs w:val="22"/>
              </w:rPr>
            </w:pPr>
            <w:r w:rsidRPr="00EE5544">
              <w:rPr>
                <w:rFonts w:asciiTheme="minorHAnsi" w:hAnsiTheme="minorHAnsi" w:cstheme="minorHAnsi"/>
                <w:sz w:val="22"/>
                <w:szCs w:val="22"/>
              </w:rPr>
              <w:t>Open a new tab in the browser with the URL http://localhost:3000/ngeo/user/</w:t>
            </w:r>
            <w:r>
              <w:rPr>
                <w:rFonts w:asciiTheme="minorHAnsi" w:hAnsiTheme="minorHAnsi" w:cstheme="minorHAnsi"/>
                <w:sz w:val="22"/>
                <w:szCs w:val="22"/>
              </w:rPr>
              <w:t>public</w:t>
            </w:r>
            <w:r w:rsidRPr="00EE5544">
              <w:rPr>
                <w:rFonts w:asciiTheme="minorHAnsi" w:hAnsiTheme="minorHAnsi" w:cstheme="minorHAnsi"/>
                <w:sz w:val="22"/>
                <w:szCs w:val="22"/>
              </w:rPr>
              <w:t xml:space="preserve"> to </w:t>
            </w:r>
            <w:r>
              <w:rPr>
                <w:rFonts w:asciiTheme="minorHAnsi" w:hAnsiTheme="minorHAnsi" w:cstheme="minorHAnsi"/>
                <w:sz w:val="22"/>
                <w:szCs w:val="22"/>
              </w:rPr>
              <w:t>restore the default user</w:t>
            </w:r>
            <w:r w:rsidRPr="00EE5544">
              <w:rPr>
                <w:rFonts w:asciiTheme="minorHAnsi" w:hAnsiTheme="minorHAnsi" w:cstheme="minorHAnsi"/>
                <w:sz w:val="22"/>
                <w:szCs w:val="22"/>
              </w:rPr>
              <w:t>.</w:t>
            </w:r>
          </w:p>
        </w:tc>
        <w:tc>
          <w:tcPr>
            <w:tcW w:w="2690" w:type="dxa"/>
            <w:gridSpan w:val="2"/>
            <w:shd w:val="clear" w:color="auto" w:fill="auto"/>
          </w:tcPr>
          <w:p w:rsidR="009F4FB9" w:rsidRDefault="009F4FB9" w:rsidP="00832590">
            <w:pPr>
              <w:keepNext/>
              <w:spacing w:after="0"/>
              <w:rPr>
                <w:rFonts w:cstheme="minorHAnsi"/>
                <w:lang w:val="en-GB"/>
              </w:rPr>
            </w:pPr>
            <w:r>
              <w:t>User is public</w:t>
            </w:r>
          </w:p>
        </w:tc>
        <w:tc>
          <w:tcPr>
            <w:tcW w:w="1559" w:type="dxa"/>
            <w:shd w:val="clear" w:color="auto" w:fill="47F62A"/>
            <w:vAlign w:val="center"/>
          </w:tcPr>
          <w:p w:rsidR="009F4FB9" w:rsidRPr="004E5884" w:rsidRDefault="009F4FB9" w:rsidP="00832590">
            <w:pPr>
              <w:keepNext/>
              <w:spacing w:after="0"/>
              <w:jc w:val="center"/>
              <w:rPr>
                <w:sz w:val="14"/>
                <w:szCs w:val="14"/>
                <w:highlight w:val="yellow"/>
                <w:lang w:val="en-US"/>
              </w:rPr>
            </w:pPr>
          </w:p>
        </w:tc>
      </w:tr>
    </w:tbl>
    <w:p w:rsidR="00E16E38" w:rsidRPr="00697B64" w:rsidRDefault="00E16E38" w:rsidP="00832590">
      <w:pPr>
        <w:pStyle w:val="Titre3"/>
      </w:pPr>
      <w:bookmarkStart w:id="143" w:name="_Toc413751496"/>
      <w:r>
        <w:t>NGEO-WEBC-VTP-0140</w:t>
      </w:r>
      <w:bookmarkEnd w:id="1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2"/>
        <w:gridCol w:w="796"/>
        <w:gridCol w:w="58"/>
        <w:gridCol w:w="280"/>
        <w:gridCol w:w="2412"/>
        <w:gridCol w:w="1558"/>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832590">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2"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0140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70"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lang w:val="en-US"/>
              </w:rPr>
              <w:t>Data Access Requests Monitoring</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832590">
        <w:tc>
          <w:tcPr>
            <w:tcW w:w="4305"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8"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832590">
        <w:trPr>
          <w:trHeight w:val="457"/>
        </w:trPr>
        <w:tc>
          <w:tcPr>
            <w:tcW w:w="4305"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8" w:type="dxa"/>
            <w:gridSpan w:val="4"/>
            <w:shd w:val="clear" w:color="auto" w:fill="FFFFFF" w:themeFill="background1"/>
          </w:tcPr>
          <w:p w:rsidR="00E16E38" w:rsidRPr="00F824B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227646" w:rsidRDefault="00E16E38" w:rsidP="00832590">
            <w:pPr>
              <w:keepNext/>
              <w:spacing w:after="0"/>
            </w:pPr>
            <w:r>
              <w:t xml:space="preserve">  </w:t>
            </w:r>
          </w:p>
          <w:p w:rsidR="00E16E38" w:rsidRPr="007A4051" w:rsidRDefault="00E16E38" w:rsidP="00832590">
            <w:pPr>
              <w:keepNext/>
              <w:spacing w:after="0"/>
              <w:rPr>
                <w:sz w:val="2"/>
              </w:rPr>
            </w:pPr>
            <w:r>
              <w:t xml:space="preserve">       </w:t>
            </w:r>
          </w:p>
        </w:tc>
      </w:tr>
      <w:tr w:rsidR="00003E46" w:rsidRPr="004E5884" w:rsidTr="00760EBC">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t>Step-10</w:t>
            </w:r>
          </w:p>
        </w:tc>
        <w:tc>
          <w:tcPr>
            <w:tcW w:w="3498"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2" w:type="dxa"/>
            <w:gridSpan w:val="2"/>
            <w:shd w:val="clear" w:color="auto" w:fill="auto"/>
          </w:tcPr>
          <w:p w:rsidR="00003E46" w:rsidRPr="00057FF1" w:rsidRDefault="00003E46" w:rsidP="00832590">
            <w:pPr>
              <w:keepNext/>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8" w:type="dxa"/>
            <w:shd w:val="clear" w:color="auto" w:fill="47F62A"/>
            <w:vAlign w:val="center"/>
          </w:tcPr>
          <w:p w:rsidR="00003E46" w:rsidRPr="0056181B" w:rsidRDefault="00003E46" w:rsidP="00832590">
            <w:pPr>
              <w:keepNext/>
              <w:spacing w:after="0"/>
              <w:jc w:val="center"/>
              <w:rPr>
                <w:i/>
                <w:sz w:val="14"/>
                <w:szCs w:val="14"/>
              </w:rPr>
            </w:pPr>
          </w:p>
        </w:tc>
      </w:tr>
      <w:tr w:rsidR="00003E46" w:rsidRPr="004E5884" w:rsidTr="00760EBC">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Step-20</w:t>
            </w:r>
          </w:p>
        </w:tc>
        <w:tc>
          <w:tcPr>
            <w:tcW w:w="3498" w:type="dxa"/>
            <w:gridSpan w:val="4"/>
            <w:shd w:val="clear" w:color="auto" w:fill="auto"/>
          </w:tcPr>
          <w:p w:rsidR="00003E46" w:rsidRPr="00E24DDB" w:rsidRDefault="00003E46"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2" w:type="dxa"/>
            <w:gridSpan w:val="2"/>
            <w:shd w:val="clear" w:color="auto" w:fill="auto"/>
          </w:tcPr>
          <w:p w:rsidR="00003E46" w:rsidRPr="003C0A28" w:rsidRDefault="00003E46" w:rsidP="00832590">
            <w:pPr>
              <w:keepNext/>
              <w:spacing w:after="0"/>
              <w:rPr>
                <w:rFonts w:cstheme="minorHAnsi"/>
                <w:lang w:val="en-US"/>
              </w:rPr>
            </w:pPr>
            <w:r>
              <w:rPr>
                <w:rFonts w:cstheme="minorHAnsi"/>
                <w:lang w:val="en-US"/>
              </w:rPr>
              <w:t xml:space="preserve">A tabular view is displayed. The default selected tab is the “Download Managers”. </w:t>
            </w:r>
          </w:p>
        </w:tc>
        <w:tc>
          <w:tcPr>
            <w:tcW w:w="1558" w:type="dxa"/>
            <w:shd w:val="clear" w:color="auto" w:fill="47F62A"/>
            <w:vAlign w:val="center"/>
          </w:tcPr>
          <w:p w:rsidR="00003E46" w:rsidRPr="00D65684" w:rsidRDefault="00003E46" w:rsidP="00832590">
            <w:pPr>
              <w:keepNext/>
              <w:spacing w:after="0"/>
              <w:jc w:val="center"/>
              <w:rPr>
                <w:i/>
                <w:sz w:val="14"/>
                <w:szCs w:val="14"/>
                <w:lang w:val="en-US"/>
              </w:rPr>
            </w:pPr>
          </w:p>
        </w:tc>
      </w:tr>
      <w:tr w:rsidR="00003E46" w:rsidRPr="004E5884" w:rsidTr="005849F0">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t>Step-3</w:t>
            </w:r>
            <w:r w:rsidRPr="005D1206">
              <w:rPr>
                <w:i/>
                <w:sz w:val="14"/>
                <w:szCs w:val="14"/>
              </w:rPr>
              <w:t>0</w:t>
            </w:r>
          </w:p>
        </w:tc>
        <w:tc>
          <w:tcPr>
            <w:tcW w:w="3498"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2" w:type="dxa"/>
            <w:gridSpan w:val="2"/>
            <w:shd w:val="clear" w:color="auto" w:fill="auto"/>
          </w:tcPr>
          <w:p w:rsidR="00003E46" w:rsidRDefault="00003E46" w:rsidP="00832590">
            <w:pPr>
              <w:keepNext/>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003E46" w:rsidRDefault="00003E46" w:rsidP="00832590">
            <w:pPr>
              <w:keepNext/>
              <w:spacing w:after="0"/>
              <w:rPr>
                <w:rFonts w:cstheme="minorHAnsi"/>
                <w:lang w:val="en-GB"/>
              </w:rPr>
            </w:pPr>
            <w:r>
              <w:rPr>
                <w:rFonts w:cstheme="minorHAnsi"/>
                <w:lang w:val="en-GB"/>
              </w:rPr>
              <w:t xml:space="preserve">In the right side, is </w:t>
            </w:r>
            <w:r>
              <w:rPr>
                <w:rFonts w:cstheme="minorHAnsi"/>
                <w:lang w:val="en-GB"/>
              </w:rPr>
              <w:lastRenderedPageBreak/>
              <w:t>displayed the list of s</w:t>
            </w:r>
            <w:r w:rsidR="009908F1">
              <w:rPr>
                <w:rFonts w:cstheme="minorHAnsi"/>
                <w:lang w:val="en-GB"/>
              </w:rPr>
              <w:t xml:space="preserve">ubmitted data access requests. </w:t>
            </w:r>
            <w:r>
              <w:rPr>
                <w:rFonts w:cstheme="minorHAnsi"/>
                <w:lang w:val="en-GB"/>
              </w:rPr>
              <w:t>Each line in the list is a data access request.</w:t>
            </w:r>
          </w:p>
          <w:p w:rsidR="00003E46" w:rsidRPr="0075389D" w:rsidRDefault="00003E46" w:rsidP="00832590">
            <w:pPr>
              <w:keepNext/>
              <w:spacing w:after="0"/>
              <w:rPr>
                <w:rFonts w:cstheme="minorHAnsi"/>
                <w:highlight w:val="yellow"/>
                <w:lang w:val="en-GB"/>
              </w:rPr>
            </w:pPr>
            <w:r>
              <w:rPr>
                <w:rFonts w:cstheme="minorHAnsi"/>
                <w:lang w:val="en-GB"/>
              </w:rPr>
              <w:t>The colored icon on the right side does match the st</w:t>
            </w:r>
            <w:r w:rsidR="0075389D">
              <w:rPr>
                <w:rFonts w:cstheme="minorHAnsi"/>
                <w:lang w:val="en-GB"/>
              </w:rPr>
              <w:t xml:space="preserve">atus of the data access </w:t>
            </w:r>
            <w:r w:rsidR="0075389D" w:rsidRPr="0075389D">
              <w:rPr>
                <w:rFonts w:cstheme="minorHAnsi"/>
                <w:highlight w:val="yellow"/>
                <w:lang w:val="en-GB"/>
              </w:rPr>
              <w:t>request :</w:t>
            </w:r>
          </w:p>
          <w:p w:rsidR="00003E46" w:rsidRPr="0075389D" w:rsidRDefault="0075389D" w:rsidP="0075389D">
            <w:pPr>
              <w:pStyle w:val="Paragraphedeliste"/>
              <w:keepNext/>
              <w:numPr>
                <w:ilvl w:val="0"/>
                <w:numId w:val="44"/>
              </w:numPr>
              <w:spacing w:after="0"/>
              <w:ind w:left="173" w:hanging="141"/>
              <w:rPr>
                <w:rFonts w:cstheme="minorHAnsi"/>
                <w:highlight w:val="yellow"/>
                <w:lang w:val="en-GB"/>
              </w:rPr>
            </w:pPr>
            <w:r w:rsidRPr="0075389D">
              <w:rPr>
                <w:rFonts w:cstheme="minorHAnsi"/>
                <w:highlight w:val="yellow"/>
                <w:lang w:val="en-GB"/>
              </w:rPr>
              <w:t xml:space="preserve">Processing </w:t>
            </w:r>
            <w:r w:rsidR="00003E46" w:rsidRPr="0075389D">
              <w:rPr>
                <w:rFonts w:cstheme="minorHAnsi"/>
                <w:highlight w:val="yellow"/>
                <w:lang w:val="en-GB"/>
              </w:rPr>
              <w:t xml:space="preserve">status is represented by a circular </w:t>
            </w:r>
            <w:r w:rsidR="00003E46" w:rsidRPr="00B139A0">
              <w:rPr>
                <w:rFonts w:cstheme="minorHAnsi"/>
                <w:highlight w:val="yellow"/>
                <w:shd w:val="clear" w:color="auto" w:fill="FFFF00"/>
                <w:lang w:val="en-GB"/>
              </w:rPr>
              <w:t>green</w:t>
            </w:r>
            <w:r w:rsidR="00B139A0">
              <w:rPr>
                <w:rFonts w:cstheme="minorHAnsi"/>
                <w:highlight w:val="yellow"/>
                <w:lang w:val="en-GB"/>
              </w:rPr>
              <w:t xml:space="preserve"> icon.</w:t>
            </w:r>
          </w:p>
          <w:p w:rsidR="00003E46" w:rsidRPr="0075389D" w:rsidRDefault="00003E46" w:rsidP="0075389D">
            <w:pPr>
              <w:pStyle w:val="Paragraphedeliste"/>
              <w:keepNext/>
              <w:numPr>
                <w:ilvl w:val="0"/>
                <w:numId w:val="44"/>
              </w:numPr>
              <w:spacing w:after="0"/>
              <w:ind w:left="173" w:hanging="141"/>
              <w:rPr>
                <w:rFonts w:cstheme="minorHAnsi"/>
                <w:highlight w:val="yellow"/>
                <w:lang w:val="en-GB"/>
              </w:rPr>
            </w:pPr>
            <w:proofErr w:type="gramStart"/>
            <w:r w:rsidRPr="0075389D">
              <w:rPr>
                <w:rFonts w:cstheme="minorHAnsi"/>
                <w:highlight w:val="yellow"/>
                <w:lang w:val="en-GB"/>
              </w:rPr>
              <w:t>Paused  status</w:t>
            </w:r>
            <w:proofErr w:type="gramEnd"/>
            <w:r w:rsidRPr="0075389D">
              <w:rPr>
                <w:rFonts w:cstheme="minorHAnsi"/>
                <w:highlight w:val="yellow"/>
                <w:lang w:val="en-GB"/>
              </w:rPr>
              <w:t xml:space="preserve"> is represe</w:t>
            </w:r>
            <w:r w:rsidR="00B139A0">
              <w:rPr>
                <w:rFonts w:cstheme="minorHAnsi"/>
                <w:highlight w:val="yellow"/>
                <w:lang w:val="en-GB"/>
              </w:rPr>
              <w:t>nted by a circular yellow icon.</w:t>
            </w:r>
          </w:p>
          <w:p w:rsidR="00003E46" w:rsidRPr="0075389D" w:rsidRDefault="00003E46" w:rsidP="0075389D">
            <w:pPr>
              <w:pStyle w:val="Paragraphedeliste"/>
              <w:keepNext/>
              <w:numPr>
                <w:ilvl w:val="0"/>
                <w:numId w:val="44"/>
              </w:numPr>
              <w:spacing w:after="0"/>
              <w:ind w:left="173" w:hanging="141"/>
              <w:rPr>
                <w:rFonts w:cstheme="minorHAnsi"/>
                <w:highlight w:val="yellow"/>
                <w:lang w:val="en-GB"/>
              </w:rPr>
            </w:pPr>
            <w:proofErr w:type="gramStart"/>
            <w:r w:rsidRPr="0075389D">
              <w:rPr>
                <w:rFonts w:cstheme="minorHAnsi"/>
                <w:highlight w:val="yellow"/>
                <w:lang w:val="en-GB"/>
              </w:rPr>
              <w:t>Cancelled  status</w:t>
            </w:r>
            <w:proofErr w:type="gramEnd"/>
            <w:r w:rsidRPr="0075389D">
              <w:rPr>
                <w:rFonts w:cstheme="minorHAnsi"/>
                <w:highlight w:val="yellow"/>
                <w:lang w:val="en-GB"/>
              </w:rPr>
              <w:t xml:space="preserve"> is represented by a circular red icon. </w:t>
            </w:r>
          </w:p>
          <w:p w:rsidR="00003E46" w:rsidRPr="0075389D" w:rsidRDefault="00B139A0" w:rsidP="0075389D">
            <w:pPr>
              <w:pStyle w:val="Paragraphedeliste"/>
              <w:keepNext/>
              <w:numPr>
                <w:ilvl w:val="0"/>
                <w:numId w:val="44"/>
              </w:numPr>
              <w:spacing w:after="0"/>
              <w:ind w:left="173" w:hanging="173"/>
              <w:rPr>
                <w:rFonts w:cstheme="minorHAnsi"/>
                <w:lang w:val="en-GB"/>
              </w:rPr>
            </w:pPr>
            <w:r>
              <w:rPr>
                <w:rFonts w:cstheme="minorHAnsi"/>
                <w:highlight w:val="yellow"/>
                <w:lang w:val="en-GB"/>
              </w:rPr>
              <w:t xml:space="preserve">Completed </w:t>
            </w:r>
            <w:r w:rsidR="00003E46" w:rsidRPr="0075389D">
              <w:rPr>
                <w:rFonts w:cstheme="minorHAnsi"/>
                <w:highlight w:val="yellow"/>
                <w:lang w:val="en-GB"/>
              </w:rPr>
              <w:t>status is represented by a circular maroon icon.</w:t>
            </w:r>
            <w:r w:rsidR="00003E46" w:rsidRPr="0075389D">
              <w:rPr>
                <w:rFonts w:cstheme="minorHAnsi"/>
                <w:lang w:val="en-GB"/>
              </w:rPr>
              <w:t xml:space="preserve"> </w:t>
            </w:r>
          </w:p>
        </w:tc>
        <w:tc>
          <w:tcPr>
            <w:tcW w:w="1558" w:type="dxa"/>
            <w:shd w:val="clear" w:color="auto" w:fill="47F62A"/>
            <w:vAlign w:val="center"/>
          </w:tcPr>
          <w:p w:rsidR="00003E46" w:rsidRPr="004E5884" w:rsidRDefault="00003E46" w:rsidP="00832590">
            <w:pPr>
              <w:keepNext/>
              <w:spacing w:after="0"/>
              <w:jc w:val="center"/>
              <w:rPr>
                <w:sz w:val="14"/>
                <w:szCs w:val="14"/>
                <w:highlight w:val="yellow"/>
                <w:lang w:val="en-US"/>
              </w:rPr>
            </w:pPr>
          </w:p>
        </w:tc>
      </w:tr>
      <w:tr w:rsidR="00003E46" w:rsidRPr="004E5884" w:rsidTr="005849F0">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lastRenderedPageBreak/>
              <w:t>Step-4</w:t>
            </w:r>
            <w:r w:rsidRPr="005D1206">
              <w:rPr>
                <w:i/>
                <w:sz w:val="14"/>
                <w:szCs w:val="14"/>
              </w:rPr>
              <w:t>0</w:t>
            </w:r>
          </w:p>
        </w:tc>
        <w:tc>
          <w:tcPr>
            <w:tcW w:w="3498" w:type="dxa"/>
            <w:gridSpan w:val="4"/>
            <w:shd w:val="clear" w:color="auto" w:fill="auto"/>
          </w:tcPr>
          <w:p w:rsidR="00003E46" w:rsidRPr="00057FF1" w:rsidRDefault="00003E46" w:rsidP="00B450B9">
            <w:pPr>
              <w:pStyle w:val="NormalStep"/>
              <w:keepNext/>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w:t>
            </w:r>
            <w:r w:rsidR="00B450B9">
              <w:rPr>
                <w:rFonts w:asciiTheme="minorHAnsi" w:hAnsiTheme="minorHAnsi" w:cstheme="minorHAnsi"/>
                <w:sz w:val="22"/>
                <w:szCs w:val="22"/>
              </w:rPr>
              <w:t>st having a circular green icon</w:t>
            </w:r>
            <w:r w:rsidR="00B450B9" w:rsidRPr="00B450B9">
              <w:rPr>
                <w:rFonts w:asciiTheme="minorHAnsi" w:hAnsiTheme="minorHAnsi" w:cstheme="minorHAnsi"/>
                <w:sz w:val="22"/>
                <w:szCs w:val="22"/>
                <w:highlight w:val="yellow"/>
              </w:rPr>
              <w:t>: for exemple, choose the first of the list.</w:t>
            </w:r>
          </w:p>
        </w:tc>
        <w:tc>
          <w:tcPr>
            <w:tcW w:w="2692" w:type="dxa"/>
            <w:gridSpan w:val="2"/>
            <w:shd w:val="clear" w:color="auto" w:fill="auto"/>
          </w:tcPr>
          <w:p w:rsidR="00003E46" w:rsidRDefault="00003E46" w:rsidP="00832590">
            <w:pPr>
              <w:keepNext/>
              <w:spacing w:after="0"/>
              <w:rPr>
                <w:rFonts w:cstheme="minorHAnsi"/>
                <w:lang w:val="en-GB"/>
              </w:rPr>
            </w:pPr>
            <w:r>
              <w:rPr>
                <w:rFonts w:cstheme="minorHAnsi"/>
                <w:lang w:val="en-GB"/>
              </w:rPr>
              <w:t xml:space="preserve">The data access request element is expanded showing the details of the data access request. </w:t>
            </w:r>
          </w:p>
          <w:p w:rsidR="00003E46" w:rsidRPr="00102EF3" w:rsidRDefault="00003E46" w:rsidP="00832590">
            <w:pPr>
              <w:keepNext/>
              <w:spacing w:after="0"/>
              <w:rPr>
                <w:rFonts w:cstheme="minorHAnsi"/>
                <w:lang w:val="en-GB"/>
              </w:rPr>
            </w:pPr>
            <w:r>
              <w:rPr>
                <w:rFonts w:cstheme="minorHAnsi"/>
                <w:lang w:val="en-GB"/>
              </w:rPr>
              <w:t xml:space="preserve">The button ‘Pause’ allows </w:t>
            </w:r>
            <w:proofErr w:type="gramStart"/>
            <w:r>
              <w:rPr>
                <w:rFonts w:cstheme="minorHAnsi"/>
                <w:lang w:val="en-GB"/>
              </w:rPr>
              <w:t>pausing</w:t>
            </w:r>
            <w:proofErr w:type="gramEnd"/>
            <w:r>
              <w:rPr>
                <w:rFonts w:cstheme="minorHAnsi"/>
                <w:lang w:val="en-GB"/>
              </w:rPr>
              <w:t xml:space="preserve"> the request, the button ‘Stop definitively’ allows cancelling the request. Both buttons are enabled.</w:t>
            </w:r>
          </w:p>
        </w:tc>
        <w:tc>
          <w:tcPr>
            <w:tcW w:w="1558" w:type="dxa"/>
            <w:shd w:val="clear" w:color="auto" w:fill="47F62A"/>
            <w:vAlign w:val="center"/>
          </w:tcPr>
          <w:p w:rsidR="00003E46" w:rsidRPr="004E5884" w:rsidRDefault="00003E46" w:rsidP="00832590">
            <w:pPr>
              <w:keepNext/>
              <w:spacing w:after="0"/>
              <w:jc w:val="center"/>
              <w:rPr>
                <w:sz w:val="14"/>
                <w:szCs w:val="14"/>
                <w:lang w:val="en-US"/>
              </w:rPr>
            </w:pPr>
          </w:p>
        </w:tc>
      </w:tr>
      <w:tr w:rsidR="00003E46" w:rsidRPr="00E116B3" w:rsidTr="005849F0">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Ste-50</w:t>
            </w:r>
          </w:p>
        </w:tc>
        <w:tc>
          <w:tcPr>
            <w:tcW w:w="3498"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“Products” section to see the details of the embedded products</w:t>
            </w:r>
          </w:p>
        </w:tc>
        <w:tc>
          <w:tcPr>
            <w:tcW w:w="2692" w:type="dxa"/>
            <w:gridSpan w:val="2"/>
            <w:shd w:val="clear" w:color="auto" w:fill="auto"/>
          </w:tcPr>
          <w:p w:rsidR="00003E46" w:rsidRDefault="00003E46" w:rsidP="00832590">
            <w:pPr>
              <w:keepNext/>
              <w:spacing w:after="0"/>
              <w:rPr>
                <w:rFonts w:cstheme="minorHAnsi"/>
                <w:lang w:val="en-GB"/>
              </w:rPr>
            </w:pPr>
            <w:r>
              <w:rPr>
                <w:rFonts w:cstheme="minorHAnsi"/>
                <w:lang w:val="en-GB"/>
              </w:rPr>
              <w:t>When products are already enclosed in the data access request: the following information is displayed: product url, status, %completion, the product expected size. If no products are available the sentence “No Products available” is displayed.</w:t>
            </w:r>
          </w:p>
        </w:tc>
        <w:tc>
          <w:tcPr>
            <w:tcW w:w="1558" w:type="dxa"/>
            <w:shd w:val="clear" w:color="auto" w:fill="47F62A"/>
            <w:vAlign w:val="center"/>
          </w:tcPr>
          <w:p w:rsidR="00003E46" w:rsidRPr="004E5884" w:rsidRDefault="00003E46" w:rsidP="00832590">
            <w:pPr>
              <w:keepNext/>
              <w:spacing w:after="0"/>
              <w:jc w:val="center"/>
              <w:rPr>
                <w:sz w:val="14"/>
                <w:szCs w:val="14"/>
                <w:lang w:val="en-US"/>
              </w:rPr>
            </w:pPr>
          </w:p>
        </w:tc>
      </w:tr>
      <w:tr w:rsidR="00003E46" w:rsidRPr="004E5884" w:rsidTr="005849F0">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Step-60</w:t>
            </w:r>
          </w:p>
        </w:tc>
        <w:tc>
          <w:tcPr>
            <w:tcW w:w="3498"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‘Pause’ button</w:t>
            </w:r>
          </w:p>
        </w:tc>
        <w:tc>
          <w:tcPr>
            <w:tcW w:w="2692" w:type="dxa"/>
            <w:gridSpan w:val="2"/>
            <w:shd w:val="clear" w:color="auto" w:fill="auto"/>
          </w:tcPr>
          <w:p w:rsidR="00003E46" w:rsidRDefault="00003E46" w:rsidP="00832590">
            <w:pPr>
              <w:keepNext/>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8" w:type="dxa"/>
            <w:shd w:val="clear" w:color="auto" w:fill="47F62A"/>
            <w:vAlign w:val="center"/>
          </w:tcPr>
          <w:p w:rsidR="00003E46" w:rsidRPr="004E5884" w:rsidRDefault="00003E46" w:rsidP="00832590">
            <w:pPr>
              <w:keepNext/>
              <w:spacing w:after="0"/>
              <w:jc w:val="center"/>
              <w:rPr>
                <w:sz w:val="14"/>
                <w:szCs w:val="14"/>
                <w:lang w:val="en-US"/>
              </w:rPr>
            </w:pPr>
          </w:p>
        </w:tc>
      </w:tr>
      <w:tr w:rsidR="00003E46" w:rsidRPr="004E5884" w:rsidTr="005849F0">
        <w:tc>
          <w:tcPr>
            <w:tcW w:w="865" w:type="dxa"/>
            <w:shd w:val="clear" w:color="auto" w:fill="auto"/>
            <w:vAlign w:val="center"/>
          </w:tcPr>
          <w:p w:rsidR="00003E46" w:rsidRDefault="00003E46" w:rsidP="00832590">
            <w:pPr>
              <w:keepNext/>
              <w:spacing w:after="0"/>
              <w:jc w:val="center"/>
              <w:rPr>
                <w:i/>
                <w:sz w:val="14"/>
                <w:szCs w:val="14"/>
              </w:rPr>
            </w:pPr>
            <w:r>
              <w:rPr>
                <w:i/>
                <w:sz w:val="14"/>
                <w:szCs w:val="14"/>
              </w:rPr>
              <w:lastRenderedPageBreak/>
              <w:t>Step-7</w:t>
            </w:r>
            <w:r w:rsidRPr="005D1206">
              <w:rPr>
                <w:i/>
                <w:sz w:val="14"/>
                <w:szCs w:val="14"/>
              </w:rPr>
              <w:t>0</w:t>
            </w:r>
          </w:p>
        </w:tc>
        <w:tc>
          <w:tcPr>
            <w:tcW w:w="3498"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2" w:type="dxa"/>
            <w:gridSpan w:val="2"/>
            <w:shd w:val="clear" w:color="auto" w:fill="auto"/>
          </w:tcPr>
          <w:p w:rsidR="00003E46" w:rsidRDefault="00003E46" w:rsidP="00832590">
            <w:pPr>
              <w:keepNext/>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8" w:type="dxa"/>
            <w:shd w:val="clear" w:color="auto" w:fill="47F62A"/>
            <w:vAlign w:val="center"/>
          </w:tcPr>
          <w:p w:rsidR="00003E46" w:rsidRPr="0056181B" w:rsidRDefault="00003E46" w:rsidP="00832590">
            <w:pPr>
              <w:keepNext/>
              <w:spacing w:after="0"/>
              <w:jc w:val="center"/>
              <w:rPr>
                <w:i/>
                <w:sz w:val="14"/>
                <w:szCs w:val="14"/>
              </w:rPr>
            </w:pPr>
          </w:p>
        </w:tc>
      </w:tr>
      <w:tr w:rsidR="00003E46" w:rsidRPr="004E5884" w:rsidTr="005849F0">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Step-8</w:t>
            </w:r>
            <w:r w:rsidRPr="005D1206">
              <w:rPr>
                <w:i/>
                <w:sz w:val="14"/>
                <w:szCs w:val="14"/>
              </w:rPr>
              <w:t>0</w:t>
            </w:r>
          </w:p>
        </w:tc>
        <w:tc>
          <w:tcPr>
            <w:tcW w:w="3498"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2" w:type="dxa"/>
            <w:gridSpan w:val="2"/>
            <w:shd w:val="clear" w:color="auto" w:fill="auto"/>
          </w:tcPr>
          <w:p w:rsidR="00003E46" w:rsidRDefault="00003E46" w:rsidP="00832590">
            <w:pPr>
              <w:keepNext/>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8"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WEBC-PFC-0140</w:t>
            </w:r>
          </w:p>
        </w:tc>
      </w:tr>
    </w:tbl>
    <w:p w:rsidR="00E16E38" w:rsidRPr="00697B64" w:rsidRDefault="00E16E38" w:rsidP="00832590">
      <w:pPr>
        <w:pStyle w:val="Titre3"/>
      </w:pPr>
      <w:bookmarkStart w:id="144" w:name="_Toc413751497"/>
      <w:r>
        <w:t>NGEO-WEBC-VTP-0150</w:t>
      </w:r>
      <w:bookmarkEnd w:id="14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0150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lang w:val="en-US"/>
              </w:rPr>
              <w:t>Direct Download</w:t>
            </w:r>
          </w:p>
        </w:tc>
      </w:tr>
      <w:tr w:rsidR="00E16E38" w:rsidRPr="007C2567" w:rsidTr="00E26D7A">
        <w:tc>
          <w:tcPr>
            <w:tcW w:w="8613" w:type="dxa"/>
            <w:gridSpan w:val="8"/>
            <w:tcBorders>
              <w:bottom w:val="single" w:sz="6" w:space="0" w:color="auto"/>
            </w:tcBorders>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26D7A">
        <w:tc>
          <w:tcPr>
            <w:tcW w:w="8613" w:type="dxa"/>
            <w:gridSpan w:val="8"/>
            <w:tcBorders>
              <w:top w:val="single" w:sz="6" w:space="0" w:color="auto"/>
              <w:bottom w:val="single" w:sz="6" w:space="0" w:color="auto"/>
            </w:tcBorders>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26D7A">
        <w:tc>
          <w:tcPr>
            <w:tcW w:w="4306" w:type="dxa"/>
            <w:gridSpan w:val="4"/>
            <w:tcBorders>
              <w:top w:val="single" w:sz="6" w:space="0" w:color="auto"/>
            </w:tcBorders>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tcBorders>
              <w:top w:val="single" w:sz="6" w:space="0" w:color="auto"/>
            </w:tcBorders>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p>
        </w:tc>
      </w:tr>
      <w:tr w:rsidR="00003E46" w:rsidRPr="004E5884" w:rsidTr="00CC6C7F">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003E46" w:rsidRPr="00057FF1" w:rsidRDefault="00003E46" w:rsidP="00832590">
            <w:pPr>
              <w:keepNext/>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bottom w:val="single" w:sz="6" w:space="0" w:color="auto"/>
            </w:tcBorders>
            <w:shd w:val="clear" w:color="auto" w:fill="47F62A"/>
            <w:vAlign w:val="center"/>
          </w:tcPr>
          <w:p w:rsidR="00003E46" w:rsidRPr="0056181B" w:rsidRDefault="00003E46" w:rsidP="00832590">
            <w:pPr>
              <w:keepNext/>
              <w:spacing w:after="0"/>
              <w:jc w:val="center"/>
              <w:rPr>
                <w:i/>
                <w:sz w:val="14"/>
                <w:szCs w:val="14"/>
              </w:rPr>
            </w:pPr>
          </w:p>
        </w:tc>
      </w:tr>
      <w:tr w:rsidR="00003E46" w:rsidRPr="004E5884" w:rsidTr="00E26D7A">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Step-20</w:t>
            </w:r>
          </w:p>
        </w:tc>
        <w:tc>
          <w:tcPr>
            <w:tcW w:w="3499" w:type="dxa"/>
            <w:gridSpan w:val="4"/>
            <w:shd w:val="clear" w:color="auto" w:fill="auto"/>
          </w:tcPr>
          <w:p w:rsidR="00003E46" w:rsidRPr="00E24DDB" w:rsidRDefault="00003E46" w:rsidP="00832590">
            <w:pPr>
              <w:pStyle w:val="NormalStep"/>
              <w:keepNext/>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003E46" w:rsidRDefault="00003E46" w:rsidP="00832590">
            <w:pPr>
              <w:keepNext/>
              <w:spacing w:after="0"/>
              <w:rPr>
                <w:rFonts w:cstheme="minorHAnsi"/>
                <w:lang w:val="en-US"/>
              </w:rPr>
            </w:pPr>
            <w:r>
              <w:rPr>
                <w:rFonts w:cstheme="minorHAnsi"/>
                <w:lang w:val="en-US"/>
              </w:rPr>
              <w:t>Search results are displayed in the table.</w:t>
            </w:r>
          </w:p>
          <w:p w:rsidR="00003E46" w:rsidRPr="003C0A28" w:rsidRDefault="00003E46" w:rsidP="00002793">
            <w:pPr>
              <w:keepNext/>
              <w:spacing w:after="0"/>
              <w:rPr>
                <w:rFonts w:cstheme="minorHAnsi"/>
                <w:lang w:val="en-US"/>
              </w:rPr>
            </w:pPr>
            <w:r>
              <w:rPr>
                <w:rFonts w:cstheme="minorHAnsi"/>
                <w:lang w:val="en-US"/>
              </w:rPr>
              <w:t xml:space="preserve">In the </w:t>
            </w:r>
            <w:r w:rsidR="00002793" w:rsidRPr="00CC6C7F">
              <w:rPr>
                <w:rFonts w:cstheme="minorHAnsi"/>
                <w:lang w:val="en-US"/>
              </w:rPr>
              <w:t>“P</w:t>
            </w:r>
            <w:r w:rsidRPr="00CC6C7F">
              <w:rPr>
                <w:rFonts w:cstheme="minorHAnsi"/>
                <w:lang w:val="en-US"/>
              </w:rPr>
              <w:t>roduct</w:t>
            </w:r>
            <w:r w:rsidR="00002793" w:rsidRPr="00CC6C7F">
              <w:rPr>
                <w:rFonts w:cstheme="minorHAnsi"/>
                <w:lang w:val="en-US"/>
              </w:rPr>
              <w:t xml:space="preserve">” </w:t>
            </w:r>
            <w:r w:rsidRPr="00CC6C7F">
              <w:rPr>
                <w:rFonts w:cstheme="minorHAnsi"/>
                <w:lang w:val="en-US"/>
              </w:rPr>
              <w:t>column, the underlined identifiers represent</w:t>
            </w:r>
            <w:r>
              <w:rPr>
                <w:rFonts w:cstheme="minorHAnsi"/>
                <w:lang w:val="en-US"/>
              </w:rPr>
              <w:t xml:space="preserve"> products supporting a direct download. </w:t>
            </w:r>
          </w:p>
        </w:tc>
        <w:tc>
          <w:tcPr>
            <w:tcW w:w="1559" w:type="dxa"/>
            <w:tcBorders>
              <w:top w:val="single" w:sz="6" w:space="0" w:color="auto"/>
              <w:bottom w:val="single" w:sz="6" w:space="0" w:color="auto"/>
            </w:tcBorders>
            <w:shd w:val="clear" w:color="auto" w:fill="47F62A"/>
            <w:vAlign w:val="center"/>
          </w:tcPr>
          <w:p w:rsidR="00003E46" w:rsidRPr="00732447" w:rsidRDefault="00003E46" w:rsidP="00832590">
            <w:pPr>
              <w:keepNext/>
              <w:spacing w:after="0"/>
              <w:jc w:val="center"/>
              <w:rPr>
                <w:i/>
                <w:sz w:val="14"/>
                <w:szCs w:val="14"/>
                <w:lang w:val="en-US"/>
              </w:rPr>
            </w:pPr>
          </w:p>
        </w:tc>
      </w:tr>
      <w:tr w:rsidR="00003E46" w:rsidRPr="004E5884" w:rsidTr="00E26D7A">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003E46" w:rsidRPr="00057FF1" w:rsidRDefault="00003E46" w:rsidP="00002793">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w:t>
            </w:r>
            <w:r w:rsidR="00002793" w:rsidRPr="00E26D7A">
              <w:rPr>
                <w:rFonts w:asciiTheme="minorHAnsi" w:hAnsiTheme="minorHAnsi" w:cstheme="minorHAnsi"/>
                <w:sz w:val="22"/>
                <w:szCs w:val="22"/>
              </w:rPr>
              <w:t>the first</w:t>
            </w:r>
            <w:r>
              <w:rPr>
                <w:rFonts w:asciiTheme="minorHAnsi" w:hAnsiTheme="minorHAnsi" w:cstheme="minorHAnsi"/>
                <w:sz w:val="22"/>
                <w:szCs w:val="22"/>
              </w:rPr>
              <w:t xml:space="preserve"> underlined product identifier</w:t>
            </w:r>
          </w:p>
        </w:tc>
        <w:tc>
          <w:tcPr>
            <w:tcW w:w="2690" w:type="dxa"/>
            <w:gridSpan w:val="2"/>
            <w:shd w:val="clear" w:color="auto" w:fill="auto"/>
          </w:tcPr>
          <w:p w:rsidR="00003E46" w:rsidRPr="00732447" w:rsidRDefault="00003E46" w:rsidP="00832590">
            <w:pPr>
              <w:keepNext/>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tcBorders>
              <w:top w:val="single" w:sz="6" w:space="0" w:color="auto"/>
              <w:bottom w:val="single" w:sz="6" w:space="0" w:color="auto"/>
            </w:tcBorders>
            <w:shd w:val="clear" w:color="auto" w:fill="47F62A"/>
            <w:vAlign w:val="center"/>
          </w:tcPr>
          <w:p w:rsidR="00003E46" w:rsidRPr="004E5884" w:rsidRDefault="00003E46" w:rsidP="00832590">
            <w:pPr>
              <w:keepNext/>
              <w:spacing w:after="0"/>
              <w:jc w:val="center"/>
              <w:rPr>
                <w:sz w:val="14"/>
                <w:szCs w:val="14"/>
                <w:highlight w:val="yellow"/>
                <w:lang w:val="en-US"/>
              </w:rPr>
            </w:pPr>
          </w:p>
        </w:tc>
      </w:tr>
      <w:tr w:rsidR="00003E46" w:rsidRPr="004E5884" w:rsidTr="00E26D7A">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The browser is opened with the url of the clicked product.</w:t>
            </w:r>
          </w:p>
        </w:tc>
        <w:tc>
          <w:tcPr>
            <w:tcW w:w="1559" w:type="dxa"/>
            <w:tcBorders>
              <w:top w:val="single" w:sz="6" w:space="0" w:color="auto"/>
              <w:bottom w:val="single" w:sz="6" w:space="0" w:color="auto"/>
            </w:tcBorders>
            <w:shd w:val="clear" w:color="auto" w:fill="47F62A"/>
            <w:vAlign w:val="center"/>
          </w:tcPr>
          <w:p w:rsidR="00003E46" w:rsidRPr="0056181B" w:rsidRDefault="00003E46" w:rsidP="00832590">
            <w:pPr>
              <w:keepNext/>
              <w:spacing w:after="0"/>
              <w:jc w:val="center"/>
              <w:rPr>
                <w:i/>
                <w:sz w:val="14"/>
                <w:szCs w:val="14"/>
              </w:rPr>
            </w:pPr>
          </w:p>
        </w:tc>
      </w:tr>
      <w:tr w:rsidR="00003E46" w:rsidRPr="004E5884" w:rsidTr="00E26D7A">
        <w:tc>
          <w:tcPr>
            <w:tcW w:w="865" w:type="dxa"/>
            <w:shd w:val="clear" w:color="auto" w:fill="auto"/>
            <w:vAlign w:val="center"/>
          </w:tcPr>
          <w:p w:rsidR="00003E46" w:rsidRDefault="00003E46" w:rsidP="00832590">
            <w:pPr>
              <w:keepNext/>
              <w:spacing w:after="0"/>
              <w:jc w:val="center"/>
              <w:rPr>
                <w:i/>
                <w:sz w:val="14"/>
                <w:szCs w:val="14"/>
              </w:rPr>
            </w:pPr>
            <w:r>
              <w:rPr>
                <w:i/>
                <w:sz w:val="14"/>
                <w:szCs w:val="14"/>
              </w:rPr>
              <w:lastRenderedPageBreak/>
              <w:t>Step-5</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The message ‘Click on the following button to start download’ is displayed’ with the download button</w:t>
            </w:r>
          </w:p>
        </w:tc>
        <w:tc>
          <w:tcPr>
            <w:tcW w:w="1559" w:type="dxa"/>
            <w:tcBorders>
              <w:top w:val="single" w:sz="6" w:space="0" w:color="auto"/>
              <w:bottom w:val="single" w:sz="6" w:space="0" w:color="auto"/>
            </w:tcBorders>
            <w:shd w:val="clear" w:color="auto" w:fill="47F62A"/>
            <w:vAlign w:val="center"/>
          </w:tcPr>
          <w:p w:rsidR="00003E46" w:rsidRPr="0056181B" w:rsidRDefault="00003E46" w:rsidP="00832590">
            <w:pPr>
              <w:keepNext/>
              <w:spacing w:after="0"/>
              <w:jc w:val="center"/>
              <w:rPr>
                <w:i/>
                <w:sz w:val="14"/>
                <w:szCs w:val="14"/>
              </w:rPr>
            </w:pPr>
          </w:p>
        </w:tc>
      </w:tr>
      <w:tr w:rsidR="00003E46" w:rsidRPr="004E5884" w:rsidTr="00E26D7A">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The browser is opened with the url to be accessed, the url ends with ‘.ngeo’</w:t>
            </w:r>
          </w:p>
        </w:tc>
        <w:tc>
          <w:tcPr>
            <w:tcW w:w="1559" w:type="dxa"/>
            <w:tcBorders>
              <w:top w:val="single" w:sz="6" w:space="0" w:color="auto"/>
              <w:bottom w:val="single" w:sz="2" w:space="0" w:color="auto"/>
            </w:tcBorders>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WEBC-PFC-0150</w:t>
            </w:r>
          </w:p>
        </w:tc>
      </w:tr>
    </w:tbl>
    <w:p w:rsidR="00E16E38" w:rsidRPr="00697B64" w:rsidRDefault="00E16E38" w:rsidP="00832590">
      <w:pPr>
        <w:pStyle w:val="Titre3"/>
      </w:pPr>
      <w:bookmarkStart w:id="145" w:name="_Toc413751498"/>
      <w:r>
        <w:t>NGEO-WEBC-VTP-0151</w:t>
      </w:r>
      <w:bookmarkEnd w:id="14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0151</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lang w:val="en-US"/>
              </w:rPr>
              <w:t>Direct Download when no download manager has been registered</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2D7990">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E16E38" w:rsidP="002D7990">
            <w:pPr>
              <w:keepNext/>
              <w:spacing w:after="0"/>
              <w:jc w:val="center"/>
              <w:rPr>
                <w:color w:val="548DD4"/>
                <w:sz w:val="16"/>
                <w:szCs w:val="16"/>
                <w:lang w:val="en-US"/>
              </w:rPr>
            </w:pPr>
          </w:p>
          <w:p w:rsidR="002D7990" w:rsidRPr="007C2567" w:rsidRDefault="002D7990" w:rsidP="002D7990">
            <w:pPr>
              <w:keepNext/>
              <w:spacing w:after="0"/>
              <w:jc w:val="center"/>
              <w:rPr>
                <w:color w:val="548DD4"/>
                <w:sz w:val="16"/>
                <w:szCs w:val="16"/>
                <w:lang w:val="en-US"/>
              </w:rPr>
            </w:pPr>
          </w:p>
        </w:tc>
      </w:tr>
      <w:tr w:rsidR="00003E46" w:rsidRPr="0056181B" w:rsidTr="002D7990">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p>
        </w:tc>
        <w:tc>
          <w:tcPr>
            <w:tcW w:w="2690" w:type="dxa"/>
            <w:gridSpan w:val="2"/>
            <w:shd w:val="clear" w:color="auto" w:fill="auto"/>
          </w:tcPr>
          <w:p w:rsidR="00003E46" w:rsidRPr="00057FF1" w:rsidRDefault="00003E46" w:rsidP="00832590">
            <w:pPr>
              <w:keepNext/>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47F62A"/>
            <w:vAlign w:val="center"/>
          </w:tcPr>
          <w:p w:rsidR="00003E46" w:rsidRPr="0056181B" w:rsidRDefault="00003E46" w:rsidP="00832590">
            <w:pPr>
              <w:keepNext/>
              <w:spacing w:after="0"/>
              <w:jc w:val="center"/>
              <w:rPr>
                <w:i/>
                <w:sz w:val="14"/>
                <w:szCs w:val="14"/>
              </w:rPr>
            </w:pPr>
          </w:p>
        </w:tc>
      </w:tr>
      <w:tr w:rsidR="00003E46" w:rsidRPr="00732447" w:rsidTr="002D7990">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Step-20</w:t>
            </w:r>
          </w:p>
        </w:tc>
        <w:tc>
          <w:tcPr>
            <w:tcW w:w="3499" w:type="dxa"/>
            <w:gridSpan w:val="4"/>
            <w:shd w:val="clear" w:color="auto" w:fill="auto"/>
          </w:tcPr>
          <w:p w:rsidR="00003E46" w:rsidRPr="00E24DDB" w:rsidRDefault="00003E46" w:rsidP="00832590">
            <w:pPr>
              <w:pStyle w:val="NormalStep"/>
              <w:keepNext/>
              <w:rPr>
                <w:rFonts w:asciiTheme="minorHAnsi" w:hAnsiTheme="minorHAnsi" w:cstheme="minorHAnsi"/>
                <w:b/>
                <w:sz w:val="22"/>
                <w:szCs w:val="22"/>
              </w:rPr>
            </w:pPr>
            <w:r w:rsidRPr="00AA10B8">
              <w:rPr>
                <w:rFonts w:asciiTheme="minorHAnsi" w:hAnsiTheme="minorHAnsi" w:cstheme="minorHAnsi"/>
                <w:sz w:val="22"/>
                <w:szCs w:val="22"/>
              </w:rPr>
              <w:t xml:space="preserve">Perform the steps of </w:t>
            </w:r>
            <w:r w:rsidRPr="000A088E">
              <w:rPr>
                <w:rFonts w:asciiTheme="minorHAnsi" w:hAnsiTheme="minorHAnsi" w:cstheme="minorHAnsi"/>
                <w:sz w:val="22"/>
                <w:szCs w:val="22"/>
                <w:lang w:val="en-US"/>
              </w:rPr>
              <w:t>WEBC-VTP-0040</w:t>
            </w:r>
          </w:p>
        </w:tc>
        <w:tc>
          <w:tcPr>
            <w:tcW w:w="2690" w:type="dxa"/>
            <w:gridSpan w:val="2"/>
            <w:shd w:val="clear" w:color="auto" w:fill="auto"/>
          </w:tcPr>
          <w:p w:rsidR="00003E46" w:rsidRDefault="00003E46" w:rsidP="00832590">
            <w:pPr>
              <w:keepNext/>
              <w:spacing w:after="0"/>
              <w:rPr>
                <w:rFonts w:cstheme="minorHAnsi"/>
                <w:lang w:val="en-US"/>
              </w:rPr>
            </w:pPr>
            <w:r>
              <w:rPr>
                <w:rFonts w:cstheme="minorHAnsi"/>
                <w:lang w:val="en-US"/>
              </w:rPr>
              <w:t>Search results are displayed in the table.</w:t>
            </w:r>
          </w:p>
          <w:p w:rsidR="00003E46" w:rsidRPr="003C0A28" w:rsidRDefault="00003E46" w:rsidP="002D7990">
            <w:pPr>
              <w:keepNext/>
              <w:spacing w:after="0"/>
              <w:rPr>
                <w:rFonts w:cstheme="minorHAnsi"/>
                <w:lang w:val="en-US"/>
              </w:rPr>
            </w:pPr>
            <w:r>
              <w:rPr>
                <w:rFonts w:cstheme="minorHAnsi"/>
                <w:lang w:val="en-US"/>
              </w:rPr>
              <w:t xml:space="preserve">In the </w:t>
            </w:r>
            <w:r w:rsidR="002D7990" w:rsidRPr="003740E5">
              <w:rPr>
                <w:rFonts w:cstheme="minorHAnsi"/>
                <w:lang w:val="en-US"/>
              </w:rPr>
              <w:t>“</w:t>
            </w:r>
            <w:r w:rsidRPr="003740E5">
              <w:rPr>
                <w:rFonts w:cstheme="minorHAnsi"/>
                <w:lang w:val="en-US"/>
              </w:rPr>
              <w:t>product</w:t>
            </w:r>
            <w:r w:rsidR="002D7990" w:rsidRPr="003740E5">
              <w:rPr>
                <w:rFonts w:cstheme="minorHAnsi"/>
                <w:lang w:val="en-US"/>
              </w:rPr>
              <w:t>”</w:t>
            </w:r>
            <w:r w:rsidRPr="003740E5">
              <w:rPr>
                <w:rFonts w:cstheme="minorHAnsi"/>
                <w:lang w:val="en-US"/>
              </w:rPr>
              <w:t xml:space="preserve"> column, the underlined identifiers represent</w:t>
            </w:r>
            <w:r>
              <w:rPr>
                <w:rFonts w:cstheme="minorHAnsi"/>
                <w:lang w:val="en-US"/>
              </w:rPr>
              <w:t xml:space="preserve"> products supporting a direct download. </w:t>
            </w:r>
          </w:p>
        </w:tc>
        <w:tc>
          <w:tcPr>
            <w:tcW w:w="1559" w:type="dxa"/>
            <w:shd w:val="clear" w:color="auto" w:fill="47F62A"/>
            <w:vAlign w:val="center"/>
          </w:tcPr>
          <w:p w:rsidR="00003E46" w:rsidRPr="00732447" w:rsidRDefault="00003E46" w:rsidP="00832590">
            <w:pPr>
              <w:keepNext/>
              <w:spacing w:after="0"/>
              <w:jc w:val="center"/>
              <w:rPr>
                <w:i/>
                <w:sz w:val="14"/>
                <w:szCs w:val="14"/>
                <w:lang w:val="en-US"/>
              </w:rPr>
            </w:pPr>
          </w:p>
        </w:tc>
      </w:tr>
      <w:tr w:rsidR="00003E46" w:rsidRPr="004E5884" w:rsidTr="002D7990">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003E46" w:rsidRPr="00057FF1" w:rsidRDefault="00003E46" w:rsidP="0035034A">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w:t>
            </w:r>
            <w:r w:rsidR="0035034A" w:rsidRPr="003740E5">
              <w:rPr>
                <w:rFonts w:asciiTheme="minorHAnsi" w:hAnsiTheme="minorHAnsi" w:cstheme="minorHAnsi"/>
                <w:sz w:val="22"/>
                <w:szCs w:val="22"/>
              </w:rPr>
              <w:t>the first</w:t>
            </w:r>
            <w:r>
              <w:rPr>
                <w:rFonts w:asciiTheme="minorHAnsi" w:hAnsiTheme="minorHAnsi" w:cstheme="minorHAnsi"/>
                <w:sz w:val="22"/>
                <w:szCs w:val="22"/>
              </w:rPr>
              <w:t xml:space="preserve"> underlined product identifier</w:t>
            </w:r>
          </w:p>
        </w:tc>
        <w:tc>
          <w:tcPr>
            <w:tcW w:w="2690" w:type="dxa"/>
            <w:gridSpan w:val="2"/>
            <w:shd w:val="clear" w:color="auto" w:fill="auto"/>
          </w:tcPr>
          <w:p w:rsidR="00003E46" w:rsidRPr="00732447" w:rsidRDefault="00003E46" w:rsidP="00832590">
            <w:pPr>
              <w:keepNext/>
              <w:spacing w:after="0"/>
              <w:rPr>
                <w:rFonts w:cstheme="minorHAnsi"/>
                <w:lang w:val="en-GB"/>
              </w:rPr>
            </w:pPr>
            <w:r>
              <w:rPr>
                <w:rFonts w:cstheme="minorHAnsi"/>
                <w:lang w:val="en-GB"/>
              </w:rPr>
              <w:t>The direct download widget is displayed with only one option: ‘Browser download‘.</w:t>
            </w: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r w:rsidRPr="0056181B">
              <w:rPr>
                <w:i/>
                <w:sz w:val="14"/>
                <w:szCs w:val="14"/>
              </w:rPr>
              <w:t>NGEO-</w:t>
            </w:r>
            <w:r>
              <w:rPr>
                <w:i/>
                <w:sz w:val="14"/>
                <w:szCs w:val="14"/>
              </w:rPr>
              <w:t>WEBC-PFC-0151</w:t>
            </w:r>
          </w:p>
        </w:tc>
      </w:tr>
      <w:tr w:rsidR="00003E46" w:rsidRPr="0056181B" w:rsidTr="002D7990">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The browser is opened with the url of the clicked product.</w:t>
            </w:r>
          </w:p>
        </w:tc>
        <w:tc>
          <w:tcPr>
            <w:tcW w:w="1559" w:type="dxa"/>
            <w:shd w:val="clear" w:color="auto" w:fill="47F62A"/>
            <w:vAlign w:val="center"/>
          </w:tcPr>
          <w:p w:rsidR="00003E46" w:rsidRPr="0056181B" w:rsidRDefault="00003E46" w:rsidP="00832590">
            <w:pPr>
              <w:keepNext/>
              <w:spacing w:after="0"/>
              <w:jc w:val="center"/>
              <w:rPr>
                <w:i/>
                <w:sz w:val="14"/>
                <w:szCs w:val="14"/>
              </w:rPr>
            </w:pPr>
          </w:p>
        </w:tc>
      </w:tr>
    </w:tbl>
    <w:p w:rsidR="00E16E38" w:rsidRPr="00697B64" w:rsidRDefault="00E16E38" w:rsidP="00832590">
      <w:pPr>
        <w:pStyle w:val="Titre3"/>
      </w:pPr>
      <w:bookmarkStart w:id="146" w:name="_Toc413751499"/>
      <w:r>
        <w:t>NGEO-WEBC-VTP-0160</w:t>
      </w:r>
      <w:bookmarkEnd w:id="14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0160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sidRPr="002C635F">
              <w:rPr>
                <w:i/>
                <w:color w:val="548DD4"/>
                <w:sz w:val="16"/>
                <w:szCs w:val="16"/>
                <w:u w:val="single"/>
              </w:rPr>
              <w:t>Advanced Search Criteria</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lastRenderedPageBreak/>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2C5276" w:rsidRDefault="002C5276" w:rsidP="00C10F06">
            <w:pPr>
              <w:keepNext/>
              <w:spacing w:after="0"/>
              <w:jc w:val="center"/>
              <w:rPr>
                <w:color w:val="548DD4"/>
                <w:sz w:val="16"/>
                <w:szCs w:val="16"/>
                <w:lang w:val="en-US"/>
              </w:rPr>
            </w:pPr>
          </w:p>
          <w:p w:rsidR="00C10F06" w:rsidRDefault="00C10F06" w:rsidP="00C10F06">
            <w:pPr>
              <w:keepNext/>
              <w:spacing w:after="0"/>
              <w:jc w:val="center"/>
              <w:rPr>
                <w:color w:val="548DD4"/>
                <w:sz w:val="16"/>
                <w:szCs w:val="16"/>
                <w:lang w:val="en-US"/>
              </w:rPr>
            </w:pPr>
          </w:p>
          <w:p w:rsidR="00C10F06" w:rsidRPr="007C2567" w:rsidRDefault="00C10F06" w:rsidP="00C10F06">
            <w:pPr>
              <w:keepNext/>
              <w:spacing w:after="0"/>
              <w:jc w:val="center"/>
              <w:rPr>
                <w:color w:val="548DD4"/>
                <w:sz w:val="16"/>
                <w:szCs w:val="16"/>
                <w:lang w:val="en-US"/>
              </w:rPr>
            </w:pPr>
          </w:p>
        </w:tc>
      </w:tr>
      <w:tr w:rsidR="00003E46" w:rsidRPr="0056181B" w:rsidTr="00C10F06">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003E46" w:rsidRPr="00057FF1" w:rsidRDefault="00003E46" w:rsidP="00832590">
            <w:pPr>
              <w:keepNext/>
              <w:spacing w:after="0"/>
              <w:rPr>
                <w:rFonts w:cstheme="minorHAnsi"/>
                <w:lang w:val="en-US"/>
              </w:rPr>
            </w:pPr>
            <w:r w:rsidRPr="003C0A28">
              <w:rPr>
                <w:rFonts w:cstheme="minorHAnsi"/>
                <w:lang w:val="en-US"/>
              </w:rPr>
              <w:t xml:space="preserve"> </w:t>
            </w:r>
          </w:p>
        </w:tc>
        <w:tc>
          <w:tcPr>
            <w:tcW w:w="1559" w:type="dxa"/>
            <w:shd w:val="clear" w:color="auto" w:fill="47F62A"/>
            <w:vAlign w:val="center"/>
          </w:tcPr>
          <w:p w:rsidR="00003E46" w:rsidRPr="0056181B" w:rsidRDefault="00003E46" w:rsidP="00832590">
            <w:pPr>
              <w:keepNext/>
              <w:spacing w:after="0"/>
              <w:jc w:val="center"/>
              <w:rPr>
                <w:i/>
                <w:sz w:val="14"/>
                <w:szCs w:val="14"/>
              </w:rPr>
            </w:pPr>
          </w:p>
        </w:tc>
      </w:tr>
      <w:tr w:rsidR="00003E46" w:rsidRPr="0056181B" w:rsidTr="00C10F06">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003E46" w:rsidRDefault="00003E46" w:rsidP="00832590">
            <w:pPr>
              <w:keepNext/>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47F62A"/>
            <w:vAlign w:val="center"/>
          </w:tcPr>
          <w:p w:rsidR="00003E46" w:rsidRPr="0056181B" w:rsidRDefault="00003E46" w:rsidP="00832590">
            <w:pPr>
              <w:keepNext/>
              <w:spacing w:after="0"/>
              <w:jc w:val="center"/>
              <w:rPr>
                <w:i/>
                <w:sz w:val="14"/>
                <w:szCs w:val="14"/>
              </w:rPr>
            </w:pPr>
          </w:p>
        </w:tc>
      </w:tr>
      <w:tr w:rsidR="00003E46" w:rsidRPr="0056181B" w:rsidTr="00C10F06">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‘Advanced’ tab</w:t>
            </w:r>
          </w:p>
        </w:tc>
        <w:tc>
          <w:tcPr>
            <w:tcW w:w="2690" w:type="dxa"/>
            <w:gridSpan w:val="2"/>
            <w:shd w:val="clear" w:color="auto" w:fill="auto"/>
          </w:tcPr>
          <w:p w:rsidR="00003E46" w:rsidRPr="003C0A28" w:rsidRDefault="00003E46" w:rsidP="00832590">
            <w:pPr>
              <w:keepNext/>
              <w:spacing w:after="0"/>
              <w:rPr>
                <w:rFonts w:cstheme="minorHAnsi"/>
                <w:lang w:val="en-US"/>
              </w:rPr>
            </w:pPr>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WEBC-PFC-0160</w:t>
            </w:r>
          </w:p>
        </w:tc>
      </w:tr>
      <w:tr w:rsidR="00003E46" w:rsidRPr="0056181B" w:rsidTr="004A1196">
        <w:tc>
          <w:tcPr>
            <w:tcW w:w="865" w:type="dxa"/>
            <w:shd w:val="clear" w:color="auto" w:fill="auto"/>
            <w:vAlign w:val="center"/>
          </w:tcPr>
          <w:p w:rsidR="00003E46" w:rsidRPr="003740E5" w:rsidRDefault="00003E46" w:rsidP="00832590">
            <w:pPr>
              <w:keepNext/>
              <w:spacing w:after="0"/>
              <w:jc w:val="center"/>
              <w:rPr>
                <w:i/>
                <w:sz w:val="14"/>
                <w:szCs w:val="14"/>
              </w:rPr>
            </w:pPr>
            <w:r w:rsidRPr="003740E5">
              <w:rPr>
                <w:i/>
                <w:sz w:val="14"/>
                <w:szCs w:val="14"/>
              </w:rPr>
              <w:t>Step-40</w:t>
            </w:r>
          </w:p>
        </w:tc>
        <w:tc>
          <w:tcPr>
            <w:tcW w:w="3499" w:type="dxa"/>
            <w:gridSpan w:val="4"/>
            <w:shd w:val="clear" w:color="auto" w:fill="auto"/>
          </w:tcPr>
          <w:p w:rsidR="006B61FD" w:rsidRPr="003740E5" w:rsidRDefault="00003E46" w:rsidP="006B61FD">
            <w:pPr>
              <w:pStyle w:val="NormalStep"/>
              <w:keepNext/>
              <w:rPr>
                <w:rFonts w:asciiTheme="minorHAnsi" w:hAnsiTheme="minorHAnsi" w:cstheme="minorHAnsi"/>
                <w:sz w:val="22"/>
                <w:szCs w:val="22"/>
              </w:rPr>
            </w:pPr>
            <w:r w:rsidRPr="003740E5">
              <w:rPr>
                <w:rFonts w:asciiTheme="minorHAnsi" w:hAnsiTheme="minorHAnsi" w:cstheme="minorHAnsi"/>
                <w:sz w:val="22"/>
                <w:szCs w:val="22"/>
              </w:rPr>
              <w:t xml:space="preserve">Update the criteria displayed with </w:t>
            </w:r>
            <w:r w:rsidR="006B61FD" w:rsidRPr="003740E5">
              <w:rPr>
                <w:rFonts w:asciiTheme="minorHAnsi" w:hAnsiTheme="minorHAnsi" w:cstheme="minorHAnsi"/>
                <w:sz w:val="22"/>
                <w:szCs w:val="22"/>
              </w:rPr>
              <w:t xml:space="preserve">these </w:t>
            </w:r>
            <w:r w:rsidR="0053410F" w:rsidRPr="003740E5">
              <w:rPr>
                <w:rFonts w:asciiTheme="minorHAnsi" w:hAnsiTheme="minorHAnsi" w:cstheme="minorHAnsi"/>
                <w:sz w:val="22"/>
                <w:szCs w:val="22"/>
              </w:rPr>
              <w:t>values</w:t>
            </w:r>
            <w:r w:rsidR="006B61FD" w:rsidRPr="003740E5">
              <w:rPr>
                <w:rFonts w:asciiTheme="minorHAnsi" w:hAnsiTheme="minorHAnsi" w:cstheme="minorHAnsi"/>
                <w:sz w:val="22"/>
                <w:szCs w:val="22"/>
              </w:rPr>
              <w:t>:</w:t>
            </w:r>
          </w:p>
          <w:p w:rsidR="006B61FD" w:rsidRPr="003740E5" w:rsidRDefault="006B61FD" w:rsidP="006B61FD">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Pass: Ascending</w:t>
            </w:r>
          </w:p>
          <w:p w:rsidR="006B61FD" w:rsidRPr="003740E5" w:rsidRDefault="006B61FD" w:rsidP="006B61FD">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Orbit: from 33601 to 42000</w:t>
            </w:r>
          </w:p>
          <w:p w:rsidR="006B61FD" w:rsidRPr="003740E5" w:rsidRDefault="006B61FD" w:rsidP="006B61FD">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Track: from 211 to 226</w:t>
            </w:r>
          </w:p>
          <w:p w:rsidR="006B61FD" w:rsidRPr="003740E5" w:rsidRDefault="006B61FD" w:rsidP="006B61FD">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Status: Aquired</w:t>
            </w:r>
          </w:p>
          <w:p w:rsidR="00003E46" w:rsidRPr="003740E5" w:rsidRDefault="006B61FD" w:rsidP="0053410F">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Daynight Flag: night</w:t>
            </w:r>
            <w:r w:rsidR="00003E46" w:rsidRPr="003740E5">
              <w:rPr>
                <w:rFonts w:asciiTheme="minorHAnsi" w:hAnsiTheme="minorHAnsi" w:cstheme="minorHAnsi"/>
                <w:sz w:val="22"/>
                <w:szCs w:val="22"/>
              </w:rPr>
              <w:t xml:space="preserve"> </w:t>
            </w:r>
          </w:p>
        </w:tc>
        <w:tc>
          <w:tcPr>
            <w:tcW w:w="2690" w:type="dxa"/>
            <w:gridSpan w:val="2"/>
            <w:shd w:val="clear" w:color="auto" w:fill="auto"/>
          </w:tcPr>
          <w:p w:rsidR="00003E46" w:rsidRPr="003740E5" w:rsidRDefault="00003E46" w:rsidP="00832590">
            <w:pPr>
              <w:keepNext/>
              <w:spacing w:after="0"/>
              <w:rPr>
                <w:rFonts w:cstheme="minorHAnsi"/>
                <w:lang w:val="en-GB"/>
              </w:rPr>
            </w:pPr>
            <w:r w:rsidRPr="003740E5">
              <w:rPr>
                <w:rFonts w:cstheme="minorHAnsi"/>
                <w:lang w:val="en-GB"/>
              </w:rPr>
              <w:t>The criteria values changed are now displayed</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WEBC-PFC-0161</w:t>
            </w:r>
          </w:p>
        </w:tc>
      </w:tr>
      <w:tr w:rsidR="00003E46" w:rsidRPr="0056181B" w:rsidTr="004A1196">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003E46" w:rsidRPr="00B5182E" w:rsidRDefault="00003E46" w:rsidP="00832590">
            <w:pPr>
              <w:pStyle w:val="NormalStep"/>
              <w:keepNext/>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Pr>
                <w:rFonts w:asciiTheme="minorHAnsi" w:hAnsiTheme="minorHAnsi" w:cstheme="minorHAnsi"/>
                <w:sz w:val="22"/>
                <w:szCs w:val="22"/>
              </w:rPr>
              <w:t>“Open</w:t>
            </w:r>
            <w:r w:rsidRPr="008400C4">
              <w:rPr>
                <w:rFonts w:asciiTheme="minorHAnsi" w:hAnsiTheme="minorHAnsi" w:cstheme="minorHAnsi"/>
                <w:sz w:val="22"/>
                <w:szCs w:val="22"/>
              </w:rPr>
              <w:t>Search URL</w:t>
            </w:r>
            <w:r>
              <w:rPr>
                <w:rFonts w:asciiTheme="minorHAnsi" w:hAnsiTheme="minorHAnsi" w:cstheme="minorHAnsi"/>
                <w:sz w:val="22"/>
                <w:szCs w:val="22"/>
              </w:rPr>
              <w:t>”</w:t>
            </w:r>
            <w:r w:rsidRPr="008400C4">
              <w:rPr>
                <w:rFonts w:asciiTheme="minorHAnsi" w:hAnsiTheme="minorHAnsi" w:cstheme="minorHAnsi"/>
                <w:sz w:val="22"/>
                <w:szCs w:val="22"/>
              </w:rPr>
              <w:t xml:space="preserve"> </w:t>
            </w:r>
            <w:r>
              <w:rPr>
                <w:rFonts w:asciiTheme="minorHAnsi" w:hAnsiTheme="minorHAnsi" w:cstheme="minorHAnsi"/>
                <w:sz w:val="22"/>
                <w:szCs w:val="22"/>
              </w:rPr>
              <w:t>collapsible button</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The open search url is displayed with all search criteria and the changed values are taken into account</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WEBC-PFC-0162</w:t>
            </w:r>
          </w:p>
        </w:tc>
      </w:tr>
    </w:tbl>
    <w:p w:rsidR="00E16E38" w:rsidRPr="00697B64" w:rsidRDefault="00E16E38" w:rsidP="00832590">
      <w:pPr>
        <w:pStyle w:val="Titre3"/>
      </w:pPr>
      <w:bookmarkStart w:id="147" w:name="_Toc413751500"/>
      <w:r>
        <w:t>NGEO-WEBC-VTP-0165</w:t>
      </w:r>
      <w:bookmarkEnd w:id="14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0165</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sidRPr="009572A1">
              <w:rPr>
                <w:i/>
                <w:color w:val="548DD4"/>
                <w:sz w:val="16"/>
                <w:szCs w:val="16"/>
                <w:u w:val="single"/>
              </w:rPr>
              <w:t>Advanced Search Criteria updated with dataset changes</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lastRenderedPageBreak/>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E16E38" w:rsidP="00071F0E">
            <w:pPr>
              <w:keepNext/>
              <w:spacing w:after="0"/>
              <w:jc w:val="center"/>
              <w:rPr>
                <w:color w:val="548DD4"/>
                <w:sz w:val="16"/>
                <w:szCs w:val="16"/>
                <w:lang w:val="en-US"/>
              </w:rPr>
            </w:pPr>
          </w:p>
          <w:p w:rsidR="00071F0E" w:rsidRPr="007C2567" w:rsidRDefault="00071F0E" w:rsidP="00071F0E">
            <w:pPr>
              <w:keepNext/>
              <w:spacing w:after="0"/>
              <w:jc w:val="center"/>
              <w:rPr>
                <w:color w:val="548DD4"/>
                <w:sz w:val="16"/>
                <w:szCs w:val="16"/>
                <w:lang w:val="en-US"/>
              </w:rPr>
            </w:pPr>
          </w:p>
        </w:tc>
      </w:tr>
      <w:tr w:rsidR="00003E46" w:rsidRPr="0056181B" w:rsidTr="00071F0E">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p>
        </w:tc>
        <w:tc>
          <w:tcPr>
            <w:tcW w:w="2690" w:type="dxa"/>
            <w:gridSpan w:val="2"/>
            <w:shd w:val="clear" w:color="auto" w:fill="auto"/>
          </w:tcPr>
          <w:p w:rsidR="00003E46" w:rsidRPr="00057FF1" w:rsidRDefault="00003E46" w:rsidP="00832590">
            <w:pPr>
              <w:keepNext/>
              <w:spacing w:after="0"/>
              <w:rPr>
                <w:rFonts w:cstheme="minorHAnsi"/>
                <w:lang w:val="en-US"/>
              </w:rPr>
            </w:pPr>
            <w:r>
              <w:rPr>
                <w:rFonts w:cstheme="minorHAnsi"/>
                <w:lang w:val="en-GB"/>
              </w:rPr>
              <w:t>The open search url is displayed with all search criteria and the changed values are taken into account</w:t>
            </w:r>
          </w:p>
        </w:tc>
        <w:tc>
          <w:tcPr>
            <w:tcW w:w="1559" w:type="dxa"/>
            <w:shd w:val="clear" w:color="auto" w:fill="47F62A"/>
            <w:vAlign w:val="center"/>
          </w:tcPr>
          <w:p w:rsidR="00003E46" w:rsidRDefault="00003E46" w:rsidP="00E21361">
            <w:pPr>
              <w:keepNext/>
              <w:shd w:val="clear" w:color="auto" w:fill="47F62A"/>
              <w:spacing w:after="0"/>
              <w:jc w:val="center"/>
              <w:rPr>
                <w:i/>
                <w:sz w:val="14"/>
                <w:szCs w:val="14"/>
              </w:rPr>
            </w:pPr>
            <w:r w:rsidRPr="0056181B">
              <w:rPr>
                <w:i/>
                <w:sz w:val="14"/>
                <w:szCs w:val="14"/>
              </w:rPr>
              <w:t>NGEO-</w:t>
            </w:r>
            <w:r>
              <w:rPr>
                <w:i/>
                <w:sz w:val="14"/>
                <w:szCs w:val="14"/>
              </w:rPr>
              <w:t>WEBC-PFC-0160</w:t>
            </w:r>
          </w:p>
          <w:p w:rsidR="00003E46" w:rsidRDefault="00003E46" w:rsidP="00E21361">
            <w:pPr>
              <w:keepNext/>
              <w:shd w:val="clear" w:color="auto" w:fill="47F62A"/>
              <w:spacing w:after="0"/>
              <w:jc w:val="center"/>
              <w:rPr>
                <w:i/>
                <w:sz w:val="14"/>
                <w:szCs w:val="14"/>
              </w:rPr>
            </w:pPr>
            <w:r w:rsidRPr="0056181B">
              <w:rPr>
                <w:i/>
                <w:sz w:val="14"/>
                <w:szCs w:val="14"/>
              </w:rPr>
              <w:t>NGEO-</w:t>
            </w:r>
            <w:r>
              <w:rPr>
                <w:i/>
                <w:sz w:val="14"/>
                <w:szCs w:val="14"/>
              </w:rPr>
              <w:t>WEBC-PFC-0161</w:t>
            </w:r>
          </w:p>
          <w:p w:rsidR="00003E46" w:rsidRPr="0056181B" w:rsidRDefault="00003E46" w:rsidP="00E21361">
            <w:pPr>
              <w:keepNext/>
              <w:shd w:val="clear" w:color="auto" w:fill="47F62A"/>
              <w:spacing w:after="0"/>
              <w:jc w:val="center"/>
              <w:rPr>
                <w:i/>
                <w:sz w:val="14"/>
                <w:szCs w:val="14"/>
              </w:rPr>
            </w:pPr>
            <w:r w:rsidRPr="0056181B">
              <w:rPr>
                <w:i/>
                <w:sz w:val="14"/>
                <w:szCs w:val="14"/>
              </w:rPr>
              <w:t>NGEO-</w:t>
            </w:r>
            <w:r>
              <w:rPr>
                <w:i/>
                <w:sz w:val="14"/>
                <w:szCs w:val="14"/>
              </w:rPr>
              <w:t>WEBC-PFC-0162</w:t>
            </w:r>
          </w:p>
        </w:tc>
      </w:tr>
      <w:tr w:rsidR="00003E46" w:rsidRPr="00732447" w:rsidTr="00E21361">
        <w:tc>
          <w:tcPr>
            <w:tcW w:w="865" w:type="dxa"/>
            <w:shd w:val="clear" w:color="auto" w:fill="auto"/>
            <w:vAlign w:val="center"/>
          </w:tcPr>
          <w:p w:rsidR="00003E46" w:rsidRPr="003740E5" w:rsidRDefault="00003E46" w:rsidP="00832590">
            <w:pPr>
              <w:keepNext/>
              <w:spacing w:after="0"/>
              <w:jc w:val="center"/>
              <w:rPr>
                <w:i/>
                <w:sz w:val="14"/>
                <w:szCs w:val="14"/>
              </w:rPr>
            </w:pPr>
            <w:r w:rsidRPr="003740E5">
              <w:rPr>
                <w:i/>
                <w:sz w:val="14"/>
                <w:szCs w:val="14"/>
              </w:rPr>
              <w:t>Step-20</w:t>
            </w:r>
          </w:p>
        </w:tc>
        <w:tc>
          <w:tcPr>
            <w:tcW w:w="3499" w:type="dxa"/>
            <w:gridSpan w:val="4"/>
            <w:shd w:val="clear" w:color="auto" w:fill="auto"/>
          </w:tcPr>
          <w:p w:rsidR="00003E46" w:rsidRPr="003740E5" w:rsidRDefault="00003E46" w:rsidP="00C252C7">
            <w:pPr>
              <w:pStyle w:val="NormalStep"/>
              <w:keepNext/>
              <w:rPr>
                <w:rFonts w:asciiTheme="minorHAnsi" w:hAnsiTheme="minorHAnsi" w:cstheme="minorHAnsi"/>
                <w:b/>
                <w:sz w:val="22"/>
                <w:szCs w:val="22"/>
              </w:rPr>
            </w:pPr>
            <w:r w:rsidRPr="003740E5">
              <w:rPr>
                <w:rFonts w:asciiTheme="minorHAnsi" w:hAnsiTheme="minorHAnsi" w:cstheme="minorHAnsi"/>
                <w:sz w:val="22"/>
                <w:szCs w:val="22"/>
              </w:rPr>
              <w:t xml:space="preserve">Open the “Datasets” widget by clicking on </w:t>
            </w:r>
            <w:r w:rsidR="00C252C7" w:rsidRPr="003740E5">
              <w:rPr>
                <w:rFonts w:asciiTheme="minorHAnsi" w:hAnsiTheme="minorHAnsi" w:cstheme="minorHAnsi"/>
                <w:sz w:val="22"/>
                <w:szCs w:val="22"/>
              </w:rPr>
              <w:t>“Datasets”</w:t>
            </w:r>
            <w:r w:rsidRPr="003740E5">
              <w:rPr>
                <w:rFonts w:asciiTheme="minorHAnsi" w:hAnsiTheme="minorHAnsi" w:cstheme="minorHAnsi"/>
                <w:sz w:val="22"/>
                <w:szCs w:val="22"/>
              </w:rPr>
              <w:t xml:space="preserve"> button in the toolbar</w:t>
            </w:r>
          </w:p>
        </w:tc>
        <w:tc>
          <w:tcPr>
            <w:tcW w:w="2690" w:type="dxa"/>
            <w:gridSpan w:val="2"/>
            <w:shd w:val="clear" w:color="auto" w:fill="auto"/>
          </w:tcPr>
          <w:p w:rsidR="00003E46" w:rsidRPr="003C0A28" w:rsidRDefault="00003E46" w:rsidP="00832590">
            <w:pPr>
              <w:keepNext/>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47F62A"/>
            <w:vAlign w:val="center"/>
          </w:tcPr>
          <w:p w:rsidR="00003E46" w:rsidRPr="00732447" w:rsidRDefault="00003E46" w:rsidP="00832590">
            <w:pPr>
              <w:keepNext/>
              <w:spacing w:after="0"/>
              <w:jc w:val="center"/>
              <w:rPr>
                <w:i/>
                <w:sz w:val="14"/>
                <w:szCs w:val="14"/>
                <w:lang w:val="en-US"/>
              </w:rPr>
            </w:pPr>
          </w:p>
        </w:tc>
      </w:tr>
      <w:tr w:rsidR="00003E46" w:rsidRPr="004E5884" w:rsidTr="00E21361">
        <w:tc>
          <w:tcPr>
            <w:tcW w:w="865" w:type="dxa"/>
            <w:shd w:val="clear" w:color="auto" w:fill="auto"/>
            <w:vAlign w:val="center"/>
          </w:tcPr>
          <w:p w:rsidR="00003E46" w:rsidRPr="003740E5" w:rsidRDefault="00003E46" w:rsidP="00832590">
            <w:pPr>
              <w:keepNext/>
              <w:spacing w:after="0"/>
              <w:jc w:val="center"/>
              <w:rPr>
                <w:i/>
                <w:sz w:val="14"/>
                <w:szCs w:val="14"/>
              </w:rPr>
            </w:pPr>
            <w:r w:rsidRPr="003740E5">
              <w:rPr>
                <w:i/>
                <w:sz w:val="14"/>
                <w:szCs w:val="14"/>
              </w:rPr>
              <w:t>Step-30</w:t>
            </w:r>
          </w:p>
        </w:tc>
        <w:tc>
          <w:tcPr>
            <w:tcW w:w="3499" w:type="dxa"/>
            <w:gridSpan w:val="4"/>
            <w:shd w:val="clear" w:color="auto" w:fill="auto"/>
          </w:tcPr>
          <w:p w:rsidR="00003E46" w:rsidRPr="003740E5" w:rsidRDefault="00003E46" w:rsidP="00832590">
            <w:pPr>
              <w:pStyle w:val="NormalStep"/>
              <w:keepNext/>
              <w:rPr>
                <w:rFonts w:asciiTheme="minorHAnsi" w:hAnsiTheme="minorHAnsi" w:cstheme="minorHAnsi"/>
                <w:sz w:val="22"/>
                <w:szCs w:val="22"/>
              </w:rPr>
            </w:pPr>
            <w:r w:rsidRPr="003740E5">
              <w:rPr>
                <w:rFonts w:asciiTheme="minorHAnsi" w:hAnsiTheme="minorHAnsi" w:cstheme="minorHAnsi"/>
                <w:sz w:val="22"/>
                <w:szCs w:val="22"/>
              </w:rPr>
              <w:t xml:space="preserve">Click on ND_SAR_1 dataset </w:t>
            </w:r>
            <w:r w:rsidR="00553544" w:rsidRPr="003740E5">
              <w:rPr>
                <w:rFonts w:asciiTheme="minorHAnsi" w:hAnsiTheme="minorHAnsi" w:cstheme="minorHAnsi"/>
                <w:sz w:val="22"/>
                <w:szCs w:val="22"/>
              </w:rPr>
              <w:t>and unclick on ND_OPT_1</w:t>
            </w:r>
          </w:p>
        </w:tc>
        <w:tc>
          <w:tcPr>
            <w:tcW w:w="2690" w:type="dxa"/>
            <w:gridSpan w:val="2"/>
            <w:shd w:val="clear" w:color="auto" w:fill="auto"/>
          </w:tcPr>
          <w:p w:rsidR="00003E46" w:rsidRPr="00732447" w:rsidRDefault="00003E46" w:rsidP="00832590">
            <w:pPr>
              <w:keepNext/>
              <w:spacing w:after="0"/>
              <w:rPr>
                <w:rFonts w:cstheme="minorHAnsi"/>
                <w:lang w:val="en-GB"/>
              </w:rPr>
            </w:pPr>
            <w:r>
              <w:rPr>
                <w:rFonts w:cstheme="minorHAnsi"/>
                <w:lang w:val="en-GB"/>
              </w:rPr>
              <w:t>The selected dataset is highlighted</w:t>
            </w: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p>
        </w:tc>
      </w:tr>
      <w:tr w:rsidR="00003E46" w:rsidRPr="0056181B" w:rsidTr="00E21361">
        <w:tc>
          <w:tcPr>
            <w:tcW w:w="865" w:type="dxa"/>
            <w:shd w:val="clear" w:color="auto" w:fill="auto"/>
            <w:vAlign w:val="center"/>
          </w:tcPr>
          <w:p w:rsidR="00003E46" w:rsidRPr="003740E5" w:rsidRDefault="00003E46" w:rsidP="0053410F">
            <w:pPr>
              <w:keepNext/>
              <w:spacing w:after="0"/>
              <w:jc w:val="center"/>
              <w:rPr>
                <w:i/>
                <w:sz w:val="14"/>
                <w:szCs w:val="14"/>
              </w:rPr>
            </w:pPr>
            <w:r w:rsidRPr="003740E5">
              <w:rPr>
                <w:i/>
                <w:sz w:val="14"/>
                <w:szCs w:val="14"/>
              </w:rPr>
              <w:t>Step-</w:t>
            </w:r>
            <w:r w:rsidR="0053410F" w:rsidRPr="003740E5">
              <w:rPr>
                <w:i/>
                <w:sz w:val="14"/>
                <w:szCs w:val="14"/>
              </w:rPr>
              <w:t>4</w:t>
            </w:r>
            <w:r w:rsidRPr="003740E5">
              <w:rPr>
                <w:i/>
                <w:sz w:val="14"/>
                <w:szCs w:val="14"/>
              </w:rPr>
              <w:t>0</w:t>
            </w:r>
          </w:p>
        </w:tc>
        <w:tc>
          <w:tcPr>
            <w:tcW w:w="3499" w:type="dxa"/>
            <w:gridSpan w:val="4"/>
            <w:shd w:val="clear" w:color="auto" w:fill="auto"/>
          </w:tcPr>
          <w:p w:rsidR="0053410F" w:rsidRPr="003740E5" w:rsidRDefault="00003E46" w:rsidP="0053410F">
            <w:pPr>
              <w:pStyle w:val="NormalStep"/>
              <w:keepNext/>
              <w:rPr>
                <w:rFonts w:asciiTheme="minorHAnsi" w:hAnsiTheme="minorHAnsi" w:cstheme="minorHAnsi"/>
                <w:sz w:val="22"/>
                <w:szCs w:val="22"/>
              </w:rPr>
            </w:pPr>
            <w:r w:rsidRPr="003740E5">
              <w:rPr>
                <w:rFonts w:asciiTheme="minorHAnsi" w:hAnsiTheme="minorHAnsi" w:cstheme="minorHAnsi"/>
                <w:sz w:val="22"/>
                <w:szCs w:val="22"/>
              </w:rPr>
              <w:t xml:space="preserve">Perform the steps 20 to 50 of </w:t>
            </w:r>
            <w:r w:rsidR="0053410F" w:rsidRPr="003740E5">
              <w:rPr>
                <w:rFonts w:asciiTheme="minorHAnsi" w:hAnsiTheme="minorHAnsi" w:cstheme="minorHAnsi"/>
                <w:sz w:val="22"/>
                <w:szCs w:val="22"/>
                <w:lang w:val="en-US"/>
              </w:rPr>
              <w:t xml:space="preserve">WEBC-VTP-0160 </w:t>
            </w:r>
            <w:r w:rsidR="0053410F" w:rsidRPr="003740E5">
              <w:rPr>
                <w:rFonts w:asciiTheme="minorHAnsi" w:hAnsiTheme="minorHAnsi" w:cstheme="minorHAnsi"/>
                <w:sz w:val="22"/>
                <w:szCs w:val="22"/>
              </w:rPr>
              <w:t>with these values for step 40:</w:t>
            </w:r>
          </w:p>
          <w:p w:rsidR="0053410F" w:rsidRPr="003740E5" w:rsidRDefault="0053410F" w:rsidP="0053410F">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Satellite: Sentinel-1A</w:t>
            </w:r>
          </w:p>
          <w:p w:rsidR="0053410F" w:rsidRPr="003740E5" w:rsidRDefault="0053410F" w:rsidP="0053410F">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Pass: Descending</w:t>
            </w:r>
          </w:p>
          <w:p w:rsidR="0053410F" w:rsidRPr="003740E5" w:rsidRDefault="0053410F" w:rsidP="0053410F">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Orbit: from 28000 to 42000</w:t>
            </w:r>
          </w:p>
          <w:p w:rsidR="0053410F" w:rsidRPr="003740E5" w:rsidRDefault="0053410F" w:rsidP="0053410F">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Track: from 300 to 250</w:t>
            </w:r>
          </w:p>
          <w:p w:rsidR="0053410F" w:rsidRPr="003740E5" w:rsidRDefault="0053410F" w:rsidP="0053410F">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Status: Archived</w:t>
            </w:r>
          </w:p>
          <w:p w:rsidR="00003E46" w:rsidRPr="003740E5" w:rsidRDefault="0053410F" w:rsidP="0053410F">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Daynight Flag: day</w:t>
            </w:r>
          </w:p>
        </w:tc>
        <w:tc>
          <w:tcPr>
            <w:tcW w:w="2690" w:type="dxa"/>
            <w:gridSpan w:val="2"/>
            <w:shd w:val="clear" w:color="auto" w:fill="auto"/>
          </w:tcPr>
          <w:p w:rsidR="00003E46" w:rsidRDefault="0053410F" w:rsidP="00832590">
            <w:pPr>
              <w:keepNext/>
              <w:spacing w:after="0"/>
              <w:rPr>
                <w:rFonts w:cstheme="minorHAnsi"/>
                <w:lang w:val="en-GB"/>
              </w:rPr>
            </w:pPr>
            <w:r>
              <w:rPr>
                <w:rFonts w:cstheme="minorHAnsi"/>
                <w:lang w:val="en-GB"/>
              </w:rPr>
              <w:t>F</w:t>
            </w:r>
            <w:r>
              <w:rPr>
                <w:rFonts w:cstheme="minorHAnsi"/>
                <w:lang w:val="en-US"/>
              </w:rPr>
              <w:t>or steps 30 to 50 make sure that the search criteria values set for the first dataset has been reset and that the values of the new dataset are taken into account</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WEBC-PFC-0165</w:t>
            </w:r>
          </w:p>
        </w:tc>
      </w:tr>
    </w:tbl>
    <w:p w:rsidR="00E16E38" w:rsidRPr="00697B64" w:rsidRDefault="00E16E38" w:rsidP="00832590">
      <w:pPr>
        <w:pStyle w:val="Titre3"/>
      </w:pPr>
      <w:bookmarkStart w:id="148" w:name="_Toc374605052"/>
      <w:bookmarkStart w:id="149" w:name="_Toc374606085"/>
      <w:bookmarkStart w:id="150" w:name="_Toc374607238"/>
      <w:bookmarkStart w:id="151" w:name="_Toc374605053"/>
      <w:bookmarkStart w:id="152" w:name="_Toc374606086"/>
      <w:bookmarkStart w:id="153" w:name="_Toc374607239"/>
      <w:bookmarkStart w:id="154" w:name="_Toc413751501"/>
      <w:bookmarkEnd w:id="148"/>
      <w:bookmarkEnd w:id="149"/>
      <w:bookmarkEnd w:id="150"/>
      <w:bookmarkEnd w:id="151"/>
      <w:bookmarkEnd w:id="152"/>
      <w:bookmarkEnd w:id="153"/>
      <w:r>
        <w:t>NGEO-WEBC-VTP-0170</w:t>
      </w:r>
      <w:bookmarkEnd w:id="15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0170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Download options</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7C2567">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EE041E">
              <w:rPr>
                <w:i/>
                <w:color w:val="548DD4"/>
                <w:sz w:val="16"/>
                <w:szCs w:val="16"/>
                <w:lang w:val="en-US"/>
              </w:rPr>
              <w:t>28/03/2013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E16E38" w:rsidP="007D25DC">
            <w:pPr>
              <w:keepNext/>
              <w:tabs>
                <w:tab w:val="left" w:pos="357"/>
              </w:tabs>
              <w:spacing w:after="0"/>
              <w:jc w:val="center"/>
              <w:rPr>
                <w:color w:val="548DD4"/>
                <w:sz w:val="2"/>
                <w:szCs w:val="16"/>
                <w:lang w:val="en-US"/>
              </w:rPr>
            </w:pPr>
          </w:p>
          <w:p w:rsidR="00C21363" w:rsidRDefault="00C21363" w:rsidP="007D25DC">
            <w:pPr>
              <w:keepNext/>
              <w:tabs>
                <w:tab w:val="left" w:pos="357"/>
              </w:tabs>
              <w:spacing w:after="0"/>
              <w:jc w:val="center"/>
              <w:rPr>
                <w:color w:val="548DD4"/>
                <w:sz w:val="2"/>
                <w:szCs w:val="16"/>
                <w:lang w:val="en-US"/>
              </w:rPr>
            </w:pPr>
          </w:p>
          <w:p w:rsidR="00FF0A59" w:rsidRDefault="00FF0A59" w:rsidP="007D25DC">
            <w:pPr>
              <w:keepNext/>
              <w:tabs>
                <w:tab w:val="left" w:pos="357"/>
              </w:tabs>
              <w:spacing w:after="0"/>
              <w:jc w:val="center"/>
              <w:rPr>
                <w:color w:val="548DD4"/>
                <w:sz w:val="2"/>
                <w:szCs w:val="16"/>
                <w:lang w:val="en-US"/>
              </w:rPr>
            </w:pPr>
          </w:p>
          <w:p w:rsidR="00FF0A59" w:rsidRDefault="00FF0A59" w:rsidP="007D25DC">
            <w:pPr>
              <w:keepNext/>
              <w:tabs>
                <w:tab w:val="left" w:pos="357"/>
              </w:tabs>
              <w:spacing w:after="0"/>
              <w:jc w:val="center"/>
              <w:rPr>
                <w:color w:val="548DD4"/>
                <w:sz w:val="2"/>
                <w:szCs w:val="16"/>
                <w:lang w:val="en-US"/>
              </w:rPr>
            </w:pPr>
          </w:p>
          <w:p w:rsidR="00824D7E" w:rsidRPr="00996DFE" w:rsidRDefault="00824D7E" w:rsidP="007D25DC">
            <w:pPr>
              <w:keepNext/>
              <w:tabs>
                <w:tab w:val="left" w:pos="357"/>
              </w:tabs>
              <w:spacing w:after="0"/>
              <w:jc w:val="center"/>
              <w:rPr>
                <w:color w:val="548DD4"/>
                <w:sz w:val="2"/>
                <w:szCs w:val="16"/>
                <w:lang w:val="en-US"/>
              </w:rPr>
            </w:pPr>
          </w:p>
        </w:tc>
      </w:tr>
      <w:tr w:rsidR="00003E46" w:rsidRPr="0056181B" w:rsidTr="007D25DC">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lastRenderedPageBreak/>
              <w:t>Step-10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p>
        </w:tc>
        <w:tc>
          <w:tcPr>
            <w:tcW w:w="2690" w:type="dxa"/>
            <w:gridSpan w:val="2"/>
            <w:shd w:val="clear" w:color="auto" w:fill="auto"/>
          </w:tcPr>
          <w:p w:rsidR="00003E46" w:rsidRPr="00057FF1" w:rsidRDefault="00003E46" w:rsidP="00832590">
            <w:pPr>
              <w:keepNext/>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47F62A"/>
            <w:vAlign w:val="center"/>
          </w:tcPr>
          <w:p w:rsidR="00003E46" w:rsidRPr="0056181B" w:rsidRDefault="00003E46" w:rsidP="00832590">
            <w:pPr>
              <w:keepNext/>
              <w:spacing w:after="0"/>
              <w:jc w:val="center"/>
              <w:rPr>
                <w:i/>
                <w:sz w:val="14"/>
                <w:szCs w:val="14"/>
              </w:rPr>
            </w:pPr>
          </w:p>
        </w:tc>
      </w:tr>
      <w:tr w:rsidR="00003E46" w:rsidRPr="00732447" w:rsidTr="007D25DC">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Step-20</w:t>
            </w:r>
          </w:p>
        </w:tc>
        <w:tc>
          <w:tcPr>
            <w:tcW w:w="3499" w:type="dxa"/>
            <w:gridSpan w:val="4"/>
            <w:shd w:val="clear" w:color="auto" w:fill="auto"/>
          </w:tcPr>
          <w:p w:rsidR="00E44AA4" w:rsidRPr="00E44AA4" w:rsidRDefault="00003E46" w:rsidP="00832590">
            <w:pPr>
              <w:pStyle w:val="NormalStep"/>
              <w:keepNext/>
              <w:rPr>
                <w:rFonts w:asciiTheme="minorHAnsi" w:hAnsiTheme="minorHAnsi" w:cstheme="minorHAnsi"/>
                <w:sz w:val="22"/>
                <w:szCs w:val="22"/>
              </w:rPr>
            </w:pPr>
            <w:r w:rsidRPr="003740E5">
              <w:rPr>
                <w:rFonts w:asciiTheme="minorHAnsi" w:hAnsiTheme="minorHAnsi" w:cstheme="minorHAnsi"/>
                <w:sz w:val="22"/>
                <w:szCs w:val="22"/>
              </w:rPr>
              <w:t xml:space="preserve">Open the “Datasets” widget by clicking on </w:t>
            </w:r>
            <w:r w:rsidR="00E44AA4" w:rsidRPr="003740E5">
              <w:rPr>
                <w:rFonts w:asciiTheme="minorHAnsi" w:hAnsiTheme="minorHAnsi" w:cstheme="minorHAnsi"/>
                <w:sz w:val="22"/>
                <w:szCs w:val="22"/>
              </w:rPr>
              <w:t>“Datasets”</w:t>
            </w:r>
            <w:r w:rsidRPr="003740E5">
              <w:rPr>
                <w:rFonts w:asciiTheme="minorHAnsi" w:hAnsiTheme="minorHAnsi" w:cstheme="minorHAnsi"/>
                <w:sz w:val="22"/>
                <w:szCs w:val="22"/>
              </w:rPr>
              <w:t xml:space="preserve"> button in the</w:t>
            </w:r>
            <w:r w:rsidRPr="00E44AA4">
              <w:rPr>
                <w:rFonts w:asciiTheme="minorHAnsi" w:hAnsiTheme="minorHAnsi" w:cstheme="minorHAnsi"/>
                <w:sz w:val="22"/>
                <w:szCs w:val="22"/>
              </w:rPr>
              <w:t xml:space="preserve"> left toolbar</w:t>
            </w:r>
          </w:p>
        </w:tc>
        <w:tc>
          <w:tcPr>
            <w:tcW w:w="2690" w:type="dxa"/>
            <w:gridSpan w:val="2"/>
            <w:shd w:val="clear" w:color="auto" w:fill="auto"/>
          </w:tcPr>
          <w:p w:rsidR="00003E46" w:rsidRPr="00E44AA4" w:rsidRDefault="00003E46" w:rsidP="00832590">
            <w:pPr>
              <w:keepNext/>
              <w:spacing w:after="0"/>
              <w:rPr>
                <w:rFonts w:cstheme="minorHAnsi"/>
                <w:lang w:val="en-US"/>
              </w:rPr>
            </w:pPr>
            <w:r w:rsidRPr="00E44AA4">
              <w:rPr>
                <w:rFonts w:cstheme="minorHAnsi"/>
                <w:lang w:val="en-US"/>
              </w:rPr>
              <w:t>The datasets widget is opened and the datasets available are displayed in a list.</w:t>
            </w:r>
          </w:p>
        </w:tc>
        <w:tc>
          <w:tcPr>
            <w:tcW w:w="1559" w:type="dxa"/>
            <w:shd w:val="clear" w:color="auto" w:fill="47F62A"/>
            <w:vAlign w:val="center"/>
          </w:tcPr>
          <w:p w:rsidR="00003E46" w:rsidRPr="00732447" w:rsidRDefault="00003E46" w:rsidP="00832590">
            <w:pPr>
              <w:keepNext/>
              <w:spacing w:after="0"/>
              <w:jc w:val="center"/>
              <w:rPr>
                <w:i/>
                <w:sz w:val="14"/>
                <w:szCs w:val="14"/>
                <w:lang w:val="en-US"/>
              </w:rPr>
            </w:pPr>
          </w:p>
        </w:tc>
      </w:tr>
      <w:tr w:rsidR="00003E46" w:rsidRPr="004E5884" w:rsidTr="007D25DC">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ND_OPT_1 dataset</w:t>
            </w:r>
          </w:p>
        </w:tc>
        <w:tc>
          <w:tcPr>
            <w:tcW w:w="2690" w:type="dxa"/>
            <w:gridSpan w:val="2"/>
            <w:shd w:val="clear" w:color="auto" w:fill="auto"/>
          </w:tcPr>
          <w:p w:rsidR="00003E46" w:rsidRPr="00732447" w:rsidRDefault="00003E46" w:rsidP="00832590">
            <w:pPr>
              <w:keepNext/>
              <w:spacing w:after="0"/>
              <w:rPr>
                <w:rFonts w:cstheme="minorHAnsi"/>
                <w:lang w:val="en-GB"/>
              </w:rPr>
            </w:pPr>
            <w:r>
              <w:rPr>
                <w:rFonts w:cstheme="minorHAnsi"/>
                <w:lang w:val="en-GB"/>
              </w:rPr>
              <w:t>The selected dataset is highlighted</w:t>
            </w: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p>
        </w:tc>
      </w:tr>
      <w:tr w:rsidR="00003E46" w:rsidRPr="0056181B" w:rsidTr="007D25DC">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On the</w:t>
            </w:r>
            <w:r>
              <w:rPr>
                <w:rFonts w:asciiTheme="minorHAnsi" w:hAnsiTheme="minorHAnsi" w:cstheme="minorHAnsi"/>
                <w:sz w:val="22"/>
                <w:szCs w:val="22"/>
              </w:rPr>
              <w:t xml:space="preserve"> left</w:t>
            </w:r>
            <w:r w:rsidRPr="00057FF1">
              <w:rPr>
                <w:rFonts w:asciiTheme="minorHAnsi" w:hAnsiTheme="minorHAnsi" w:cstheme="minorHAnsi"/>
                <w:sz w:val="22"/>
                <w:szCs w:val="22"/>
              </w:rPr>
              <w:t xml:space="preserv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003E46" w:rsidRDefault="00003E46" w:rsidP="00832590">
            <w:pPr>
              <w:keepNext/>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47F62A"/>
            <w:vAlign w:val="center"/>
          </w:tcPr>
          <w:p w:rsidR="00003E46" w:rsidRPr="0056181B" w:rsidRDefault="00003E46" w:rsidP="00832590">
            <w:pPr>
              <w:keepNext/>
              <w:spacing w:after="0"/>
              <w:jc w:val="center"/>
              <w:rPr>
                <w:i/>
                <w:sz w:val="14"/>
                <w:szCs w:val="14"/>
              </w:rPr>
            </w:pPr>
          </w:p>
        </w:tc>
      </w:tr>
      <w:tr w:rsidR="00003E46" w:rsidRPr="0056181B" w:rsidTr="007D25DC">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003E46" w:rsidRPr="00057FF1" w:rsidRDefault="00003E46" w:rsidP="007D25DC">
            <w:pPr>
              <w:pStyle w:val="NormalStep"/>
              <w:keepNext/>
              <w:rPr>
                <w:rFonts w:asciiTheme="minorHAnsi" w:hAnsiTheme="minorHAnsi" w:cstheme="minorHAnsi"/>
                <w:sz w:val="22"/>
                <w:szCs w:val="22"/>
              </w:rPr>
            </w:pPr>
            <w:r>
              <w:rPr>
                <w:rFonts w:asciiTheme="minorHAnsi" w:hAnsiTheme="minorHAnsi" w:cstheme="minorHAnsi"/>
                <w:sz w:val="22"/>
                <w:szCs w:val="22"/>
              </w:rPr>
              <w:t>Click on ‘Download Options’ collapsible button.</w:t>
            </w:r>
          </w:p>
        </w:tc>
        <w:tc>
          <w:tcPr>
            <w:tcW w:w="2690" w:type="dxa"/>
            <w:gridSpan w:val="2"/>
            <w:shd w:val="clear" w:color="auto" w:fill="auto"/>
          </w:tcPr>
          <w:p w:rsidR="00003E46" w:rsidRPr="003C0A28" w:rsidRDefault="00003E46" w:rsidP="007D25DC">
            <w:pPr>
              <w:keepNext/>
              <w:spacing w:after="0"/>
              <w:rPr>
                <w:rFonts w:cstheme="minorHAnsi"/>
                <w:lang w:val="en-US"/>
              </w:rPr>
            </w:pPr>
            <w:r>
              <w:rPr>
                <w:rFonts w:cstheme="minorHAnsi"/>
                <w:lang w:val="en-US"/>
              </w:rPr>
              <w:t>The Download options related to the selected dataset are displayed by select boxes. The default selected values are set to “None”.</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WEBC-PFC-0170</w:t>
            </w:r>
          </w:p>
        </w:tc>
      </w:tr>
      <w:tr w:rsidR="00003E46" w:rsidRPr="0056181B" w:rsidTr="004657BA">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sidRPr="003740E5">
              <w:rPr>
                <w:rFonts w:asciiTheme="minorHAnsi" w:hAnsiTheme="minorHAnsi" w:cstheme="minorHAnsi"/>
                <w:sz w:val="22"/>
                <w:szCs w:val="22"/>
              </w:rPr>
              <w:t>Update “Download mode” selection with the “Download continuously</w:t>
            </w:r>
            <w:r w:rsidR="007D25DC" w:rsidRPr="003740E5">
              <w:rPr>
                <w:rFonts w:asciiTheme="minorHAnsi" w:hAnsiTheme="minorHAnsi" w:cstheme="minorHAnsi"/>
                <w:sz w:val="22"/>
                <w:szCs w:val="22"/>
              </w:rPr>
              <w:t xml:space="preserve"> – </w:t>
            </w:r>
            <w:proofErr w:type="gramStart"/>
            <w:r w:rsidR="007D25DC" w:rsidRPr="003740E5">
              <w:rPr>
                <w:rFonts w:asciiTheme="minorHAnsi" w:hAnsiTheme="minorHAnsi" w:cstheme="minorHAnsi"/>
                <w:sz w:val="22"/>
                <w:szCs w:val="22"/>
              </w:rPr>
              <w:t>sizeFactor :</w:t>
            </w:r>
            <w:proofErr w:type="gramEnd"/>
            <w:r w:rsidR="007D25DC" w:rsidRPr="003740E5">
              <w:rPr>
                <w:rFonts w:asciiTheme="minorHAnsi" w:hAnsiTheme="minorHAnsi" w:cstheme="minorHAnsi"/>
                <w:sz w:val="22"/>
                <w:szCs w:val="22"/>
              </w:rPr>
              <w:t xml:space="preserve"> 1</w:t>
            </w:r>
            <w:r w:rsidRPr="003740E5">
              <w:rPr>
                <w:rFonts w:asciiTheme="minorHAnsi" w:hAnsiTheme="minorHAnsi" w:cstheme="minorHAnsi"/>
                <w:sz w:val="22"/>
                <w:szCs w:val="22"/>
              </w:rPr>
              <w:t>” option.</w:t>
            </w:r>
          </w:p>
        </w:tc>
        <w:tc>
          <w:tcPr>
            <w:tcW w:w="2690" w:type="dxa"/>
            <w:gridSpan w:val="2"/>
            <w:shd w:val="clear" w:color="auto" w:fill="auto"/>
          </w:tcPr>
          <w:p w:rsidR="00003E46" w:rsidRPr="008400C4" w:rsidRDefault="00003E46" w:rsidP="00832590">
            <w:pPr>
              <w:keepNext/>
              <w:spacing w:after="0"/>
              <w:rPr>
                <w:rFonts w:cstheme="minorHAnsi"/>
                <w:lang w:val="en-GB"/>
              </w:rPr>
            </w:pPr>
            <w:r>
              <w:rPr>
                <w:rFonts w:cstheme="minorHAnsi"/>
                <w:lang w:val="en-GB"/>
              </w:rPr>
              <w:t xml:space="preserve">The option “Download continuously – Size </w:t>
            </w:r>
            <w:proofErr w:type="gramStart"/>
            <w:r>
              <w:rPr>
                <w:rFonts w:cstheme="minorHAnsi"/>
                <w:lang w:val="en-GB"/>
              </w:rPr>
              <w:t>factor :1</w:t>
            </w:r>
            <w:proofErr w:type="gramEnd"/>
            <w:r>
              <w:rPr>
                <w:rFonts w:cstheme="minorHAnsi"/>
                <w:lang w:val="en-GB"/>
              </w:rPr>
              <w:t>” is displayed for “Download mode”.</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WEBC-PFC-0171</w:t>
            </w:r>
          </w:p>
        </w:tc>
      </w:tr>
      <w:tr w:rsidR="00003E46" w:rsidRPr="0056181B" w:rsidTr="00CD3229">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Step-7</w:t>
            </w:r>
            <w:r w:rsidRPr="005D1206">
              <w:rPr>
                <w:i/>
                <w:sz w:val="14"/>
                <w:szCs w:val="14"/>
              </w:rPr>
              <w:t>0</w:t>
            </w:r>
          </w:p>
        </w:tc>
        <w:tc>
          <w:tcPr>
            <w:tcW w:w="3499" w:type="dxa"/>
            <w:gridSpan w:val="4"/>
            <w:shd w:val="clear" w:color="auto" w:fill="auto"/>
          </w:tcPr>
          <w:p w:rsidR="00003E46" w:rsidRPr="00B5182E" w:rsidRDefault="00003E46" w:rsidP="00832590">
            <w:pPr>
              <w:pStyle w:val="NormalStep"/>
              <w:keepNext/>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Pr>
                <w:rFonts w:asciiTheme="minorHAnsi" w:hAnsiTheme="minorHAnsi" w:cstheme="minorHAnsi"/>
                <w:sz w:val="22"/>
                <w:szCs w:val="22"/>
              </w:rPr>
              <w:t>“Open</w:t>
            </w:r>
            <w:r w:rsidRPr="008400C4">
              <w:rPr>
                <w:rFonts w:asciiTheme="minorHAnsi" w:hAnsiTheme="minorHAnsi" w:cstheme="minorHAnsi"/>
                <w:sz w:val="22"/>
                <w:szCs w:val="22"/>
              </w:rPr>
              <w:t>Search URL</w:t>
            </w:r>
            <w:r>
              <w:rPr>
                <w:rFonts w:asciiTheme="minorHAnsi" w:hAnsiTheme="minorHAnsi" w:cstheme="minorHAnsi"/>
                <w:sz w:val="22"/>
                <w:szCs w:val="22"/>
              </w:rPr>
              <w:t>”</w:t>
            </w:r>
            <w:r w:rsidRPr="008400C4">
              <w:rPr>
                <w:rFonts w:asciiTheme="minorHAnsi" w:hAnsiTheme="minorHAnsi" w:cstheme="minorHAnsi"/>
                <w:sz w:val="22"/>
                <w:szCs w:val="22"/>
              </w:rPr>
              <w:t xml:space="preserve"> </w:t>
            </w:r>
            <w:r>
              <w:rPr>
                <w:rFonts w:asciiTheme="minorHAnsi" w:hAnsiTheme="minorHAnsi" w:cstheme="minorHAnsi"/>
                <w:sz w:val="22"/>
                <w:szCs w:val="22"/>
              </w:rPr>
              <w:t xml:space="preserve">collapsible  </w:t>
            </w:r>
            <w:r w:rsidRPr="008400C4">
              <w:rPr>
                <w:rFonts w:asciiTheme="minorHAnsi" w:hAnsiTheme="minorHAnsi" w:cstheme="minorHAnsi"/>
                <w:sz w:val="22"/>
                <w:szCs w:val="22"/>
              </w:rPr>
              <w:t>button</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The open search url is displayed with the “&amp;ngEO_DO</w:t>
            </w:r>
            <w:proofErr w:type="gramStart"/>
            <w:r w:rsidR="00FF0A59">
              <w:rPr>
                <w:rFonts w:cstheme="minorHAnsi"/>
                <w:lang w:val="en-GB"/>
              </w:rPr>
              <w:t>={</w:t>
            </w:r>
            <w:proofErr w:type="gramEnd"/>
            <w:r w:rsidR="00FF0A59">
              <w:rPr>
                <w:rFonts w:cstheme="minorHAnsi"/>
                <w:lang w:val="en-GB"/>
              </w:rPr>
              <w:t xml:space="preserve"> downloadMode</w:t>
            </w:r>
            <w:r>
              <w:rPr>
                <w:rFonts w:cstheme="minorHAnsi"/>
                <w:lang w:val="en-GB"/>
              </w:rPr>
              <w:t xml:space="preserve"> : Dlcontinously }” appended to the search url .</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WEBC-PFC-0172</w:t>
            </w:r>
          </w:p>
        </w:tc>
      </w:tr>
    </w:tbl>
    <w:p w:rsidR="00E16E38" w:rsidRDefault="00E16E38" w:rsidP="00832590">
      <w:pPr>
        <w:pStyle w:val="Titre3"/>
      </w:pPr>
      <w:bookmarkStart w:id="155" w:name="_Toc374605092"/>
      <w:bookmarkStart w:id="156" w:name="_Toc374606118"/>
      <w:bookmarkStart w:id="157" w:name="_Toc374607278"/>
      <w:bookmarkStart w:id="158" w:name="_Toc413751502"/>
      <w:bookmarkEnd w:id="155"/>
      <w:bookmarkEnd w:id="156"/>
      <w:bookmarkEnd w:id="157"/>
      <w:r>
        <w:t>NGEO-WEBC-VTP-0173</w:t>
      </w:r>
      <w:bookmarkEnd w:id="1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0173</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Download  options Update from Results Table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1D4DE5" w:rsidRPr="007C2567" w:rsidRDefault="001D4DE5" w:rsidP="007732E4">
            <w:pPr>
              <w:keepNext/>
              <w:spacing w:after="0"/>
              <w:jc w:val="center"/>
              <w:rPr>
                <w:color w:val="548DD4"/>
                <w:sz w:val="16"/>
                <w:szCs w:val="16"/>
                <w:lang w:val="en-US"/>
              </w:rPr>
            </w:pPr>
          </w:p>
        </w:tc>
      </w:tr>
      <w:tr w:rsidR="00637404" w:rsidRPr="0056181B" w:rsidTr="001D4DE5">
        <w:tc>
          <w:tcPr>
            <w:tcW w:w="865" w:type="dxa"/>
            <w:shd w:val="clear" w:color="auto" w:fill="auto"/>
            <w:vAlign w:val="center"/>
          </w:tcPr>
          <w:p w:rsidR="00637404" w:rsidRPr="00544FC8" w:rsidRDefault="00637404"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637404" w:rsidRPr="00057FF1" w:rsidRDefault="00637404"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p>
        </w:tc>
        <w:tc>
          <w:tcPr>
            <w:tcW w:w="2690" w:type="dxa"/>
            <w:gridSpan w:val="2"/>
            <w:shd w:val="clear" w:color="auto" w:fill="auto"/>
          </w:tcPr>
          <w:p w:rsidR="00637404" w:rsidRPr="00057FF1" w:rsidRDefault="00637404" w:rsidP="00832590">
            <w:pPr>
              <w:keepNext/>
              <w:spacing w:after="0"/>
              <w:rPr>
                <w:rFonts w:cstheme="minorHAnsi"/>
                <w:lang w:val="en-US"/>
              </w:rPr>
            </w:pPr>
            <w:r w:rsidRPr="003C0A28">
              <w:rPr>
                <w:rFonts w:cstheme="minorHAnsi"/>
                <w:lang w:val="en-US"/>
              </w:rPr>
              <w:t xml:space="preserve"> </w:t>
            </w:r>
            <w:r>
              <w:rPr>
                <w:rFonts w:cstheme="minorHAnsi"/>
                <w:lang w:val="en-US"/>
              </w:rPr>
              <w:t>The search results are displayed in the table</w:t>
            </w:r>
          </w:p>
        </w:tc>
        <w:tc>
          <w:tcPr>
            <w:tcW w:w="1559" w:type="dxa"/>
            <w:shd w:val="clear" w:color="auto" w:fill="47F62A"/>
            <w:vAlign w:val="center"/>
          </w:tcPr>
          <w:p w:rsidR="00637404" w:rsidRPr="0056181B" w:rsidRDefault="00637404" w:rsidP="00832590">
            <w:pPr>
              <w:keepNext/>
              <w:spacing w:after="0"/>
              <w:jc w:val="center"/>
              <w:rPr>
                <w:i/>
                <w:sz w:val="14"/>
                <w:szCs w:val="14"/>
              </w:rPr>
            </w:pPr>
          </w:p>
        </w:tc>
      </w:tr>
      <w:tr w:rsidR="00637404" w:rsidRPr="00732447" w:rsidTr="001D4DE5">
        <w:tc>
          <w:tcPr>
            <w:tcW w:w="865" w:type="dxa"/>
            <w:shd w:val="clear" w:color="auto" w:fill="auto"/>
            <w:vAlign w:val="center"/>
          </w:tcPr>
          <w:p w:rsidR="00637404" w:rsidRPr="005D1206" w:rsidRDefault="00637404" w:rsidP="00832590">
            <w:pPr>
              <w:keepNext/>
              <w:spacing w:after="0"/>
              <w:jc w:val="center"/>
              <w:rPr>
                <w:i/>
                <w:sz w:val="14"/>
                <w:szCs w:val="14"/>
              </w:rPr>
            </w:pPr>
            <w:r>
              <w:rPr>
                <w:i/>
                <w:sz w:val="14"/>
                <w:szCs w:val="14"/>
              </w:rPr>
              <w:t>Step-20</w:t>
            </w:r>
          </w:p>
        </w:tc>
        <w:tc>
          <w:tcPr>
            <w:tcW w:w="3499" w:type="dxa"/>
            <w:gridSpan w:val="4"/>
            <w:shd w:val="clear" w:color="auto" w:fill="auto"/>
            <w:vAlign w:val="center"/>
          </w:tcPr>
          <w:p w:rsidR="00637404" w:rsidRPr="003740E5" w:rsidRDefault="00637404" w:rsidP="001D4DE5">
            <w:pPr>
              <w:pStyle w:val="NormalStep"/>
              <w:keepNext/>
              <w:rPr>
                <w:rFonts w:asciiTheme="minorHAnsi" w:hAnsiTheme="minorHAnsi" w:cstheme="minorHAnsi"/>
                <w:b/>
                <w:sz w:val="22"/>
                <w:szCs w:val="22"/>
              </w:rPr>
            </w:pPr>
            <w:r w:rsidRPr="003740E5">
              <w:rPr>
                <w:rFonts w:asciiTheme="minorHAnsi" w:hAnsiTheme="minorHAnsi" w:cstheme="minorHAnsi"/>
                <w:sz w:val="22"/>
                <w:szCs w:val="22"/>
              </w:rPr>
              <w:t xml:space="preserve">Check more than one underlined </w:t>
            </w:r>
            <w:r w:rsidRPr="003740E5">
              <w:rPr>
                <w:rFonts w:asciiTheme="minorHAnsi" w:hAnsiTheme="minorHAnsi" w:cstheme="minorHAnsi"/>
                <w:sz w:val="22"/>
                <w:szCs w:val="22"/>
              </w:rPr>
              <w:lastRenderedPageBreak/>
              <w:t>product identifier</w:t>
            </w:r>
            <w:r w:rsidR="001D4DE5" w:rsidRPr="003740E5">
              <w:rPr>
                <w:rFonts w:asciiTheme="minorHAnsi" w:hAnsiTheme="minorHAnsi" w:cstheme="minorHAnsi"/>
                <w:sz w:val="22"/>
                <w:szCs w:val="22"/>
              </w:rPr>
              <w:t>: 215 &amp; 262 for example.</w:t>
            </w:r>
          </w:p>
        </w:tc>
        <w:tc>
          <w:tcPr>
            <w:tcW w:w="2690" w:type="dxa"/>
            <w:gridSpan w:val="2"/>
            <w:shd w:val="clear" w:color="auto" w:fill="auto"/>
          </w:tcPr>
          <w:p w:rsidR="00637404" w:rsidRDefault="00637404" w:rsidP="00832590">
            <w:pPr>
              <w:keepNext/>
              <w:spacing w:after="0"/>
              <w:rPr>
                <w:rFonts w:cstheme="minorHAnsi"/>
                <w:lang w:val="en-GB"/>
              </w:rPr>
            </w:pPr>
            <w:r>
              <w:rPr>
                <w:rFonts w:cstheme="minorHAnsi"/>
                <w:lang w:val="en-GB"/>
              </w:rPr>
              <w:lastRenderedPageBreak/>
              <w:t xml:space="preserve">The product rows are </w:t>
            </w:r>
            <w:r>
              <w:rPr>
                <w:rFonts w:cstheme="minorHAnsi"/>
                <w:lang w:val="en-GB"/>
              </w:rPr>
              <w:lastRenderedPageBreak/>
              <w:t>checked</w:t>
            </w:r>
          </w:p>
          <w:p w:rsidR="00637404" w:rsidRPr="00BE5D36" w:rsidRDefault="00637404" w:rsidP="00832590">
            <w:pPr>
              <w:keepNext/>
              <w:spacing w:after="0"/>
              <w:rPr>
                <w:rFonts w:cstheme="minorHAnsi"/>
                <w:lang w:val="en-GB"/>
              </w:rPr>
            </w:pPr>
            <w:r>
              <w:rPr>
                <w:rFonts w:cstheme="minorHAnsi"/>
                <w:lang w:val="en-GB"/>
              </w:rPr>
              <w:t>And the ‘Download Options’ button underneath the table is enabled</w:t>
            </w:r>
          </w:p>
        </w:tc>
        <w:tc>
          <w:tcPr>
            <w:tcW w:w="1559" w:type="dxa"/>
            <w:shd w:val="clear" w:color="auto" w:fill="47F62A"/>
            <w:vAlign w:val="center"/>
          </w:tcPr>
          <w:p w:rsidR="00637404" w:rsidRPr="00732447" w:rsidRDefault="00637404" w:rsidP="00832590">
            <w:pPr>
              <w:keepNext/>
              <w:spacing w:after="0"/>
              <w:jc w:val="center"/>
              <w:rPr>
                <w:i/>
                <w:sz w:val="14"/>
                <w:szCs w:val="14"/>
                <w:lang w:val="en-US"/>
              </w:rPr>
            </w:pPr>
          </w:p>
        </w:tc>
      </w:tr>
      <w:tr w:rsidR="00637404" w:rsidRPr="004E5884" w:rsidTr="001D4DE5">
        <w:tc>
          <w:tcPr>
            <w:tcW w:w="865" w:type="dxa"/>
            <w:shd w:val="clear" w:color="auto" w:fill="auto"/>
            <w:vAlign w:val="center"/>
          </w:tcPr>
          <w:p w:rsidR="00637404" w:rsidRPr="00544FC8" w:rsidRDefault="00637404" w:rsidP="00832590">
            <w:pPr>
              <w:keepNext/>
              <w:spacing w:after="0"/>
              <w:jc w:val="center"/>
              <w:rPr>
                <w:i/>
                <w:sz w:val="14"/>
                <w:szCs w:val="14"/>
              </w:rPr>
            </w:pPr>
            <w:r>
              <w:rPr>
                <w:i/>
                <w:sz w:val="14"/>
                <w:szCs w:val="14"/>
              </w:rPr>
              <w:lastRenderedPageBreak/>
              <w:t>Step-3</w:t>
            </w:r>
            <w:r w:rsidRPr="005D1206">
              <w:rPr>
                <w:i/>
                <w:sz w:val="14"/>
                <w:szCs w:val="14"/>
              </w:rPr>
              <w:t>0</w:t>
            </w:r>
          </w:p>
        </w:tc>
        <w:tc>
          <w:tcPr>
            <w:tcW w:w="3499" w:type="dxa"/>
            <w:gridSpan w:val="4"/>
            <w:shd w:val="clear" w:color="auto" w:fill="auto"/>
          </w:tcPr>
          <w:p w:rsidR="00637404" w:rsidRPr="003740E5" w:rsidRDefault="00637404" w:rsidP="00832590">
            <w:pPr>
              <w:pStyle w:val="NormalStep"/>
              <w:keepNext/>
              <w:rPr>
                <w:rFonts w:asciiTheme="minorHAnsi" w:hAnsiTheme="minorHAnsi" w:cstheme="minorHAnsi"/>
                <w:sz w:val="22"/>
                <w:szCs w:val="22"/>
              </w:rPr>
            </w:pPr>
            <w:r w:rsidRPr="003740E5">
              <w:rPr>
                <w:rFonts w:asciiTheme="minorHAnsi" w:hAnsiTheme="minorHAnsi" w:cstheme="minorHAnsi"/>
                <w:sz w:val="22"/>
                <w:szCs w:val="22"/>
              </w:rPr>
              <w:t>Click on the ‘Download Options’ button</w:t>
            </w:r>
          </w:p>
        </w:tc>
        <w:tc>
          <w:tcPr>
            <w:tcW w:w="2690" w:type="dxa"/>
            <w:gridSpan w:val="2"/>
            <w:shd w:val="clear" w:color="auto" w:fill="auto"/>
          </w:tcPr>
          <w:p w:rsidR="00637404" w:rsidRPr="00732447" w:rsidRDefault="00637404" w:rsidP="00832590">
            <w:pPr>
              <w:keepNext/>
              <w:spacing w:after="0"/>
              <w:rPr>
                <w:rFonts w:cstheme="minorHAnsi"/>
                <w:lang w:val="en-GB"/>
              </w:rPr>
            </w:pPr>
            <w:r>
              <w:rPr>
                <w:rFonts w:cstheme="minorHAnsi"/>
                <w:lang w:val="en-GB"/>
              </w:rPr>
              <w:t>A widget is spawn-up displaying the download options by the means of select boxes.</w:t>
            </w:r>
          </w:p>
        </w:tc>
        <w:tc>
          <w:tcPr>
            <w:tcW w:w="1559" w:type="dxa"/>
            <w:shd w:val="clear" w:color="auto" w:fill="47F62A"/>
            <w:vAlign w:val="center"/>
          </w:tcPr>
          <w:p w:rsidR="00637404" w:rsidRPr="004E5884" w:rsidRDefault="00637404" w:rsidP="00832590">
            <w:pPr>
              <w:keepNext/>
              <w:spacing w:after="0"/>
              <w:jc w:val="center"/>
              <w:rPr>
                <w:sz w:val="14"/>
                <w:szCs w:val="14"/>
                <w:highlight w:val="yellow"/>
                <w:lang w:val="en-US"/>
              </w:rPr>
            </w:pPr>
          </w:p>
        </w:tc>
      </w:tr>
      <w:tr w:rsidR="00637404" w:rsidRPr="0056181B" w:rsidTr="001D4DE5">
        <w:tc>
          <w:tcPr>
            <w:tcW w:w="865" w:type="dxa"/>
            <w:shd w:val="clear" w:color="auto" w:fill="auto"/>
            <w:vAlign w:val="center"/>
          </w:tcPr>
          <w:p w:rsidR="00637404" w:rsidRDefault="00637404"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637404" w:rsidRPr="003740E5" w:rsidRDefault="00637404" w:rsidP="00832590">
            <w:pPr>
              <w:pStyle w:val="NormalStep"/>
              <w:keepNext/>
              <w:rPr>
                <w:rFonts w:asciiTheme="minorHAnsi" w:hAnsiTheme="minorHAnsi" w:cstheme="minorHAnsi"/>
                <w:sz w:val="22"/>
                <w:szCs w:val="22"/>
              </w:rPr>
            </w:pPr>
            <w:r w:rsidRPr="003740E5">
              <w:rPr>
                <w:rFonts w:asciiTheme="minorHAnsi" w:hAnsiTheme="minorHAnsi" w:cstheme="minorHAnsi"/>
                <w:sz w:val="22"/>
                <w:szCs w:val="22"/>
              </w:rPr>
              <w:t>Update “Download mode” selection with the “Download continuously</w:t>
            </w:r>
            <w:r w:rsidR="001D4DE5" w:rsidRPr="003740E5">
              <w:rPr>
                <w:rFonts w:asciiTheme="minorHAnsi" w:hAnsiTheme="minorHAnsi" w:cstheme="minorHAnsi"/>
                <w:sz w:val="22"/>
                <w:szCs w:val="22"/>
              </w:rPr>
              <w:t xml:space="preserve"> – sizeFactor : 1</w:t>
            </w:r>
            <w:r w:rsidRPr="003740E5">
              <w:rPr>
                <w:rFonts w:asciiTheme="minorHAnsi" w:hAnsiTheme="minorHAnsi" w:cstheme="minorHAnsi"/>
                <w:sz w:val="22"/>
                <w:szCs w:val="22"/>
              </w:rPr>
              <w:t>” option</w:t>
            </w:r>
          </w:p>
        </w:tc>
        <w:tc>
          <w:tcPr>
            <w:tcW w:w="2690" w:type="dxa"/>
            <w:gridSpan w:val="2"/>
            <w:shd w:val="clear" w:color="auto" w:fill="auto"/>
          </w:tcPr>
          <w:p w:rsidR="00637404" w:rsidRDefault="00637404" w:rsidP="00832590">
            <w:pPr>
              <w:keepNext/>
              <w:spacing w:after="0"/>
              <w:rPr>
                <w:rFonts w:cstheme="minorHAnsi"/>
                <w:lang w:val="en-GB"/>
              </w:rPr>
            </w:pPr>
            <w:r>
              <w:rPr>
                <w:rFonts w:cstheme="minorHAnsi"/>
                <w:lang w:val="en-US"/>
              </w:rPr>
              <w:t>The selected values change.</w:t>
            </w:r>
          </w:p>
        </w:tc>
        <w:tc>
          <w:tcPr>
            <w:tcW w:w="1559" w:type="dxa"/>
            <w:shd w:val="clear" w:color="auto" w:fill="47F62A"/>
            <w:vAlign w:val="center"/>
          </w:tcPr>
          <w:p w:rsidR="00637404" w:rsidRPr="0056181B" w:rsidRDefault="00637404" w:rsidP="00832590">
            <w:pPr>
              <w:keepNext/>
              <w:spacing w:after="0"/>
              <w:jc w:val="center"/>
              <w:rPr>
                <w:i/>
                <w:sz w:val="14"/>
                <w:szCs w:val="14"/>
              </w:rPr>
            </w:pPr>
          </w:p>
        </w:tc>
      </w:tr>
      <w:tr w:rsidR="00637404" w:rsidRPr="0056181B" w:rsidTr="007732E4">
        <w:tc>
          <w:tcPr>
            <w:tcW w:w="865" w:type="dxa"/>
            <w:shd w:val="clear" w:color="auto" w:fill="auto"/>
            <w:vAlign w:val="center"/>
          </w:tcPr>
          <w:p w:rsidR="00637404" w:rsidRDefault="00637404"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637404" w:rsidRPr="003740E5" w:rsidRDefault="001D4DE5" w:rsidP="00F704FF">
            <w:pPr>
              <w:pStyle w:val="NormalStep"/>
              <w:keepNext/>
              <w:rPr>
                <w:rFonts w:asciiTheme="minorHAnsi" w:hAnsiTheme="minorHAnsi" w:cstheme="minorHAnsi"/>
                <w:sz w:val="22"/>
                <w:szCs w:val="22"/>
              </w:rPr>
            </w:pPr>
            <w:r w:rsidRPr="003740E5">
              <w:rPr>
                <w:rFonts w:asciiTheme="minorHAnsi" w:hAnsiTheme="minorHAnsi" w:cstheme="minorHAnsi"/>
                <w:sz w:val="22"/>
                <w:szCs w:val="22"/>
              </w:rPr>
              <w:t>Click on “</w:t>
            </w:r>
            <w:r w:rsidR="00637404" w:rsidRPr="003740E5">
              <w:rPr>
                <w:rFonts w:asciiTheme="minorHAnsi" w:hAnsiTheme="minorHAnsi" w:cstheme="minorHAnsi"/>
                <w:sz w:val="22"/>
                <w:szCs w:val="22"/>
              </w:rPr>
              <w:t>Update</w:t>
            </w:r>
            <w:r w:rsidRPr="003740E5">
              <w:rPr>
                <w:rFonts w:asciiTheme="minorHAnsi" w:hAnsiTheme="minorHAnsi" w:cstheme="minorHAnsi"/>
                <w:sz w:val="22"/>
                <w:szCs w:val="22"/>
              </w:rPr>
              <w:t>”</w:t>
            </w:r>
            <w:r w:rsidR="00637404" w:rsidRPr="003740E5">
              <w:rPr>
                <w:rFonts w:asciiTheme="minorHAnsi" w:hAnsiTheme="minorHAnsi" w:cstheme="minorHAnsi"/>
                <w:sz w:val="22"/>
                <w:szCs w:val="22"/>
              </w:rPr>
              <w:t xml:space="preserve"> </w:t>
            </w:r>
            <w:r w:rsidR="00F704FF" w:rsidRPr="003740E5">
              <w:rPr>
                <w:rFonts w:asciiTheme="minorHAnsi" w:hAnsiTheme="minorHAnsi" w:cstheme="minorHAnsi"/>
                <w:sz w:val="22"/>
                <w:szCs w:val="22"/>
              </w:rPr>
              <w:t>button in Download Options</w:t>
            </w:r>
          </w:p>
        </w:tc>
        <w:tc>
          <w:tcPr>
            <w:tcW w:w="2690" w:type="dxa"/>
            <w:gridSpan w:val="2"/>
            <w:shd w:val="clear" w:color="auto" w:fill="auto"/>
          </w:tcPr>
          <w:p w:rsidR="00637404" w:rsidRPr="003C0A28" w:rsidRDefault="00637404" w:rsidP="00832590">
            <w:pPr>
              <w:keepNext/>
              <w:spacing w:after="0"/>
              <w:rPr>
                <w:rFonts w:cstheme="minorHAnsi"/>
                <w:lang w:val="en-US"/>
              </w:rPr>
            </w:pPr>
            <w:r>
              <w:rPr>
                <w:rFonts w:cstheme="minorHAnsi"/>
                <w:lang w:val="en-US"/>
              </w:rPr>
              <w:t>The message “Download options updated” is displayed underneath the button.</w:t>
            </w:r>
          </w:p>
        </w:tc>
        <w:tc>
          <w:tcPr>
            <w:tcW w:w="1559" w:type="dxa"/>
            <w:shd w:val="clear" w:color="auto" w:fill="47F62A"/>
            <w:vAlign w:val="center"/>
          </w:tcPr>
          <w:p w:rsidR="00637404" w:rsidRPr="0056181B" w:rsidRDefault="00637404" w:rsidP="00832590">
            <w:pPr>
              <w:keepNext/>
              <w:spacing w:after="0"/>
              <w:jc w:val="center"/>
              <w:rPr>
                <w:i/>
                <w:sz w:val="14"/>
                <w:szCs w:val="14"/>
              </w:rPr>
            </w:pPr>
            <w:r w:rsidRPr="0056181B">
              <w:rPr>
                <w:i/>
                <w:sz w:val="14"/>
                <w:szCs w:val="14"/>
              </w:rPr>
              <w:t>NGEO-</w:t>
            </w:r>
            <w:r>
              <w:rPr>
                <w:i/>
                <w:sz w:val="14"/>
                <w:szCs w:val="14"/>
              </w:rPr>
              <w:t>WEBC-PFC-0173</w:t>
            </w:r>
          </w:p>
        </w:tc>
      </w:tr>
    </w:tbl>
    <w:p w:rsidR="00E16E38" w:rsidRDefault="00E16E38" w:rsidP="00832590">
      <w:pPr>
        <w:pStyle w:val="Titre3"/>
      </w:pPr>
      <w:bookmarkStart w:id="159" w:name="_Toc413751503"/>
      <w:r>
        <w:t>NGEO-WEBC-VTP-0175</w:t>
      </w:r>
      <w:bookmarkEnd w:id="15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0175</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18158E">
            <w:pPr>
              <w:keepNext/>
              <w:spacing w:after="0"/>
              <w:rPr>
                <w:color w:val="548DD4"/>
                <w:sz w:val="16"/>
                <w:szCs w:val="16"/>
                <w:lang w:val="en-US"/>
              </w:rPr>
            </w:pPr>
            <w:r w:rsidRPr="003573AF">
              <w:rPr>
                <w:i/>
                <w:color w:val="548DD4"/>
                <w:sz w:val="16"/>
                <w:szCs w:val="16"/>
                <w:u w:val="single"/>
              </w:rPr>
              <w:t>Download options updat</w:t>
            </w:r>
            <w:r w:rsidR="0018158E">
              <w:rPr>
                <w:i/>
                <w:color w:val="548DD4"/>
                <w:sz w:val="16"/>
                <w:szCs w:val="16"/>
                <w:u w:val="single"/>
              </w:rPr>
              <w:t>e</w:t>
            </w:r>
            <w:r w:rsidRPr="003573AF">
              <w:rPr>
                <w:i/>
                <w:color w:val="548DD4"/>
                <w:sz w:val="16"/>
                <w:szCs w:val="16"/>
                <w:u w:val="single"/>
              </w:rPr>
              <w:t xml:space="preserve"> with</w:t>
            </w:r>
            <w:r w:rsidR="0018158E">
              <w:rPr>
                <w:i/>
                <w:color w:val="548DD4"/>
                <w:sz w:val="16"/>
                <w:szCs w:val="16"/>
                <w:u w:val="single"/>
              </w:rPr>
              <w:t xml:space="preserve"> the selected</w:t>
            </w:r>
            <w:r w:rsidRPr="003573AF">
              <w:rPr>
                <w:i/>
                <w:color w:val="548DD4"/>
                <w:sz w:val="16"/>
                <w:szCs w:val="16"/>
                <w:u w:val="single"/>
              </w:rPr>
              <w:t xml:space="preserve"> dataset</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F824B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Pr="004B496B" w:rsidRDefault="00E16E38" w:rsidP="00F846B9">
            <w:pPr>
              <w:keepNext/>
              <w:spacing w:after="0"/>
              <w:jc w:val="center"/>
              <w:rPr>
                <w:sz w:val="2"/>
              </w:rPr>
            </w:pPr>
          </w:p>
          <w:p w:rsidR="00E16E38" w:rsidRPr="004B496B" w:rsidRDefault="00E16E38" w:rsidP="00832590">
            <w:pPr>
              <w:keepNext/>
              <w:spacing w:after="0"/>
              <w:jc w:val="center"/>
              <w:rPr>
                <w:color w:val="548DD4"/>
                <w:sz w:val="4"/>
                <w:szCs w:val="16"/>
                <w:lang w:val="en-US"/>
              </w:rPr>
            </w:pPr>
          </w:p>
        </w:tc>
      </w:tr>
      <w:tr w:rsidR="00A833A2" w:rsidRPr="0056181B" w:rsidTr="00F846B9">
        <w:tc>
          <w:tcPr>
            <w:tcW w:w="865" w:type="dxa"/>
            <w:shd w:val="clear" w:color="auto" w:fill="auto"/>
            <w:vAlign w:val="center"/>
          </w:tcPr>
          <w:p w:rsidR="00A833A2" w:rsidRPr="00544FC8" w:rsidRDefault="00A833A2"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A833A2" w:rsidRPr="00057FF1" w:rsidRDefault="00A833A2"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p>
        </w:tc>
        <w:tc>
          <w:tcPr>
            <w:tcW w:w="2690" w:type="dxa"/>
            <w:gridSpan w:val="2"/>
            <w:shd w:val="clear" w:color="auto" w:fill="auto"/>
          </w:tcPr>
          <w:p w:rsidR="00A833A2" w:rsidRPr="00057FF1" w:rsidRDefault="00A833A2" w:rsidP="00832590">
            <w:pPr>
              <w:keepNext/>
              <w:spacing w:after="0"/>
              <w:rPr>
                <w:rFonts w:cstheme="minorHAnsi"/>
                <w:lang w:val="en-US"/>
              </w:rPr>
            </w:pPr>
            <w:r>
              <w:rPr>
                <w:rFonts w:cstheme="minorHAnsi"/>
                <w:lang w:val="en-GB"/>
              </w:rPr>
              <w:t xml:space="preserve">The open search url </w:t>
            </w:r>
            <w:r w:rsidR="00573597">
              <w:rPr>
                <w:rFonts w:cstheme="minorHAnsi"/>
                <w:lang w:val="en-GB"/>
              </w:rPr>
              <w:t xml:space="preserve">is displayed with all download </w:t>
            </w:r>
            <w:r>
              <w:rPr>
                <w:rFonts w:cstheme="minorHAnsi"/>
                <w:lang w:val="en-GB"/>
              </w:rPr>
              <w:t>options and the changed values are taken into account</w:t>
            </w:r>
          </w:p>
        </w:tc>
        <w:tc>
          <w:tcPr>
            <w:tcW w:w="1559" w:type="dxa"/>
            <w:shd w:val="clear" w:color="auto" w:fill="47F62A"/>
            <w:vAlign w:val="center"/>
          </w:tcPr>
          <w:p w:rsidR="00A833A2" w:rsidRPr="0056181B" w:rsidRDefault="00A833A2" w:rsidP="00832590">
            <w:pPr>
              <w:keepNext/>
              <w:spacing w:after="0"/>
              <w:jc w:val="center"/>
              <w:rPr>
                <w:i/>
                <w:sz w:val="14"/>
                <w:szCs w:val="14"/>
              </w:rPr>
            </w:pPr>
          </w:p>
        </w:tc>
      </w:tr>
      <w:tr w:rsidR="00A833A2" w:rsidRPr="00732447" w:rsidTr="00F846B9">
        <w:tc>
          <w:tcPr>
            <w:tcW w:w="865" w:type="dxa"/>
            <w:shd w:val="clear" w:color="auto" w:fill="auto"/>
            <w:vAlign w:val="center"/>
          </w:tcPr>
          <w:p w:rsidR="00A833A2" w:rsidRPr="005D1206" w:rsidRDefault="00A833A2" w:rsidP="00832590">
            <w:pPr>
              <w:keepNext/>
              <w:spacing w:after="0"/>
              <w:jc w:val="center"/>
              <w:rPr>
                <w:i/>
                <w:sz w:val="14"/>
                <w:szCs w:val="14"/>
              </w:rPr>
            </w:pPr>
            <w:r>
              <w:rPr>
                <w:i/>
                <w:sz w:val="14"/>
                <w:szCs w:val="14"/>
              </w:rPr>
              <w:t>Step-20</w:t>
            </w:r>
          </w:p>
        </w:tc>
        <w:tc>
          <w:tcPr>
            <w:tcW w:w="3499" w:type="dxa"/>
            <w:gridSpan w:val="4"/>
            <w:shd w:val="clear" w:color="auto" w:fill="auto"/>
          </w:tcPr>
          <w:p w:rsidR="00A833A2" w:rsidRPr="00E24DDB" w:rsidRDefault="00A833A2" w:rsidP="00832590">
            <w:pPr>
              <w:pStyle w:val="NormalStep"/>
              <w:keepNext/>
              <w:rPr>
                <w:rFonts w:asciiTheme="minorHAnsi" w:hAnsiTheme="minorHAnsi" w:cstheme="minorHAnsi"/>
                <w:b/>
                <w:sz w:val="22"/>
                <w:szCs w:val="22"/>
              </w:rPr>
            </w:pPr>
            <w:r w:rsidRPr="003740E5">
              <w:rPr>
                <w:rFonts w:asciiTheme="minorHAnsi" w:hAnsiTheme="minorHAnsi" w:cstheme="minorHAnsi"/>
                <w:sz w:val="22"/>
                <w:szCs w:val="22"/>
              </w:rPr>
              <w:t xml:space="preserve">Open the "Datasets" widget by clicking on </w:t>
            </w:r>
            <w:r w:rsidR="0050581B" w:rsidRPr="003740E5">
              <w:rPr>
                <w:rFonts w:asciiTheme="minorHAnsi" w:hAnsiTheme="minorHAnsi" w:cstheme="minorHAnsi"/>
                <w:sz w:val="22"/>
                <w:szCs w:val="22"/>
              </w:rPr>
              <w:t>"Datasets"</w:t>
            </w:r>
            <w:r w:rsidRPr="003740E5">
              <w:rPr>
                <w:rFonts w:asciiTheme="minorHAnsi" w:hAnsiTheme="minorHAnsi" w:cstheme="minorHAnsi"/>
                <w:sz w:val="22"/>
                <w:szCs w:val="22"/>
              </w:rPr>
              <w:t xml:space="preserve"> button</w:t>
            </w:r>
            <w:r w:rsidRPr="002C635F">
              <w:rPr>
                <w:rFonts w:asciiTheme="minorHAnsi" w:hAnsiTheme="minorHAnsi" w:cstheme="minorHAnsi"/>
                <w:sz w:val="22"/>
                <w:szCs w:val="22"/>
              </w:rPr>
              <w:t xml:space="preserve"> in the toolbar</w:t>
            </w:r>
          </w:p>
        </w:tc>
        <w:tc>
          <w:tcPr>
            <w:tcW w:w="2690" w:type="dxa"/>
            <w:gridSpan w:val="2"/>
            <w:shd w:val="clear" w:color="auto" w:fill="auto"/>
          </w:tcPr>
          <w:p w:rsidR="00A833A2" w:rsidRPr="003C0A28" w:rsidRDefault="00A833A2" w:rsidP="00832590">
            <w:pPr>
              <w:keepNext/>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47F62A"/>
            <w:vAlign w:val="center"/>
          </w:tcPr>
          <w:p w:rsidR="00A833A2" w:rsidRPr="00732447" w:rsidRDefault="00A833A2" w:rsidP="00832590">
            <w:pPr>
              <w:keepNext/>
              <w:spacing w:after="0"/>
              <w:jc w:val="center"/>
              <w:rPr>
                <w:i/>
                <w:sz w:val="14"/>
                <w:szCs w:val="14"/>
                <w:lang w:val="en-US"/>
              </w:rPr>
            </w:pPr>
          </w:p>
        </w:tc>
      </w:tr>
      <w:tr w:rsidR="00A833A2" w:rsidRPr="004E5884" w:rsidTr="00F846B9">
        <w:tc>
          <w:tcPr>
            <w:tcW w:w="865" w:type="dxa"/>
            <w:shd w:val="clear" w:color="auto" w:fill="auto"/>
            <w:vAlign w:val="center"/>
          </w:tcPr>
          <w:p w:rsidR="00A833A2" w:rsidRPr="00544FC8" w:rsidRDefault="00A833A2"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A833A2" w:rsidRPr="00057FF1" w:rsidRDefault="00A833A2" w:rsidP="0018158E">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w:t>
            </w:r>
            <w:r w:rsidRPr="003740E5">
              <w:rPr>
                <w:rFonts w:asciiTheme="minorHAnsi" w:hAnsiTheme="minorHAnsi" w:cstheme="minorHAnsi"/>
                <w:sz w:val="22"/>
                <w:szCs w:val="22"/>
              </w:rPr>
              <w:t>on dataset ND_S</w:t>
            </w:r>
            <w:r w:rsidR="0018158E" w:rsidRPr="003740E5">
              <w:rPr>
                <w:rFonts w:asciiTheme="minorHAnsi" w:hAnsiTheme="minorHAnsi" w:cstheme="minorHAnsi"/>
                <w:sz w:val="22"/>
                <w:szCs w:val="22"/>
              </w:rPr>
              <w:t>2</w:t>
            </w:r>
            <w:r w:rsidRPr="003740E5">
              <w:rPr>
                <w:rFonts w:asciiTheme="minorHAnsi" w:hAnsiTheme="minorHAnsi" w:cstheme="minorHAnsi"/>
                <w:sz w:val="22"/>
                <w:szCs w:val="22"/>
              </w:rPr>
              <w:t>_1</w:t>
            </w:r>
            <w:r w:rsidR="00F846B9" w:rsidRPr="003740E5">
              <w:rPr>
                <w:rFonts w:asciiTheme="minorHAnsi" w:hAnsiTheme="minorHAnsi" w:cstheme="minorHAnsi"/>
                <w:sz w:val="22"/>
                <w:szCs w:val="22"/>
              </w:rPr>
              <w:t xml:space="preserve"> and</w:t>
            </w:r>
            <w:r w:rsidR="00F846B9">
              <w:rPr>
                <w:rFonts w:asciiTheme="minorHAnsi" w:hAnsiTheme="minorHAnsi" w:cstheme="minorHAnsi"/>
                <w:sz w:val="22"/>
                <w:szCs w:val="22"/>
              </w:rPr>
              <w:t xml:space="preserve"> unclick on ND_OPT_1</w:t>
            </w:r>
            <w:r>
              <w:rPr>
                <w:rFonts w:asciiTheme="minorHAnsi" w:hAnsiTheme="minorHAnsi" w:cstheme="minorHAnsi"/>
                <w:sz w:val="22"/>
                <w:szCs w:val="22"/>
              </w:rPr>
              <w:t>.</w:t>
            </w:r>
          </w:p>
        </w:tc>
        <w:tc>
          <w:tcPr>
            <w:tcW w:w="2690" w:type="dxa"/>
            <w:gridSpan w:val="2"/>
            <w:shd w:val="clear" w:color="auto" w:fill="auto"/>
          </w:tcPr>
          <w:p w:rsidR="00A833A2" w:rsidRPr="00732447" w:rsidRDefault="00A833A2" w:rsidP="00832590">
            <w:pPr>
              <w:keepNext/>
              <w:spacing w:after="0"/>
              <w:rPr>
                <w:rFonts w:cstheme="minorHAnsi"/>
                <w:lang w:val="en-GB"/>
              </w:rPr>
            </w:pPr>
            <w:r>
              <w:rPr>
                <w:rFonts w:cstheme="minorHAnsi"/>
                <w:lang w:val="en-GB"/>
              </w:rPr>
              <w:t>The selected dataset is highlighted</w:t>
            </w:r>
          </w:p>
        </w:tc>
        <w:tc>
          <w:tcPr>
            <w:tcW w:w="1559" w:type="dxa"/>
            <w:shd w:val="clear" w:color="auto" w:fill="47F62A"/>
            <w:vAlign w:val="center"/>
          </w:tcPr>
          <w:p w:rsidR="00A833A2" w:rsidRPr="004E5884" w:rsidRDefault="00A833A2" w:rsidP="00832590">
            <w:pPr>
              <w:keepNext/>
              <w:spacing w:after="0"/>
              <w:jc w:val="center"/>
              <w:rPr>
                <w:sz w:val="14"/>
                <w:szCs w:val="14"/>
                <w:highlight w:val="yellow"/>
                <w:lang w:val="en-US"/>
              </w:rPr>
            </w:pPr>
          </w:p>
        </w:tc>
      </w:tr>
      <w:tr w:rsidR="00A833A2" w:rsidRPr="0056181B" w:rsidTr="00F846B9">
        <w:tc>
          <w:tcPr>
            <w:tcW w:w="865" w:type="dxa"/>
            <w:shd w:val="clear" w:color="auto" w:fill="auto"/>
            <w:vAlign w:val="center"/>
          </w:tcPr>
          <w:p w:rsidR="00A833A2" w:rsidRDefault="00A833A2"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A833A2" w:rsidRDefault="00A833A2" w:rsidP="00FF3112">
            <w:pPr>
              <w:pStyle w:val="NormalStep"/>
              <w:keepNext/>
              <w:rPr>
                <w:rFonts w:asciiTheme="minorHAnsi" w:hAnsiTheme="minorHAnsi" w:cstheme="minorHAnsi"/>
                <w:sz w:val="22"/>
                <w:szCs w:val="22"/>
              </w:rPr>
            </w:pPr>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w:t>
            </w:r>
            <w:r w:rsidR="00FF3112">
              <w:rPr>
                <w:rFonts w:asciiTheme="minorHAnsi" w:hAnsiTheme="minorHAnsi" w:cstheme="minorHAnsi"/>
                <w:sz w:val="22"/>
                <w:szCs w:val="22"/>
                <w:lang w:val="en-US"/>
              </w:rPr>
              <w:t>TP-0170</w:t>
            </w:r>
          </w:p>
        </w:tc>
        <w:tc>
          <w:tcPr>
            <w:tcW w:w="2690" w:type="dxa"/>
            <w:gridSpan w:val="2"/>
            <w:shd w:val="clear" w:color="auto" w:fill="auto"/>
          </w:tcPr>
          <w:p w:rsidR="00A833A2" w:rsidRDefault="00FF3112" w:rsidP="00832590">
            <w:pPr>
              <w:keepNext/>
              <w:spacing w:after="0"/>
              <w:rPr>
                <w:rFonts w:cstheme="minorHAnsi"/>
                <w:lang w:val="en-GB"/>
              </w:rPr>
            </w:pPr>
            <w:r w:rsidRPr="003740E5">
              <w:rPr>
                <w:rFonts w:cstheme="minorHAnsi"/>
                <w:lang w:val="en-GB"/>
              </w:rPr>
              <w:t>M</w:t>
            </w:r>
            <w:r w:rsidRPr="003740E5">
              <w:rPr>
                <w:rFonts w:cstheme="minorHAnsi"/>
                <w:lang w:val="en-US"/>
              </w:rPr>
              <w:t xml:space="preserve">ake sure that the download options values set for the first dataset has </w:t>
            </w:r>
            <w:r w:rsidRPr="003740E5">
              <w:rPr>
                <w:rFonts w:cstheme="minorHAnsi"/>
                <w:lang w:val="en-US"/>
              </w:rPr>
              <w:lastRenderedPageBreak/>
              <w:t>been reset and that the values of the new dataset are taken into account</w:t>
            </w:r>
          </w:p>
        </w:tc>
        <w:tc>
          <w:tcPr>
            <w:tcW w:w="1559" w:type="dxa"/>
            <w:shd w:val="clear" w:color="auto" w:fill="47F62A"/>
            <w:vAlign w:val="center"/>
          </w:tcPr>
          <w:p w:rsidR="00A833A2" w:rsidRPr="0056181B" w:rsidRDefault="00A833A2" w:rsidP="00832590">
            <w:pPr>
              <w:keepNext/>
              <w:spacing w:after="0"/>
              <w:jc w:val="center"/>
              <w:rPr>
                <w:i/>
                <w:sz w:val="14"/>
                <w:szCs w:val="14"/>
              </w:rPr>
            </w:pPr>
            <w:r w:rsidRPr="0056181B">
              <w:rPr>
                <w:i/>
                <w:sz w:val="14"/>
                <w:szCs w:val="14"/>
              </w:rPr>
              <w:lastRenderedPageBreak/>
              <w:t>NGEO-</w:t>
            </w:r>
            <w:r>
              <w:rPr>
                <w:i/>
                <w:sz w:val="14"/>
                <w:szCs w:val="14"/>
              </w:rPr>
              <w:t>WEBC-PFC-0175</w:t>
            </w:r>
          </w:p>
        </w:tc>
      </w:tr>
    </w:tbl>
    <w:p w:rsidR="00637404" w:rsidRDefault="00637404" w:rsidP="00832590">
      <w:pPr>
        <w:pStyle w:val="Titre3"/>
      </w:pPr>
      <w:bookmarkStart w:id="160" w:name="_Toc413751504"/>
      <w:r w:rsidRPr="00ED457C">
        <w:lastRenderedPageBreak/>
        <w:t>NGEO-WEBC-VT</w:t>
      </w:r>
      <w:r>
        <w:t>P-0177</w:t>
      </w:r>
      <w:bookmarkEnd w:id="16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637404" w:rsidRPr="007C2567" w:rsidTr="00F40ADC">
        <w:tc>
          <w:tcPr>
            <w:tcW w:w="8613" w:type="dxa"/>
            <w:gridSpan w:val="8"/>
            <w:tcBorders>
              <w:top w:val="single" w:sz="2" w:space="0" w:color="auto"/>
              <w:bottom w:val="single" w:sz="6" w:space="0" w:color="auto"/>
            </w:tcBorders>
            <w:shd w:val="clear" w:color="auto" w:fill="548DD4" w:themeFill="text2" w:themeFillTint="99"/>
          </w:tcPr>
          <w:p w:rsidR="00637404" w:rsidRPr="007C2567" w:rsidRDefault="00637404" w:rsidP="00832590">
            <w:pPr>
              <w:keepNext/>
              <w:spacing w:after="0"/>
              <w:jc w:val="center"/>
              <w:rPr>
                <w:b/>
                <w:color w:val="FFFFFF"/>
                <w:szCs w:val="18"/>
                <w:lang w:val="en-US"/>
              </w:rPr>
            </w:pPr>
            <w:r w:rsidRPr="007C2567">
              <w:rPr>
                <w:b/>
                <w:color w:val="FFFFFF"/>
                <w:szCs w:val="18"/>
                <w:lang w:val="en-US"/>
              </w:rPr>
              <w:t>NGEO VALIDATION TEST  RESULT</w:t>
            </w:r>
          </w:p>
        </w:tc>
      </w:tr>
      <w:tr w:rsidR="00637404" w:rsidRPr="007C2567" w:rsidTr="00F40ADC">
        <w:tc>
          <w:tcPr>
            <w:tcW w:w="1607" w:type="dxa"/>
            <w:gridSpan w:val="2"/>
            <w:tcBorders>
              <w:top w:val="single" w:sz="6" w:space="0" w:color="auto"/>
            </w:tcBorders>
            <w:shd w:val="clear" w:color="auto" w:fill="548DD4" w:themeFill="text2" w:themeFillTint="99"/>
          </w:tcPr>
          <w:p w:rsidR="00637404" w:rsidRPr="007C2567" w:rsidRDefault="00637404"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637404" w:rsidRPr="007C2567" w:rsidRDefault="00B62CBC" w:rsidP="00832590">
            <w:pPr>
              <w:keepNext/>
              <w:spacing w:after="0"/>
              <w:rPr>
                <w:color w:val="548DD4"/>
                <w:sz w:val="16"/>
                <w:szCs w:val="16"/>
              </w:rPr>
            </w:pPr>
            <w:r>
              <w:rPr>
                <w:color w:val="548DD4"/>
                <w:sz w:val="16"/>
                <w:szCs w:val="16"/>
              </w:rPr>
              <w:t>NGEO-WEBC-VTP-</w:t>
            </w:r>
            <w:r w:rsidR="00637404">
              <w:rPr>
                <w:color w:val="548DD4"/>
                <w:sz w:val="16"/>
                <w:szCs w:val="16"/>
              </w:rPr>
              <w:t>0175</w:t>
            </w:r>
          </w:p>
        </w:tc>
        <w:tc>
          <w:tcPr>
            <w:tcW w:w="1134" w:type="dxa"/>
            <w:gridSpan w:val="3"/>
            <w:tcBorders>
              <w:top w:val="single" w:sz="6" w:space="0" w:color="auto"/>
            </w:tcBorders>
            <w:shd w:val="clear" w:color="auto" w:fill="548DD4" w:themeFill="text2" w:themeFillTint="99"/>
          </w:tcPr>
          <w:p w:rsidR="00637404" w:rsidRPr="007C2567" w:rsidRDefault="00637404"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637404" w:rsidRPr="007C2567" w:rsidRDefault="0018158E" w:rsidP="0018158E">
            <w:pPr>
              <w:keepNext/>
              <w:spacing w:after="0"/>
              <w:rPr>
                <w:color w:val="548DD4"/>
                <w:sz w:val="16"/>
                <w:szCs w:val="16"/>
                <w:lang w:val="en-US"/>
              </w:rPr>
            </w:pPr>
            <w:r>
              <w:rPr>
                <w:i/>
                <w:color w:val="548DD4"/>
                <w:sz w:val="16"/>
                <w:szCs w:val="16"/>
                <w:u w:val="single"/>
              </w:rPr>
              <w:t xml:space="preserve">Download options </w:t>
            </w:r>
            <w:r w:rsidR="00637404" w:rsidRPr="003573AF">
              <w:rPr>
                <w:i/>
                <w:color w:val="548DD4"/>
                <w:sz w:val="16"/>
                <w:szCs w:val="16"/>
                <w:u w:val="single"/>
              </w:rPr>
              <w:t xml:space="preserve">with </w:t>
            </w:r>
            <w:r>
              <w:rPr>
                <w:i/>
                <w:color w:val="548DD4"/>
                <w:sz w:val="16"/>
                <w:szCs w:val="16"/>
                <w:u w:val="single"/>
              </w:rPr>
              <w:t>crop product to search area</w:t>
            </w:r>
          </w:p>
        </w:tc>
      </w:tr>
      <w:tr w:rsidR="00637404" w:rsidRPr="007C2567" w:rsidTr="00F40ADC">
        <w:tc>
          <w:tcPr>
            <w:tcW w:w="8613" w:type="dxa"/>
            <w:gridSpan w:val="8"/>
            <w:shd w:val="clear" w:color="auto" w:fill="A6A6A6"/>
          </w:tcPr>
          <w:p w:rsidR="00637404" w:rsidRPr="007C2567" w:rsidRDefault="00637404" w:rsidP="00832590">
            <w:pPr>
              <w:keepNext/>
              <w:spacing w:after="0"/>
              <w:rPr>
                <w:sz w:val="14"/>
                <w:szCs w:val="14"/>
              </w:rPr>
            </w:pPr>
            <w:r w:rsidRPr="007C2567">
              <w:rPr>
                <w:b/>
                <w:sz w:val="14"/>
                <w:szCs w:val="14"/>
              </w:rPr>
              <w:t>Result</w:t>
            </w:r>
          </w:p>
        </w:tc>
      </w:tr>
      <w:tr w:rsidR="00637404" w:rsidRPr="007C2567" w:rsidTr="00F40ADC">
        <w:tc>
          <w:tcPr>
            <w:tcW w:w="8613" w:type="dxa"/>
            <w:gridSpan w:val="8"/>
            <w:shd w:val="clear" w:color="auto" w:fill="47F62A"/>
          </w:tcPr>
          <w:p w:rsidR="00637404" w:rsidRPr="007C2567" w:rsidRDefault="00637404" w:rsidP="00832590">
            <w:pPr>
              <w:keepNext/>
              <w:spacing w:after="0"/>
              <w:jc w:val="center"/>
              <w:rPr>
                <w:b/>
                <w:color w:val="548DD4"/>
                <w:sz w:val="28"/>
                <w:szCs w:val="28"/>
                <w:lang w:val="en-US"/>
              </w:rPr>
            </w:pPr>
            <w:r w:rsidRPr="007C2567">
              <w:rPr>
                <w:b/>
                <w:sz w:val="28"/>
                <w:szCs w:val="28"/>
                <w:lang w:val="en-US"/>
              </w:rPr>
              <w:t>PASS</w:t>
            </w:r>
          </w:p>
        </w:tc>
      </w:tr>
      <w:tr w:rsidR="00637404" w:rsidRPr="007C2567" w:rsidTr="00F40ADC">
        <w:tc>
          <w:tcPr>
            <w:tcW w:w="4306" w:type="dxa"/>
            <w:gridSpan w:val="4"/>
            <w:shd w:val="clear" w:color="auto" w:fill="A6A6A6"/>
          </w:tcPr>
          <w:p w:rsidR="00637404" w:rsidRPr="007C2567" w:rsidRDefault="00637404"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637404" w:rsidRPr="007C2567" w:rsidRDefault="00637404" w:rsidP="00832590">
            <w:pPr>
              <w:keepNext/>
              <w:spacing w:after="0"/>
              <w:rPr>
                <w:sz w:val="14"/>
                <w:szCs w:val="14"/>
              </w:rPr>
            </w:pPr>
            <w:r w:rsidRPr="007C2567">
              <w:rPr>
                <w:sz w:val="14"/>
                <w:szCs w:val="14"/>
              </w:rPr>
              <w:t>Execution info</w:t>
            </w:r>
          </w:p>
        </w:tc>
      </w:tr>
      <w:tr w:rsidR="00637404" w:rsidRPr="007C2567" w:rsidTr="00F40ADC">
        <w:trPr>
          <w:trHeight w:val="457"/>
        </w:trPr>
        <w:tc>
          <w:tcPr>
            <w:tcW w:w="4306" w:type="dxa"/>
            <w:gridSpan w:val="4"/>
            <w:shd w:val="clear" w:color="auto" w:fill="FFFFFF" w:themeFill="background1"/>
          </w:tcPr>
          <w:p w:rsidR="00637404" w:rsidRPr="007C2567" w:rsidRDefault="00637404" w:rsidP="00832590">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637404" w:rsidRPr="007C2567" w:rsidRDefault="00637404"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637404" w:rsidRPr="007C2567" w:rsidRDefault="00637404" w:rsidP="00832590">
            <w:pPr>
              <w:keepNext/>
              <w:spacing w:after="0"/>
              <w:rPr>
                <w:color w:val="548DD4"/>
                <w:sz w:val="16"/>
                <w:szCs w:val="16"/>
                <w:lang w:val="en-US"/>
              </w:rPr>
            </w:pPr>
            <w:r w:rsidRPr="007C2567">
              <w:rPr>
                <w:color w:val="548DD4"/>
                <w:sz w:val="16"/>
                <w:szCs w:val="16"/>
                <w:lang w:val="en-US"/>
              </w:rPr>
              <w:t>Tool1 version:</w:t>
            </w:r>
          </w:p>
          <w:p w:rsidR="00637404" w:rsidRPr="007C2567" w:rsidRDefault="00637404"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637404" w:rsidRPr="00F824B1" w:rsidRDefault="00637404"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637404"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637404" w:rsidRPr="007C2567" w:rsidRDefault="00637404" w:rsidP="00832590">
            <w:pPr>
              <w:keepNext/>
              <w:spacing w:after="0"/>
              <w:rPr>
                <w:color w:val="548DD4"/>
                <w:sz w:val="16"/>
                <w:szCs w:val="16"/>
                <w:lang w:val="en-US"/>
              </w:rPr>
            </w:pPr>
            <w:r w:rsidRPr="007C2567">
              <w:rPr>
                <w:color w:val="548DD4"/>
                <w:sz w:val="16"/>
                <w:szCs w:val="16"/>
                <w:lang w:val="en-US"/>
              </w:rPr>
              <w:t>Hostname: localhost (nodejs server)</w:t>
            </w:r>
          </w:p>
          <w:p w:rsidR="00637404" w:rsidRPr="007C2567" w:rsidRDefault="00065DE1" w:rsidP="00832590">
            <w:pPr>
              <w:keepNext/>
              <w:spacing w:after="0"/>
              <w:rPr>
                <w:b/>
                <w:sz w:val="14"/>
                <w:szCs w:val="14"/>
              </w:rPr>
            </w:pPr>
            <w:r>
              <w:rPr>
                <w:color w:val="548DD4"/>
                <w:sz w:val="16"/>
                <w:szCs w:val="16"/>
                <w:lang w:val="en-US"/>
              </w:rPr>
              <w:t>Chrome</w:t>
            </w:r>
          </w:p>
        </w:tc>
      </w:tr>
      <w:tr w:rsidR="00637404" w:rsidRPr="007C2567" w:rsidTr="00F40ADC">
        <w:tc>
          <w:tcPr>
            <w:tcW w:w="8613" w:type="dxa"/>
            <w:gridSpan w:val="8"/>
            <w:shd w:val="clear" w:color="auto" w:fill="A6A6A6"/>
          </w:tcPr>
          <w:p w:rsidR="00637404" w:rsidRPr="007C2567" w:rsidRDefault="00637404" w:rsidP="00832590">
            <w:pPr>
              <w:keepNext/>
              <w:spacing w:after="0"/>
              <w:rPr>
                <w:sz w:val="14"/>
                <w:szCs w:val="14"/>
              </w:rPr>
            </w:pPr>
            <w:r w:rsidRPr="007C2567">
              <w:rPr>
                <w:b/>
                <w:sz w:val="14"/>
                <w:szCs w:val="14"/>
              </w:rPr>
              <w:t>Paths</w:t>
            </w:r>
          </w:p>
        </w:tc>
      </w:tr>
      <w:tr w:rsidR="00637404" w:rsidRPr="007C2567" w:rsidTr="00F40ADC">
        <w:tc>
          <w:tcPr>
            <w:tcW w:w="8613" w:type="dxa"/>
            <w:gridSpan w:val="8"/>
            <w:shd w:val="clear" w:color="auto" w:fill="auto"/>
          </w:tcPr>
          <w:p w:rsidR="00637404" w:rsidRPr="007C2567" w:rsidRDefault="00637404" w:rsidP="00832590">
            <w:pPr>
              <w:keepNext/>
              <w:spacing w:after="0"/>
              <w:rPr>
                <w:color w:val="548DD4"/>
                <w:sz w:val="16"/>
                <w:szCs w:val="16"/>
                <w:lang w:val="en-US"/>
              </w:rPr>
            </w:pPr>
            <w:r w:rsidRPr="007C2567">
              <w:rPr>
                <w:color w:val="548DD4"/>
                <w:sz w:val="16"/>
                <w:szCs w:val="16"/>
                <w:lang w:val="en-US"/>
              </w:rPr>
              <w:t>Input path:</w:t>
            </w:r>
          </w:p>
          <w:p w:rsidR="00637404" w:rsidRPr="007C2567" w:rsidRDefault="00637404" w:rsidP="00832590">
            <w:pPr>
              <w:keepNext/>
              <w:spacing w:after="0"/>
              <w:rPr>
                <w:color w:val="548DD4"/>
                <w:sz w:val="16"/>
                <w:szCs w:val="16"/>
                <w:lang w:val="en-US"/>
              </w:rPr>
            </w:pPr>
            <w:r w:rsidRPr="007C2567">
              <w:rPr>
                <w:color w:val="548DD4"/>
                <w:sz w:val="16"/>
                <w:szCs w:val="16"/>
                <w:lang w:val="en-US"/>
              </w:rPr>
              <w:t>Output path:</w:t>
            </w:r>
          </w:p>
        </w:tc>
      </w:tr>
      <w:tr w:rsidR="00637404" w:rsidRPr="007C2567" w:rsidTr="00F40ADC">
        <w:tc>
          <w:tcPr>
            <w:tcW w:w="8613" w:type="dxa"/>
            <w:gridSpan w:val="8"/>
            <w:shd w:val="clear" w:color="auto" w:fill="A6A6A6"/>
          </w:tcPr>
          <w:p w:rsidR="00637404" w:rsidRPr="007C2567" w:rsidRDefault="00637404" w:rsidP="00832590">
            <w:pPr>
              <w:keepNext/>
              <w:spacing w:after="0"/>
              <w:rPr>
                <w:sz w:val="14"/>
                <w:szCs w:val="14"/>
              </w:rPr>
            </w:pPr>
            <w:r w:rsidRPr="007C2567">
              <w:rPr>
                <w:b/>
                <w:sz w:val="14"/>
                <w:szCs w:val="14"/>
              </w:rPr>
              <w:t>Evidences</w:t>
            </w:r>
          </w:p>
        </w:tc>
      </w:tr>
      <w:tr w:rsidR="00637404" w:rsidRPr="007C2567" w:rsidTr="00F40ADC">
        <w:tc>
          <w:tcPr>
            <w:tcW w:w="8613" w:type="dxa"/>
            <w:gridSpan w:val="8"/>
            <w:shd w:val="clear" w:color="auto" w:fill="auto"/>
          </w:tcPr>
          <w:p w:rsidR="00637404" w:rsidRDefault="00637404" w:rsidP="006C3DA0">
            <w:pPr>
              <w:keepNext/>
              <w:spacing w:after="0"/>
              <w:jc w:val="center"/>
              <w:rPr>
                <w:sz w:val="2"/>
              </w:rPr>
            </w:pPr>
          </w:p>
          <w:p w:rsidR="006C3DA0" w:rsidRPr="004B496B" w:rsidRDefault="006C3DA0" w:rsidP="006C3DA0">
            <w:pPr>
              <w:keepNext/>
              <w:spacing w:after="0"/>
              <w:jc w:val="center"/>
              <w:rPr>
                <w:sz w:val="2"/>
              </w:rPr>
            </w:pPr>
          </w:p>
          <w:p w:rsidR="00637404" w:rsidRDefault="00637404" w:rsidP="00832590">
            <w:pPr>
              <w:keepNext/>
              <w:spacing w:after="0"/>
              <w:jc w:val="center"/>
              <w:rPr>
                <w:color w:val="548DD4"/>
                <w:sz w:val="4"/>
                <w:szCs w:val="16"/>
                <w:lang w:val="en-US"/>
              </w:rPr>
            </w:pPr>
          </w:p>
          <w:p w:rsidR="006C3DA0" w:rsidRDefault="006C3DA0" w:rsidP="00832590">
            <w:pPr>
              <w:keepNext/>
              <w:spacing w:after="0"/>
              <w:jc w:val="center"/>
              <w:rPr>
                <w:color w:val="548DD4"/>
                <w:sz w:val="4"/>
                <w:szCs w:val="16"/>
                <w:lang w:val="en-US"/>
              </w:rPr>
            </w:pPr>
          </w:p>
          <w:p w:rsidR="006966F9" w:rsidRPr="004B496B" w:rsidRDefault="006966F9" w:rsidP="00832590">
            <w:pPr>
              <w:keepNext/>
              <w:spacing w:after="0"/>
              <w:jc w:val="center"/>
              <w:rPr>
                <w:color w:val="548DD4"/>
                <w:sz w:val="4"/>
                <w:szCs w:val="16"/>
                <w:lang w:val="en-US"/>
              </w:rPr>
            </w:pPr>
          </w:p>
        </w:tc>
      </w:tr>
      <w:tr w:rsidR="00637404" w:rsidRPr="00B922DD" w:rsidTr="006C3DA0">
        <w:tc>
          <w:tcPr>
            <w:tcW w:w="865" w:type="dxa"/>
            <w:shd w:val="clear" w:color="auto" w:fill="auto"/>
            <w:vAlign w:val="center"/>
          </w:tcPr>
          <w:p w:rsidR="00637404" w:rsidRPr="00B922DD" w:rsidRDefault="00637404" w:rsidP="00832590">
            <w:pPr>
              <w:keepNext/>
              <w:spacing w:after="0"/>
              <w:jc w:val="center"/>
              <w:rPr>
                <w:i/>
              </w:rPr>
            </w:pPr>
            <w:r w:rsidRPr="00200871">
              <w:rPr>
                <w:i/>
                <w:sz w:val="14"/>
                <w:szCs w:val="14"/>
              </w:rPr>
              <w:t>Step-10</w:t>
            </w:r>
          </w:p>
        </w:tc>
        <w:tc>
          <w:tcPr>
            <w:tcW w:w="3499" w:type="dxa"/>
            <w:gridSpan w:val="4"/>
            <w:shd w:val="clear" w:color="auto" w:fill="auto"/>
          </w:tcPr>
          <w:p w:rsidR="00637404" w:rsidRPr="00B922DD" w:rsidRDefault="00637404" w:rsidP="00832590">
            <w:pPr>
              <w:pStyle w:val="NormalStep"/>
              <w:keepNext/>
              <w:rPr>
                <w:rFonts w:asciiTheme="minorHAnsi" w:hAnsiTheme="minorHAnsi" w:cstheme="minorHAnsi"/>
                <w:b/>
                <w:sz w:val="22"/>
                <w:szCs w:val="22"/>
              </w:rPr>
            </w:pPr>
            <w:r w:rsidRPr="00B922DD">
              <w:rPr>
                <w:rFonts w:asciiTheme="minorHAnsi" w:hAnsiTheme="minorHAnsi" w:cstheme="minorHAnsi"/>
                <w:sz w:val="22"/>
                <w:szCs w:val="22"/>
              </w:rPr>
              <w:t>Open the “Datasets” widget by clicking on “datasets” button in the toolbar</w:t>
            </w:r>
          </w:p>
        </w:tc>
        <w:tc>
          <w:tcPr>
            <w:tcW w:w="2690" w:type="dxa"/>
            <w:gridSpan w:val="2"/>
            <w:shd w:val="clear" w:color="auto" w:fill="auto"/>
          </w:tcPr>
          <w:p w:rsidR="00637404" w:rsidRPr="00B922DD" w:rsidRDefault="00637404" w:rsidP="00832590">
            <w:pPr>
              <w:keepNext/>
              <w:spacing w:after="0"/>
              <w:rPr>
                <w:rFonts w:cstheme="minorHAnsi"/>
                <w:lang w:val="en-US"/>
              </w:rPr>
            </w:pPr>
            <w:r w:rsidRPr="00B922DD">
              <w:rPr>
                <w:rFonts w:cstheme="minorHAnsi"/>
                <w:lang w:val="en-US"/>
              </w:rPr>
              <w:t>The datasets widget is opened and the datasets available are displayed in a list.</w:t>
            </w:r>
          </w:p>
        </w:tc>
        <w:tc>
          <w:tcPr>
            <w:tcW w:w="1559" w:type="dxa"/>
            <w:shd w:val="clear" w:color="auto" w:fill="47F62A"/>
            <w:vAlign w:val="center"/>
          </w:tcPr>
          <w:p w:rsidR="00637404" w:rsidRPr="00B922DD" w:rsidRDefault="00637404" w:rsidP="00832590">
            <w:pPr>
              <w:keepNext/>
              <w:spacing w:after="0"/>
              <w:jc w:val="center"/>
              <w:rPr>
                <w:lang w:val="en-US"/>
              </w:rPr>
            </w:pPr>
          </w:p>
        </w:tc>
      </w:tr>
      <w:tr w:rsidR="00637404" w:rsidRPr="004E5884" w:rsidTr="006C3DA0">
        <w:tc>
          <w:tcPr>
            <w:tcW w:w="865" w:type="dxa"/>
            <w:shd w:val="clear" w:color="auto" w:fill="auto"/>
            <w:vAlign w:val="center"/>
          </w:tcPr>
          <w:p w:rsidR="00637404" w:rsidRPr="00544FC8" w:rsidRDefault="00637404"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637404" w:rsidRPr="00057FF1" w:rsidRDefault="00637404"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dataset LD_SENTINEL_1.</w:t>
            </w:r>
          </w:p>
        </w:tc>
        <w:tc>
          <w:tcPr>
            <w:tcW w:w="2690" w:type="dxa"/>
            <w:gridSpan w:val="2"/>
            <w:shd w:val="clear" w:color="auto" w:fill="auto"/>
          </w:tcPr>
          <w:p w:rsidR="00637404" w:rsidRPr="00732447" w:rsidRDefault="00637404" w:rsidP="00832590">
            <w:pPr>
              <w:keepNext/>
              <w:spacing w:after="0"/>
              <w:rPr>
                <w:rFonts w:cstheme="minorHAnsi"/>
                <w:lang w:val="en-GB"/>
              </w:rPr>
            </w:pPr>
            <w:r>
              <w:rPr>
                <w:rFonts w:cstheme="minorHAnsi"/>
                <w:lang w:val="en-GB"/>
              </w:rPr>
              <w:t>The selected dataset is highlighted</w:t>
            </w:r>
          </w:p>
        </w:tc>
        <w:tc>
          <w:tcPr>
            <w:tcW w:w="1559" w:type="dxa"/>
            <w:shd w:val="clear" w:color="auto" w:fill="47F62A"/>
            <w:vAlign w:val="center"/>
          </w:tcPr>
          <w:p w:rsidR="00637404" w:rsidRPr="004E5884" w:rsidRDefault="00637404" w:rsidP="00832590">
            <w:pPr>
              <w:keepNext/>
              <w:spacing w:after="0"/>
              <w:jc w:val="center"/>
              <w:rPr>
                <w:sz w:val="14"/>
                <w:szCs w:val="14"/>
                <w:highlight w:val="yellow"/>
                <w:lang w:val="en-US"/>
              </w:rPr>
            </w:pPr>
          </w:p>
        </w:tc>
      </w:tr>
      <w:tr w:rsidR="00637404" w:rsidRPr="0056181B" w:rsidTr="006C3DA0">
        <w:tc>
          <w:tcPr>
            <w:tcW w:w="865" w:type="dxa"/>
            <w:shd w:val="clear" w:color="auto" w:fill="auto"/>
            <w:vAlign w:val="center"/>
          </w:tcPr>
          <w:p w:rsidR="00637404" w:rsidRDefault="00637404"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637404" w:rsidRDefault="00637404"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“Search” button of the left toolbar to open the Search widget</w:t>
            </w:r>
          </w:p>
        </w:tc>
        <w:tc>
          <w:tcPr>
            <w:tcW w:w="2690" w:type="dxa"/>
            <w:gridSpan w:val="2"/>
            <w:shd w:val="clear" w:color="auto" w:fill="auto"/>
          </w:tcPr>
          <w:p w:rsidR="00637404" w:rsidRDefault="00637404" w:rsidP="00832590">
            <w:pPr>
              <w:keepNext/>
              <w:spacing w:after="0"/>
              <w:rPr>
                <w:rFonts w:cstheme="minorHAnsi"/>
                <w:lang w:val="en-GB"/>
              </w:rPr>
            </w:pPr>
            <w:r>
              <w:rPr>
                <w:rFonts w:cstheme="minorHAnsi"/>
                <w:lang w:val="en-GB"/>
              </w:rPr>
              <w:t>The search widget is open</w:t>
            </w:r>
          </w:p>
        </w:tc>
        <w:tc>
          <w:tcPr>
            <w:tcW w:w="1559" w:type="dxa"/>
            <w:shd w:val="clear" w:color="auto" w:fill="47F62A"/>
            <w:vAlign w:val="center"/>
          </w:tcPr>
          <w:p w:rsidR="00637404" w:rsidRPr="0056181B" w:rsidRDefault="00637404" w:rsidP="00832590">
            <w:pPr>
              <w:keepNext/>
              <w:spacing w:after="0"/>
              <w:jc w:val="center"/>
              <w:rPr>
                <w:i/>
                <w:sz w:val="14"/>
                <w:szCs w:val="14"/>
              </w:rPr>
            </w:pPr>
          </w:p>
        </w:tc>
      </w:tr>
      <w:tr w:rsidR="00637404" w:rsidRPr="0056181B" w:rsidTr="006C3DA0">
        <w:tc>
          <w:tcPr>
            <w:tcW w:w="865" w:type="dxa"/>
            <w:shd w:val="clear" w:color="auto" w:fill="auto"/>
            <w:vAlign w:val="center"/>
          </w:tcPr>
          <w:p w:rsidR="00637404" w:rsidRDefault="00637404"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637404" w:rsidRDefault="00637404"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“Download Options” collapsible button</w:t>
            </w:r>
          </w:p>
        </w:tc>
        <w:tc>
          <w:tcPr>
            <w:tcW w:w="2690" w:type="dxa"/>
            <w:gridSpan w:val="2"/>
            <w:shd w:val="clear" w:color="auto" w:fill="auto"/>
          </w:tcPr>
          <w:p w:rsidR="00637404" w:rsidRDefault="00637404" w:rsidP="00832590">
            <w:pPr>
              <w:keepNext/>
              <w:spacing w:after="0"/>
              <w:rPr>
                <w:rFonts w:cstheme="minorHAnsi"/>
                <w:lang w:val="en-GB"/>
              </w:rPr>
            </w:pPr>
            <w:r>
              <w:rPr>
                <w:rFonts w:cstheme="minorHAnsi"/>
                <w:lang w:val="en-GB"/>
              </w:rPr>
              <w:t>The download options are displayed. The “crop product to search area” option is displayed as a checkbox.</w:t>
            </w:r>
          </w:p>
        </w:tc>
        <w:tc>
          <w:tcPr>
            <w:tcW w:w="1559" w:type="dxa"/>
            <w:shd w:val="clear" w:color="auto" w:fill="47F62A"/>
            <w:vAlign w:val="center"/>
          </w:tcPr>
          <w:p w:rsidR="00637404" w:rsidRPr="0056181B" w:rsidRDefault="00637404" w:rsidP="00832590">
            <w:pPr>
              <w:keepNext/>
              <w:spacing w:after="0"/>
              <w:jc w:val="center"/>
              <w:rPr>
                <w:i/>
                <w:sz w:val="14"/>
                <w:szCs w:val="14"/>
              </w:rPr>
            </w:pPr>
            <w:r w:rsidRPr="0056181B">
              <w:rPr>
                <w:i/>
                <w:sz w:val="14"/>
                <w:szCs w:val="14"/>
              </w:rPr>
              <w:t>NGEO-</w:t>
            </w:r>
            <w:r>
              <w:rPr>
                <w:i/>
                <w:sz w:val="14"/>
                <w:szCs w:val="14"/>
              </w:rPr>
              <w:t>WEBC-PFC-0177</w:t>
            </w:r>
          </w:p>
        </w:tc>
      </w:tr>
      <w:tr w:rsidR="00637404" w:rsidRPr="0056181B" w:rsidTr="006C3DA0">
        <w:tc>
          <w:tcPr>
            <w:tcW w:w="865" w:type="dxa"/>
            <w:shd w:val="clear" w:color="auto" w:fill="auto"/>
            <w:vAlign w:val="center"/>
          </w:tcPr>
          <w:p w:rsidR="00637404" w:rsidRDefault="00637404"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637404" w:rsidRDefault="00637404"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“Crop product to search area” checkbox</w:t>
            </w:r>
          </w:p>
        </w:tc>
        <w:tc>
          <w:tcPr>
            <w:tcW w:w="2690" w:type="dxa"/>
            <w:gridSpan w:val="2"/>
            <w:shd w:val="clear" w:color="auto" w:fill="auto"/>
          </w:tcPr>
          <w:p w:rsidR="00637404" w:rsidRDefault="00637404" w:rsidP="00832590">
            <w:pPr>
              <w:keepNext/>
              <w:spacing w:after="0"/>
              <w:rPr>
                <w:rFonts w:cstheme="minorHAnsi"/>
                <w:lang w:val="en-GB"/>
              </w:rPr>
            </w:pPr>
            <w:r>
              <w:rPr>
                <w:rFonts w:cstheme="minorHAnsi"/>
                <w:lang w:val="en-GB"/>
              </w:rPr>
              <w:t>The checkbox is checked.</w:t>
            </w:r>
          </w:p>
        </w:tc>
        <w:tc>
          <w:tcPr>
            <w:tcW w:w="1559" w:type="dxa"/>
            <w:shd w:val="clear" w:color="auto" w:fill="47F62A"/>
            <w:vAlign w:val="center"/>
          </w:tcPr>
          <w:p w:rsidR="00637404" w:rsidRPr="0056181B" w:rsidRDefault="00637404" w:rsidP="00832590">
            <w:pPr>
              <w:keepNext/>
              <w:spacing w:after="0"/>
              <w:jc w:val="center"/>
              <w:rPr>
                <w:i/>
                <w:sz w:val="14"/>
                <w:szCs w:val="14"/>
              </w:rPr>
            </w:pPr>
          </w:p>
        </w:tc>
      </w:tr>
      <w:tr w:rsidR="00637404" w:rsidRPr="0056181B" w:rsidTr="006C3DA0">
        <w:tc>
          <w:tcPr>
            <w:tcW w:w="865" w:type="dxa"/>
            <w:shd w:val="clear" w:color="auto" w:fill="auto"/>
            <w:vAlign w:val="center"/>
          </w:tcPr>
          <w:p w:rsidR="00637404" w:rsidRPr="003740E5" w:rsidRDefault="00637404" w:rsidP="00832590">
            <w:pPr>
              <w:keepNext/>
              <w:spacing w:after="0"/>
              <w:jc w:val="center"/>
              <w:rPr>
                <w:i/>
                <w:sz w:val="14"/>
                <w:szCs w:val="14"/>
              </w:rPr>
            </w:pPr>
            <w:r w:rsidRPr="003740E5">
              <w:rPr>
                <w:i/>
                <w:sz w:val="14"/>
                <w:szCs w:val="14"/>
              </w:rPr>
              <w:t>Step-60</w:t>
            </w:r>
          </w:p>
        </w:tc>
        <w:tc>
          <w:tcPr>
            <w:tcW w:w="3499" w:type="dxa"/>
            <w:gridSpan w:val="4"/>
            <w:shd w:val="clear" w:color="auto" w:fill="auto"/>
          </w:tcPr>
          <w:p w:rsidR="00637404" w:rsidRPr="003740E5" w:rsidRDefault="00637404" w:rsidP="00832590">
            <w:pPr>
              <w:pStyle w:val="NormalStep"/>
              <w:keepNext/>
              <w:rPr>
                <w:rFonts w:asciiTheme="minorHAnsi" w:hAnsiTheme="minorHAnsi" w:cstheme="minorHAnsi"/>
                <w:sz w:val="22"/>
                <w:szCs w:val="22"/>
              </w:rPr>
            </w:pPr>
            <w:r w:rsidRPr="003740E5">
              <w:rPr>
                <w:rFonts w:asciiTheme="minorHAnsi" w:hAnsiTheme="minorHAnsi" w:cstheme="minorHAnsi"/>
                <w:sz w:val="22"/>
                <w:szCs w:val="22"/>
              </w:rPr>
              <w:t>Click on the “OpenSearch URL” collapsible button</w:t>
            </w:r>
          </w:p>
        </w:tc>
        <w:tc>
          <w:tcPr>
            <w:tcW w:w="2690" w:type="dxa"/>
            <w:gridSpan w:val="2"/>
            <w:shd w:val="clear" w:color="auto" w:fill="auto"/>
          </w:tcPr>
          <w:p w:rsidR="00637404" w:rsidRPr="003740E5" w:rsidRDefault="00637404" w:rsidP="00832590">
            <w:pPr>
              <w:keepNext/>
              <w:spacing w:after="0"/>
              <w:rPr>
                <w:rFonts w:cstheme="minorHAnsi"/>
                <w:lang w:val="en-GB"/>
              </w:rPr>
            </w:pPr>
            <w:r w:rsidRPr="003740E5">
              <w:rPr>
                <w:rFonts w:cstheme="minorHAnsi"/>
                <w:lang w:val="en-GB"/>
              </w:rPr>
              <w:t>The “cropProduct” is included in the url as a download option, and with the value of the search area, defined as polygon</w:t>
            </w:r>
          </w:p>
        </w:tc>
        <w:tc>
          <w:tcPr>
            <w:tcW w:w="1559" w:type="dxa"/>
            <w:shd w:val="clear" w:color="auto" w:fill="47F62A"/>
            <w:vAlign w:val="center"/>
          </w:tcPr>
          <w:p w:rsidR="00637404" w:rsidRPr="0056181B" w:rsidRDefault="00637404" w:rsidP="00832590">
            <w:pPr>
              <w:keepNext/>
              <w:spacing w:after="0"/>
              <w:jc w:val="center"/>
              <w:rPr>
                <w:i/>
                <w:sz w:val="14"/>
                <w:szCs w:val="14"/>
              </w:rPr>
            </w:pPr>
            <w:r w:rsidRPr="0056181B">
              <w:rPr>
                <w:i/>
                <w:sz w:val="14"/>
                <w:szCs w:val="14"/>
              </w:rPr>
              <w:t>NGEO-</w:t>
            </w:r>
            <w:r>
              <w:rPr>
                <w:i/>
                <w:sz w:val="14"/>
                <w:szCs w:val="14"/>
              </w:rPr>
              <w:t>WEBC-PFC-0177</w:t>
            </w:r>
          </w:p>
        </w:tc>
      </w:tr>
      <w:tr w:rsidR="00637404" w:rsidRPr="0056181B" w:rsidTr="00315FAF">
        <w:tc>
          <w:tcPr>
            <w:tcW w:w="865" w:type="dxa"/>
            <w:shd w:val="clear" w:color="auto" w:fill="auto"/>
            <w:vAlign w:val="center"/>
          </w:tcPr>
          <w:p w:rsidR="00637404" w:rsidRDefault="00637404" w:rsidP="00832590">
            <w:pPr>
              <w:keepNext/>
              <w:spacing w:after="0"/>
              <w:jc w:val="center"/>
              <w:rPr>
                <w:i/>
                <w:sz w:val="14"/>
                <w:szCs w:val="14"/>
              </w:rPr>
            </w:pPr>
            <w:r>
              <w:rPr>
                <w:i/>
                <w:sz w:val="14"/>
                <w:szCs w:val="14"/>
              </w:rPr>
              <w:t>Step-7</w:t>
            </w:r>
            <w:r w:rsidRPr="005D1206">
              <w:rPr>
                <w:i/>
                <w:sz w:val="14"/>
                <w:szCs w:val="14"/>
              </w:rPr>
              <w:t>0</w:t>
            </w:r>
          </w:p>
        </w:tc>
        <w:tc>
          <w:tcPr>
            <w:tcW w:w="3499" w:type="dxa"/>
            <w:gridSpan w:val="4"/>
            <w:shd w:val="clear" w:color="auto" w:fill="auto"/>
          </w:tcPr>
          <w:p w:rsidR="00637404" w:rsidRDefault="00637404" w:rsidP="00832590">
            <w:pPr>
              <w:pStyle w:val="NormalStep"/>
              <w:keepNext/>
              <w:rPr>
                <w:rFonts w:asciiTheme="minorHAnsi" w:hAnsiTheme="minorHAnsi" w:cstheme="minorHAnsi"/>
                <w:sz w:val="22"/>
                <w:szCs w:val="22"/>
              </w:rPr>
            </w:pPr>
            <w:r>
              <w:rPr>
                <w:rFonts w:asciiTheme="minorHAnsi" w:hAnsiTheme="minorHAnsi" w:cstheme="minorHAnsi"/>
                <w:sz w:val="22"/>
                <w:szCs w:val="22"/>
              </w:rPr>
              <w:t>Uncheck the “</w:t>
            </w:r>
            <w:r w:rsidRPr="00A67A35">
              <w:rPr>
                <w:rFonts w:asciiTheme="minorHAnsi" w:hAnsiTheme="minorHAnsi" w:cstheme="minorHAnsi"/>
                <w:sz w:val="22"/>
                <w:szCs w:val="22"/>
              </w:rPr>
              <w:t>crop product to search area”</w:t>
            </w:r>
            <w:r>
              <w:rPr>
                <w:rFonts w:asciiTheme="minorHAnsi" w:hAnsiTheme="minorHAnsi" w:cstheme="minorHAnsi"/>
                <w:sz w:val="22"/>
                <w:szCs w:val="22"/>
              </w:rPr>
              <w:t xml:space="preserve"> checkbox</w:t>
            </w:r>
          </w:p>
        </w:tc>
        <w:tc>
          <w:tcPr>
            <w:tcW w:w="2690" w:type="dxa"/>
            <w:gridSpan w:val="2"/>
            <w:shd w:val="clear" w:color="auto" w:fill="auto"/>
          </w:tcPr>
          <w:p w:rsidR="00637404" w:rsidRDefault="00637404" w:rsidP="00832590">
            <w:pPr>
              <w:keepNext/>
              <w:spacing w:after="0"/>
              <w:rPr>
                <w:rFonts w:cstheme="minorHAnsi"/>
                <w:lang w:val="en-GB"/>
              </w:rPr>
            </w:pPr>
            <w:r>
              <w:rPr>
                <w:rFonts w:cstheme="minorHAnsi"/>
                <w:lang w:val="en-GB"/>
              </w:rPr>
              <w:t>The checkbox is unchecked.</w:t>
            </w:r>
          </w:p>
        </w:tc>
        <w:tc>
          <w:tcPr>
            <w:tcW w:w="1559" w:type="dxa"/>
            <w:shd w:val="clear" w:color="auto" w:fill="47F62A"/>
            <w:vAlign w:val="center"/>
          </w:tcPr>
          <w:p w:rsidR="00637404" w:rsidRPr="0056181B" w:rsidRDefault="00637404" w:rsidP="00832590">
            <w:pPr>
              <w:keepNext/>
              <w:spacing w:after="0"/>
              <w:jc w:val="center"/>
              <w:rPr>
                <w:i/>
                <w:sz w:val="14"/>
                <w:szCs w:val="14"/>
              </w:rPr>
            </w:pPr>
          </w:p>
        </w:tc>
      </w:tr>
      <w:tr w:rsidR="00637404" w:rsidRPr="0056181B" w:rsidTr="00315FAF">
        <w:tc>
          <w:tcPr>
            <w:tcW w:w="865" w:type="dxa"/>
            <w:shd w:val="clear" w:color="auto" w:fill="auto"/>
            <w:vAlign w:val="center"/>
          </w:tcPr>
          <w:p w:rsidR="00637404" w:rsidRDefault="00637404" w:rsidP="00832590">
            <w:pPr>
              <w:keepNext/>
              <w:spacing w:after="0"/>
              <w:jc w:val="center"/>
              <w:rPr>
                <w:i/>
                <w:sz w:val="14"/>
                <w:szCs w:val="14"/>
              </w:rPr>
            </w:pPr>
            <w:r>
              <w:rPr>
                <w:i/>
                <w:sz w:val="14"/>
                <w:szCs w:val="14"/>
              </w:rPr>
              <w:t>Step-8</w:t>
            </w:r>
            <w:r w:rsidRPr="005D1206">
              <w:rPr>
                <w:i/>
                <w:sz w:val="14"/>
                <w:szCs w:val="14"/>
              </w:rPr>
              <w:t>0</w:t>
            </w:r>
          </w:p>
        </w:tc>
        <w:tc>
          <w:tcPr>
            <w:tcW w:w="3499" w:type="dxa"/>
            <w:gridSpan w:val="4"/>
            <w:shd w:val="clear" w:color="auto" w:fill="auto"/>
          </w:tcPr>
          <w:p w:rsidR="00637404" w:rsidRDefault="00637404" w:rsidP="00832590">
            <w:pPr>
              <w:pStyle w:val="NormalStep"/>
              <w:keepNext/>
              <w:rPr>
                <w:rFonts w:asciiTheme="minorHAnsi" w:hAnsiTheme="minorHAnsi" w:cstheme="minorHAnsi"/>
                <w:sz w:val="22"/>
                <w:szCs w:val="22"/>
              </w:rPr>
            </w:pPr>
            <w:r>
              <w:rPr>
                <w:rFonts w:asciiTheme="minorHAnsi" w:hAnsiTheme="minorHAnsi" w:cstheme="minorHAnsi"/>
                <w:sz w:val="22"/>
                <w:szCs w:val="22"/>
              </w:rPr>
              <w:t>Redo step-60</w:t>
            </w:r>
          </w:p>
        </w:tc>
        <w:tc>
          <w:tcPr>
            <w:tcW w:w="2690" w:type="dxa"/>
            <w:gridSpan w:val="2"/>
            <w:shd w:val="clear" w:color="auto" w:fill="auto"/>
          </w:tcPr>
          <w:p w:rsidR="00637404" w:rsidRDefault="00637404" w:rsidP="00832590">
            <w:pPr>
              <w:keepNext/>
              <w:spacing w:after="0"/>
              <w:rPr>
                <w:rFonts w:cstheme="minorHAnsi"/>
                <w:lang w:val="en-GB"/>
              </w:rPr>
            </w:pPr>
            <w:r>
              <w:rPr>
                <w:rFonts w:cstheme="minorHAnsi"/>
                <w:lang w:val="en-GB"/>
              </w:rPr>
              <w:t>The “cropProduct” is not included in the url as a download option.</w:t>
            </w:r>
          </w:p>
        </w:tc>
        <w:tc>
          <w:tcPr>
            <w:tcW w:w="1559" w:type="dxa"/>
            <w:shd w:val="clear" w:color="auto" w:fill="47F62A"/>
            <w:vAlign w:val="center"/>
          </w:tcPr>
          <w:p w:rsidR="00637404" w:rsidRPr="0056181B" w:rsidRDefault="00637404" w:rsidP="00832590">
            <w:pPr>
              <w:keepNext/>
              <w:spacing w:after="0"/>
              <w:jc w:val="center"/>
              <w:rPr>
                <w:i/>
                <w:sz w:val="14"/>
                <w:szCs w:val="14"/>
              </w:rPr>
            </w:pPr>
            <w:r w:rsidRPr="0056181B">
              <w:rPr>
                <w:i/>
                <w:sz w:val="14"/>
                <w:szCs w:val="14"/>
              </w:rPr>
              <w:t>NGEO-</w:t>
            </w:r>
            <w:r>
              <w:rPr>
                <w:i/>
                <w:sz w:val="14"/>
                <w:szCs w:val="14"/>
              </w:rPr>
              <w:t>WEBC-PFC-0177</w:t>
            </w:r>
          </w:p>
        </w:tc>
      </w:tr>
    </w:tbl>
    <w:p w:rsidR="00E16E38" w:rsidRDefault="00E16E38" w:rsidP="00832590">
      <w:pPr>
        <w:pStyle w:val="Titre3"/>
      </w:pPr>
      <w:bookmarkStart w:id="161" w:name="_Toc413751505"/>
      <w:r>
        <w:t>NGEO-WEBC-VTP-0180</w:t>
      </w:r>
      <w:bookmarkEnd w:id="16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lastRenderedPageBreak/>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0180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Help</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E16E38" w:rsidP="00B922DD">
            <w:pPr>
              <w:keepNext/>
              <w:spacing w:after="0"/>
              <w:jc w:val="center"/>
              <w:rPr>
                <w:color w:val="548DD4"/>
                <w:sz w:val="6"/>
                <w:szCs w:val="16"/>
                <w:lang w:val="en-US"/>
              </w:rPr>
            </w:pPr>
          </w:p>
          <w:p w:rsidR="008838B3" w:rsidRDefault="008838B3" w:rsidP="00B922DD">
            <w:pPr>
              <w:keepNext/>
              <w:spacing w:after="0"/>
              <w:jc w:val="center"/>
              <w:rPr>
                <w:color w:val="548DD4"/>
                <w:sz w:val="6"/>
                <w:szCs w:val="16"/>
                <w:lang w:val="en-US"/>
              </w:rPr>
            </w:pPr>
          </w:p>
          <w:p w:rsidR="008838B3" w:rsidRDefault="008838B3" w:rsidP="00B922DD">
            <w:pPr>
              <w:keepNext/>
              <w:spacing w:after="0"/>
              <w:jc w:val="center"/>
              <w:rPr>
                <w:color w:val="548DD4"/>
                <w:sz w:val="6"/>
                <w:szCs w:val="16"/>
                <w:lang w:val="en-US"/>
              </w:rPr>
            </w:pPr>
          </w:p>
          <w:p w:rsidR="008838B3" w:rsidRDefault="008838B3" w:rsidP="00B922DD">
            <w:pPr>
              <w:keepNext/>
              <w:spacing w:after="0"/>
              <w:jc w:val="center"/>
              <w:rPr>
                <w:color w:val="548DD4"/>
                <w:sz w:val="6"/>
                <w:szCs w:val="16"/>
                <w:lang w:val="en-US"/>
              </w:rPr>
            </w:pPr>
          </w:p>
          <w:p w:rsidR="00B922DD" w:rsidRPr="00D16C7B" w:rsidRDefault="00B922DD" w:rsidP="00B922DD">
            <w:pPr>
              <w:keepNext/>
              <w:spacing w:after="0"/>
              <w:rPr>
                <w:color w:val="548DD4"/>
                <w:sz w:val="6"/>
                <w:szCs w:val="16"/>
                <w:lang w:val="en-US"/>
              </w:rPr>
            </w:pPr>
          </w:p>
        </w:tc>
      </w:tr>
      <w:tr w:rsidR="00F40ADC" w:rsidRPr="0056181B" w:rsidTr="008F6F04">
        <w:tc>
          <w:tcPr>
            <w:tcW w:w="865" w:type="dxa"/>
            <w:shd w:val="clear" w:color="auto" w:fill="auto"/>
            <w:vAlign w:val="center"/>
          </w:tcPr>
          <w:p w:rsidR="00F40ADC" w:rsidRPr="00544FC8" w:rsidRDefault="00F40ADC"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F40ADC" w:rsidRPr="00057FF1"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the “User Guide” link in the menu bar </w:t>
            </w:r>
          </w:p>
        </w:tc>
        <w:tc>
          <w:tcPr>
            <w:tcW w:w="2690" w:type="dxa"/>
            <w:gridSpan w:val="2"/>
            <w:shd w:val="clear" w:color="auto" w:fill="auto"/>
          </w:tcPr>
          <w:p w:rsidR="00F40ADC" w:rsidRPr="00057FF1" w:rsidRDefault="00F40ADC" w:rsidP="00832590">
            <w:pPr>
              <w:keepNext/>
              <w:spacing w:after="0"/>
              <w:rPr>
                <w:rFonts w:cstheme="minorHAnsi"/>
                <w:lang w:val="en-US"/>
              </w:rPr>
            </w:pPr>
            <w:r>
              <w:rPr>
                <w:rFonts w:cstheme="minorHAnsi"/>
                <w:lang w:val="en-US"/>
              </w:rPr>
              <w:t>The user guide should open</w:t>
            </w:r>
          </w:p>
        </w:tc>
        <w:tc>
          <w:tcPr>
            <w:tcW w:w="1559" w:type="dxa"/>
            <w:shd w:val="clear" w:color="auto" w:fill="47F62A"/>
            <w:vAlign w:val="center"/>
          </w:tcPr>
          <w:p w:rsidR="00F40ADC" w:rsidRPr="0056181B" w:rsidRDefault="00F40ADC" w:rsidP="00832590">
            <w:pPr>
              <w:keepNext/>
              <w:spacing w:after="0"/>
              <w:jc w:val="center"/>
              <w:rPr>
                <w:i/>
                <w:sz w:val="14"/>
                <w:szCs w:val="14"/>
              </w:rPr>
            </w:pPr>
            <w:r>
              <w:rPr>
                <w:rFonts w:cstheme="minorHAnsi"/>
                <w:i/>
                <w:sz w:val="14"/>
                <w:szCs w:val="14"/>
              </w:rPr>
              <w:t>NGEO-WEBC-PFC-0180</w:t>
            </w:r>
          </w:p>
        </w:tc>
      </w:tr>
      <w:tr w:rsidR="00F40ADC" w:rsidRPr="00732447" w:rsidTr="008F6F04">
        <w:tc>
          <w:tcPr>
            <w:tcW w:w="865" w:type="dxa"/>
            <w:shd w:val="clear" w:color="auto" w:fill="auto"/>
            <w:vAlign w:val="center"/>
          </w:tcPr>
          <w:p w:rsidR="00F40ADC" w:rsidRPr="005D1206" w:rsidRDefault="00F40ADC" w:rsidP="00832590">
            <w:pPr>
              <w:keepNext/>
              <w:spacing w:after="0"/>
              <w:jc w:val="center"/>
              <w:rPr>
                <w:i/>
                <w:sz w:val="14"/>
                <w:szCs w:val="14"/>
              </w:rPr>
            </w:pPr>
            <w:r>
              <w:rPr>
                <w:i/>
                <w:sz w:val="14"/>
                <w:szCs w:val="14"/>
              </w:rPr>
              <w:t>Step-20</w:t>
            </w:r>
          </w:p>
        </w:tc>
        <w:tc>
          <w:tcPr>
            <w:tcW w:w="3499" w:type="dxa"/>
            <w:gridSpan w:val="4"/>
            <w:shd w:val="clear" w:color="auto" w:fill="auto"/>
          </w:tcPr>
          <w:p w:rsidR="00F40ADC" w:rsidRPr="00E24DDB" w:rsidRDefault="00F40ADC" w:rsidP="00832590">
            <w:pPr>
              <w:pStyle w:val="NormalStep"/>
              <w:keepNext/>
              <w:rPr>
                <w:rFonts w:asciiTheme="minorHAnsi" w:hAnsiTheme="minorHAnsi" w:cstheme="minorHAnsi"/>
                <w:b/>
                <w:sz w:val="22"/>
                <w:szCs w:val="22"/>
              </w:rPr>
            </w:pPr>
            <w:r>
              <w:rPr>
                <w:rFonts w:asciiTheme="minorHAnsi" w:hAnsiTheme="minorHAnsi" w:cstheme="minorHAnsi"/>
                <w:sz w:val="22"/>
                <w:szCs w:val="22"/>
              </w:rPr>
              <w:t>Browse in the user guide by using the table of contents. Check navigation display the corresponding page</w:t>
            </w:r>
          </w:p>
        </w:tc>
        <w:tc>
          <w:tcPr>
            <w:tcW w:w="2690" w:type="dxa"/>
            <w:gridSpan w:val="2"/>
            <w:shd w:val="clear" w:color="auto" w:fill="auto"/>
          </w:tcPr>
          <w:p w:rsidR="00F40ADC" w:rsidRPr="003C0A28" w:rsidRDefault="00F40ADC" w:rsidP="00832590">
            <w:pPr>
              <w:keepNext/>
              <w:spacing w:after="0"/>
              <w:rPr>
                <w:rFonts w:cstheme="minorHAnsi"/>
                <w:lang w:val="en-US"/>
              </w:rPr>
            </w:pPr>
            <w:r>
              <w:rPr>
                <w:rFonts w:cstheme="minorHAnsi"/>
                <w:lang w:val="en-US"/>
              </w:rPr>
              <w:t>Different pages are opened for each chapter in the table of contents</w:t>
            </w:r>
          </w:p>
        </w:tc>
        <w:tc>
          <w:tcPr>
            <w:tcW w:w="1559" w:type="dxa"/>
            <w:shd w:val="clear" w:color="auto" w:fill="47F62A"/>
            <w:vAlign w:val="center"/>
          </w:tcPr>
          <w:p w:rsidR="00F40ADC" w:rsidRPr="00732447" w:rsidRDefault="00F40ADC" w:rsidP="00832590">
            <w:pPr>
              <w:keepNext/>
              <w:spacing w:after="0"/>
              <w:jc w:val="center"/>
              <w:rPr>
                <w:i/>
                <w:sz w:val="14"/>
                <w:szCs w:val="14"/>
                <w:lang w:val="en-US"/>
              </w:rPr>
            </w:pPr>
            <w:r>
              <w:rPr>
                <w:rFonts w:cstheme="minorHAnsi"/>
                <w:i/>
                <w:sz w:val="14"/>
                <w:szCs w:val="14"/>
              </w:rPr>
              <w:t>NGEO-WEBC-PFC-0181</w:t>
            </w:r>
          </w:p>
        </w:tc>
      </w:tr>
      <w:tr w:rsidR="00F40ADC" w:rsidRPr="004E5884" w:rsidTr="009350D7">
        <w:tc>
          <w:tcPr>
            <w:tcW w:w="865" w:type="dxa"/>
            <w:shd w:val="clear" w:color="auto" w:fill="auto"/>
            <w:vAlign w:val="center"/>
          </w:tcPr>
          <w:p w:rsidR="00F40ADC" w:rsidRPr="00544FC8" w:rsidRDefault="00F40ADC"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F40ADC" w:rsidRPr="00057FF1"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in “Data services area” link in the menu bar</w:t>
            </w:r>
          </w:p>
        </w:tc>
        <w:tc>
          <w:tcPr>
            <w:tcW w:w="2690" w:type="dxa"/>
            <w:gridSpan w:val="2"/>
            <w:shd w:val="clear" w:color="auto" w:fill="auto"/>
          </w:tcPr>
          <w:p w:rsidR="00F40ADC" w:rsidRPr="00732447" w:rsidRDefault="00F40ADC" w:rsidP="00832590">
            <w:pPr>
              <w:keepNext/>
              <w:spacing w:after="0"/>
              <w:rPr>
                <w:rFonts w:cstheme="minorHAnsi"/>
                <w:lang w:val="en-GB"/>
              </w:rPr>
            </w:pPr>
            <w:r>
              <w:rPr>
                <w:rFonts w:cstheme="minorHAnsi"/>
                <w:lang w:val="en-GB"/>
              </w:rPr>
              <w:t>The data services area is opened</w:t>
            </w:r>
          </w:p>
        </w:tc>
        <w:tc>
          <w:tcPr>
            <w:tcW w:w="1559" w:type="dxa"/>
            <w:shd w:val="clear" w:color="auto" w:fill="47F62A"/>
            <w:vAlign w:val="center"/>
          </w:tcPr>
          <w:p w:rsidR="00F40ADC" w:rsidRPr="00200AD3" w:rsidRDefault="00F40ADC" w:rsidP="00832590">
            <w:pPr>
              <w:keepNext/>
              <w:spacing w:after="0"/>
              <w:jc w:val="center"/>
              <w:rPr>
                <w:sz w:val="14"/>
                <w:szCs w:val="14"/>
                <w:highlight w:val="yellow"/>
                <w:lang w:val="en-GB"/>
              </w:rPr>
            </w:pPr>
          </w:p>
        </w:tc>
      </w:tr>
      <w:tr w:rsidR="00F40ADC" w:rsidRPr="0056181B" w:rsidTr="009350D7">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button “Context Help” in the toolbar</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lang w:val="en-GB"/>
              </w:rPr>
              <w:t>A tooltip shall appear to indicate next action.</w:t>
            </w:r>
          </w:p>
        </w:tc>
        <w:tc>
          <w:tcPr>
            <w:tcW w:w="1559" w:type="dxa"/>
            <w:shd w:val="clear" w:color="auto" w:fill="47F62A"/>
            <w:vAlign w:val="center"/>
          </w:tcPr>
          <w:p w:rsidR="00F40ADC" w:rsidRPr="009350D7" w:rsidRDefault="00F40ADC" w:rsidP="00832590">
            <w:pPr>
              <w:keepNext/>
              <w:spacing w:after="0"/>
              <w:jc w:val="center"/>
              <w:rPr>
                <w:sz w:val="14"/>
                <w:szCs w:val="14"/>
              </w:rPr>
            </w:pPr>
          </w:p>
        </w:tc>
      </w:tr>
      <w:tr w:rsidR="00F40ADC" w:rsidRPr="0056181B" w:rsidTr="008838B3">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Step-50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a button in the toolbar</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lang w:val="en-GB"/>
              </w:rPr>
              <w:t>A context help shall appear just below the button</w:t>
            </w:r>
          </w:p>
        </w:tc>
        <w:tc>
          <w:tcPr>
            <w:tcW w:w="1559" w:type="dxa"/>
            <w:shd w:val="clear" w:color="auto" w:fill="47F62A"/>
            <w:vAlign w:val="center"/>
          </w:tcPr>
          <w:p w:rsidR="00F40ADC" w:rsidRPr="00200AD3" w:rsidRDefault="00F40ADC" w:rsidP="00832590">
            <w:pPr>
              <w:keepNext/>
              <w:spacing w:after="0"/>
              <w:jc w:val="center"/>
              <w:rPr>
                <w:i/>
                <w:sz w:val="14"/>
                <w:szCs w:val="14"/>
                <w:lang w:val="en-GB"/>
              </w:rPr>
            </w:pPr>
            <w:r>
              <w:rPr>
                <w:rFonts w:cstheme="minorHAnsi"/>
                <w:i/>
                <w:sz w:val="14"/>
                <w:szCs w:val="14"/>
              </w:rPr>
              <w:t>NGEO-WEBC-PFC-0185</w:t>
            </w:r>
          </w:p>
        </w:tc>
      </w:tr>
    </w:tbl>
    <w:p w:rsidR="00E16E38" w:rsidRDefault="00E16E38" w:rsidP="00832590">
      <w:pPr>
        <w:pStyle w:val="Titre3"/>
      </w:pPr>
      <w:bookmarkStart w:id="162" w:name="_Toc374605153"/>
      <w:bookmarkStart w:id="163" w:name="_Toc374606168"/>
      <w:bookmarkStart w:id="164" w:name="_Toc374607339"/>
      <w:bookmarkStart w:id="165" w:name="_Toc413751506"/>
      <w:bookmarkEnd w:id="162"/>
      <w:bookmarkEnd w:id="163"/>
      <w:bookmarkEnd w:id="164"/>
      <w:r>
        <w:t>NGEO-WEBC-VTP-0190</w:t>
      </w:r>
      <w:bookmarkEnd w:id="16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0190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Import</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E16E38" w:rsidP="00455963">
            <w:pPr>
              <w:keepNext/>
              <w:spacing w:after="0"/>
              <w:jc w:val="center"/>
              <w:rPr>
                <w:color w:val="548DD4"/>
                <w:sz w:val="16"/>
                <w:szCs w:val="16"/>
                <w:lang w:val="en-US"/>
              </w:rPr>
            </w:pPr>
          </w:p>
          <w:p w:rsidR="00455963" w:rsidRDefault="00455963" w:rsidP="00455963">
            <w:pPr>
              <w:keepNext/>
              <w:spacing w:after="0"/>
              <w:jc w:val="center"/>
              <w:rPr>
                <w:color w:val="548DD4"/>
                <w:sz w:val="16"/>
                <w:szCs w:val="16"/>
                <w:lang w:val="en-US"/>
              </w:rPr>
            </w:pPr>
          </w:p>
          <w:p w:rsidR="00455963" w:rsidRDefault="00455963" w:rsidP="00455963">
            <w:pPr>
              <w:keepNext/>
              <w:spacing w:after="0"/>
              <w:jc w:val="center"/>
              <w:rPr>
                <w:color w:val="548DD4"/>
                <w:sz w:val="16"/>
                <w:szCs w:val="16"/>
                <w:lang w:val="en-US"/>
              </w:rPr>
            </w:pPr>
          </w:p>
          <w:p w:rsidR="00455963" w:rsidRDefault="00455963" w:rsidP="00455963">
            <w:pPr>
              <w:keepNext/>
              <w:spacing w:after="0"/>
              <w:jc w:val="center"/>
              <w:rPr>
                <w:color w:val="548DD4"/>
                <w:sz w:val="16"/>
                <w:szCs w:val="16"/>
                <w:lang w:val="en-US"/>
              </w:rPr>
            </w:pPr>
          </w:p>
          <w:p w:rsidR="00DE04D0" w:rsidRPr="007C2567" w:rsidRDefault="00DE04D0" w:rsidP="00455963">
            <w:pPr>
              <w:keepNext/>
              <w:spacing w:after="0"/>
              <w:jc w:val="center"/>
              <w:rPr>
                <w:color w:val="548DD4"/>
                <w:sz w:val="16"/>
                <w:szCs w:val="16"/>
                <w:lang w:val="en-US"/>
              </w:rPr>
            </w:pPr>
          </w:p>
        </w:tc>
      </w:tr>
      <w:tr w:rsidR="00F40ADC" w:rsidRPr="0056181B" w:rsidTr="00455963">
        <w:tc>
          <w:tcPr>
            <w:tcW w:w="865" w:type="dxa"/>
            <w:shd w:val="clear" w:color="auto" w:fill="auto"/>
            <w:vAlign w:val="center"/>
          </w:tcPr>
          <w:p w:rsidR="00F40ADC" w:rsidRPr="00544FC8" w:rsidRDefault="00F40ADC"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F40ADC" w:rsidRPr="00057FF1"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Perform the steps until step-50 of </w:t>
            </w:r>
            <w:r>
              <w:rPr>
                <w:rFonts w:asciiTheme="minorHAnsi" w:hAnsiTheme="minorHAnsi" w:cstheme="minorHAnsi"/>
                <w:sz w:val="22"/>
                <w:szCs w:val="22"/>
                <w:lang w:val="en-US"/>
              </w:rPr>
              <w:t>WEBC-VTP-0030</w:t>
            </w:r>
          </w:p>
        </w:tc>
        <w:tc>
          <w:tcPr>
            <w:tcW w:w="2690" w:type="dxa"/>
            <w:gridSpan w:val="2"/>
            <w:shd w:val="clear" w:color="auto" w:fill="auto"/>
          </w:tcPr>
          <w:p w:rsidR="00F40ADC" w:rsidRPr="00057FF1" w:rsidRDefault="00F40ADC" w:rsidP="00832590">
            <w:pPr>
              <w:keepNext/>
              <w:spacing w:after="0"/>
              <w:rPr>
                <w:rFonts w:cstheme="minorHAnsi"/>
                <w:lang w:val="en-US"/>
              </w:rPr>
            </w:pPr>
            <w:r>
              <w:rPr>
                <w:rFonts w:cstheme="minorHAnsi"/>
                <w:lang w:val="en-US"/>
              </w:rPr>
              <w:t>The search widget is opened, the Area Tab is opened</w:t>
            </w:r>
          </w:p>
        </w:tc>
        <w:tc>
          <w:tcPr>
            <w:tcW w:w="1559" w:type="dxa"/>
            <w:shd w:val="clear" w:color="auto" w:fill="47F62A"/>
            <w:vAlign w:val="center"/>
          </w:tcPr>
          <w:p w:rsidR="00F40ADC" w:rsidRPr="0056181B" w:rsidRDefault="00F40ADC" w:rsidP="00832590">
            <w:pPr>
              <w:keepNext/>
              <w:spacing w:after="0"/>
              <w:jc w:val="center"/>
              <w:rPr>
                <w:i/>
                <w:sz w:val="14"/>
                <w:szCs w:val="14"/>
              </w:rPr>
            </w:pPr>
          </w:p>
        </w:tc>
      </w:tr>
      <w:tr w:rsidR="00F40ADC" w:rsidRPr="00732447" w:rsidTr="00455963">
        <w:tc>
          <w:tcPr>
            <w:tcW w:w="865" w:type="dxa"/>
            <w:shd w:val="clear" w:color="auto" w:fill="auto"/>
            <w:vAlign w:val="center"/>
          </w:tcPr>
          <w:p w:rsidR="00F40ADC" w:rsidRPr="005D1206" w:rsidRDefault="00F40ADC" w:rsidP="00832590">
            <w:pPr>
              <w:keepNext/>
              <w:spacing w:after="0"/>
              <w:jc w:val="center"/>
              <w:rPr>
                <w:i/>
                <w:sz w:val="14"/>
                <w:szCs w:val="14"/>
              </w:rPr>
            </w:pPr>
            <w:r>
              <w:rPr>
                <w:i/>
                <w:sz w:val="14"/>
                <w:szCs w:val="14"/>
              </w:rPr>
              <w:lastRenderedPageBreak/>
              <w:t>Step-20</w:t>
            </w:r>
          </w:p>
        </w:tc>
        <w:tc>
          <w:tcPr>
            <w:tcW w:w="3499" w:type="dxa"/>
            <w:gridSpan w:val="4"/>
            <w:shd w:val="clear" w:color="auto" w:fill="auto"/>
          </w:tcPr>
          <w:p w:rsidR="00F40ADC" w:rsidRPr="00E24DDB" w:rsidRDefault="00F40ADC" w:rsidP="003979FB">
            <w:pPr>
              <w:pStyle w:val="NormalStep"/>
              <w:keepNext/>
              <w:rPr>
                <w:rFonts w:asciiTheme="minorHAnsi" w:hAnsiTheme="minorHAnsi" w:cstheme="minorHAnsi"/>
                <w:b/>
                <w:sz w:val="22"/>
                <w:szCs w:val="22"/>
              </w:rPr>
            </w:pPr>
            <w:r>
              <w:rPr>
                <w:rFonts w:asciiTheme="minorHAnsi" w:hAnsiTheme="minorHAnsi" w:cstheme="minorHAnsi"/>
                <w:sz w:val="22"/>
                <w:szCs w:val="22"/>
              </w:rPr>
              <w:t>Clik on the “Import” button</w:t>
            </w:r>
          </w:p>
        </w:tc>
        <w:tc>
          <w:tcPr>
            <w:tcW w:w="2690" w:type="dxa"/>
            <w:gridSpan w:val="2"/>
            <w:shd w:val="clear" w:color="auto" w:fill="auto"/>
          </w:tcPr>
          <w:p w:rsidR="00F40ADC" w:rsidRPr="003C0A28" w:rsidRDefault="00F40ADC" w:rsidP="00832590">
            <w:pPr>
              <w:keepNext/>
              <w:spacing w:after="0"/>
              <w:rPr>
                <w:rFonts w:cstheme="minorHAnsi"/>
                <w:lang w:val="en-US"/>
              </w:rPr>
            </w:pPr>
            <w:r>
              <w:rPr>
                <w:rFonts w:cstheme="minorHAnsi"/>
                <w:lang w:val="en-US"/>
              </w:rPr>
              <w:t>The Import GUI is displayed</w:t>
            </w:r>
          </w:p>
        </w:tc>
        <w:tc>
          <w:tcPr>
            <w:tcW w:w="1559" w:type="dxa"/>
            <w:shd w:val="clear" w:color="auto" w:fill="47F62A"/>
            <w:vAlign w:val="center"/>
          </w:tcPr>
          <w:p w:rsidR="00F40ADC" w:rsidRPr="00732447" w:rsidRDefault="00F40ADC" w:rsidP="00832590">
            <w:pPr>
              <w:keepNext/>
              <w:spacing w:after="0"/>
              <w:jc w:val="center"/>
              <w:rPr>
                <w:i/>
                <w:sz w:val="14"/>
                <w:szCs w:val="14"/>
                <w:lang w:val="en-US"/>
              </w:rPr>
            </w:pPr>
          </w:p>
        </w:tc>
      </w:tr>
      <w:tr w:rsidR="00F40ADC" w:rsidRPr="004E5884" w:rsidTr="00455963">
        <w:tc>
          <w:tcPr>
            <w:tcW w:w="865" w:type="dxa"/>
            <w:shd w:val="clear" w:color="auto" w:fill="auto"/>
            <w:vAlign w:val="center"/>
          </w:tcPr>
          <w:p w:rsidR="00F40ADC" w:rsidRPr="00544FC8" w:rsidRDefault="00F40ADC"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F40ADC" w:rsidRPr="00057FF1"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Drop the file france.kml from test data.</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lang w:val="en-GB"/>
              </w:rPr>
              <w:t>The area is displayed in the map.</w:t>
            </w:r>
          </w:p>
          <w:p w:rsidR="00F40ADC" w:rsidRPr="00732447" w:rsidRDefault="00F40ADC" w:rsidP="00832590">
            <w:pPr>
              <w:keepNext/>
              <w:spacing w:after="0"/>
              <w:rPr>
                <w:rFonts w:cstheme="minorHAnsi"/>
                <w:lang w:val="en-GB"/>
              </w:rPr>
            </w:pPr>
            <w:r>
              <w:rPr>
                <w:rFonts w:cstheme="minorHAnsi"/>
                <w:lang w:val="en-GB"/>
              </w:rPr>
              <w:t>The message “</w:t>
            </w:r>
            <w:r w:rsidRPr="0045363A">
              <w:rPr>
                <w:rFonts w:cstheme="minorHAnsi"/>
                <w:lang w:val="en-GB"/>
              </w:rPr>
              <w:t xml:space="preserve">File </w:t>
            </w:r>
            <w:r>
              <w:rPr>
                <w:rFonts w:cstheme="minorHAnsi"/>
                <w:lang w:val="en-GB"/>
              </w:rPr>
              <w:t>successfully</w:t>
            </w:r>
            <w:r w:rsidRPr="0045363A">
              <w:rPr>
                <w:rFonts w:cstheme="minorHAnsi"/>
                <w:lang w:val="en-GB"/>
              </w:rPr>
              <w:t xml:space="preserve"> imported : france.kml</w:t>
            </w:r>
            <w:r>
              <w:rPr>
                <w:rFonts w:cstheme="minorHAnsi"/>
                <w:lang w:val="en-GB"/>
              </w:rPr>
              <w:t>” shall appears</w:t>
            </w:r>
          </w:p>
        </w:tc>
        <w:tc>
          <w:tcPr>
            <w:tcW w:w="1559" w:type="dxa"/>
            <w:shd w:val="clear" w:color="auto" w:fill="47F62A"/>
            <w:vAlign w:val="center"/>
          </w:tcPr>
          <w:p w:rsidR="00F40ADC" w:rsidRPr="009B26D3" w:rsidRDefault="00F40ADC" w:rsidP="00832590">
            <w:pPr>
              <w:keepNext/>
              <w:spacing w:after="0"/>
              <w:jc w:val="center"/>
              <w:rPr>
                <w:sz w:val="14"/>
                <w:szCs w:val="14"/>
                <w:highlight w:val="yellow"/>
                <w:lang w:val="en-GB"/>
              </w:rPr>
            </w:pPr>
            <w:r>
              <w:rPr>
                <w:rFonts w:cstheme="minorHAnsi"/>
                <w:i/>
                <w:sz w:val="14"/>
                <w:szCs w:val="14"/>
              </w:rPr>
              <w:t>NGEO-WEBC-PFC-0190</w:t>
            </w:r>
          </w:p>
        </w:tc>
      </w:tr>
      <w:tr w:rsidR="00F40ADC" w:rsidRPr="0056181B" w:rsidTr="00455963">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Drop the file france.geojson from test data.</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lang w:val="en-GB"/>
              </w:rPr>
              <w:t>The area is displayed in the map.</w:t>
            </w:r>
          </w:p>
          <w:p w:rsidR="00F40ADC" w:rsidRDefault="00F40ADC" w:rsidP="00832590">
            <w:pPr>
              <w:keepNext/>
              <w:spacing w:after="0"/>
              <w:rPr>
                <w:rFonts w:cstheme="minorHAnsi"/>
                <w:lang w:val="en-GB"/>
              </w:rPr>
            </w:pPr>
            <w:r>
              <w:rPr>
                <w:rFonts w:cstheme="minorHAnsi"/>
                <w:lang w:val="en-GB"/>
              </w:rPr>
              <w:t>The message “</w:t>
            </w:r>
            <w:r w:rsidRPr="0045363A">
              <w:rPr>
                <w:rFonts w:cstheme="minorHAnsi"/>
                <w:lang w:val="en-GB"/>
              </w:rPr>
              <w:t xml:space="preserve">File </w:t>
            </w:r>
            <w:r>
              <w:rPr>
                <w:rFonts w:cstheme="minorHAnsi"/>
                <w:lang w:val="en-GB"/>
              </w:rPr>
              <w:t>successfully</w:t>
            </w:r>
            <w:r w:rsidRPr="0045363A">
              <w:rPr>
                <w:rFonts w:cstheme="minorHAnsi"/>
                <w:lang w:val="en-GB"/>
              </w:rPr>
              <w:t xml:space="preserve"> imported : france.</w:t>
            </w:r>
            <w:r>
              <w:rPr>
                <w:rFonts w:cstheme="minorHAnsi"/>
                <w:lang w:val="en-GB"/>
              </w:rPr>
              <w:t>geojson” shall appears</w:t>
            </w:r>
          </w:p>
        </w:tc>
        <w:tc>
          <w:tcPr>
            <w:tcW w:w="1559" w:type="dxa"/>
            <w:shd w:val="clear" w:color="auto" w:fill="47F62A"/>
            <w:vAlign w:val="center"/>
          </w:tcPr>
          <w:p w:rsidR="00F40ADC" w:rsidRPr="0056181B" w:rsidRDefault="00F40ADC" w:rsidP="00832590">
            <w:pPr>
              <w:keepNext/>
              <w:spacing w:after="0"/>
              <w:jc w:val="center"/>
              <w:rPr>
                <w:i/>
                <w:sz w:val="14"/>
                <w:szCs w:val="14"/>
              </w:rPr>
            </w:pPr>
            <w:r>
              <w:rPr>
                <w:rFonts w:cstheme="minorHAnsi"/>
                <w:i/>
                <w:sz w:val="14"/>
                <w:szCs w:val="14"/>
              </w:rPr>
              <w:t>NGEO-WEBC-PFC-0191</w:t>
            </w:r>
          </w:p>
        </w:tc>
      </w:tr>
      <w:tr w:rsidR="00F40ADC" w:rsidRPr="0056181B" w:rsidTr="00DE04D0">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Drop the file france.gml from test data.</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lang w:val="en-GB"/>
              </w:rPr>
              <w:t>The area is displayed in the map.</w:t>
            </w:r>
          </w:p>
          <w:p w:rsidR="00F40ADC" w:rsidRDefault="00F40ADC" w:rsidP="00832590">
            <w:pPr>
              <w:keepNext/>
              <w:spacing w:after="0"/>
              <w:rPr>
                <w:rFonts w:cstheme="minorHAnsi"/>
                <w:lang w:val="en-GB"/>
              </w:rPr>
            </w:pPr>
            <w:r>
              <w:rPr>
                <w:rFonts w:cstheme="minorHAnsi"/>
                <w:lang w:val="en-GB"/>
              </w:rPr>
              <w:t>The message “</w:t>
            </w:r>
            <w:r w:rsidRPr="0045363A">
              <w:rPr>
                <w:rFonts w:cstheme="minorHAnsi"/>
                <w:lang w:val="en-GB"/>
              </w:rPr>
              <w:t xml:space="preserve">File </w:t>
            </w:r>
            <w:r>
              <w:rPr>
                <w:rFonts w:cstheme="minorHAnsi"/>
                <w:lang w:val="en-GB"/>
              </w:rPr>
              <w:t>successfully</w:t>
            </w:r>
            <w:r w:rsidRPr="0045363A">
              <w:rPr>
                <w:rFonts w:cstheme="minorHAnsi"/>
                <w:lang w:val="en-GB"/>
              </w:rPr>
              <w:t xml:space="preserve"> imported : france.</w:t>
            </w:r>
            <w:r>
              <w:rPr>
                <w:rFonts w:cstheme="minorHAnsi"/>
                <w:lang w:val="en-GB"/>
              </w:rPr>
              <w:t>gml” shall appears</w:t>
            </w:r>
          </w:p>
        </w:tc>
        <w:tc>
          <w:tcPr>
            <w:tcW w:w="1559" w:type="dxa"/>
            <w:shd w:val="clear" w:color="auto" w:fill="47F62A"/>
            <w:vAlign w:val="center"/>
          </w:tcPr>
          <w:p w:rsidR="00F40ADC" w:rsidRPr="009B26D3" w:rsidRDefault="00F40ADC" w:rsidP="00832590">
            <w:pPr>
              <w:keepNext/>
              <w:spacing w:after="0"/>
              <w:jc w:val="center"/>
              <w:rPr>
                <w:i/>
                <w:sz w:val="14"/>
                <w:szCs w:val="14"/>
                <w:lang w:val="en-GB"/>
              </w:rPr>
            </w:pPr>
            <w:r>
              <w:rPr>
                <w:rFonts w:cstheme="minorHAnsi"/>
                <w:i/>
                <w:sz w:val="14"/>
                <w:szCs w:val="14"/>
              </w:rPr>
              <w:t>NGEO-WEBC-PFC-0192</w:t>
            </w:r>
          </w:p>
        </w:tc>
      </w:tr>
      <w:tr w:rsidR="00F40ADC" w:rsidRPr="0056181B" w:rsidTr="00DE04D0">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Step-60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Drop the file europe.json from test data.</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lang w:val="en-GB"/>
              </w:rPr>
              <w:t>The message “</w:t>
            </w:r>
            <w:r w:rsidRPr="00AE024D">
              <w:rPr>
                <w:rFonts w:cstheme="minorHAnsi"/>
                <w:lang w:val="en-GB"/>
              </w:rPr>
              <w:t xml:space="preserve">Failed to import </w:t>
            </w:r>
            <w:r>
              <w:rPr>
                <w:rFonts w:cstheme="minorHAnsi"/>
                <w:lang w:val="en-GB"/>
              </w:rPr>
              <w:t>europe</w:t>
            </w:r>
            <w:r w:rsidRPr="00AE024D">
              <w:rPr>
                <w:rFonts w:cstheme="minorHAnsi"/>
                <w:lang w:val="en-GB"/>
              </w:rPr>
              <w:t>.json : file must contain exactly one feature, 102 found</w:t>
            </w:r>
            <w:r>
              <w:rPr>
                <w:rFonts w:cstheme="minorHAnsi"/>
                <w:lang w:val="en-GB"/>
              </w:rPr>
              <w:t>l” shall appears</w:t>
            </w:r>
          </w:p>
        </w:tc>
        <w:tc>
          <w:tcPr>
            <w:tcW w:w="1559" w:type="dxa"/>
            <w:shd w:val="clear" w:color="auto" w:fill="47F62A"/>
            <w:vAlign w:val="center"/>
          </w:tcPr>
          <w:p w:rsidR="00F40ADC" w:rsidRDefault="00F40ADC" w:rsidP="00832590">
            <w:pPr>
              <w:keepNext/>
              <w:spacing w:after="0"/>
              <w:jc w:val="center"/>
              <w:rPr>
                <w:rFonts w:cstheme="minorHAnsi"/>
                <w:i/>
                <w:sz w:val="14"/>
                <w:szCs w:val="14"/>
              </w:rPr>
            </w:pPr>
            <w:r>
              <w:rPr>
                <w:rFonts w:cstheme="minorHAnsi"/>
                <w:i/>
                <w:sz w:val="14"/>
                <w:szCs w:val="14"/>
              </w:rPr>
              <w:t>NGEO-WEBC-PFC-0195</w:t>
            </w:r>
          </w:p>
        </w:tc>
      </w:tr>
      <w:tr w:rsidR="00F40ADC" w:rsidRPr="0056181B" w:rsidTr="000A4511">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Step-70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Drop the file invalid.txt from test data.</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lang w:val="en-GB"/>
              </w:rPr>
              <w:t>The message “</w:t>
            </w:r>
            <w:r w:rsidRPr="00B22FC9">
              <w:rPr>
                <w:rFonts w:cstheme="minorHAnsi"/>
                <w:lang w:val="en-GB"/>
              </w:rPr>
              <w:t>Failed to import invalid.txt: format not supported.</w:t>
            </w:r>
            <w:r>
              <w:rPr>
                <w:rFonts w:cstheme="minorHAnsi"/>
                <w:lang w:val="en-GB"/>
              </w:rPr>
              <w:t>” Shall appears</w:t>
            </w:r>
          </w:p>
        </w:tc>
        <w:tc>
          <w:tcPr>
            <w:tcW w:w="1559" w:type="dxa"/>
            <w:shd w:val="clear" w:color="auto" w:fill="47F62A"/>
            <w:vAlign w:val="center"/>
          </w:tcPr>
          <w:p w:rsidR="00F40ADC" w:rsidRDefault="00F40ADC" w:rsidP="00832590">
            <w:pPr>
              <w:keepNext/>
              <w:spacing w:after="0"/>
              <w:jc w:val="center"/>
              <w:rPr>
                <w:rFonts w:cstheme="minorHAnsi"/>
                <w:i/>
                <w:sz w:val="14"/>
                <w:szCs w:val="14"/>
              </w:rPr>
            </w:pPr>
            <w:r>
              <w:rPr>
                <w:rFonts w:cstheme="minorHAnsi"/>
                <w:i/>
                <w:sz w:val="14"/>
                <w:szCs w:val="14"/>
              </w:rPr>
              <w:t>NGEO-WEBC-PFC-0196</w:t>
            </w:r>
          </w:p>
        </w:tc>
      </w:tr>
    </w:tbl>
    <w:p w:rsidR="00E16E38" w:rsidRDefault="00E16E38" w:rsidP="00832590">
      <w:pPr>
        <w:pStyle w:val="Titre3"/>
      </w:pPr>
      <w:bookmarkStart w:id="166" w:name="_Toc374605193"/>
      <w:bookmarkStart w:id="167" w:name="_Toc374606201"/>
      <w:bookmarkStart w:id="168" w:name="_Toc374607379"/>
      <w:bookmarkStart w:id="169" w:name="_Toc413751507"/>
      <w:bookmarkEnd w:id="166"/>
      <w:bookmarkEnd w:id="167"/>
      <w:bookmarkEnd w:id="168"/>
      <w:r>
        <w:t>NGEO-WEBC-VTP-0200</w:t>
      </w:r>
      <w:bookmarkEnd w:id="16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F58DC">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0200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sidRPr="00F43E20">
              <w:rPr>
                <w:i/>
                <w:color w:val="548DD4"/>
                <w:sz w:val="16"/>
                <w:szCs w:val="16"/>
                <w:u w:val="single"/>
              </w:rPr>
              <w:t>Search Shared URL</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42455">
        <w:tc>
          <w:tcPr>
            <w:tcW w:w="8613" w:type="dxa"/>
            <w:gridSpan w:val="8"/>
            <w:shd w:val="clear" w:color="auto" w:fill="FFFF00"/>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8F58DC" w:rsidP="00832590">
            <w:pPr>
              <w:keepNext/>
              <w:spacing w:after="0"/>
              <w:jc w:val="center"/>
              <w:rPr>
                <w:color w:val="548DD4"/>
                <w:sz w:val="16"/>
                <w:szCs w:val="16"/>
                <w:lang w:val="en-US"/>
              </w:rPr>
            </w:pPr>
            <w:r w:rsidRPr="007C2567">
              <w:rPr>
                <w:color w:val="548DD4"/>
                <w:sz w:val="16"/>
                <w:szCs w:val="16"/>
                <w:lang w:val="en-US"/>
              </w:rPr>
              <w:t xml:space="preserve"> </w:t>
            </w:r>
          </w:p>
          <w:p w:rsidR="008F58DC" w:rsidRDefault="008F58DC" w:rsidP="00832590">
            <w:pPr>
              <w:keepNext/>
              <w:spacing w:after="0"/>
              <w:jc w:val="center"/>
              <w:rPr>
                <w:color w:val="548DD4"/>
                <w:sz w:val="16"/>
                <w:szCs w:val="16"/>
                <w:lang w:val="en-US"/>
              </w:rPr>
            </w:pPr>
          </w:p>
          <w:p w:rsidR="00ED0045" w:rsidRDefault="00ED0045" w:rsidP="00832590">
            <w:pPr>
              <w:keepNext/>
              <w:spacing w:after="0"/>
              <w:jc w:val="center"/>
              <w:rPr>
                <w:color w:val="548DD4"/>
                <w:sz w:val="16"/>
                <w:szCs w:val="16"/>
                <w:lang w:val="en-US"/>
              </w:rPr>
            </w:pPr>
          </w:p>
          <w:p w:rsidR="00ED0045" w:rsidRPr="007C2567" w:rsidRDefault="00ED0045" w:rsidP="00832590">
            <w:pPr>
              <w:keepNext/>
              <w:spacing w:after="0"/>
              <w:jc w:val="center"/>
              <w:rPr>
                <w:color w:val="548DD4"/>
                <w:sz w:val="16"/>
                <w:szCs w:val="16"/>
                <w:lang w:val="en-US"/>
              </w:rPr>
            </w:pPr>
          </w:p>
        </w:tc>
      </w:tr>
      <w:tr w:rsidR="00F40ADC" w:rsidRPr="0056181B" w:rsidTr="00722995">
        <w:tc>
          <w:tcPr>
            <w:tcW w:w="865" w:type="dxa"/>
            <w:shd w:val="clear" w:color="auto" w:fill="auto"/>
            <w:vAlign w:val="center"/>
          </w:tcPr>
          <w:p w:rsidR="00F40ADC" w:rsidRPr="00544FC8" w:rsidRDefault="00F40ADC" w:rsidP="00832590">
            <w:pPr>
              <w:keepNext/>
              <w:spacing w:after="0"/>
              <w:jc w:val="center"/>
              <w:rPr>
                <w:i/>
                <w:sz w:val="14"/>
                <w:szCs w:val="14"/>
              </w:rPr>
            </w:pPr>
            <w:r w:rsidRPr="003C0A28">
              <w:rPr>
                <w:rFonts w:cstheme="minorHAnsi"/>
                <w:i/>
                <w:sz w:val="14"/>
                <w:szCs w:val="14"/>
              </w:rPr>
              <w:lastRenderedPageBreak/>
              <w:t>Step-10</w:t>
            </w:r>
          </w:p>
        </w:tc>
        <w:tc>
          <w:tcPr>
            <w:tcW w:w="3499" w:type="dxa"/>
            <w:gridSpan w:val="4"/>
            <w:shd w:val="clear" w:color="auto" w:fill="auto"/>
          </w:tcPr>
          <w:p w:rsidR="00F40ADC" w:rsidRPr="00057FF1" w:rsidRDefault="00F40ADC" w:rsidP="00832590">
            <w:pPr>
              <w:keepNext/>
            </w:pPr>
            <w:r>
              <w:t xml:space="preserve">Perform the steps of </w:t>
            </w:r>
            <w:r>
              <w:rPr>
                <w:lang w:val="en-US"/>
              </w:rPr>
              <w:t>WEBC-VTP-0020</w:t>
            </w:r>
          </w:p>
        </w:tc>
        <w:tc>
          <w:tcPr>
            <w:tcW w:w="2690" w:type="dxa"/>
            <w:gridSpan w:val="2"/>
            <w:shd w:val="clear" w:color="auto" w:fill="auto"/>
          </w:tcPr>
          <w:p w:rsidR="00F40ADC" w:rsidRPr="00057FF1" w:rsidRDefault="00F40ADC" w:rsidP="00832590">
            <w:pPr>
              <w:keepNext/>
              <w:rPr>
                <w:lang w:val="en-US"/>
              </w:rPr>
            </w:pPr>
          </w:p>
        </w:tc>
        <w:tc>
          <w:tcPr>
            <w:tcW w:w="1559" w:type="dxa"/>
            <w:shd w:val="clear" w:color="auto" w:fill="47F62A"/>
            <w:vAlign w:val="center"/>
          </w:tcPr>
          <w:p w:rsidR="00F40ADC" w:rsidRPr="0056181B" w:rsidRDefault="00F40ADC" w:rsidP="00832590">
            <w:pPr>
              <w:keepNext/>
              <w:spacing w:after="0"/>
              <w:jc w:val="center"/>
              <w:rPr>
                <w:i/>
                <w:sz w:val="14"/>
                <w:szCs w:val="14"/>
              </w:rPr>
            </w:pPr>
          </w:p>
        </w:tc>
      </w:tr>
      <w:tr w:rsidR="00F40ADC" w:rsidRPr="0056181B" w:rsidTr="00722995">
        <w:tc>
          <w:tcPr>
            <w:tcW w:w="865" w:type="dxa"/>
            <w:shd w:val="clear" w:color="auto" w:fill="auto"/>
            <w:vAlign w:val="center"/>
          </w:tcPr>
          <w:p w:rsidR="00F40ADC" w:rsidRPr="003C0A28" w:rsidRDefault="00F40ADC" w:rsidP="00832590">
            <w:pPr>
              <w:keepNext/>
              <w:spacing w:after="0"/>
              <w:jc w:val="center"/>
              <w:rPr>
                <w:rFonts w:cstheme="minorHAnsi"/>
                <w:i/>
                <w:sz w:val="14"/>
                <w:szCs w:val="14"/>
              </w:rPr>
            </w:pPr>
            <w:r>
              <w:rPr>
                <w:rFonts w:cstheme="minorHAnsi"/>
                <w:i/>
                <w:sz w:val="14"/>
                <w:szCs w:val="14"/>
              </w:rPr>
              <w:t>Step-20</w:t>
            </w:r>
          </w:p>
        </w:tc>
        <w:tc>
          <w:tcPr>
            <w:tcW w:w="3499" w:type="dxa"/>
            <w:gridSpan w:val="4"/>
            <w:shd w:val="clear" w:color="auto" w:fill="auto"/>
          </w:tcPr>
          <w:p w:rsidR="00F40ADC" w:rsidRDefault="00F40ADC" w:rsidP="00832590">
            <w:pPr>
              <w:keepNext/>
            </w:pPr>
            <w:r w:rsidRPr="00057FF1">
              <w:rPr>
                <w:rFonts w:cstheme="minorHAnsi"/>
              </w:rPr>
              <w:t>On the toolbar, click on</w:t>
            </w:r>
            <w:r>
              <w:rPr>
                <w:rFonts w:cstheme="minorHAnsi"/>
              </w:rPr>
              <w:t xml:space="preserve"> </w:t>
            </w:r>
            <w:r w:rsidRPr="00057FF1">
              <w:rPr>
                <w:rFonts w:cstheme="minorHAnsi"/>
              </w:rPr>
              <w:t xml:space="preserve">the </w:t>
            </w:r>
            <w:r>
              <w:rPr>
                <w:rFonts w:cstheme="minorHAnsi"/>
              </w:rPr>
              <w:t>“</w:t>
            </w:r>
            <w:r w:rsidRPr="00057FF1">
              <w:rPr>
                <w:rFonts w:cstheme="minorHAnsi"/>
              </w:rPr>
              <w:t>Search</w:t>
            </w:r>
            <w:r>
              <w:rPr>
                <w:rFonts w:cstheme="minorHAnsi"/>
              </w:rPr>
              <w:t>”</w:t>
            </w:r>
            <w:r w:rsidRPr="00057FF1">
              <w:rPr>
                <w:rFonts w:cstheme="minorHAnsi"/>
              </w:rPr>
              <w:t xml:space="preserve"> button icon</w:t>
            </w:r>
          </w:p>
        </w:tc>
        <w:tc>
          <w:tcPr>
            <w:tcW w:w="2690" w:type="dxa"/>
            <w:gridSpan w:val="2"/>
            <w:shd w:val="clear" w:color="auto" w:fill="auto"/>
          </w:tcPr>
          <w:p w:rsidR="00F40ADC" w:rsidDel="00D0253C" w:rsidRDefault="00F40ADC" w:rsidP="00832590">
            <w:pPr>
              <w:keepNext/>
              <w:rPr>
                <w:lang w:val="en-US"/>
              </w:rPr>
            </w:pPr>
            <w:r w:rsidRPr="003C0A28">
              <w:rPr>
                <w:rFonts w:cstheme="minorHAnsi"/>
                <w:lang w:val="en-US"/>
              </w:rPr>
              <w:t>The search widget is opened</w:t>
            </w:r>
            <w:r>
              <w:rPr>
                <w:rFonts w:cstheme="minorHAnsi"/>
                <w:lang w:val="en-US"/>
              </w:rPr>
              <w:t>.</w:t>
            </w:r>
          </w:p>
        </w:tc>
        <w:tc>
          <w:tcPr>
            <w:tcW w:w="1559" w:type="dxa"/>
            <w:shd w:val="clear" w:color="auto" w:fill="47F62A"/>
            <w:vAlign w:val="center"/>
          </w:tcPr>
          <w:p w:rsidR="00F40ADC" w:rsidRPr="0056181B" w:rsidRDefault="00F40ADC" w:rsidP="00832590">
            <w:pPr>
              <w:keepNext/>
              <w:spacing w:after="0"/>
              <w:jc w:val="center"/>
              <w:rPr>
                <w:i/>
                <w:sz w:val="14"/>
                <w:szCs w:val="14"/>
              </w:rPr>
            </w:pPr>
          </w:p>
        </w:tc>
      </w:tr>
      <w:tr w:rsidR="00F40ADC" w:rsidRPr="00732447" w:rsidTr="00722995">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Step-30</w:t>
            </w:r>
          </w:p>
        </w:tc>
        <w:tc>
          <w:tcPr>
            <w:tcW w:w="3499" w:type="dxa"/>
            <w:gridSpan w:val="4"/>
            <w:shd w:val="clear" w:color="auto" w:fill="auto"/>
          </w:tcPr>
          <w:p w:rsidR="00F40ADC" w:rsidRDefault="00722995" w:rsidP="00722995">
            <w:pPr>
              <w:keepNext/>
            </w:pPr>
            <w:r w:rsidRPr="003740E5">
              <w:rPr>
                <w:rFonts w:cstheme="minorHAnsi"/>
              </w:rPr>
              <w:t>Uncheck on “Use Time Slider” and s</w:t>
            </w:r>
            <w:r w:rsidR="00F40ADC" w:rsidRPr="003740E5">
              <w:rPr>
                <w:rFonts w:cstheme="minorHAnsi"/>
              </w:rPr>
              <w:t>et the start date to 2009-05-01 and end date to 2009-07-01 using the calendar widget</w:t>
            </w:r>
          </w:p>
        </w:tc>
        <w:tc>
          <w:tcPr>
            <w:tcW w:w="2690" w:type="dxa"/>
            <w:gridSpan w:val="2"/>
            <w:shd w:val="clear" w:color="auto" w:fill="auto"/>
          </w:tcPr>
          <w:p w:rsidR="00F40ADC" w:rsidRDefault="00F40ADC" w:rsidP="00832590">
            <w:pPr>
              <w:keepNext/>
              <w:rPr>
                <w:lang w:val="en-US"/>
              </w:rPr>
            </w:pPr>
          </w:p>
        </w:tc>
        <w:tc>
          <w:tcPr>
            <w:tcW w:w="1559" w:type="dxa"/>
            <w:shd w:val="clear" w:color="auto" w:fill="47F62A"/>
            <w:vAlign w:val="center"/>
          </w:tcPr>
          <w:p w:rsidR="00F40ADC" w:rsidRPr="00732447" w:rsidRDefault="00F40ADC" w:rsidP="00832590">
            <w:pPr>
              <w:keepNext/>
              <w:spacing w:after="0"/>
              <w:jc w:val="center"/>
              <w:rPr>
                <w:i/>
                <w:sz w:val="14"/>
                <w:szCs w:val="14"/>
                <w:lang w:val="en-US"/>
              </w:rPr>
            </w:pPr>
          </w:p>
        </w:tc>
      </w:tr>
      <w:tr w:rsidR="00F40ADC" w:rsidRPr="00732447" w:rsidTr="00722995">
        <w:tc>
          <w:tcPr>
            <w:tcW w:w="865" w:type="dxa"/>
            <w:shd w:val="clear" w:color="auto" w:fill="auto"/>
            <w:vAlign w:val="center"/>
          </w:tcPr>
          <w:p w:rsidR="00F40ADC" w:rsidRPr="005D1206" w:rsidRDefault="00F40ADC" w:rsidP="00832590">
            <w:pPr>
              <w:keepNext/>
              <w:spacing w:after="0"/>
              <w:jc w:val="center"/>
              <w:rPr>
                <w:i/>
                <w:sz w:val="14"/>
                <w:szCs w:val="14"/>
              </w:rPr>
            </w:pPr>
            <w:r>
              <w:rPr>
                <w:i/>
                <w:sz w:val="14"/>
                <w:szCs w:val="14"/>
              </w:rPr>
              <w:t>Step-40</w:t>
            </w:r>
          </w:p>
        </w:tc>
        <w:tc>
          <w:tcPr>
            <w:tcW w:w="3499" w:type="dxa"/>
            <w:gridSpan w:val="4"/>
            <w:shd w:val="clear" w:color="auto" w:fill="auto"/>
          </w:tcPr>
          <w:p w:rsidR="00F40ADC" w:rsidRPr="00E24DDB" w:rsidRDefault="00F40ADC" w:rsidP="00722995">
            <w:pPr>
              <w:keepNext/>
              <w:rPr>
                <w:b/>
              </w:rPr>
            </w:pPr>
            <w:r>
              <w:t xml:space="preserve">Click on the “Area” </w:t>
            </w:r>
            <w:r>
              <w:rPr>
                <w:rFonts w:cstheme="minorHAnsi"/>
              </w:rPr>
              <w:t>collapsible button</w:t>
            </w:r>
          </w:p>
        </w:tc>
        <w:tc>
          <w:tcPr>
            <w:tcW w:w="2690" w:type="dxa"/>
            <w:gridSpan w:val="2"/>
            <w:shd w:val="clear" w:color="auto" w:fill="auto"/>
          </w:tcPr>
          <w:p w:rsidR="00F40ADC" w:rsidRPr="003C0A28" w:rsidRDefault="00F40ADC" w:rsidP="00832590">
            <w:pPr>
              <w:keepNext/>
              <w:rPr>
                <w:lang w:val="en-US"/>
              </w:rPr>
            </w:pPr>
            <w:r>
              <w:rPr>
                <w:lang w:val="en-US"/>
              </w:rPr>
              <w:t>The area coordinates fields are displayed</w:t>
            </w:r>
          </w:p>
        </w:tc>
        <w:tc>
          <w:tcPr>
            <w:tcW w:w="1559" w:type="dxa"/>
            <w:shd w:val="clear" w:color="auto" w:fill="47F62A"/>
            <w:vAlign w:val="center"/>
          </w:tcPr>
          <w:p w:rsidR="00F40ADC" w:rsidRPr="00732447" w:rsidRDefault="00F40ADC" w:rsidP="00832590">
            <w:pPr>
              <w:keepNext/>
              <w:spacing w:after="0"/>
              <w:jc w:val="center"/>
              <w:rPr>
                <w:i/>
                <w:sz w:val="14"/>
                <w:szCs w:val="14"/>
                <w:lang w:val="en-US"/>
              </w:rPr>
            </w:pPr>
          </w:p>
        </w:tc>
      </w:tr>
      <w:tr w:rsidR="00F40ADC" w:rsidRPr="00732447" w:rsidTr="00722995">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Step-50</w:t>
            </w:r>
          </w:p>
        </w:tc>
        <w:tc>
          <w:tcPr>
            <w:tcW w:w="3499" w:type="dxa"/>
            <w:gridSpan w:val="4"/>
            <w:shd w:val="clear" w:color="auto" w:fill="auto"/>
          </w:tcPr>
          <w:p w:rsidR="00F40ADC" w:rsidRDefault="00F40ADC" w:rsidP="00832590">
            <w:pPr>
              <w:keepNext/>
              <w:rPr>
                <w:lang w:val="en-US"/>
              </w:rPr>
            </w:pPr>
            <w:r>
              <w:rPr>
                <w:lang w:val="en-US"/>
              </w:rPr>
              <w:t>Uncheck “Use map extent”.</w:t>
            </w:r>
          </w:p>
          <w:p w:rsidR="00F40ADC" w:rsidRDefault="00F40ADC" w:rsidP="00832590">
            <w:pPr>
              <w:keepNext/>
              <w:rPr>
                <w:lang w:val="en-US"/>
              </w:rPr>
            </w:pPr>
            <w:r w:rsidRPr="00516C55">
              <w:rPr>
                <w:lang w:val="en-US"/>
              </w:rPr>
              <w:t>Set the area coordinates manually</w:t>
            </w:r>
            <w:r>
              <w:rPr>
                <w:lang w:val="en-US"/>
              </w:rPr>
              <w:t xml:space="preserve"> with</w:t>
            </w:r>
            <w:r w:rsidR="00722995">
              <w:rPr>
                <w:lang w:val="en-US"/>
              </w:rPr>
              <w:t>:</w:t>
            </w:r>
          </w:p>
          <w:p w:rsidR="00F40ADC" w:rsidRDefault="00F40ADC" w:rsidP="00832590">
            <w:pPr>
              <w:keepNext/>
              <w:rPr>
                <w:lang w:val="en-US"/>
              </w:rPr>
            </w:pPr>
            <w:r>
              <w:rPr>
                <w:lang w:val="en-US"/>
              </w:rPr>
              <w:t>West : -20</w:t>
            </w:r>
          </w:p>
          <w:p w:rsidR="00F40ADC" w:rsidRDefault="00F40ADC" w:rsidP="00832590">
            <w:pPr>
              <w:keepNext/>
              <w:rPr>
                <w:lang w:val="en-US"/>
              </w:rPr>
            </w:pPr>
            <w:r>
              <w:rPr>
                <w:lang w:val="en-US"/>
              </w:rPr>
              <w:t>South: -20</w:t>
            </w:r>
          </w:p>
          <w:p w:rsidR="00F40ADC" w:rsidRDefault="00F40ADC" w:rsidP="00832590">
            <w:pPr>
              <w:keepNext/>
              <w:rPr>
                <w:lang w:val="en-US"/>
              </w:rPr>
            </w:pPr>
            <w:r>
              <w:rPr>
                <w:lang w:val="en-US"/>
              </w:rPr>
              <w:t>East : 20</w:t>
            </w:r>
          </w:p>
          <w:p w:rsidR="00F40ADC" w:rsidRDefault="00F40ADC" w:rsidP="00832590">
            <w:pPr>
              <w:keepNext/>
            </w:pPr>
            <w:r>
              <w:rPr>
                <w:lang w:val="en-US"/>
              </w:rPr>
              <w:t>North : 20</w:t>
            </w:r>
          </w:p>
        </w:tc>
        <w:tc>
          <w:tcPr>
            <w:tcW w:w="2690" w:type="dxa"/>
            <w:gridSpan w:val="2"/>
            <w:shd w:val="clear" w:color="auto" w:fill="auto"/>
          </w:tcPr>
          <w:p w:rsidR="00F40ADC" w:rsidRDefault="00F40ADC" w:rsidP="00832590">
            <w:pPr>
              <w:keepNext/>
              <w:rPr>
                <w:lang w:val="en-US"/>
              </w:rPr>
            </w:pPr>
            <w:r>
              <w:rPr>
                <w:lang w:val="en-US"/>
              </w:rPr>
              <w:t>The area coordinates are displayed</w:t>
            </w:r>
          </w:p>
        </w:tc>
        <w:tc>
          <w:tcPr>
            <w:tcW w:w="1559" w:type="dxa"/>
            <w:shd w:val="clear" w:color="auto" w:fill="47F62A"/>
            <w:vAlign w:val="center"/>
          </w:tcPr>
          <w:p w:rsidR="00F40ADC" w:rsidRPr="00732447" w:rsidRDefault="00F40ADC" w:rsidP="00832590">
            <w:pPr>
              <w:keepNext/>
              <w:spacing w:after="0"/>
              <w:jc w:val="center"/>
              <w:rPr>
                <w:i/>
                <w:sz w:val="14"/>
                <w:szCs w:val="14"/>
                <w:lang w:val="en-US"/>
              </w:rPr>
            </w:pPr>
          </w:p>
        </w:tc>
      </w:tr>
      <w:tr w:rsidR="00F40ADC" w:rsidRPr="009B6AB9" w:rsidTr="00722995">
        <w:tc>
          <w:tcPr>
            <w:tcW w:w="865" w:type="dxa"/>
            <w:shd w:val="clear" w:color="auto" w:fill="auto"/>
            <w:vAlign w:val="center"/>
          </w:tcPr>
          <w:p w:rsidR="00F40ADC" w:rsidRPr="00544FC8" w:rsidRDefault="00F40ADC" w:rsidP="00832590">
            <w:pPr>
              <w:keepNext/>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F40ADC" w:rsidRPr="00057FF1" w:rsidRDefault="00F40ADC" w:rsidP="00832590">
            <w:pPr>
              <w:keepNext/>
            </w:pPr>
            <w:r>
              <w:rPr>
                <w:rFonts w:cstheme="minorHAnsi"/>
              </w:rPr>
              <w:t>Click on ‘Advanced’ collapsible button</w:t>
            </w:r>
          </w:p>
        </w:tc>
        <w:tc>
          <w:tcPr>
            <w:tcW w:w="2690" w:type="dxa"/>
            <w:gridSpan w:val="2"/>
            <w:shd w:val="clear" w:color="auto" w:fill="auto"/>
          </w:tcPr>
          <w:p w:rsidR="00F40ADC" w:rsidRPr="00732447" w:rsidRDefault="00F40ADC" w:rsidP="00722995">
            <w:pPr>
              <w:keepNext/>
              <w:spacing w:after="0"/>
              <w:rPr>
                <w:lang w:val="en-GB"/>
              </w:rPr>
            </w:pPr>
            <w:r>
              <w:rPr>
                <w:rFonts w:cstheme="minorHAnsi"/>
                <w:lang w:val="en-US"/>
              </w:rPr>
              <w:t>The advanced search criteria related to the selected dataset are displayed by suitable widgets (sliders for ranges, check boxes group for multiple valued criteria)</w:t>
            </w:r>
          </w:p>
        </w:tc>
        <w:tc>
          <w:tcPr>
            <w:tcW w:w="1559" w:type="dxa"/>
            <w:shd w:val="clear" w:color="auto" w:fill="47F62A"/>
            <w:vAlign w:val="center"/>
          </w:tcPr>
          <w:p w:rsidR="00F40ADC" w:rsidRPr="009B26D3" w:rsidRDefault="00F40ADC" w:rsidP="00832590">
            <w:pPr>
              <w:keepNext/>
              <w:spacing w:after="0"/>
              <w:jc w:val="center"/>
              <w:rPr>
                <w:sz w:val="14"/>
                <w:szCs w:val="14"/>
                <w:highlight w:val="yellow"/>
                <w:lang w:val="en-GB"/>
              </w:rPr>
            </w:pPr>
          </w:p>
        </w:tc>
      </w:tr>
      <w:tr w:rsidR="00F40ADC" w:rsidRPr="009B6AB9" w:rsidTr="00722995">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Step-7</w:t>
            </w:r>
            <w:r w:rsidRPr="005D1206">
              <w:rPr>
                <w:i/>
                <w:sz w:val="14"/>
                <w:szCs w:val="14"/>
              </w:rPr>
              <w:t>0</w:t>
            </w:r>
          </w:p>
        </w:tc>
        <w:tc>
          <w:tcPr>
            <w:tcW w:w="3499" w:type="dxa"/>
            <w:gridSpan w:val="4"/>
            <w:shd w:val="clear" w:color="auto" w:fill="auto"/>
          </w:tcPr>
          <w:p w:rsidR="00F40ADC" w:rsidRDefault="00F40ADC" w:rsidP="00722995">
            <w:pPr>
              <w:keepNext/>
            </w:pPr>
            <w:r>
              <w:rPr>
                <w:rFonts w:cstheme="minorHAnsi"/>
              </w:rPr>
              <w:t>Check “Ascending” for Pass, and put value from 500 to 1000 for Orbit</w:t>
            </w:r>
          </w:p>
        </w:tc>
        <w:tc>
          <w:tcPr>
            <w:tcW w:w="2690" w:type="dxa"/>
            <w:gridSpan w:val="2"/>
            <w:shd w:val="clear" w:color="auto" w:fill="auto"/>
          </w:tcPr>
          <w:p w:rsidR="00F40ADC" w:rsidRDefault="00F40ADC" w:rsidP="00832590">
            <w:pPr>
              <w:keepNext/>
              <w:rPr>
                <w:lang w:val="en-GB"/>
              </w:rPr>
            </w:pPr>
          </w:p>
        </w:tc>
        <w:tc>
          <w:tcPr>
            <w:tcW w:w="1559" w:type="dxa"/>
            <w:shd w:val="clear" w:color="auto" w:fill="47F62A"/>
            <w:vAlign w:val="center"/>
          </w:tcPr>
          <w:p w:rsidR="00F40ADC" w:rsidRPr="009B26D3" w:rsidRDefault="00F40ADC" w:rsidP="00832590">
            <w:pPr>
              <w:keepNext/>
              <w:spacing w:after="0"/>
              <w:jc w:val="center"/>
              <w:rPr>
                <w:sz w:val="14"/>
                <w:szCs w:val="14"/>
                <w:highlight w:val="yellow"/>
                <w:lang w:val="en-GB"/>
              </w:rPr>
            </w:pPr>
          </w:p>
        </w:tc>
      </w:tr>
      <w:tr w:rsidR="00F40ADC" w:rsidRPr="0056181B" w:rsidTr="00722995">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Step-8</w:t>
            </w:r>
            <w:r w:rsidRPr="005D1206">
              <w:rPr>
                <w:i/>
                <w:sz w:val="14"/>
                <w:szCs w:val="14"/>
              </w:rPr>
              <w:t>0</w:t>
            </w:r>
          </w:p>
        </w:tc>
        <w:tc>
          <w:tcPr>
            <w:tcW w:w="3499" w:type="dxa"/>
            <w:gridSpan w:val="4"/>
            <w:shd w:val="clear" w:color="auto" w:fill="auto"/>
          </w:tcPr>
          <w:p w:rsidR="00F40ADC" w:rsidRPr="003740E5" w:rsidRDefault="00F40ADC" w:rsidP="00832590">
            <w:pPr>
              <w:keepNext/>
            </w:pPr>
            <w:r w:rsidRPr="003740E5">
              <w:rPr>
                <w:rFonts w:cstheme="minorHAnsi"/>
              </w:rPr>
              <w:t>Click on ‘Download Options’ tab</w:t>
            </w:r>
          </w:p>
        </w:tc>
        <w:tc>
          <w:tcPr>
            <w:tcW w:w="2690" w:type="dxa"/>
            <w:gridSpan w:val="2"/>
            <w:shd w:val="clear" w:color="auto" w:fill="auto"/>
          </w:tcPr>
          <w:p w:rsidR="00F40ADC" w:rsidRPr="003740E5" w:rsidRDefault="00F40ADC" w:rsidP="00722995">
            <w:pPr>
              <w:keepNext/>
              <w:spacing w:after="0"/>
              <w:rPr>
                <w:lang w:val="en-US"/>
              </w:rPr>
            </w:pPr>
            <w:r w:rsidRPr="003740E5">
              <w:rPr>
                <w:rFonts w:cstheme="minorHAnsi"/>
                <w:lang w:val="en-US"/>
              </w:rPr>
              <w:t>The Download options related to the selected dataset are displayed by select boxes. The default selected values are “None”.</w:t>
            </w:r>
          </w:p>
        </w:tc>
        <w:tc>
          <w:tcPr>
            <w:tcW w:w="1559" w:type="dxa"/>
            <w:shd w:val="clear" w:color="auto" w:fill="47F62A"/>
            <w:vAlign w:val="center"/>
          </w:tcPr>
          <w:p w:rsidR="00F40ADC" w:rsidRPr="0056181B" w:rsidRDefault="00F40ADC" w:rsidP="00832590">
            <w:pPr>
              <w:keepNext/>
              <w:spacing w:after="0"/>
              <w:jc w:val="center"/>
              <w:rPr>
                <w:i/>
                <w:sz w:val="14"/>
                <w:szCs w:val="14"/>
              </w:rPr>
            </w:pPr>
          </w:p>
        </w:tc>
      </w:tr>
      <w:tr w:rsidR="00F40ADC" w:rsidRPr="0056181B" w:rsidTr="00722995">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Step-9</w:t>
            </w:r>
            <w:r w:rsidRPr="005D1206">
              <w:rPr>
                <w:i/>
                <w:sz w:val="14"/>
                <w:szCs w:val="14"/>
              </w:rPr>
              <w:t>0</w:t>
            </w:r>
          </w:p>
        </w:tc>
        <w:tc>
          <w:tcPr>
            <w:tcW w:w="3499" w:type="dxa"/>
            <w:gridSpan w:val="4"/>
            <w:shd w:val="clear" w:color="auto" w:fill="auto"/>
          </w:tcPr>
          <w:p w:rsidR="00F40ADC" w:rsidRPr="003740E5" w:rsidRDefault="00F40ADC" w:rsidP="00832590">
            <w:pPr>
              <w:keepNext/>
            </w:pPr>
            <w:r w:rsidRPr="003740E5">
              <w:rPr>
                <w:rFonts w:cstheme="minorHAnsi"/>
              </w:rPr>
              <w:t>Select “download continously</w:t>
            </w:r>
            <w:r w:rsidR="00722995" w:rsidRPr="003740E5">
              <w:rPr>
                <w:rFonts w:cstheme="minorHAnsi"/>
              </w:rPr>
              <w:t xml:space="preserve"> – </w:t>
            </w:r>
            <w:proofErr w:type="gramStart"/>
            <w:r w:rsidR="00722995" w:rsidRPr="003740E5">
              <w:rPr>
                <w:rFonts w:cstheme="minorHAnsi"/>
              </w:rPr>
              <w:t>sizeFactor :</w:t>
            </w:r>
            <w:proofErr w:type="gramEnd"/>
            <w:r w:rsidR="00722995" w:rsidRPr="003740E5">
              <w:rPr>
                <w:rFonts w:cstheme="minorHAnsi"/>
              </w:rPr>
              <w:t xml:space="preserve"> 1</w:t>
            </w:r>
            <w:r w:rsidRPr="003740E5">
              <w:rPr>
                <w:rFonts w:cstheme="minorHAnsi"/>
              </w:rPr>
              <w:t>” options for download mode.</w:t>
            </w:r>
          </w:p>
        </w:tc>
        <w:tc>
          <w:tcPr>
            <w:tcW w:w="2690" w:type="dxa"/>
            <w:gridSpan w:val="2"/>
            <w:shd w:val="clear" w:color="auto" w:fill="auto"/>
          </w:tcPr>
          <w:p w:rsidR="00F40ADC" w:rsidRPr="003740E5" w:rsidRDefault="00F40ADC" w:rsidP="00832590">
            <w:pPr>
              <w:keepNext/>
              <w:rPr>
                <w:lang w:val="en-US"/>
              </w:rPr>
            </w:pPr>
            <w:r w:rsidRPr="003740E5">
              <w:rPr>
                <w:lang w:val="en-US"/>
              </w:rPr>
              <w:t>The productFormat is still set to “None”</w:t>
            </w:r>
          </w:p>
        </w:tc>
        <w:tc>
          <w:tcPr>
            <w:tcW w:w="1559" w:type="dxa"/>
            <w:shd w:val="clear" w:color="auto" w:fill="47F62A"/>
            <w:vAlign w:val="center"/>
          </w:tcPr>
          <w:p w:rsidR="00F40ADC" w:rsidRPr="0056181B" w:rsidRDefault="00F40ADC" w:rsidP="00832590">
            <w:pPr>
              <w:keepNext/>
              <w:spacing w:after="0"/>
              <w:jc w:val="center"/>
              <w:rPr>
                <w:i/>
                <w:sz w:val="14"/>
                <w:szCs w:val="14"/>
              </w:rPr>
            </w:pPr>
          </w:p>
        </w:tc>
      </w:tr>
      <w:tr w:rsidR="00F40ADC" w:rsidRPr="0056181B" w:rsidTr="003740E5">
        <w:tc>
          <w:tcPr>
            <w:tcW w:w="865" w:type="dxa"/>
            <w:shd w:val="clear" w:color="auto" w:fill="auto"/>
            <w:vAlign w:val="center"/>
          </w:tcPr>
          <w:p w:rsidR="00F40ADC" w:rsidRDefault="00F40ADC" w:rsidP="00832590">
            <w:pPr>
              <w:keepNext/>
              <w:spacing w:after="0"/>
              <w:jc w:val="center"/>
              <w:rPr>
                <w:i/>
                <w:sz w:val="14"/>
                <w:szCs w:val="14"/>
              </w:rPr>
            </w:pPr>
            <w:r>
              <w:rPr>
                <w:i/>
                <w:sz w:val="14"/>
                <w:szCs w:val="14"/>
              </w:rPr>
              <w:lastRenderedPageBreak/>
              <w:t>Step-10</w:t>
            </w:r>
            <w:r w:rsidRPr="005D1206">
              <w:rPr>
                <w:i/>
                <w:sz w:val="14"/>
                <w:szCs w:val="14"/>
              </w:rPr>
              <w:t>0</w:t>
            </w:r>
          </w:p>
        </w:tc>
        <w:tc>
          <w:tcPr>
            <w:tcW w:w="3499" w:type="dxa"/>
            <w:gridSpan w:val="4"/>
            <w:shd w:val="clear" w:color="auto" w:fill="auto"/>
          </w:tcPr>
          <w:p w:rsidR="00F40ADC" w:rsidRDefault="00F40ADC" w:rsidP="00832590">
            <w:pPr>
              <w:keepNext/>
            </w:pPr>
            <w:r>
              <w:t xml:space="preserve">Click on the “Share” button </w:t>
            </w:r>
          </w:p>
        </w:tc>
        <w:tc>
          <w:tcPr>
            <w:tcW w:w="2690" w:type="dxa"/>
            <w:gridSpan w:val="2"/>
            <w:shd w:val="clear" w:color="auto" w:fill="auto"/>
          </w:tcPr>
          <w:p w:rsidR="00F40ADC" w:rsidRDefault="00F40ADC" w:rsidP="00832590">
            <w:pPr>
              <w:keepNext/>
              <w:rPr>
                <w:lang w:val="en-GB"/>
              </w:rPr>
            </w:pPr>
            <w:r>
              <w:rPr>
                <w:lang w:val="en-GB"/>
              </w:rPr>
              <w:t>A popup is opened with different icons</w:t>
            </w:r>
          </w:p>
        </w:tc>
        <w:tc>
          <w:tcPr>
            <w:tcW w:w="1559" w:type="dxa"/>
            <w:tcBorders>
              <w:bottom w:val="single" w:sz="6" w:space="0" w:color="auto"/>
            </w:tcBorders>
            <w:shd w:val="clear" w:color="auto" w:fill="47F62A"/>
            <w:vAlign w:val="center"/>
          </w:tcPr>
          <w:p w:rsidR="00F40ADC" w:rsidRPr="009B26D3" w:rsidRDefault="00F40ADC" w:rsidP="00832590">
            <w:pPr>
              <w:keepNext/>
              <w:spacing w:after="0"/>
              <w:jc w:val="center"/>
              <w:rPr>
                <w:i/>
                <w:sz w:val="14"/>
                <w:szCs w:val="14"/>
                <w:lang w:val="en-GB"/>
              </w:rPr>
            </w:pPr>
          </w:p>
        </w:tc>
      </w:tr>
      <w:tr w:rsidR="00F40ADC" w:rsidRPr="0056181B" w:rsidTr="003740E5">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Step-110</w:t>
            </w:r>
          </w:p>
        </w:tc>
        <w:tc>
          <w:tcPr>
            <w:tcW w:w="3499" w:type="dxa"/>
            <w:gridSpan w:val="4"/>
            <w:shd w:val="clear" w:color="auto" w:fill="auto"/>
          </w:tcPr>
          <w:p w:rsidR="00F40ADC" w:rsidRDefault="00F40ADC" w:rsidP="00832590">
            <w:pPr>
              <w:keepNext/>
            </w:pPr>
            <w:r>
              <w:t>Click on URL</w:t>
            </w:r>
          </w:p>
        </w:tc>
        <w:tc>
          <w:tcPr>
            <w:tcW w:w="2690" w:type="dxa"/>
            <w:gridSpan w:val="2"/>
            <w:shd w:val="clear" w:color="auto" w:fill="auto"/>
          </w:tcPr>
          <w:p w:rsidR="00F40ADC" w:rsidRDefault="00F40ADC" w:rsidP="00832590">
            <w:pPr>
              <w:keepNext/>
              <w:rPr>
                <w:lang w:val="en-GB"/>
              </w:rPr>
            </w:pPr>
            <w:r>
              <w:rPr>
                <w:lang w:val="en-GB"/>
              </w:rPr>
              <w:t>A new browser tab is opened with the share URL</w:t>
            </w:r>
          </w:p>
        </w:tc>
        <w:tc>
          <w:tcPr>
            <w:tcW w:w="1559" w:type="dxa"/>
            <w:tcBorders>
              <w:top w:val="single" w:sz="6" w:space="0" w:color="auto"/>
              <w:bottom w:val="single" w:sz="6" w:space="0" w:color="auto"/>
            </w:tcBorders>
            <w:shd w:val="clear" w:color="auto" w:fill="47F62A"/>
            <w:vAlign w:val="center"/>
          </w:tcPr>
          <w:p w:rsidR="00F40ADC" w:rsidRDefault="00F40ADC" w:rsidP="00832590">
            <w:pPr>
              <w:keepNext/>
              <w:spacing w:after="0"/>
              <w:jc w:val="center"/>
              <w:rPr>
                <w:rFonts w:cstheme="minorHAnsi"/>
                <w:i/>
                <w:sz w:val="14"/>
                <w:szCs w:val="14"/>
              </w:rPr>
            </w:pPr>
            <w:r>
              <w:rPr>
                <w:rFonts w:cstheme="minorHAnsi"/>
                <w:i/>
                <w:sz w:val="14"/>
                <w:szCs w:val="14"/>
              </w:rPr>
              <w:t>NGEO-WEBC-PFC-0200</w:t>
            </w:r>
          </w:p>
        </w:tc>
      </w:tr>
      <w:tr w:rsidR="00F40ADC" w:rsidRPr="0056181B" w:rsidTr="003740E5">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Step-120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the dates in the “Date” collapsible button</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rPr>
              <w:t>The</w:t>
            </w:r>
            <w:r w:rsidRPr="00D61852">
              <w:rPr>
                <w:rFonts w:cstheme="minorHAnsi"/>
              </w:rPr>
              <w:t xml:space="preserve"> start </w:t>
            </w:r>
            <w:r>
              <w:rPr>
                <w:rFonts w:cstheme="minorHAnsi"/>
              </w:rPr>
              <w:t>date is 2009-05-01 and end date is 2009-07-01.</w:t>
            </w:r>
          </w:p>
        </w:tc>
        <w:tc>
          <w:tcPr>
            <w:tcW w:w="1559" w:type="dxa"/>
            <w:tcBorders>
              <w:top w:val="single" w:sz="6" w:space="0" w:color="auto"/>
            </w:tcBorders>
            <w:shd w:val="clear" w:color="auto" w:fill="47F62A"/>
            <w:vAlign w:val="center"/>
          </w:tcPr>
          <w:p w:rsidR="00F40ADC" w:rsidRDefault="00F40ADC" w:rsidP="00832590">
            <w:pPr>
              <w:keepNext/>
              <w:spacing w:after="0"/>
              <w:jc w:val="center"/>
              <w:rPr>
                <w:rFonts w:cstheme="minorHAnsi"/>
                <w:i/>
                <w:sz w:val="14"/>
                <w:szCs w:val="14"/>
              </w:rPr>
            </w:pPr>
            <w:r>
              <w:rPr>
                <w:rFonts w:cstheme="minorHAnsi"/>
                <w:i/>
                <w:sz w:val="14"/>
                <w:szCs w:val="14"/>
              </w:rPr>
              <w:t>NGEO-WEBC-PFC-0201</w:t>
            </w:r>
          </w:p>
        </w:tc>
      </w:tr>
      <w:tr w:rsidR="00F40ADC" w:rsidRPr="0056181B" w:rsidTr="00ED0045">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Step-130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the coordinates in the “Area” collapsible button</w:t>
            </w:r>
          </w:p>
        </w:tc>
        <w:tc>
          <w:tcPr>
            <w:tcW w:w="2690" w:type="dxa"/>
            <w:gridSpan w:val="2"/>
            <w:shd w:val="clear" w:color="auto" w:fill="auto"/>
          </w:tcPr>
          <w:p w:rsidR="00F40ADC" w:rsidRDefault="00F40ADC" w:rsidP="00832590">
            <w:pPr>
              <w:keepNext/>
              <w:rPr>
                <w:lang w:val="en-US"/>
              </w:rPr>
            </w:pPr>
            <w:r>
              <w:rPr>
                <w:lang w:val="en-US"/>
              </w:rPr>
              <w:t>The following coordinates are set  :</w:t>
            </w:r>
          </w:p>
          <w:p w:rsidR="00F40ADC" w:rsidRDefault="00F40ADC" w:rsidP="00832590">
            <w:pPr>
              <w:keepNext/>
              <w:rPr>
                <w:lang w:val="en-US"/>
              </w:rPr>
            </w:pPr>
            <w:r>
              <w:rPr>
                <w:lang w:val="en-US"/>
              </w:rPr>
              <w:t>West : -20</w:t>
            </w:r>
          </w:p>
          <w:p w:rsidR="00F40ADC" w:rsidRDefault="00F40ADC" w:rsidP="00832590">
            <w:pPr>
              <w:keepNext/>
              <w:rPr>
                <w:lang w:val="en-US"/>
              </w:rPr>
            </w:pPr>
            <w:r>
              <w:rPr>
                <w:lang w:val="en-US"/>
              </w:rPr>
              <w:t>South: -20</w:t>
            </w:r>
          </w:p>
          <w:p w:rsidR="00F40ADC" w:rsidRDefault="00F40ADC" w:rsidP="00832590">
            <w:pPr>
              <w:keepNext/>
              <w:rPr>
                <w:lang w:val="en-US"/>
              </w:rPr>
            </w:pPr>
            <w:r>
              <w:rPr>
                <w:lang w:val="en-US"/>
              </w:rPr>
              <w:t>East : 20</w:t>
            </w:r>
          </w:p>
          <w:p w:rsidR="00F40ADC" w:rsidRDefault="00F40ADC" w:rsidP="00832590">
            <w:pPr>
              <w:keepNext/>
              <w:spacing w:after="0"/>
              <w:rPr>
                <w:rFonts w:cstheme="minorHAnsi"/>
                <w:lang w:val="en-GB"/>
              </w:rPr>
            </w:pPr>
            <w:r>
              <w:rPr>
                <w:lang w:val="en-US"/>
              </w:rPr>
              <w:t>North : 20</w:t>
            </w:r>
          </w:p>
        </w:tc>
        <w:tc>
          <w:tcPr>
            <w:tcW w:w="1559" w:type="dxa"/>
            <w:shd w:val="clear" w:color="auto" w:fill="47F62A"/>
            <w:vAlign w:val="center"/>
          </w:tcPr>
          <w:p w:rsidR="00F40ADC" w:rsidRDefault="00F40ADC" w:rsidP="00832590">
            <w:pPr>
              <w:keepNext/>
              <w:spacing w:after="0"/>
              <w:jc w:val="center"/>
              <w:rPr>
                <w:rFonts w:cstheme="minorHAnsi"/>
                <w:i/>
                <w:sz w:val="14"/>
                <w:szCs w:val="14"/>
              </w:rPr>
            </w:pPr>
            <w:r>
              <w:rPr>
                <w:rFonts w:cstheme="minorHAnsi"/>
                <w:i/>
                <w:sz w:val="14"/>
                <w:szCs w:val="14"/>
              </w:rPr>
              <w:t>NGEO-WEBC-PFC-0202</w:t>
            </w:r>
          </w:p>
        </w:tc>
      </w:tr>
      <w:tr w:rsidR="00F40ADC" w:rsidRPr="0056181B" w:rsidTr="00463704">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Step-140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the criteria in the “Advanced” collapsible button</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lang w:val="en-GB"/>
              </w:rPr>
              <w:t xml:space="preserve">For Pass, “Ascending” is checked. For Orbit, From </w:t>
            </w:r>
            <w:proofErr w:type="gramStart"/>
            <w:r>
              <w:rPr>
                <w:rFonts w:cstheme="minorHAnsi"/>
                <w:lang w:val="en-GB"/>
              </w:rPr>
              <w:t>is</w:t>
            </w:r>
            <w:proofErr w:type="gramEnd"/>
            <w:r>
              <w:rPr>
                <w:rFonts w:cstheme="minorHAnsi"/>
                <w:lang w:val="en-GB"/>
              </w:rPr>
              <w:t xml:space="preserve"> 500, To is 1000.</w:t>
            </w:r>
          </w:p>
        </w:tc>
        <w:tc>
          <w:tcPr>
            <w:tcW w:w="1559" w:type="dxa"/>
            <w:shd w:val="clear" w:color="auto" w:fill="47F62A"/>
            <w:vAlign w:val="center"/>
          </w:tcPr>
          <w:p w:rsidR="00F40ADC" w:rsidRDefault="00F40ADC" w:rsidP="00832590">
            <w:pPr>
              <w:keepNext/>
              <w:spacing w:after="0"/>
              <w:jc w:val="center"/>
              <w:rPr>
                <w:rFonts w:cstheme="minorHAnsi"/>
                <w:i/>
                <w:sz w:val="14"/>
                <w:szCs w:val="14"/>
              </w:rPr>
            </w:pPr>
            <w:r>
              <w:rPr>
                <w:rFonts w:cstheme="minorHAnsi"/>
                <w:i/>
                <w:sz w:val="14"/>
                <w:szCs w:val="14"/>
              </w:rPr>
              <w:t>NGEO-WEBC-PFC-0203</w:t>
            </w:r>
          </w:p>
        </w:tc>
      </w:tr>
      <w:tr w:rsidR="00F40ADC" w:rsidRPr="0056181B" w:rsidTr="006C6063">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Step-150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the options in the “Download Options” collapsible button</w:t>
            </w:r>
          </w:p>
        </w:tc>
        <w:tc>
          <w:tcPr>
            <w:tcW w:w="2690" w:type="dxa"/>
            <w:gridSpan w:val="2"/>
            <w:shd w:val="clear" w:color="auto" w:fill="auto"/>
          </w:tcPr>
          <w:p w:rsidR="00F40ADC" w:rsidRDefault="00463704" w:rsidP="00832590">
            <w:pPr>
              <w:keepNext/>
              <w:spacing w:after="0"/>
              <w:rPr>
                <w:rFonts w:cstheme="minorHAnsi"/>
                <w:lang w:val="en-GB"/>
              </w:rPr>
            </w:pPr>
            <w:r w:rsidRPr="003740E5">
              <w:rPr>
                <w:rFonts w:cstheme="minorHAnsi"/>
                <w:lang w:val="en-GB"/>
              </w:rPr>
              <w:t xml:space="preserve">For downloadMode, </w:t>
            </w:r>
            <w:r w:rsidR="00F40ADC" w:rsidRPr="003740E5">
              <w:rPr>
                <w:rFonts w:cstheme="minorHAnsi"/>
                <w:lang w:val="en-GB"/>
              </w:rPr>
              <w:t>“Download continuously</w:t>
            </w:r>
            <w:r w:rsidRPr="003740E5">
              <w:rPr>
                <w:rFonts w:cstheme="minorHAnsi"/>
              </w:rPr>
              <w:t xml:space="preserve"> – </w:t>
            </w:r>
            <w:proofErr w:type="gramStart"/>
            <w:r w:rsidRPr="003740E5">
              <w:rPr>
                <w:rFonts w:cstheme="minorHAnsi"/>
              </w:rPr>
              <w:t>sizeFactor :</w:t>
            </w:r>
            <w:proofErr w:type="gramEnd"/>
            <w:r w:rsidRPr="003740E5">
              <w:rPr>
                <w:rFonts w:cstheme="minorHAnsi"/>
              </w:rPr>
              <w:t xml:space="preserve"> 1</w:t>
            </w:r>
            <w:r w:rsidR="00F40ADC" w:rsidRPr="003740E5">
              <w:rPr>
                <w:rFonts w:cstheme="minorHAnsi"/>
                <w:lang w:val="en-GB"/>
              </w:rPr>
              <w:t>” is selected</w:t>
            </w:r>
            <w:r w:rsidR="00F40ADC">
              <w:rPr>
                <w:rFonts w:cstheme="minorHAnsi"/>
                <w:lang w:val="en-GB"/>
              </w:rPr>
              <w:t>.</w:t>
            </w:r>
          </w:p>
        </w:tc>
        <w:tc>
          <w:tcPr>
            <w:tcW w:w="1559" w:type="dxa"/>
            <w:shd w:val="clear" w:color="auto" w:fill="47F62A"/>
            <w:vAlign w:val="center"/>
          </w:tcPr>
          <w:p w:rsidR="00F40ADC" w:rsidRDefault="00F40ADC" w:rsidP="00832590">
            <w:pPr>
              <w:keepNext/>
              <w:spacing w:after="0"/>
              <w:jc w:val="center"/>
              <w:rPr>
                <w:rFonts w:cstheme="minorHAnsi"/>
                <w:i/>
                <w:sz w:val="14"/>
                <w:szCs w:val="14"/>
              </w:rPr>
            </w:pPr>
            <w:r>
              <w:rPr>
                <w:rFonts w:cstheme="minorHAnsi"/>
                <w:i/>
                <w:sz w:val="14"/>
                <w:szCs w:val="14"/>
              </w:rPr>
              <w:t>NGEO-WEBC-PFC-0204</w:t>
            </w:r>
          </w:p>
        </w:tc>
      </w:tr>
    </w:tbl>
    <w:p w:rsidR="00E16E38" w:rsidRDefault="00E16E38" w:rsidP="00832590">
      <w:pPr>
        <w:pStyle w:val="Titre3"/>
      </w:pPr>
      <w:bookmarkStart w:id="170" w:name="_Toc413751508"/>
      <w:r>
        <w:t>NGEO-WEBC-VTP-0210</w:t>
      </w:r>
      <w:bookmarkEnd w:id="17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0210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sidRPr="00CE32C7">
              <w:rPr>
                <w:i/>
                <w:color w:val="548DD4"/>
                <w:sz w:val="16"/>
                <w:szCs w:val="16"/>
                <w:u w:val="single"/>
              </w:rPr>
              <w:t>Data-driven standing order shared URL</w:t>
            </w:r>
          </w:p>
        </w:tc>
      </w:tr>
      <w:tr w:rsidR="00E16E38" w:rsidRPr="007C2567" w:rsidTr="008D313E">
        <w:tc>
          <w:tcPr>
            <w:tcW w:w="8613" w:type="dxa"/>
            <w:gridSpan w:val="8"/>
            <w:tcBorders>
              <w:bottom w:val="single" w:sz="6" w:space="0" w:color="auto"/>
            </w:tcBorders>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8D313E">
        <w:tc>
          <w:tcPr>
            <w:tcW w:w="8613" w:type="dxa"/>
            <w:gridSpan w:val="8"/>
            <w:tcBorders>
              <w:top w:val="single" w:sz="6" w:space="0" w:color="auto"/>
              <w:bottom w:val="single" w:sz="6" w:space="0" w:color="auto"/>
            </w:tcBorders>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8D313E">
        <w:tc>
          <w:tcPr>
            <w:tcW w:w="4306" w:type="dxa"/>
            <w:gridSpan w:val="4"/>
            <w:tcBorders>
              <w:top w:val="single" w:sz="6" w:space="0" w:color="auto"/>
            </w:tcBorders>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tcBorders>
              <w:top w:val="single" w:sz="6" w:space="0" w:color="auto"/>
            </w:tcBorders>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Pr="000A4C6B" w:rsidRDefault="00986118" w:rsidP="00832590">
            <w:pPr>
              <w:keepNext/>
              <w:spacing w:after="0"/>
              <w:jc w:val="center"/>
              <w:rPr>
                <w:color w:val="548DD4"/>
                <w:sz w:val="4"/>
                <w:szCs w:val="16"/>
                <w:lang w:val="en-US"/>
              </w:rPr>
            </w:pPr>
            <w:r w:rsidRPr="000A4C6B">
              <w:rPr>
                <w:color w:val="548DD4"/>
                <w:sz w:val="4"/>
                <w:szCs w:val="16"/>
                <w:lang w:val="en-US"/>
              </w:rPr>
              <w:t xml:space="preserve"> </w:t>
            </w:r>
          </w:p>
        </w:tc>
      </w:tr>
      <w:tr w:rsidR="00657C51" w:rsidRPr="0056181B" w:rsidTr="00D52C1A">
        <w:tc>
          <w:tcPr>
            <w:tcW w:w="865" w:type="dxa"/>
            <w:shd w:val="clear" w:color="auto" w:fill="auto"/>
            <w:vAlign w:val="center"/>
          </w:tcPr>
          <w:p w:rsidR="00657C51" w:rsidRPr="00544FC8" w:rsidRDefault="00657C51"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657C51" w:rsidRPr="00057FF1" w:rsidRDefault="00657C51" w:rsidP="00832590">
            <w:pPr>
              <w:keepNext/>
            </w:pPr>
            <w:r>
              <w:t xml:space="preserve">Perform the steps </w:t>
            </w:r>
            <w:r w:rsidRPr="00D5189E">
              <w:t xml:space="preserve">Step-10 and Step-20 </w:t>
            </w:r>
            <w:r>
              <w:t xml:space="preserve">of </w:t>
            </w:r>
            <w:r>
              <w:rPr>
                <w:lang w:val="en-US"/>
              </w:rPr>
              <w:t>WEBC-VTP-0120</w:t>
            </w:r>
          </w:p>
        </w:tc>
        <w:tc>
          <w:tcPr>
            <w:tcW w:w="2690" w:type="dxa"/>
            <w:gridSpan w:val="2"/>
            <w:shd w:val="clear" w:color="auto" w:fill="auto"/>
          </w:tcPr>
          <w:p w:rsidR="00657C51" w:rsidRPr="00057FF1" w:rsidRDefault="00657C51" w:rsidP="00832590">
            <w:pPr>
              <w:keepNext/>
              <w:rPr>
                <w:lang w:val="en-US"/>
              </w:rPr>
            </w:pPr>
            <w:r>
              <w:rPr>
                <w:lang w:val="en-US"/>
              </w:rPr>
              <w:t>The standing order widget is filled with data-driven standing order parameters.</w:t>
            </w:r>
          </w:p>
        </w:tc>
        <w:tc>
          <w:tcPr>
            <w:tcW w:w="1559" w:type="dxa"/>
            <w:shd w:val="clear" w:color="auto" w:fill="47F62A"/>
            <w:vAlign w:val="center"/>
          </w:tcPr>
          <w:p w:rsidR="00657C51" w:rsidRPr="0056181B" w:rsidRDefault="00657C51" w:rsidP="00832590">
            <w:pPr>
              <w:keepNext/>
              <w:spacing w:after="0"/>
              <w:jc w:val="center"/>
              <w:rPr>
                <w:i/>
                <w:sz w:val="14"/>
                <w:szCs w:val="14"/>
              </w:rPr>
            </w:pPr>
          </w:p>
        </w:tc>
      </w:tr>
      <w:tr w:rsidR="00657C51" w:rsidRPr="0056181B" w:rsidTr="00D52C1A">
        <w:tc>
          <w:tcPr>
            <w:tcW w:w="865" w:type="dxa"/>
            <w:shd w:val="clear" w:color="auto" w:fill="auto"/>
            <w:vAlign w:val="center"/>
          </w:tcPr>
          <w:p w:rsidR="00657C51" w:rsidRPr="003C0A28" w:rsidRDefault="00657C51" w:rsidP="00832590">
            <w:pPr>
              <w:keepNext/>
              <w:spacing w:after="0"/>
              <w:jc w:val="center"/>
              <w:rPr>
                <w:rFonts w:cstheme="minorHAnsi"/>
                <w:i/>
                <w:sz w:val="14"/>
                <w:szCs w:val="14"/>
              </w:rPr>
            </w:pPr>
            <w:r>
              <w:rPr>
                <w:rFonts w:cstheme="minorHAnsi"/>
                <w:i/>
                <w:sz w:val="14"/>
                <w:szCs w:val="14"/>
              </w:rPr>
              <w:t>Step-20</w:t>
            </w:r>
          </w:p>
        </w:tc>
        <w:tc>
          <w:tcPr>
            <w:tcW w:w="3499" w:type="dxa"/>
            <w:gridSpan w:val="4"/>
            <w:shd w:val="clear" w:color="auto" w:fill="auto"/>
          </w:tcPr>
          <w:p w:rsidR="00657C51" w:rsidRDefault="00657C51" w:rsidP="00832590">
            <w:pPr>
              <w:keepNext/>
            </w:pPr>
            <w:r>
              <w:t>Change the start date to 2013-02-08 and end date to 2013-06-08 using calendar widget</w:t>
            </w:r>
          </w:p>
        </w:tc>
        <w:tc>
          <w:tcPr>
            <w:tcW w:w="2690" w:type="dxa"/>
            <w:gridSpan w:val="2"/>
            <w:shd w:val="clear" w:color="auto" w:fill="auto"/>
          </w:tcPr>
          <w:p w:rsidR="00657C51" w:rsidRDefault="00657C51" w:rsidP="00832590">
            <w:pPr>
              <w:keepNext/>
              <w:rPr>
                <w:lang w:val="en-US"/>
              </w:rPr>
            </w:pPr>
          </w:p>
        </w:tc>
        <w:tc>
          <w:tcPr>
            <w:tcW w:w="1559" w:type="dxa"/>
            <w:shd w:val="clear" w:color="auto" w:fill="47F62A"/>
            <w:vAlign w:val="center"/>
          </w:tcPr>
          <w:p w:rsidR="00657C51" w:rsidRPr="0056181B" w:rsidRDefault="00657C51" w:rsidP="00832590">
            <w:pPr>
              <w:keepNext/>
              <w:spacing w:after="0"/>
              <w:jc w:val="center"/>
              <w:rPr>
                <w:i/>
                <w:sz w:val="14"/>
                <w:szCs w:val="14"/>
              </w:rPr>
            </w:pPr>
          </w:p>
        </w:tc>
      </w:tr>
      <w:tr w:rsidR="00657C51" w:rsidRPr="0056181B" w:rsidTr="00233EB3">
        <w:tc>
          <w:tcPr>
            <w:tcW w:w="865" w:type="dxa"/>
            <w:shd w:val="clear" w:color="auto" w:fill="auto"/>
            <w:vAlign w:val="center"/>
          </w:tcPr>
          <w:p w:rsidR="00657C51" w:rsidRDefault="00657C51" w:rsidP="00832590">
            <w:pPr>
              <w:keepNext/>
              <w:spacing w:after="0"/>
              <w:jc w:val="center"/>
              <w:rPr>
                <w:i/>
                <w:sz w:val="14"/>
                <w:szCs w:val="14"/>
              </w:rPr>
            </w:pPr>
            <w:r>
              <w:rPr>
                <w:i/>
                <w:sz w:val="14"/>
                <w:szCs w:val="14"/>
              </w:rPr>
              <w:lastRenderedPageBreak/>
              <w:t>Step-3</w:t>
            </w:r>
            <w:r w:rsidRPr="005D1206">
              <w:rPr>
                <w:i/>
                <w:sz w:val="14"/>
                <w:szCs w:val="14"/>
              </w:rPr>
              <w:t>0</w:t>
            </w:r>
          </w:p>
        </w:tc>
        <w:tc>
          <w:tcPr>
            <w:tcW w:w="3499" w:type="dxa"/>
            <w:gridSpan w:val="4"/>
            <w:shd w:val="clear" w:color="auto" w:fill="auto"/>
          </w:tcPr>
          <w:p w:rsidR="00657C51" w:rsidRDefault="00657C51" w:rsidP="00832590">
            <w:pPr>
              <w:keepNext/>
            </w:pPr>
            <w:r>
              <w:t xml:space="preserve">Click on the “Share” button </w:t>
            </w:r>
          </w:p>
        </w:tc>
        <w:tc>
          <w:tcPr>
            <w:tcW w:w="2690" w:type="dxa"/>
            <w:gridSpan w:val="2"/>
            <w:shd w:val="clear" w:color="auto" w:fill="auto"/>
          </w:tcPr>
          <w:p w:rsidR="00657C51" w:rsidRDefault="00657C51" w:rsidP="00832590">
            <w:pPr>
              <w:keepNext/>
              <w:rPr>
                <w:lang w:val="en-GB"/>
              </w:rPr>
            </w:pPr>
            <w:r>
              <w:rPr>
                <w:lang w:val="en-GB"/>
              </w:rPr>
              <w:t>A popup is opened with different icons</w:t>
            </w:r>
          </w:p>
        </w:tc>
        <w:tc>
          <w:tcPr>
            <w:tcW w:w="1559" w:type="dxa"/>
            <w:tcBorders>
              <w:bottom w:val="single" w:sz="6" w:space="0" w:color="auto"/>
            </w:tcBorders>
            <w:shd w:val="clear" w:color="auto" w:fill="47F62A"/>
            <w:vAlign w:val="center"/>
          </w:tcPr>
          <w:p w:rsidR="00657C51" w:rsidRPr="009B26D3" w:rsidRDefault="00657C51" w:rsidP="00832590">
            <w:pPr>
              <w:keepNext/>
              <w:spacing w:after="0"/>
              <w:jc w:val="center"/>
              <w:rPr>
                <w:i/>
                <w:sz w:val="14"/>
                <w:szCs w:val="14"/>
                <w:lang w:val="en-GB"/>
              </w:rPr>
            </w:pPr>
          </w:p>
        </w:tc>
      </w:tr>
      <w:tr w:rsidR="00657C51" w:rsidRPr="0056181B" w:rsidTr="00233EB3">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Step-40</w:t>
            </w:r>
          </w:p>
        </w:tc>
        <w:tc>
          <w:tcPr>
            <w:tcW w:w="3499" w:type="dxa"/>
            <w:gridSpan w:val="4"/>
            <w:shd w:val="clear" w:color="auto" w:fill="auto"/>
          </w:tcPr>
          <w:p w:rsidR="00657C51" w:rsidRDefault="00657C51" w:rsidP="00832590">
            <w:pPr>
              <w:keepNext/>
            </w:pPr>
            <w:r>
              <w:t>Click on URL</w:t>
            </w:r>
          </w:p>
        </w:tc>
        <w:tc>
          <w:tcPr>
            <w:tcW w:w="2690" w:type="dxa"/>
            <w:gridSpan w:val="2"/>
            <w:shd w:val="clear" w:color="auto" w:fill="auto"/>
          </w:tcPr>
          <w:p w:rsidR="00657C51" w:rsidRDefault="00657C51" w:rsidP="00832590">
            <w:pPr>
              <w:keepNext/>
              <w:rPr>
                <w:lang w:val="en-GB"/>
              </w:rPr>
            </w:pPr>
            <w:r>
              <w:rPr>
                <w:lang w:val="en-GB"/>
              </w:rPr>
              <w:t>A new browser tab is opened with the share URL</w:t>
            </w:r>
          </w:p>
        </w:tc>
        <w:tc>
          <w:tcPr>
            <w:tcW w:w="1559" w:type="dxa"/>
            <w:tcBorders>
              <w:top w:val="single" w:sz="6" w:space="0" w:color="auto"/>
              <w:bottom w:val="single" w:sz="6" w:space="0" w:color="auto"/>
            </w:tcBorders>
            <w:shd w:val="clear" w:color="auto" w:fill="47F62A"/>
            <w:vAlign w:val="center"/>
          </w:tcPr>
          <w:p w:rsidR="00657C51" w:rsidRDefault="00233EB3" w:rsidP="00832590">
            <w:pPr>
              <w:keepNext/>
              <w:spacing w:after="0"/>
              <w:jc w:val="center"/>
              <w:rPr>
                <w:rFonts w:cstheme="minorHAnsi"/>
                <w:i/>
                <w:sz w:val="14"/>
                <w:szCs w:val="14"/>
              </w:rPr>
            </w:pPr>
            <w:r>
              <w:rPr>
                <w:rFonts w:cstheme="minorHAnsi"/>
                <w:i/>
                <w:sz w:val="14"/>
                <w:szCs w:val="14"/>
              </w:rPr>
              <w:t>NGEO-WEBC-PFC-0210</w:t>
            </w:r>
          </w:p>
        </w:tc>
      </w:tr>
      <w:tr w:rsidR="00657C51" w:rsidRPr="0056181B" w:rsidTr="00E04D34">
        <w:tc>
          <w:tcPr>
            <w:tcW w:w="865" w:type="dxa"/>
            <w:shd w:val="clear" w:color="auto" w:fill="auto"/>
            <w:vAlign w:val="center"/>
          </w:tcPr>
          <w:p w:rsidR="00657C51" w:rsidRDefault="00657C51" w:rsidP="00233EB3">
            <w:pPr>
              <w:keepNext/>
              <w:spacing w:after="0"/>
              <w:jc w:val="center"/>
              <w:rPr>
                <w:i/>
                <w:sz w:val="14"/>
                <w:szCs w:val="14"/>
              </w:rPr>
            </w:pPr>
            <w:r>
              <w:rPr>
                <w:i/>
                <w:sz w:val="14"/>
                <w:szCs w:val="14"/>
              </w:rPr>
              <w:t>Step-</w:t>
            </w:r>
            <w:r w:rsidR="00233EB3">
              <w:rPr>
                <w:i/>
                <w:sz w:val="14"/>
                <w:szCs w:val="14"/>
              </w:rPr>
              <w:t>5</w:t>
            </w:r>
            <w:r>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the start and end date in the opened widget, and the Data-driven check box.</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 xml:space="preserve">The start date is </w:t>
            </w:r>
            <w:r>
              <w:t xml:space="preserve">2013-02-08 and the end date is 2013-06-08. The </w:t>
            </w:r>
            <w:r w:rsidR="00986118" w:rsidRPr="00986118">
              <w:rPr>
                <w:highlight w:val="yellow"/>
              </w:rPr>
              <w:t>“</w:t>
            </w:r>
            <w:r w:rsidRPr="00986118">
              <w:rPr>
                <w:highlight w:val="yellow"/>
              </w:rPr>
              <w:t xml:space="preserve">Data-driven </w:t>
            </w:r>
            <w:r w:rsidR="00986118" w:rsidRPr="00986118">
              <w:rPr>
                <w:highlight w:val="yellow"/>
              </w:rPr>
              <w:t>order”</w:t>
            </w:r>
            <w:r w:rsidR="00986118">
              <w:t xml:space="preserve"> </w:t>
            </w:r>
            <w:r>
              <w:t>checkbox is selected.</w:t>
            </w:r>
          </w:p>
        </w:tc>
        <w:tc>
          <w:tcPr>
            <w:tcW w:w="1559" w:type="dxa"/>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t>NGEO-WEBC-PFC-0211</w:t>
            </w:r>
          </w:p>
        </w:tc>
      </w:tr>
    </w:tbl>
    <w:p w:rsidR="00E16E38" w:rsidRDefault="00E16E38" w:rsidP="00832590">
      <w:pPr>
        <w:pStyle w:val="Titre3"/>
      </w:pPr>
      <w:bookmarkStart w:id="171" w:name="_Toc413751509"/>
      <w:r>
        <w:t>NGEO-WEBC-VTP-0215</w:t>
      </w:r>
      <w:bookmarkEnd w:id="17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0215</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sidRPr="00135FA2">
              <w:rPr>
                <w:i/>
                <w:color w:val="548DD4"/>
                <w:sz w:val="16"/>
                <w:szCs w:val="16"/>
                <w:u w:val="single"/>
              </w:rPr>
              <w:t>Time-driven standing order shared URL</w:t>
            </w:r>
          </w:p>
        </w:tc>
      </w:tr>
      <w:tr w:rsidR="00E16E38" w:rsidRPr="007C2567" w:rsidTr="008D313E">
        <w:tc>
          <w:tcPr>
            <w:tcW w:w="8613" w:type="dxa"/>
            <w:gridSpan w:val="8"/>
            <w:tcBorders>
              <w:bottom w:val="single" w:sz="6" w:space="0" w:color="auto"/>
            </w:tcBorders>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8D313E">
        <w:tc>
          <w:tcPr>
            <w:tcW w:w="8613" w:type="dxa"/>
            <w:gridSpan w:val="8"/>
            <w:tcBorders>
              <w:top w:val="single" w:sz="6" w:space="0" w:color="auto"/>
              <w:bottom w:val="single" w:sz="6" w:space="0" w:color="auto"/>
            </w:tcBorders>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8D313E">
        <w:tc>
          <w:tcPr>
            <w:tcW w:w="4306" w:type="dxa"/>
            <w:gridSpan w:val="4"/>
            <w:tcBorders>
              <w:top w:val="single" w:sz="6" w:space="0" w:color="auto"/>
            </w:tcBorders>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tcBorders>
              <w:top w:val="single" w:sz="6" w:space="0" w:color="auto"/>
            </w:tcBorders>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Pr="00D02552" w:rsidRDefault="00E16E38" w:rsidP="00A86D77">
            <w:pPr>
              <w:keepNext/>
              <w:spacing w:after="0"/>
              <w:jc w:val="center"/>
              <w:rPr>
                <w:color w:val="548DD4"/>
                <w:sz w:val="6"/>
                <w:szCs w:val="16"/>
                <w:lang w:val="en-US"/>
              </w:rPr>
            </w:pPr>
          </w:p>
        </w:tc>
      </w:tr>
      <w:tr w:rsidR="00657C51" w:rsidRPr="0056181B" w:rsidTr="00E42455">
        <w:tc>
          <w:tcPr>
            <w:tcW w:w="865" w:type="dxa"/>
            <w:shd w:val="clear" w:color="auto" w:fill="auto"/>
            <w:vAlign w:val="center"/>
          </w:tcPr>
          <w:p w:rsidR="00657C51" w:rsidRPr="00544FC8" w:rsidRDefault="00657C51"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657C51" w:rsidRPr="00057FF1" w:rsidRDefault="00657C51" w:rsidP="00CC175B">
            <w:pPr>
              <w:keepNext/>
            </w:pPr>
            <w:r>
              <w:t xml:space="preserve">Perform the </w:t>
            </w:r>
            <w:r w:rsidRPr="008D313E">
              <w:t xml:space="preserve">Step-10 </w:t>
            </w:r>
            <w:r w:rsidR="00CC175B" w:rsidRPr="008D313E">
              <w:t>to</w:t>
            </w:r>
            <w:r w:rsidRPr="008D313E">
              <w:t xml:space="preserve"> Step-50</w:t>
            </w:r>
            <w:r w:rsidRPr="007A7D59">
              <w:t xml:space="preserve"> </w:t>
            </w:r>
            <w:r>
              <w:t xml:space="preserve">of </w:t>
            </w:r>
            <w:r>
              <w:rPr>
                <w:lang w:val="en-US"/>
              </w:rPr>
              <w:t>WEBC-VTP-0125</w:t>
            </w:r>
          </w:p>
        </w:tc>
        <w:tc>
          <w:tcPr>
            <w:tcW w:w="2690" w:type="dxa"/>
            <w:gridSpan w:val="2"/>
            <w:shd w:val="clear" w:color="auto" w:fill="auto"/>
          </w:tcPr>
          <w:p w:rsidR="00657C51" w:rsidRPr="00057FF1" w:rsidRDefault="00657C51" w:rsidP="00832590">
            <w:pPr>
              <w:keepNext/>
              <w:rPr>
                <w:lang w:val="en-US"/>
              </w:rPr>
            </w:pPr>
            <w:r>
              <w:rPr>
                <w:lang w:val="en-US"/>
              </w:rPr>
              <w:t>The standing order widget is filled with time-driven standing order parameters.</w:t>
            </w:r>
          </w:p>
        </w:tc>
        <w:tc>
          <w:tcPr>
            <w:tcW w:w="1559" w:type="dxa"/>
            <w:shd w:val="clear" w:color="auto" w:fill="47F62A"/>
            <w:vAlign w:val="center"/>
          </w:tcPr>
          <w:p w:rsidR="00657C51" w:rsidRPr="0056181B" w:rsidRDefault="00657C51" w:rsidP="00832590">
            <w:pPr>
              <w:keepNext/>
              <w:spacing w:after="0"/>
              <w:jc w:val="center"/>
              <w:rPr>
                <w:i/>
                <w:sz w:val="14"/>
                <w:szCs w:val="14"/>
              </w:rPr>
            </w:pPr>
          </w:p>
        </w:tc>
      </w:tr>
      <w:tr w:rsidR="00657C51" w:rsidRPr="0056181B" w:rsidTr="008D313E">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657C51" w:rsidRDefault="00657C51" w:rsidP="00832590">
            <w:pPr>
              <w:keepNext/>
            </w:pPr>
            <w:r>
              <w:t xml:space="preserve">Click on the “Share” button </w:t>
            </w:r>
          </w:p>
        </w:tc>
        <w:tc>
          <w:tcPr>
            <w:tcW w:w="2690" w:type="dxa"/>
            <w:gridSpan w:val="2"/>
            <w:shd w:val="clear" w:color="auto" w:fill="auto"/>
          </w:tcPr>
          <w:p w:rsidR="00657C51" w:rsidRDefault="00657C51" w:rsidP="00832590">
            <w:pPr>
              <w:keepNext/>
              <w:rPr>
                <w:lang w:val="en-GB"/>
              </w:rPr>
            </w:pPr>
            <w:r>
              <w:rPr>
                <w:lang w:val="en-GB"/>
              </w:rPr>
              <w:t>A popup is opened with different icons</w:t>
            </w:r>
          </w:p>
        </w:tc>
        <w:tc>
          <w:tcPr>
            <w:tcW w:w="1559" w:type="dxa"/>
            <w:tcBorders>
              <w:bottom w:val="single" w:sz="6" w:space="0" w:color="auto"/>
            </w:tcBorders>
            <w:shd w:val="clear" w:color="auto" w:fill="47F62A"/>
            <w:vAlign w:val="center"/>
          </w:tcPr>
          <w:p w:rsidR="00657C51" w:rsidRPr="009B26D3" w:rsidRDefault="00657C51" w:rsidP="00832590">
            <w:pPr>
              <w:keepNext/>
              <w:spacing w:after="0"/>
              <w:jc w:val="center"/>
              <w:rPr>
                <w:i/>
                <w:sz w:val="14"/>
                <w:szCs w:val="14"/>
                <w:lang w:val="en-GB"/>
              </w:rPr>
            </w:pPr>
          </w:p>
        </w:tc>
      </w:tr>
      <w:tr w:rsidR="00657C51" w:rsidRPr="0056181B" w:rsidTr="008D313E">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Step-30</w:t>
            </w:r>
          </w:p>
        </w:tc>
        <w:tc>
          <w:tcPr>
            <w:tcW w:w="3499" w:type="dxa"/>
            <w:gridSpan w:val="4"/>
            <w:shd w:val="clear" w:color="auto" w:fill="auto"/>
          </w:tcPr>
          <w:p w:rsidR="00657C51" w:rsidRDefault="00657C51" w:rsidP="00832590">
            <w:pPr>
              <w:keepNext/>
            </w:pPr>
            <w:r>
              <w:t>Click on URL</w:t>
            </w:r>
          </w:p>
        </w:tc>
        <w:tc>
          <w:tcPr>
            <w:tcW w:w="2690" w:type="dxa"/>
            <w:gridSpan w:val="2"/>
            <w:shd w:val="clear" w:color="auto" w:fill="auto"/>
          </w:tcPr>
          <w:p w:rsidR="00657C51" w:rsidRDefault="00657C51" w:rsidP="00832590">
            <w:pPr>
              <w:keepNext/>
              <w:rPr>
                <w:lang w:val="en-GB"/>
              </w:rPr>
            </w:pPr>
            <w:r>
              <w:rPr>
                <w:lang w:val="en-GB"/>
              </w:rPr>
              <w:t>A new browser tab is opened with the share URL</w:t>
            </w:r>
          </w:p>
        </w:tc>
        <w:tc>
          <w:tcPr>
            <w:tcW w:w="1559" w:type="dxa"/>
            <w:tcBorders>
              <w:top w:val="single" w:sz="6" w:space="0" w:color="auto"/>
              <w:bottom w:val="single" w:sz="6" w:space="0" w:color="auto"/>
            </w:tcBorders>
            <w:shd w:val="clear" w:color="auto" w:fill="47F62A"/>
            <w:vAlign w:val="center"/>
          </w:tcPr>
          <w:p w:rsidR="00657C51" w:rsidRDefault="008D313E" w:rsidP="00832590">
            <w:pPr>
              <w:keepNext/>
              <w:spacing w:after="0"/>
              <w:jc w:val="center"/>
              <w:rPr>
                <w:rFonts w:cstheme="minorHAnsi"/>
                <w:i/>
                <w:sz w:val="14"/>
                <w:szCs w:val="14"/>
              </w:rPr>
            </w:pPr>
            <w:r>
              <w:rPr>
                <w:rFonts w:cstheme="minorHAnsi"/>
                <w:i/>
                <w:sz w:val="14"/>
                <w:szCs w:val="14"/>
              </w:rPr>
              <w:t>NGEO-WEBC-PFC-0210</w:t>
            </w:r>
          </w:p>
        </w:tc>
      </w:tr>
      <w:tr w:rsidR="00657C51" w:rsidRPr="0056181B" w:rsidTr="008D313E">
        <w:tc>
          <w:tcPr>
            <w:tcW w:w="865" w:type="dxa"/>
            <w:shd w:val="clear" w:color="auto" w:fill="auto"/>
            <w:vAlign w:val="center"/>
          </w:tcPr>
          <w:p w:rsidR="00657C51" w:rsidRDefault="002C2B77" w:rsidP="00832590">
            <w:pPr>
              <w:keepNext/>
              <w:spacing w:after="0"/>
              <w:jc w:val="center"/>
              <w:rPr>
                <w:i/>
                <w:sz w:val="14"/>
                <w:szCs w:val="14"/>
              </w:rPr>
            </w:pPr>
            <w:r>
              <w:rPr>
                <w:i/>
                <w:sz w:val="14"/>
                <w:szCs w:val="14"/>
              </w:rPr>
              <w:t>Step-4</w:t>
            </w:r>
            <w:r w:rsidR="00657C51">
              <w:rPr>
                <w:i/>
                <w:sz w:val="14"/>
                <w:szCs w:val="14"/>
              </w:rPr>
              <w:t>0</w:t>
            </w:r>
          </w:p>
        </w:tc>
        <w:tc>
          <w:tcPr>
            <w:tcW w:w="3499" w:type="dxa"/>
            <w:gridSpan w:val="4"/>
            <w:shd w:val="clear" w:color="auto" w:fill="auto"/>
          </w:tcPr>
          <w:p w:rsidR="00657C51" w:rsidRDefault="00657C51" w:rsidP="00A86D77">
            <w:pPr>
              <w:pStyle w:val="NormalStep"/>
              <w:keepNext/>
              <w:rPr>
                <w:rFonts w:asciiTheme="minorHAnsi" w:hAnsiTheme="minorHAnsi" w:cstheme="minorHAnsi"/>
                <w:sz w:val="22"/>
                <w:szCs w:val="22"/>
              </w:rPr>
            </w:pPr>
            <w:r>
              <w:rPr>
                <w:rFonts w:asciiTheme="minorHAnsi" w:hAnsiTheme="minorHAnsi" w:cstheme="minorHAnsi"/>
                <w:sz w:val="22"/>
                <w:szCs w:val="22"/>
              </w:rPr>
              <w:t>Check the time-driven request parameters in the opened widget</w:t>
            </w:r>
            <w:r w:rsidR="00A86D77">
              <w:rPr>
                <w:rFonts w:asciiTheme="minorHAnsi" w:hAnsiTheme="minorHAnsi" w:cstheme="minorHAnsi"/>
                <w:sz w:val="22"/>
                <w:szCs w:val="22"/>
              </w:rPr>
              <w:t>.</w:t>
            </w:r>
          </w:p>
        </w:tc>
        <w:tc>
          <w:tcPr>
            <w:tcW w:w="2690" w:type="dxa"/>
            <w:gridSpan w:val="2"/>
            <w:shd w:val="clear" w:color="auto" w:fill="auto"/>
          </w:tcPr>
          <w:p w:rsidR="00657C51" w:rsidRDefault="00657C51" w:rsidP="00832590">
            <w:pPr>
              <w:keepNext/>
              <w:spacing w:after="0"/>
              <w:rPr>
                <w:rFonts w:cstheme="minorHAnsi"/>
                <w:lang w:val="en-GB"/>
              </w:rPr>
            </w:pPr>
            <w:proofErr w:type="gramStart"/>
            <w:r>
              <w:t>the</w:t>
            </w:r>
            <w:proofErr w:type="gramEnd"/>
            <w:r>
              <w:t xml:space="preserve"> Time-driven checkbox is selected. The Shifting period is set to 15. The “Apply shifting…” checkbox is selected.</w:t>
            </w:r>
          </w:p>
        </w:tc>
        <w:tc>
          <w:tcPr>
            <w:tcW w:w="1559" w:type="dxa"/>
            <w:tcBorders>
              <w:top w:val="single" w:sz="6" w:space="0" w:color="auto"/>
            </w:tcBorders>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t>NGEO-WEBC-PFC-0212</w:t>
            </w:r>
          </w:p>
        </w:tc>
      </w:tr>
    </w:tbl>
    <w:p w:rsidR="00E16E38" w:rsidRDefault="00E16E38" w:rsidP="00832590">
      <w:pPr>
        <w:pStyle w:val="Titre3"/>
      </w:pPr>
      <w:bookmarkStart w:id="172" w:name="_Toc413751510"/>
      <w:r>
        <w:t>NGEO-WEBC-VTP-0220</w:t>
      </w:r>
      <w:bookmarkEnd w:id="17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0220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Z</w:t>
            </w:r>
            <w:r w:rsidRPr="00D6463C">
              <w:rPr>
                <w:i/>
                <w:color w:val="548DD4"/>
                <w:sz w:val="16"/>
                <w:szCs w:val="16"/>
                <w:u w:val="single"/>
              </w:rPr>
              <w:t>one of interest: draw</w:t>
            </w:r>
          </w:p>
        </w:tc>
      </w:tr>
      <w:tr w:rsidR="00E16E38" w:rsidRPr="007C2567" w:rsidTr="00897244">
        <w:tc>
          <w:tcPr>
            <w:tcW w:w="8613" w:type="dxa"/>
            <w:gridSpan w:val="8"/>
            <w:tcBorders>
              <w:bottom w:val="single" w:sz="6" w:space="0" w:color="auto"/>
            </w:tcBorders>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897244">
        <w:tc>
          <w:tcPr>
            <w:tcW w:w="8613" w:type="dxa"/>
            <w:gridSpan w:val="8"/>
            <w:tcBorders>
              <w:top w:val="single" w:sz="6" w:space="0" w:color="auto"/>
              <w:bottom w:val="single" w:sz="6" w:space="0" w:color="auto"/>
            </w:tcBorders>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897244">
        <w:tc>
          <w:tcPr>
            <w:tcW w:w="4306" w:type="dxa"/>
            <w:gridSpan w:val="4"/>
            <w:tcBorders>
              <w:top w:val="single" w:sz="6" w:space="0" w:color="auto"/>
            </w:tcBorders>
            <w:shd w:val="clear" w:color="auto" w:fill="A6A6A6"/>
          </w:tcPr>
          <w:p w:rsidR="00E16E38" w:rsidRPr="007C2567" w:rsidRDefault="00E16E38" w:rsidP="00832590">
            <w:pPr>
              <w:keepNext/>
              <w:spacing w:after="0"/>
              <w:rPr>
                <w:sz w:val="14"/>
                <w:szCs w:val="14"/>
              </w:rPr>
            </w:pPr>
            <w:r w:rsidRPr="007C2567">
              <w:rPr>
                <w:b/>
                <w:sz w:val="14"/>
                <w:szCs w:val="14"/>
                <w:lang w:val="en-US"/>
              </w:rPr>
              <w:lastRenderedPageBreak/>
              <w:t xml:space="preserve">Versions </w:t>
            </w:r>
          </w:p>
        </w:tc>
        <w:tc>
          <w:tcPr>
            <w:tcW w:w="4307" w:type="dxa"/>
            <w:gridSpan w:val="4"/>
            <w:tcBorders>
              <w:top w:val="single" w:sz="6" w:space="0" w:color="auto"/>
            </w:tcBorders>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E16E38" w:rsidP="00832590">
            <w:pPr>
              <w:keepNext/>
              <w:spacing w:after="0"/>
              <w:jc w:val="center"/>
              <w:rPr>
                <w:color w:val="548DD4"/>
                <w:sz w:val="16"/>
                <w:szCs w:val="16"/>
                <w:lang w:val="en-US"/>
              </w:rPr>
            </w:pPr>
          </w:p>
          <w:p w:rsidR="00A24910" w:rsidRPr="007C2567" w:rsidRDefault="00A24910" w:rsidP="00832590">
            <w:pPr>
              <w:keepNext/>
              <w:spacing w:after="0"/>
              <w:jc w:val="center"/>
              <w:rPr>
                <w:color w:val="548DD4"/>
                <w:sz w:val="16"/>
                <w:szCs w:val="16"/>
                <w:lang w:val="en-US"/>
              </w:rPr>
            </w:pPr>
          </w:p>
          <w:p w:rsidR="00E16E38" w:rsidRDefault="00E16E38" w:rsidP="00002396">
            <w:pPr>
              <w:keepNext/>
              <w:spacing w:after="0"/>
              <w:jc w:val="center"/>
              <w:rPr>
                <w:color w:val="548DD4"/>
                <w:sz w:val="16"/>
                <w:szCs w:val="16"/>
                <w:lang w:val="en-US"/>
              </w:rPr>
            </w:pPr>
          </w:p>
          <w:p w:rsidR="00435C6C" w:rsidRPr="007C2567" w:rsidRDefault="00435C6C" w:rsidP="00002396">
            <w:pPr>
              <w:keepNext/>
              <w:spacing w:after="0"/>
              <w:jc w:val="center"/>
              <w:rPr>
                <w:color w:val="548DD4"/>
                <w:sz w:val="16"/>
                <w:szCs w:val="16"/>
                <w:lang w:val="en-US"/>
              </w:rPr>
            </w:pPr>
          </w:p>
        </w:tc>
      </w:tr>
      <w:tr w:rsidR="00657C51" w:rsidRPr="0056181B" w:rsidTr="001C1FD7">
        <w:tc>
          <w:tcPr>
            <w:tcW w:w="865" w:type="dxa"/>
            <w:tcBorders>
              <w:bottom w:val="single" w:sz="6" w:space="0" w:color="auto"/>
            </w:tcBorders>
            <w:shd w:val="clear" w:color="auto" w:fill="auto"/>
            <w:vAlign w:val="center"/>
          </w:tcPr>
          <w:p w:rsidR="00657C51" w:rsidRPr="001C1FD7" w:rsidRDefault="00657C51" w:rsidP="00832590">
            <w:pPr>
              <w:keepNext/>
              <w:spacing w:after="0"/>
              <w:jc w:val="center"/>
              <w:rPr>
                <w:i/>
                <w:sz w:val="14"/>
                <w:szCs w:val="14"/>
              </w:rPr>
            </w:pPr>
            <w:r w:rsidRPr="001C1FD7">
              <w:rPr>
                <w:rFonts w:cstheme="minorHAnsi"/>
                <w:i/>
                <w:sz w:val="14"/>
                <w:szCs w:val="14"/>
              </w:rPr>
              <w:t>Step-10</w:t>
            </w:r>
          </w:p>
        </w:tc>
        <w:tc>
          <w:tcPr>
            <w:tcW w:w="3499" w:type="dxa"/>
            <w:gridSpan w:val="4"/>
            <w:tcBorders>
              <w:bottom w:val="single" w:sz="6" w:space="0" w:color="auto"/>
            </w:tcBorders>
            <w:shd w:val="clear" w:color="auto" w:fill="auto"/>
          </w:tcPr>
          <w:p w:rsidR="00657C51" w:rsidRPr="001C1FD7" w:rsidRDefault="00657C51" w:rsidP="00421493">
            <w:pPr>
              <w:pStyle w:val="NormalStep"/>
              <w:keepNext/>
              <w:rPr>
                <w:rFonts w:asciiTheme="minorHAnsi" w:hAnsiTheme="minorHAnsi" w:cstheme="minorHAnsi"/>
                <w:sz w:val="22"/>
                <w:szCs w:val="22"/>
              </w:rPr>
            </w:pPr>
            <w:r w:rsidRPr="001C1FD7">
              <w:rPr>
                <w:rFonts w:asciiTheme="minorHAnsi" w:hAnsiTheme="minorHAnsi" w:cstheme="minorHAnsi"/>
                <w:sz w:val="22"/>
                <w:szCs w:val="22"/>
              </w:rPr>
              <w:t xml:space="preserve">Perform the steps </w:t>
            </w:r>
            <w:r w:rsidR="00421493" w:rsidRPr="001C1FD7">
              <w:rPr>
                <w:rFonts w:asciiTheme="minorHAnsi" w:hAnsiTheme="minorHAnsi" w:cstheme="minorHAnsi"/>
                <w:sz w:val="22"/>
                <w:szCs w:val="22"/>
              </w:rPr>
              <w:t xml:space="preserve">10 to 70 of </w:t>
            </w:r>
            <w:r w:rsidRPr="001C1FD7">
              <w:rPr>
                <w:rFonts w:asciiTheme="minorHAnsi" w:hAnsiTheme="minorHAnsi" w:cstheme="minorHAnsi"/>
                <w:sz w:val="22"/>
                <w:szCs w:val="22"/>
                <w:lang w:val="en-US"/>
              </w:rPr>
              <w:t>WEBC-VTP-0030</w:t>
            </w:r>
          </w:p>
        </w:tc>
        <w:tc>
          <w:tcPr>
            <w:tcW w:w="2690" w:type="dxa"/>
            <w:gridSpan w:val="2"/>
            <w:shd w:val="clear" w:color="auto" w:fill="auto"/>
          </w:tcPr>
          <w:p w:rsidR="00657C51" w:rsidRPr="00057FF1" w:rsidRDefault="00657C51" w:rsidP="00832590">
            <w:pPr>
              <w:keepNext/>
              <w:spacing w:after="0"/>
              <w:rPr>
                <w:rFonts w:cstheme="minorHAnsi"/>
                <w:lang w:val="en-US"/>
              </w:rPr>
            </w:pPr>
            <w:r>
              <w:rPr>
                <w:rFonts w:cstheme="minorHAnsi"/>
                <w:lang w:val="en-US"/>
              </w:rPr>
              <w:t>The search widget is opened, the Area Tab is opened</w:t>
            </w:r>
          </w:p>
        </w:tc>
        <w:tc>
          <w:tcPr>
            <w:tcW w:w="1559" w:type="dxa"/>
            <w:shd w:val="clear" w:color="auto" w:fill="47F62A"/>
            <w:vAlign w:val="center"/>
          </w:tcPr>
          <w:p w:rsidR="00657C51" w:rsidRPr="0056181B" w:rsidRDefault="00657C51" w:rsidP="00832590">
            <w:pPr>
              <w:keepNext/>
              <w:spacing w:after="0"/>
              <w:jc w:val="center"/>
              <w:rPr>
                <w:i/>
                <w:sz w:val="14"/>
                <w:szCs w:val="14"/>
              </w:rPr>
            </w:pPr>
          </w:p>
        </w:tc>
      </w:tr>
      <w:tr w:rsidR="00657C51" w:rsidRPr="00732447" w:rsidTr="001C1FD7">
        <w:tc>
          <w:tcPr>
            <w:tcW w:w="865" w:type="dxa"/>
            <w:tcBorders>
              <w:top w:val="single" w:sz="6" w:space="0" w:color="auto"/>
              <w:bottom w:val="single" w:sz="6" w:space="0" w:color="auto"/>
            </w:tcBorders>
            <w:shd w:val="clear" w:color="auto" w:fill="auto"/>
            <w:vAlign w:val="center"/>
          </w:tcPr>
          <w:p w:rsidR="00657C51" w:rsidRPr="001C1FD7" w:rsidRDefault="00657C51" w:rsidP="00832590">
            <w:pPr>
              <w:keepNext/>
              <w:spacing w:after="0"/>
              <w:jc w:val="center"/>
              <w:rPr>
                <w:i/>
                <w:sz w:val="14"/>
                <w:szCs w:val="14"/>
              </w:rPr>
            </w:pPr>
            <w:r w:rsidRPr="001C1FD7">
              <w:rPr>
                <w:i/>
                <w:sz w:val="14"/>
                <w:szCs w:val="14"/>
              </w:rPr>
              <w:t>Step-20</w:t>
            </w:r>
          </w:p>
        </w:tc>
        <w:tc>
          <w:tcPr>
            <w:tcW w:w="3499" w:type="dxa"/>
            <w:gridSpan w:val="4"/>
            <w:tcBorders>
              <w:top w:val="single" w:sz="6" w:space="0" w:color="auto"/>
              <w:bottom w:val="single" w:sz="6" w:space="0" w:color="auto"/>
            </w:tcBorders>
            <w:shd w:val="clear" w:color="auto" w:fill="auto"/>
          </w:tcPr>
          <w:p w:rsidR="00657C51" w:rsidRPr="001C1FD7" w:rsidRDefault="00821210" w:rsidP="00832590">
            <w:pPr>
              <w:pStyle w:val="NormalStep"/>
              <w:keepNext/>
              <w:rPr>
                <w:rFonts w:asciiTheme="minorHAnsi" w:hAnsiTheme="minorHAnsi" w:cstheme="minorHAnsi"/>
                <w:b/>
                <w:sz w:val="22"/>
                <w:szCs w:val="22"/>
              </w:rPr>
            </w:pPr>
            <w:r w:rsidRPr="001C1FD7">
              <w:rPr>
                <w:rFonts w:asciiTheme="minorHAnsi" w:hAnsiTheme="minorHAnsi" w:cstheme="minorHAnsi"/>
                <w:sz w:val="22"/>
                <w:szCs w:val="22"/>
              </w:rPr>
              <w:t xml:space="preserve">Click on the “Box” </w:t>
            </w:r>
            <w:r w:rsidR="00657C51" w:rsidRPr="001C1FD7">
              <w:rPr>
                <w:rFonts w:asciiTheme="minorHAnsi" w:hAnsiTheme="minorHAnsi" w:cstheme="minorHAnsi"/>
                <w:sz w:val="22"/>
                <w:szCs w:val="22"/>
              </w:rPr>
              <w:t>button</w:t>
            </w:r>
          </w:p>
        </w:tc>
        <w:tc>
          <w:tcPr>
            <w:tcW w:w="2690" w:type="dxa"/>
            <w:gridSpan w:val="2"/>
            <w:shd w:val="clear" w:color="auto" w:fill="auto"/>
          </w:tcPr>
          <w:p w:rsidR="00657C51" w:rsidRPr="003C0A28" w:rsidRDefault="00657C51" w:rsidP="00832590">
            <w:pPr>
              <w:keepNext/>
              <w:spacing w:after="0"/>
              <w:rPr>
                <w:rFonts w:cstheme="minorHAnsi"/>
                <w:lang w:val="en-US"/>
              </w:rPr>
            </w:pPr>
            <w:r>
              <w:rPr>
                <w:rFonts w:cstheme="minorHAnsi"/>
                <w:lang w:val="en-US"/>
              </w:rPr>
              <w:t>The Box GUI is displayed</w:t>
            </w:r>
          </w:p>
        </w:tc>
        <w:tc>
          <w:tcPr>
            <w:tcW w:w="1559" w:type="dxa"/>
            <w:shd w:val="clear" w:color="auto" w:fill="47F62A"/>
            <w:vAlign w:val="center"/>
          </w:tcPr>
          <w:p w:rsidR="00657C51" w:rsidRPr="00732447" w:rsidRDefault="00657C51" w:rsidP="00832590">
            <w:pPr>
              <w:keepNext/>
              <w:spacing w:after="0"/>
              <w:jc w:val="center"/>
              <w:rPr>
                <w:i/>
                <w:sz w:val="14"/>
                <w:szCs w:val="14"/>
                <w:lang w:val="en-US"/>
              </w:rPr>
            </w:pPr>
          </w:p>
        </w:tc>
      </w:tr>
      <w:tr w:rsidR="00657C51" w:rsidRPr="004E5884" w:rsidTr="001C1FD7">
        <w:tc>
          <w:tcPr>
            <w:tcW w:w="865" w:type="dxa"/>
            <w:tcBorders>
              <w:top w:val="single" w:sz="6" w:space="0" w:color="auto"/>
            </w:tcBorders>
            <w:shd w:val="clear" w:color="auto" w:fill="auto"/>
            <w:vAlign w:val="center"/>
          </w:tcPr>
          <w:p w:rsidR="00657C51" w:rsidRPr="00544FC8" w:rsidRDefault="00657C51" w:rsidP="00832590">
            <w:pPr>
              <w:keepNext/>
              <w:spacing w:after="0"/>
              <w:jc w:val="center"/>
              <w:rPr>
                <w:i/>
                <w:sz w:val="14"/>
                <w:szCs w:val="14"/>
              </w:rPr>
            </w:pPr>
            <w:r>
              <w:rPr>
                <w:i/>
                <w:sz w:val="14"/>
                <w:szCs w:val="14"/>
              </w:rPr>
              <w:t>Step-3</w:t>
            </w:r>
            <w:r w:rsidRPr="005D1206">
              <w:rPr>
                <w:i/>
                <w:sz w:val="14"/>
                <w:szCs w:val="14"/>
              </w:rPr>
              <w:t>0</w:t>
            </w:r>
          </w:p>
        </w:tc>
        <w:tc>
          <w:tcPr>
            <w:tcW w:w="3499" w:type="dxa"/>
            <w:gridSpan w:val="4"/>
            <w:tcBorders>
              <w:top w:val="single" w:sz="6" w:space="0" w:color="auto"/>
            </w:tcBorders>
            <w:shd w:val="clear" w:color="auto" w:fill="auto"/>
          </w:tcPr>
          <w:p w:rsidR="00657C51" w:rsidRPr="00057FF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657C51" w:rsidRPr="00732447" w:rsidRDefault="00657C51" w:rsidP="00832590">
            <w:pPr>
              <w:keepNext/>
              <w:spacing w:after="0"/>
              <w:rPr>
                <w:rFonts w:cstheme="minorHAnsi"/>
                <w:lang w:val="en-GB"/>
              </w:rPr>
            </w:pPr>
            <w:r>
              <w:rPr>
                <w:rFonts w:cstheme="minorHAnsi"/>
                <w:lang w:val="en-GB"/>
              </w:rPr>
              <w:t>The “Use map extent” is unchecked</w:t>
            </w:r>
          </w:p>
        </w:tc>
        <w:tc>
          <w:tcPr>
            <w:tcW w:w="1559" w:type="dxa"/>
            <w:shd w:val="clear" w:color="auto" w:fill="47F62A"/>
            <w:vAlign w:val="center"/>
          </w:tcPr>
          <w:p w:rsidR="00657C51" w:rsidRPr="009B26D3" w:rsidRDefault="00657C51" w:rsidP="00832590">
            <w:pPr>
              <w:keepNext/>
              <w:spacing w:after="0"/>
              <w:jc w:val="center"/>
              <w:rPr>
                <w:sz w:val="14"/>
                <w:szCs w:val="14"/>
                <w:highlight w:val="yellow"/>
                <w:lang w:val="en-GB"/>
              </w:rPr>
            </w:pP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Press the left mouse button on the map</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None</w:t>
            </w:r>
          </w:p>
        </w:tc>
        <w:tc>
          <w:tcPr>
            <w:tcW w:w="1559" w:type="dxa"/>
            <w:shd w:val="clear" w:color="auto" w:fill="47F62A"/>
            <w:vAlign w:val="center"/>
          </w:tcPr>
          <w:p w:rsidR="00657C51" w:rsidRPr="0056181B" w:rsidRDefault="00657C51" w:rsidP="00832590">
            <w:pPr>
              <w:keepNext/>
              <w:spacing w:after="0"/>
              <w:jc w:val="center"/>
              <w:rPr>
                <w:i/>
                <w:sz w:val="14"/>
                <w:szCs w:val="14"/>
              </w:rPr>
            </w:pP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Drag the mouse to another location on the map.</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A rectangle is displayed starting at pressed position to the current one</w:t>
            </w:r>
          </w:p>
        </w:tc>
        <w:tc>
          <w:tcPr>
            <w:tcW w:w="1559" w:type="dxa"/>
            <w:shd w:val="clear" w:color="auto" w:fill="47F62A"/>
            <w:vAlign w:val="center"/>
          </w:tcPr>
          <w:p w:rsidR="00657C51" w:rsidRPr="009B26D3" w:rsidRDefault="00657C51" w:rsidP="00832590">
            <w:pPr>
              <w:keepNext/>
              <w:spacing w:after="0"/>
              <w:jc w:val="center"/>
              <w:rPr>
                <w:i/>
                <w:sz w:val="14"/>
                <w:szCs w:val="14"/>
                <w:lang w:val="en-GB"/>
              </w:rPr>
            </w:pP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Step-60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Release the left mouse button</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The search area coordinates are updated in the bbox widget</w:t>
            </w:r>
          </w:p>
        </w:tc>
        <w:tc>
          <w:tcPr>
            <w:tcW w:w="1559" w:type="dxa"/>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t>NGEO-WEBC-PFC-0220</w:t>
            </w: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Step-70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the values into west,south,east, north</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The values should be equals to the drawn rectangle</w:t>
            </w:r>
          </w:p>
        </w:tc>
        <w:tc>
          <w:tcPr>
            <w:tcW w:w="1559" w:type="dxa"/>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t>NGEO-WEBC-PFC-0220</w:t>
            </w: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Step-80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The navigation on the map is effective and does not interfere with the drawing functionnality</w:t>
            </w:r>
          </w:p>
        </w:tc>
        <w:tc>
          <w:tcPr>
            <w:tcW w:w="1559" w:type="dxa"/>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t>NGEO-WEBC-PFC-0222</w:t>
            </w: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Step-90</w:t>
            </w:r>
          </w:p>
        </w:tc>
        <w:tc>
          <w:tcPr>
            <w:tcW w:w="3499" w:type="dxa"/>
            <w:gridSpan w:val="4"/>
            <w:shd w:val="clear" w:color="auto" w:fill="auto"/>
          </w:tcPr>
          <w:p w:rsidR="00657C51" w:rsidRDefault="00657C51" w:rsidP="00002396">
            <w:pPr>
              <w:pStyle w:val="NormalStep"/>
              <w:keepNext/>
              <w:rPr>
                <w:rFonts w:asciiTheme="minorHAnsi" w:hAnsiTheme="minorHAnsi" w:cstheme="minorHAnsi"/>
                <w:sz w:val="22"/>
                <w:szCs w:val="22"/>
              </w:rPr>
            </w:pPr>
            <w:r>
              <w:rPr>
                <w:rFonts w:asciiTheme="minorHAnsi" w:hAnsiTheme="minorHAnsi" w:cstheme="minorHAnsi"/>
                <w:sz w:val="22"/>
                <w:szCs w:val="22"/>
              </w:rPr>
              <w:t>Click on the “Polygon” button</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US"/>
              </w:rPr>
              <w:t>The Polygon GUI is displayed</w:t>
            </w:r>
          </w:p>
        </w:tc>
        <w:tc>
          <w:tcPr>
            <w:tcW w:w="1559" w:type="dxa"/>
            <w:shd w:val="clear" w:color="auto" w:fill="47F62A"/>
            <w:vAlign w:val="center"/>
          </w:tcPr>
          <w:p w:rsidR="00657C51" w:rsidRDefault="00657C51" w:rsidP="00832590">
            <w:pPr>
              <w:keepNext/>
              <w:spacing w:after="0"/>
              <w:jc w:val="center"/>
              <w:rPr>
                <w:rFonts w:cstheme="minorHAnsi"/>
                <w:i/>
                <w:sz w:val="14"/>
                <w:szCs w:val="14"/>
              </w:rPr>
            </w:pP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Step-10</w:t>
            </w:r>
            <w:r w:rsidRPr="005D1206">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657C51" w:rsidRDefault="00657C51" w:rsidP="00832590">
            <w:pPr>
              <w:keepNext/>
              <w:spacing w:after="0"/>
              <w:rPr>
                <w:rFonts w:cstheme="minorHAnsi"/>
                <w:lang w:val="en-US"/>
              </w:rPr>
            </w:pPr>
          </w:p>
        </w:tc>
        <w:tc>
          <w:tcPr>
            <w:tcW w:w="1559" w:type="dxa"/>
            <w:shd w:val="clear" w:color="auto" w:fill="47F62A"/>
            <w:vAlign w:val="center"/>
          </w:tcPr>
          <w:p w:rsidR="00657C51" w:rsidRDefault="00657C51" w:rsidP="00832590">
            <w:pPr>
              <w:keepNext/>
              <w:spacing w:after="0"/>
              <w:jc w:val="center"/>
              <w:rPr>
                <w:rFonts w:cstheme="minorHAnsi"/>
                <w:i/>
                <w:sz w:val="14"/>
                <w:szCs w:val="14"/>
              </w:rPr>
            </w:pP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Step-11</w:t>
            </w:r>
            <w:r w:rsidRPr="005D1206">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a location in the map</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A line is displayed while the mouse is moved after the click</w:t>
            </w:r>
          </w:p>
        </w:tc>
        <w:tc>
          <w:tcPr>
            <w:tcW w:w="1559" w:type="dxa"/>
            <w:shd w:val="clear" w:color="auto" w:fill="47F62A"/>
            <w:vAlign w:val="center"/>
          </w:tcPr>
          <w:p w:rsidR="00657C51" w:rsidRDefault="00657C51" w:rsidP="00832590">
            <w:pPr>
              <w:keepNext/>
              <w:spacing w:after="0"/>
              <w:jc w:val="center"/>
              <w:rPr>
                <w:rFonts w:cstheme="minorHAnsi"/>
                <w:i/>
                <w:sz w:val="14"/>
                <w:szCs w:val="14"/>
              </w:rPr>
            </w:pP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Step-12</w:t>
            </w:r>
            <w:r w:rsidRPr="005D1206">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at different locations on the map to draw a polygon.</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The polygon is displayed</w:t>
            </w:r>
          </w:p>
        </w:tc>
        <w:tc>
          <w:tcPr>
            <w:tcW w:w="1559" w:type="dxa"/>
            <w:shd w:val="clear" w:color="auto" w:fill="47F62A"/>
            <w:vAlign w:val="center"/>
          </w:tcPr>
          <w:p w:rsidR="00657C51" w:rsidRDefault="00657C51" w:rsidP="00832590">
            <w:pPr>
              <w:keepNext/>
              <w:spacing w:after="0"/>
              <w:jc w:val="center"/>
              <w:rPr>
                <w:rFonts w:cstheme="minorHAnsi"/>
                <w:i/>
                <w:sz w:val="14"/>
                <w:szCs w:val="14"/>
              </w:rPr>
            </w:pPr>
          </w:p>
        </w:tc>
      </w:tr>
      <w:tr w:rsidR="00657C51" w:rsidRPr="0056181B" w:rsidTr="00897244">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Step-130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Double click to finish drawing the polygon</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The polygon coordinates are displayed in the polygon are widget</w:t>
            </w:r>
          </w:p>
        </w:tc>
        <w:tc>
          <w:tcPr>
            <w:tcW w:w="1559" w:type="dxa"/>
            <w:tcBorders>
              <w:bottom w:val="single" w:sz="6" w:space="0" w:color="auto"/>
            </w:tcBorders>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t>NGEO-WEBC-PFC-0221</w:t>
            </w:r>
          </w:p>
        </w:tc>
      </w:tr>
      <w:tr w:rsidR="00657C51" w:rsidRPr="0056181B" w:rsidTr="00897244">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Step-140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Check the values into the coordinates </w:t>
            </w:r>
            <w:r>
              <w:rPr>
                <w:rFonts w:asciiTheme="minorHAnsi" w:hAnsiTheme="minorHAnsi" w:cstheme="minorHAnsi"/>
                <w:sz w:val="22"/>
                <w:szCs w:val="22"/>
              </w:rPr>
              <w:lastRenderedPageBreak/>
              <w:t>area</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lastRenderedPageBreak/>
              <w:t xml:space="preserve">The values should be </w:t>
            </w:r>
            <w:r>
              <w:rPr>
                <w:rFonts w:cstheme="minorHAnsi"/>
                <w:lang w:val="en-GB"/>
              </w:rPr>
              <w:lastRenderedPageBreak/>
              <w:t>equals to the drawn polygon</w:t>
            </w:r>
          </w:p>
        </w:tc>
        <w:tc>
          <w:tcPr>
            <w:tcW w:w="1559" w:type="dxa"/>
            <w:tcBorders>
              <w:top w:val="single" w:sz="6" w:space="0" w:color="auto"/>
              <w:bottom w:val="single" w:sz="6" w:space="0" w:color="auto"/>
            </w:tcBorders>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lastRenderedPageBreak/>
              <w:t>NGEO-WEBC-PFC-0221</w:t>
            </w:r>
          </w:p>
        </w:tc>
      </w:tr>
      <w:tr w:rsidR="00657C51" w:rsidRPr="0056181B" w:rsidTr="00897244">
        <w:tc>
          <w:tcPr>
            <w:tcW w:w="865" w:type="dxa"/>
            <w:shd w:val="clear" w:color="auto" w:fill="auto"/>
            <w:vAlign w:val="center"/>
          </w:tcPr>
          <w:p w:rsidR="00657C51" w:rsidRDefault="00657C51" w:rsidP="00832590">
            <w:pPr>
              <w:keepNext/>
              <w:spacing w:after="0"/>
              <w:jc w:val="center"/>
              <w:rPr>
                <w:i/>
                <w:sz w:val="14"/>
                <w:szCs w:val="14"/>
              </w:rPr>
            </w:pPr>
            <w:r>
              <w:rPr>
                <w:i/>
                <w:sz w:val="14"/>
                <w:szCs w:val="14"/>
              </w:rPr>
              <w:lastRenderedPageBreak/>
              <w:t>Step-150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The navigation on the map is effective and does not interfere with the drawing functionality</w:t>
            </w:r>
          </w:p>
        </w:tc>
        <w:tc>
          <w:tcPr>
            <w:tcW w:w="1559" w:type="dxa"/>
            <w:tcBorders>
              <w:top w:val="single" w:sz="6" w:space="0" w:color="auto"/>
            </w:tcBorders>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t>NGEO-WEBC-PFC-0222</w:t>
            </w:r>
          </w:p>
        </w:tc>
      </w:tr>
    </w:tbl>
    <w:p w:rsidR="00E16E38" w:rsidRDefault="00E16E38" w:rsidP="00832590">
      <w:pPr>
        <w:pStyle w:val="Titre3"/>
      </w:pPr>
      <w:bookmarkStart w:id="173" w:name="_Toc413751511"/>
      <w:r>
        <w:t>NGEO-WEBC-VTP-0224</w:t>
      </w:r>
      <w:bookmarkEnd w:id="17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0224</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sidRPr="00146B34">
              <w:rPr>
                <w:i/>
                <w:color w:val="548DD4"/>
                <w:sz w:val="16"/>
                <w:szCs w:val="16"/>
                <w:u w:val="single"/>
              </w:rPr>
              <w:t>Zone of interest: gazetteer</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C6654A">
        <w:trPr>
          <w:trHeight w:val="577"/>
        </w:trPr>
        <w:tc>
          <w:tcPr>
            <w:tcW w:w="8613" w:type="dxa"/>
            <w:gridSpan w:val="8"/>
            <w:shd w:val="clear" w:color="auto" w:fill="auto"/>
          </w:tcPr>
          <w:p w:rsidR="00E16E38" w:rsidRDefault="00E16E38" w:rsidP="00421493">
            <w:pPr>
              <w:keepNext/>
              <w:spacing w:after="0"/>
              <w:jc w:val="center"/>
            </w:pPr>
          </w:p>
          <w:p w:rsidR="00421493" w:rsidRPr="001E3FB6" w:rsidRDefault="00421493" w:rsidP="00421493">
            <w:pPr>
              <w:keepNext/>
              <w:spacing w:after="0"/>
              <w:jc w:val="center"/>
            </w:pPr>
          </w:p>
        </w:tc>
      </w:tr>
      <w:tr w:rsidR="00657C51" w:rsidRPr="0056181B" w:rsidTr="0000733A">
        <w:tc>
          <w:tcPr>
            <w:tcW w:w="865" w:type="dxa"/>
            <w:shd w:val="clear" w:color="auto" w:fill="auto"/>
            <w:vAlign w:val="center"/>
          </w:tcPr>
          <w:p w:rsidR="00657C51" w:rsidRPr="00544FC8" w:rsidRDefault="00657C51"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657C51" w:rsidRPr="00057FF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Perform the steps </w:t>
            </w:r>
            <w:r w:rsidR="00421493" w:rsidRPr="00421493">
              <w:rPr>
                <w:rFonts w:asciiTheme="minorHAnsi" w:hAnsiTheme="minorHAnsi" w:cstheme="minorHAnsi"/>
                <w:sz w:val="22"/>
                <w:szCs w:val="22"/>
                <w:highlight w:val="yellow"/>
              </w:rPr>
              <w:t xml:space="preserve">10 to 70 </w:t>
            </w:r>
            <w:r w:rsidRPr="00421493">
              <w:rPr>
                <w:rFonts w:asciiTheme="minorHAnsi" w:hAnsiTheme="minorHAnsi" w:cstheme="minorHAnsi"/>
                <w:sz w:val="22"/>
                <w:szCs w:val="22"/>
                <w:highlight w:val="yellow"/>
              </w:rPr>
              <w:t>of</w:t>
            </w:r>
            <w:r>
              <w:rPr>
                <w:rFonts w:asciiTheme="minorHAnsi" w:hAnsiTheme="minorHAnsi" w:cstheme="minorHAnsi"/>
                <w:sz w:val="22"/>
                <w:szCs w:val="22"/>
              </w:rPr>
              <w:t xml:space="preserve"> </w:t>
            </w:r>
            <w:r>
              <w:rPr>
                <w:rFonts w:asciiTheme="minorHAnsi" w:hAnsiTheme="minorHAnsi" w:cstheme="minorHAnsi"/>
                <w:sz w:val="22"/>
                <w:szCs w:val="22"/>
                <w:lang w:val="en-US"/>
              </w:rPr>
              <w:t>WEBC-VTP-0030</w:t>
            </w:r>
          </w:p>
        </w:tc>
        <w:tc>
          <w:tcPr>
            <w:tcW w:w="2690" w:type="dxa"/>
            <w:gridSpan w:val="2"/>
            <w:shd w:val="clear" w:color="auto" w:fill="auto"/>
          </w:tcPr>
          <w:p w:rsidR="00657C51" w:rsidRPr="00057FF1" w:rsidRDefault="00657C51" w:rsidP="00832590">
            <w:pPr>
              <w:keepNext/>
              <w:spacing w:after="0"/>
              <w:rPr>
                <w:rFonts w:cstheme="minorHAnsi"/>
                <w:lang w:val="en-US"/>
              </w:rPr>
            </w:pPr>
            <w:r>
              <w:rPr>
                <w:rFonts w:cstheme="minorHAnsi"/>
                <w:lang w:val="en-US"/>
              </w:rPr>
              <w:t>The search widget is opened, the Area Tab is opened</w:t>
            </w:r>
          </w:p>
        </w:tc>
        <w:tc>
          <w:tcPr>
            <w:tcW w:w="1559" w:type="dxa"/>
            <w:shd w:val="clear" w:color="auto" w:fill="47F62A"/>
            <w:vAlign w:val="center"/>
          </w:tcPr>
          <w:p w:rsidR="00657C51" w:rsidRPr="0056181B" w:rsidRDefault="00657C51" w:rsidP="00832590">
            <w:pPr>
              <w:keepNext/>
              <w:spacing w:after="0"/>
              <w:jc w:val="center"/>
              <w:rPr>
                <w:i/>
                <w:sz w:val="14"/>
                <w:szCs w:val="14"/>
              </w:rPr>
            </w:pPr>
          </w:p>
        </w:tc>
      </w:tr>
      <w:tr w:rsidR="00657C51" w:rsidRPr="00732447" w:rsidTr="00421493">
        <w:tc>
          <w:tcPr>
            <w:tcW w:w="865" w:type="dxa"/>
            <w:shd w:val="clear" w:color="auto" w:fill="auto"/>
            <w:vAlign w:val="center"/>
          </w:tcPr>
          <w:p w:rsidR="00657C51" w:rsidRPr="005D1206" w:rsidRDefault="00657C51" w:rsidP="00832590">
            <w:pPr>
              <w:keepNext/>
              <w:spacing w:after="0"/>
              <w:jc w:val="center"/>
              <w:rPr>
                <w:i/>
                <w:sz w:val="14"/>
                <w:szCs w:val="14"/>
              </w:rPr>
            </w:pPr>
            <w:r>
              <w:rPr>
                <w:i/>
                <w:sz w:val="14"/>
                <w:szCs w:val="14"/>
              </w:rPr>
              <w:t>Step-20</w:t>
            </w:r>
          </w:p>
        </w:tc>
        <w:tc>
          <w:tcPr>
            <w:tcW w:w="3499" w:type="dxa"/>
            <w:gridSpan w:val="4"/>
            <w:shd w:val="clear" w:color="auto" w:fill="auto"/>
          </w:tcPr>
          <w:p w:rsidR="00657C51" w:rsidRPr="00E24DDB" w:rsidRDefault="00657C51" w:rsidP="00822270">
            <w:pPr>
              <w:pStyle w:val="NormalStep"/>
              <w:keepNext/>
              <w:rPr>
                <w:rFonts w:asciiTheme="minorHAnsi" w:hAnsiTheme="minorHAnsi" w:cstheme="minorHAnsi"/>
                <w:b/>
                <w:sz w:val="22"/>
                <w:szCs w:val="22"/>
              </w:rPr>
            </w:pPr>
            <w:r>
              <w:rPr>
                <w:rFonts w:asciiTheme="minorHAnsi" w:hAnsiTheme="minorHAnsi" w:cstheme="minorHAnsi"/>
                <w:sz w:val="22"/>
                <w:szCs w:val="22"/>
              </w:rPr>
              <w:t>Clik on the “Gazetteer” button</w:t>
            </w:r>
          </w:p>
        </w:tc>
        <w:tc>
          <w:tcPr>
            <w:tcW w:w="2690" w:type="dxa"/>
            <w:gridSpan w:val="2"/>
            <w:shd w:val="clear" w:color="auto" w:fill="auto"/>
          </w:tcPr>
          <w:p w:rsidR="00657C51" w:rsidRPr="003C0A28" w:rsidRDefault="00657C51" w:rsidP="00832590">
            <w:pPr>
              <w:keepNext/>
              <w:spacing w:after="0"/>
              <w:rPr>
                <w:rFonts w:cstheme="minorHAnsi"/>
                <w:lang w:val="en-US"/>
              </w:rPr>
            </w:pPr>
            <w:r>
              <w:rPr>
                <w:rFonts w:cstheme="minorHAnsi"/>
                <w:lang w:val="en-US"/>
              </w:rPr>
              <w:t>The Gazetter GUI is displayed</w:t>
            </w:r>
          </w:p>
        </w:tc>
        <w:tc>
          <w:tcPr>
            <w:tcW w:w="1559" w:type="dxa"/>
            <w:shd w:val="clear" w:color="auto" w:fill="47F62A"/>
            <w:vAlign w:val="center"/>
          </w:tcPr>
          <w:p w:rsidR="00657C51" w:rsidRPr="00732447" w:rsidRDefault="00657C51" w:rsidP="00832590">
            <w:pPr>
              <w:keepNext/>
              <w:spacing w:after="0"/>
              <w:jc w:val="center"/>
              <w:rPr>
                <w:i/>
                <w:sz w:val="14"/>
                <w:szCs w:val="14"/>
                <w:lang w:val="en-US"/>
              </w:rPr>
            </w:pPr>
          </w:p>
        </w:tc>
      </w:tr>
      <w:tr w:rsidR="00657C51" w:rsidRPr="004E5884" w:rsidTr="00421493">
        <w:tc>
          <w:tcPr>
            <w:tcW w:w="865" w:type="dxa"/>
            <w:shd w:val="clear" w:color="auto" w:fill="auto"/>
            <w:vAlign w:val="center"/>
          </w:tcPr>
          <w:p w:rsidR="00657C51" w:rsidRPr="00544FC8" w:rsidRDefault="00657C51"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657C51" w:rsidRPr="00057FF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Enter “Italy” in the search field and press enter</w:t>
            </w:r>
          </w:p>
        </w:tc>
        <w:tc>
          <w:tcPr>
            <w:tcW w:w="2690" w:type="dxa"/>
            <w:gridSpan w:val="2"/>
            <w:shd w:val="clear" w:color="auto" w:fill="auto"/>
          </w:tcPr>
          <w:p w:rsidR="00657C51" w:rsidRPr="00732447" w:rsidRDefault="00657C51" w:rsidP="00832590">
            <w:pPr>
              <w:keepNext/>
              <w:spacing w:after="0"/>
              <w:rPr>
                <w:rFonts w:cstheme="minorHAnsi"/>
                <w:lang w:val="en-GB"/>
              </w:rPr>
            </w:pPr>
            <w:r>
              <w:rPr>
                <w:rFonts w:cstheme="minorHAnsi"/>
                <w:lang w:val="en-GB"/>
              </w:rPr>
              <w:t>Results from gazetteer are displayed. The first one is selected. The map zooms on the location. The search area is displayed as a bounding box on the map.</w:t>
            </w:r>
          </w:p>
        </w:tc>
        <w:tc>
          <w:tcPr>
            <w:tcW w:w="1559" w:type="dxa"/>
            <w:shd w:val="clear" w:color="auto" w:fill="47F62A"/>
            <w:vAlign w:val="center"/>
          </w:tcPr>
          <w:p w:rsidR="00657C51" w:rsidRPr="009B26D3" w:rsidRDefault="00657C51" w:rsidP="00421493">
            <w:pPr>
              <w:keepNext/>
              <w:spacing w:after="0"/>
              <w:jc w:val="center"/>
              <w:rPr>
                <w:sz w:val="14"/>
                <w:szCs w:val="14"/>
                <w:highlight w:val="yellow"/>
                <w:lang w:val="en-GB"/>
              </w:rPr>
            </w:pPr>
            <w:r>
              <w:rPr>
                <w:rFonts w:cstheme="minorHAnsi"/>
                <w:i/>
                <w:sz w:val="14"/>
                <w:szCs w:val="14"/>
              </w:rPr>
              <w:t>NGEO-WEBC-FC-0224</w:t>
            </w:r>
          </w:p>
        </w:tc>
      </w:tr>
      <w:tr w:rsidR="00657C51" w:rsidRPr="0056181B" w:rsidTr="006813DD">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Enter “qwas” in the search field and press enter</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Results are erased. The search area is now empty, and not displayed on the map.</w:t>
            </w:r>
          </w:p>
        </w:tc>
        <w:tc>
          <w:tcPr>
            <w:tcW w:w="1559" w:type="dxa"/>
            <w:shd w:val="clear" w:color="auto" w:fill="47F62A"/>
            <w:vAlign w:val="center"/>
          </w:tcPr>
          <w:p w:rsidR="00657C51" w:rsidRPr="0056181B" w:rsidRDefault="00657C51" w:rsidP="00832590">
            <w:pPr>
              <w:keepNext/>
              <w:spacing w:after="0"/>
              <w:jc w:val="center"/>
              <w:rPr>
                <w:i/>
                <w:sz w:val="14"/>
                <w:szCs w:val="14"/>
              </w:rPr>
            </w:pPr>
            <w:r w:rsidRPr="002963BB">
              <w:rPr>
                <w:rFonts w:cstheme="minorHAnsi"/>
                <w:i/>
                <w:sz w:val="14"/>
                <w:szCs w:val="14"/>
              </w:rPr>
              <w:t>NGEO-WEBC-PFC-0225</w:t>
            </w:r>
          </w:p>
        </w:tc>
      </w:tr>
    </w:tbl>
    <w:p w:rsidR="00E16E38" w:rsidRDefault="00E16E38" w:rsidP="00832590">
      <w:pPr>
        <w:pStyle w:val="Titre3"/>
      </w:pPr>
      <w:bookmarkStart w:id="174" w:name="_Toc413751512"/>
      <w:r>
        <w:t>NGEO-WEBC-VTP-0228</w:t>
      </w:r>
      <w:bookmarkEnd w:id="17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0228</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sidRPr="004175F1">
              <w:rPr>
                <w:i/>
                <w:color w:val="548DD4"/>
                <w:sz w:val="16"/>
                <w:szCs w:val="16"/>
                <w:u w:val="single"/>
              </w:rPr>
              <w:t>Zone of interest: manual polygon</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lastRenderedPageBreak/>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DF51F1" w:rsidP="00832590">
            <w:pPr>
              <w:keepNext/>
              <w:spacing w:after="0"/>
              <w:jc w:val="center"/>
              <w:rPr>
                <w:color w:val="548DD4"/>
                <w:sz w:val="16"/>
                <w:szCs w:val="16"/>
                <w:lang w:val="en-US"/>
              </w:rPr>
            </w:pPr>
            <w:r w:rsidRPr="007C2567">
              <w:rPr>
                <w:color w:val="548DD4"/>
                <w:sz w:val="16"/>
                <w:szCs w:val="16"/>
                <w:lang w:val="en-US"/>
              </w:rPr>
              <w:t xml:space="preserve"> </w:t>
            </w:r>
          </w:p>
          <w:p w:rsidR="00DF51F1" w:rsidRPr="007C2567" w:rsidRDefault="00DF51F1" w:rsidP="00832590">
            <w:pPr>
              <w:keepNext/>
              <w:spacing w:after="0"/>
              <w:jc w:val="center"/>
              <w:rPr>
                <w:color w:val="548DD4"/>
                <w:sz w:val="16"/>
                <w:szCs w:val="16"/>
                <w:lang w:val="en-US"/>
              </w:rPr>
            </w:pPr>
          </w:p>
          <w:p w:rsidR="00E16E38" w:rsidRPr="00B73FE5" w:rsidRDefault="00E16E38" w:rsidP="00832590">
            <w:pPr>
              <w:keepNext/>
              <w:spacing w:after="0"/>
              <w:rPr>
                <w:color w:val="548DD4"/>
                <w:sz w:val="4"/>
                <w:szCs w:val="16"/>
                <w:lang w:val="en-US"/>
              </w:rPr>
            </w:pPr>
          </w:p>
        </w:tc>
      </w:tr>
      <w:tr w:rsidR="00657C51" w:rsidRPr="0056181B" w:rsidTr="0000733A">
        <w:tc>
          <w:tcPr>
            <w:tcW w:w="865" w:type="dxa"/>
            <w:shd w:val="clear" w:color="auto" w:fill="auto"/>
            <w:vAlign w:val="center"/>
          </w:tcPr>
          <w:p w:rsidR="00657C51" w:rsidRPr="00544FC8" w:rsidRDefault="00657C51"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657C51" w:rsidRPr="00057FF1" w:rsidRDefault="00657C51" w:rsidP="00832590">
            <w:pPr>
              <w:pStyle w:val="NormalStep"/>
              <w:keepNext/>
              <w:rPr>
                <w:rFonts w:asciiTheme="minorHAnsi" w:hAnsiTheme="minorHAnsi" w:cstheme="minorHAnsi"/>
                <w:sz w:val="22"/>
                <w:szCs w:val="22"/>
              </w:rPr>
            </w:pPr>
            <w:r w:rsidRPr="00302271">
              <w:rPr>
                <w:rFonts w:asciiTheme="minorHAnsi" w:hAnsiTheme="minorHAnsi" w:cstheme="minorHAnsi"/>
                <w:sz w:val="22"/>
                <w:szCs w:val="22"/>
              </w:rPr>
              <w:t xml:space="preserve">Perform the steps </w:t>
            </w:r>
            <w:r w:rsidR="00DF51F1" w:rsidRPr="00302271">
              <w:rPr>
                <w:rFonts w:asciiTheme="minorHAnsi" w:hAnsiTheme="minorHAnsi" w:cstheme="minorHAnsi"/>
                <w:sz w:val="22"/>
                <w:szCs w:val="22"/>
              </w:rPr>
              <w:t xml:space="preserve">10 to 70 </w:t>
            </w:r>
            <w:r w:rsidRPr="00302271">
              <w:rPr>
                <w:rFonts w:asciiTheme="minorHAnsi" w:hAnsiTheme="minorHAnsi" w:cstheme="minorHAnsi"/>
                <w:sz w:val="22"/>
                <w:szCs w:val="22"/>
              </w:rPr>
              <w:t xml:space="preserve">of </w:t>
            </w:r>
            <w:r w:rsidRPr="00302271">
              <w:rPr>
                <w:rFonts w:asciiTheme="minorHAnsi" w:hAnsiTheme="minorHAnsi" w:cstheme="minorHAnsi"/>
                <w:sz w:val="22"/>
                <w:szCs w:val="22"/>
                <w:lang w:val="en-US"/>
              </w:rPr>
              <w:t>WEBC</w:t>
            </w:r>
            <w:r>
              <w:rPr>
                <w:rFonts w:asciiTheme="minorHAnsi" w:hAnsiTheme="minorHAnsi" w:cstheme="minorHAnsi"/>
                <w:sz w:val="22"/>
                <w:szCs w:val="22"/>
                <w:lang w:val="en-US"/>
              </w:rPr>
              <w:t>-VTP-0030</w:t>
            </w:r>
          </w:p>
        </w:tc>
        <w:tc>
          <w:tcPr>
            <w:tcW w:w="2690" w:type="dxa"/>
            <w:gridSpan w:val="2"/>
            <w:shd w:val="clear" w:color="auto" w:fill="auto"/>
          </w:tcPr>
          <w:p w:rsidR="00657C51" w:rsidRPr="00057FF1" w:rsidRDefault="00657C51" w:rsidP="00832590">
            <w:pPr>
              <w:keepNext/>
              <w:spacing w:after="0"/>
              <w:rPr>
                <w:rFonts w:cstheme="minorHAnsi"/>
                <w:lang w:val="en-US"/>
              </w:rPr>
            </w:pPr>
            <w:r>
              <w:rPr>
                <w:rFonts w:cstheme="minorHAnsi"/>
                <w:lang w:val="en-US"/>
              </w:rPr>
              <w:t>The search widget is opened, the Area Tab is opened</w:t>
            </w:r>
          </w:p>
        </w:tc>
        <w:tc>
          <w:tcPr>
            <w:tcW w:w="1559" w:type="dxa"/>
            <w:shd w:val="clear" w:color="auto" w:fill="47F62A"/>
            <w:vAlign w:val="center"/>
          </w:tcPr>
          <w:p w:rsidR="00657C51" w:rsidRPr="0056181B" w:rsidRDefault="00657C51" w:rsidP="00832590">
            <w:pPr>
              <w:keepNext/>
              <w:spacing w:after="0"/>
              <w:jc w:val="center"/>
              <w:rPr>
                <w:i/>
                <w:sz w:val="14"/>
                <w:szCs w:val="14"/>
              </w:rPr>
            </w:pPr>
          </w:p>
        </w:tc>
      </w:tr>
      <w:tr w:rsidR="00657C51" w:rsidRPr="00732447" w:rsidTr="00DF51F1">
        <w:tc>
          <w:tcPr>
            <w:tcW w:w="865" w:type="dxa"/>
            <w:shd w:val="clear" w:color="auto" w:fill="auto"/>
            <w:vAlign w:val="center"/>
          </w:tcPr>
          <w:p w:rsidR="00657C51" w:rsidRPr="005D1206" w:rsidRDefault="00657C51" w:rsidP="00832590">
            <w:pPr>
              <w:keepNext/>
              <w:spacing w:after="0"/>
              <w:jc w:val="center"/>
              <w:rPr>
                <w:i/>
                <w:sz w:val="14"/>
                <w:szCs w:val="14"/>
              </w:rPr>
            </w:pPr>
            <w:r>
              <w:rPr>
                <w:i/>
                <w:sz w:val="14"/>
                <w:szCs w:val="14"/>
              </w:rPr>
              <w:t>Step-20</w:t>
            </w:r>
          </w:p>
        </w:tc>
        <w:tc>
          <w:tcPr>
            <w:tcW w:w="3499" w:type="dxa"/>
            <w:gridSpan w:val="4"/>
            <w:shd w:val="clear" w:color="auto" w:fill="auto"/>
          </w:tcPr>
          <w:p w:rsidR="00657C51" w:rsidRPr="00E24DDB" w:rsidRDefault="00657C51" w:rsidP="00DF51F1">
            <w:pPr>
              <w:pStyle w:val="NormalStep"/>
              <w:keepNext/>
              <w:rPr>
                <w:rFonts w:asciiTheme="minorHAnsi" w:hAnsiTheme="minorHAnsi" w:cstheme="minorHAnsi"/>
                <w:b/>
                <w:sz w:val="22"/>
                <w:szCs w:val="22"/>
              </w:rPr>
            </w:pPr>
            <w:r>
              <w:rPr>
                <w:rFonts w:asciiTheme="minorHAnsi" w:hAnsiTheme="minorHAnsi" w:cstheme="minorHAnsi"/>
                <w:sz w:val="22"/>
                <w:szCs w:val="22"/>
              </w:rPr>
              <w:t>Clik on the “Polygon” button</w:t>
            </w:r>
          </w:p>
        </w:tc>
        <w:tc>
          <w:tcPr>
            <w:tcW w:w="2690" w:type="dxa"/>
            <w:gridSpan w:val="2"/>
            <w:shd w:val="clear" w:color="auto" w:fill="auto"/>
          </w:tcPr>
          <w:p w:rsidR="00657C51" w:rsidRPr="003C0A28" w:rsidRDefault="00657C51" w:rsidP="00832590">
            <w:pPr>
              <w:keepNext/>
              <w:spacing w:after="0"/>
              <w:rPr>
                <w:rFonts w:cstheme="minorHAnsi"/>
                <w:lang w:val="en-US"/>
              </w:rPr>
            </w:pPr>
            <w:r>
              <w:rPr>
                <w:rFonts w:cstheme="minorHAnsi"/>
                <w:lang w:val="en-US"/>
              </w:rPr>
              <w:t>The Polygon GUI is displayed</w:t>
            </w:r>
          </w:p>
        </w:tc>
        <w:tc>
          <w:tcPr>
            <w:tcW w:w="1559" w:type="dxa"/>
            <w:shd w:val="clear" w:color="auto" w:fill="47F62A"/>
            <w:vAlign w:val="center"/>
          </w:tcPr>
          <w:p w:rsidR="00657C51" w:rsidRPr="00732447" w:rsidRDefault="00657C51" w:rsidP="00832590">
            <w:pPr>
              <w:keepNext/>
              <w:spacing w:after="0"/>
              <w:jc w:val="center"/>
              <w:rPr>
                <w:i/>
                <w:sz w:val="14"/>
                <w:szCs w:val="14"/>
                <w:lang w:val="en-US"/>
              </w:rPr>
            </w:pPr>
          </w:p>
        </w:tc>
      </w:tr>
      <w:tr w:rsidR="00657C51" w:rsidRPr="004E5884" w:rsidTr="0076124B">
        <w:tc>
          <w:tcPr>
            <w:tcW w:w="865" w:type="dxa"/>
            <w:shd w:val="clear" w:color="auto" w:fill="auto"/>
            <w:vAlign w:val="center"/>
          </w:tcPr>
          <w:p w:rsidR="00657C51" w:rsidRPr="00544FC8" w:rsidRDefault="00657C51"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657C51" w:rsidRPr="00057FF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Copy/paste coordinates from test_data/manual_polygon.txt in the text area and press the “tab” key</w:t>
            </w:r>
          </w:p>
        </w:tc>
        <w:tc>
          <w:tcPr>
            <w:tcW w:w="2690" w:type="dxa"/>
            <w:gridSpan w:val="2"/>
            <w:shd w:val="clear" w:color="auto" w:fill="auto"/>
          </w:tcPr>
          <w:p w:rsidR="00657C51" w:rsidRPr="00732447" w:rsidRDefault="00657C51" w:rsidP="00DF51F1">
            <w:pPr>
              <w:keepNext/>
              <w:spacing w:after="0"/>
              <w:rPr>
                <w:rFonts w:cstheme="minorHAnsi"/>
                <w:lang w:val="en-GB"/>
              </w:rPr>
            </w:pPr>
            <w:r>
              <w:rPr>
                <w:rFonts w:cstheme="minorHAnsi"/>
                <w:lang w:val="en-GB"/>
              </w:rPr>
              <w:t>The area is displayed in the map.</w:t>
            </w:r>
          </w:p>
        </w:tc>
        <w:tc>
          <w:tcPr>
            <w:tcW w:w="1559" w:type="dxa"/>
            <w:shd w:val="clear" w:color="auto" w:fill="47F62A"/>
            <w:vAlign w:val="center"/>
          </w:tcPr>
          <w:p w:rsidR="00657C51" w:rsidRPr="009B26D3" w:rsidRDefault="00657C51" w:rsidP="00832590">
            <w:pPr>
              <w:keepNext/>
              <w:spacing w:after="0"/>
              <w:jc w:val="center"/>
              <w:rPr>
                <w:sz w:val="14"/>
                <w:szCs w:val="14"/>
                <w:highlight w:val="yellow"/>
                <w:lang w:val="en-GB"/>
              </w:rPr>
            </w:pPr>
            <w:r>
              <w:rPr>
                <w:rFonts w:cstheme="minorHAnsi"/>
                <w:i/>
                <w:sz w:val="14"/>
                <w:szCs w:val="14"/>
              </w:rPr>
              <w:t>NGEO-WEBC-PFC-0228</w:t>
            </w:r>
          </w:p>
        </w:tc>
      </w:tr>
      <w:tr w:rsidR="00657C51" w:rsidRPr="0056181B" w:rsidTr="0076124B">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Enter invalid coordinates in the text area and press the tab key</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Text area is emptied. The area is removed from the map.</w:t>
            </w:r>
          </w:p>
        </w:tc>
        <w:tc>
          <w:tcPr>
            <w:tcW w:w="1559" w:type="dxa"/>
            <w:shd w:val="clear" w:color="auto" w:fill="47F62A"/>
            <w:vAlign w:val="center"/>
          </w:tcPr>
          <w:p w:rsidR="00657C51" w:rsidRPr="0056181B" w:rsidRDefault="00657C51" w:rsidP="00832590">
            <w:pPr>
              <w:keepNext/>
              <w:spacing w:after="0"/>
              <w:jc w:val="center"/>
              <w:rPr>
                <w:i/>
                <w:sz w:val="14"/>
                <w:szCs w:val="14"/>
              </w:rPr>
            </w:pPr>
            <w:r>
              <w:rPr>
                <w:rFonts w:cstheme="minorHAnsi"/>
                <w:i/>
                <w:sz w:val="14"/>
                <w:szCs w:val="14"/>
              </w:rPr>
              <w:t>NGEO-WEBC-PFC-0229</w:t>
            </w:r>
          </w:p>
        </w:tc>
      </w:tr>
    </w:tbl>
    <w:p w:rsidR="00E16E38" w:rsidRDefault="00E16E38" w:rsidP="00832590">
      <w:pPr>
        <w:pStyle w:val="Titre3"/>
      </w:pPr>
      <w:bookmarkStart w:id="175" w:name="_Toc413751513"/>
      <w:r>
        <w:t>NGEO-WEBC-VTP-0230</w:t>
      </w:r>
      <w:bookmarkEnd w:id="17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657C51" w:rsidRPr="007C2567" w:rsidTr="00657C51">
        <w:tc>
          <w:tcPr>
            <w:tcW w:w="8613" w:type="dxa"/>
            <w:gridSpan w:val="8"/>
            <w:tcBorders>
              <w:top w:val="single" w:sz="2" w:space="0" w:color="auto"/>
              <w:bottom w:val="single" w:sz="6" w:space="0" w:color="auto"/>
            </w:tcBorders>
            <w:shd w:val="clear" w:color="auto" w:fill="548DD4" w:themeFill="text2" w:themeFillTint="99"/>
          </w:tcPr>
          <w:p w:rsidR="00657C51" w:rsidRPr="007C2567" w:rsidRDefault="00657C51" w:rsidP="00832590">
            <w:pPr>
              <w:keepNext/>
              <w:spacing w:after="0"/>
              <w:jc w:val="center"/>
              <w:rPr>
                <w:b/>
                <w:color w:val="FFFFFF"/>
                <w:szCs w:val="18"/>
                <w:lang w:val="en-US"/>
              </w:rPr>
            </w:pPr>
            <w:r w:rsidRPr="007C2567">
              <w:rPr>
                <w:b/>
                <w:color w:val="FFFFFF"/>
                <w:szCs w:val="18"/>
                <w:lang w:val="en-US"/>
              </w:rPr>
              <w:t>NGEO VALIDATION TEST  RESULT</w:t>
            </w:r>
          </w:p>
        </w:tc>
      </w:tr>
      <w:tr w:rsidR="00657C51" w:rsidRPr="007C2567" w:rsidTr="00657C51">
        <w:tc>
          <w:tcPr>
            <w:tcW w:w="1607" w:type="dxa"/>
            <w:gridSpan w:val="2"/>
            <w:tcBorders>
              <w:top w:val="single" w:sz="6" w:space="0" w:color="auto"/>
            </w:tcBorders>
            <w:shd w:val="clear" w:color="auto" w:fill="548DD4" w:themeFill="text2" w:themeFillTint="99"/>
          </w:tcPr>
          <w:p w:rsidR="00657C51" w:rsidRPr="007C2567" w:rsidRDefault="00657C51"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657C51" w:rsidRPr="007C2567" w:rsidRDefault="00B62CBC" w:rsidP="00832590">
            <w:pPr>
              <w:keepNext/>
              <w:spacing w:after="0"/>
              <w:rPr>
                <w:color w:val="548DD4"/>
                <w:sz w:val="16"/>
                <w:szCs w:val="16"/>
              </w:rPr>
            </w:pPr>
            <w:r>
              <w:rPr>
                <w:color w:val="548DD4"/>
                <w:sz w:val="16"/>
                <w:szCs w:val="16"/>
              </w:rPr>
              <w:t>NGEO-WEBC-VTP-</w:t>
            </w:r>
            <w:r w:rsidR="00657C51">
              <w:rPr>
                <w:color w:val="548DD4"/>
                <w:sz w:val="16"/>
                <w:szCs w:val="16"/>
              </w:rPr>
              <w:t>0228</w:t>
            </w:r>
          </w:p>
        </w:tc>
        <w:tc>
          <w:tcPr>
            <w:tcW w:w="1134" w:type="dxa"/>
            <w:gridSpan w:val="3"/>
            <w:tcBorders>
              <w:top w:val="single" w:sz="6" w:space="0" w:color="auto"/>
            </w:tcBorders>
            <w:shd w:val="clear" w:color="auto" w:fill="548DD4" w:themeFill="text2" w:themeFillTint="99"/>
          </w:tcPr>
          <w:p w:rsidR="00657C51" w:rsidRPr="007C2567" w:rsidRDefault="00657C51"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657C51" w:rsidRPr="007C2567" w:rsidRDefault="00657C51" w:rsidP="00832590">
            <w:pPr>
              <w:keepNext/>
              <w:spacing w:after="0"/>
              <w:rPr>
                <w:color w:val="548DD4"/>
                <w:sz w:val="16"/>
                <w:szCs w:val="16"/>
                <w:lang w:val="en-US"/>
              </w:rPr>
            </w:pPr>
            <w:r w:rsidRPr="004175F1">
              <w:rPr>
                <w:i/>
                <w:color w:val="548DD4"/>
                <w:sz w:val="16"/>
                <w:szCs w:val="16"/>
                <w:u w:val="single"/>
              </w:rPr>
              <w:t>Zone of interest: manual polygon</w:t>
            </w:r>
          </w:p>
        </w:tc>
      </w:tr>
      <w:tr w:rsidR="00657C51" w:rsidRPr="007C2567" w:rsidTr="00D93BB7">
        <w:tc>
          <w:tcPr>
            <w:tcW w:w="8613" w:type="dxa"/>
            <w:gridSpan w:val="8"/>
            <w:tcBorders>
              <w:bottom w:val="single" w:sz="6" w:space="0" w:color="auto"/>
            </w:tcBorders>
            <w:shd w:val="clear" w:color="auto" w:fill="A6A6A6"/>
          </w:tcPr>
          <w:p w:rsidR="00657C51" w:rsidRPr="007C2567" w:rsidRDefault="00657C51" w:rsidP="00832590">
            <w:pPr>
              <w:keepNext/>
              <w:spacing w:after="0"/>
              <w:rPr>
                <w:sz w:val="14"/>
                <w:szCs w:val="14"/>
              </w:rPr>
            </w:pPr>
            <w:r w:rsidRPr="007C2567">
              <w:rPr>
                <w:b/>
                <w:sz w:val="14"/>
                <w:szCs w:val="14"/>
              </w:rPr>
              <w:t>Result</w:t>
            </w:r>
          </w:p>
        </w:tc>
      </w:tr>
      <w:tr w:rsidR="00657C51" w:rsidRPr="007C2567" w:rsidTr="00D93BB7">
        <w:tc>
          <w:tcPr>
            <w:tcW w:w="8613" w:type="dxa"/>
            <w:gridSpan w:val="8"/>
            <w:tcBorders>
              <w:top w:val="single" w:sz="6" w:space="0" w:color="auto"/>
              <w:bottom w:val="single" w:sz="6" w:space="0" w:color="auto"/>
            </w:tcBorders>
            <w:shd w:val="clear" w:color="auto" w:fill="47F62A"/>
          </w:tcPr>
          <w:p w:rsidR="00657C51" w:rsidRPr="007C2567" w:rsidRDefault="00657C51" w:rsidP="00832590">
            <w:pPr>
              <w:keepNext/>
              <w:spacing w:after="0"/>
              <w:jc w:val="center"/>
              <w:rPr>
                <w:b/>
                <w:color w:val="548DD4"/>
                <w:sz w:val="28"/>
                <w:szCs w:val="28"/>
                <w:lang w:val="en-US"/>
              </w:rPr>
            </w:pPr>
            <w:r w:rsidRPr="007C2567">
              <w:rPr>
                <w:b/>
                <w:sz w:val="28"/>
                <w:szCs w:val="28"/>
                <w:lang w:val="en-US"/>
              </w:rPr>
              <w:t>PASS</w:t>
            </w:r>
          </w:p>
        </w:tc>
      </w:tr>
      <w:tr w:rsidR="00657C51" w:rsidRPr="007C2567" w:rsidTr="001C1FD7">
        <w:tc>
          <w:tcPr>
            <w:tcW w:w="4306" w:type="dxa"/>
            <w:gridSpan w:val="4"/>
            <w:tcBorders>
              <w:top w:val="single" w:sz="6" w:space="0" w:color="auto"/>
            </w:tcBorders>
            <w:shd w:val="clear" w:color="auto" w:fill="A6A6A6"/>
          </w:tcPr>
          <w:p w:rsidR="00657C51" w:rsidRPr="007C2567" w:rsidRDefault="00657C51" w:rsidP="00832590">
            <w:pPr>
              <w:keepNext/>
              <w:spacing w:after="0"/>
              <w:rPr>
                <w:sz w:val="14"/>
                <w:szCs w:val="14"/>
              </w:rPr>
            </w:pPr>
            <w:r w:rsidRPr="007C2567">
              <w:rPr>
                <w:b/>
                <w:sz w:val="14"/>
                <w:szCs w:val="14"/>
                <w:lang w:val="en-US"/>
              </w:rPr>
              <w:t xml:space="preserve">Versions </w:t>
            </w:r>
          </w:p>
        </w:tc>
        <w:tc>
          <w:tcPr>
            <w:tcW w:w="4307" w:type="dxa"/>
            <w:gridSpan w:val="4"/>
            <w:tcBorders>
              <w:top w:val="single" w:sz="6" w:space="0" w:color="auto"/>
            </w:tcBorders>
            <w:shd w:val="clear" w:color="auto" w:fill="A6A6A6"/>
          </w:tcPr>
          <w:p w:rsidR="00657C51" w:rsidRPr="007C2567" w:rsidRDefault="00657C51" w:rsidP="00832590">
            <w:pPr>
              <w:keepNext/>
              <w:spacing w:after="0"/>
              <w:rPr>
                <w:sz w:val="14"/>
                <w:szCs w:val="14"/>
              </w:rPr>
            </w:pPr>
            <w:r w:rsidRPr="007C2567">
              <w:rPr>
                <w:sz w:val="14"/>
                <w:szCs w:val="14"/>
              </w:rPr>
              <w:t>Execution info</w:t>
            </w:r>
          </w:p>
        </w:tc>
      </w:tr>
      <w:tr w:rsidR="00657C51" w:rsidRPr="007C2567" w:rsidTr="00657C51">
        <w:trPr>
          <w:trHeight w:val="457"/>
        </w:trPr>
        <w:tc>
          <w:tcPr>
            <w:tcW w:w="4306" w:type="dxa"/>
            <w:gridSpan w:val="4"/>
            <w:shd w:val="clear" w:color="auto" w:fill="FFFFFF" w:themeFill="background1"/>
          </w:tcPr>
          <w:p w:rsidR="00657C51" w:rsidRPr="007C2567" w:rsidRDefault="00657C51" w:rsidP="00832590">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657C51" w:rsidRPr="007C2567" w:rsidRDefault="00657C51"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657C51" w:rsidRPr="007C2567" w:rsidRDefault="00657C51" w:rsidP="00832590">
            <w:pPr>
              <w:keepNext/>
              <w:spacing w:after="0"/>
              <w:rPr>
                <w:color w:val="548DD4"/>
                <w:sz w:val="16"/>
                <w:szCs w:val="16"/>
                <w:lang w:val="en-US"/>
              </w:rPr>
            </w:pPr>
            <w:r w:rsidRPr="007C2567">
              <w:rPr>
                <w:color w:val="548DD4"/>
                <w:sz w:val="16"/>
                <w:szCs w:val="16"/>
                <w:lang w:val="en-US"/>
              </w:rPr>
              <w:t>Tool1 version:</w:t>
            </w:r>
          </w:p>
          <w:p w:rsidR="00657C51" w:rsidRPr="007C2567" w:rsidRDefault="00657C51"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657C51" w:rsidRPr="00C669E1" w:rsidRDefault="00657C51"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657C51"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657C51" w:rsidRPr="007C2567" w:rsidRDefault="00657C51" w:rsidP="00832590">
            <w:pPr>
              <w:keepNext/>
              <w:spacing w:after="0"/>
              <w:rPr>
                <w:color w:val="548DD4"/>
                <w:sz w:val="16"/>
                <w:szCs w:val="16"/>
                <w:lang w:val="en-US"/>
              </w:rPr>
            </w:pPr>
            <w:r w:rsidRPr="007C2567">
              <w:rPr>
                <w:color w:val="548DD4"/>
                <w:sz w:val="16"/>
                <w:szCs w:val="16"/>
                <w:lang w:val="en-US"/>
              </w:rPr>
              <w:t>Hostname: localhost (nodejs server)</w:t>
            </w:r>
          </w:p>
          <w:p w:rsidR="00657C51" w:rsidRPr="007C2567" w:rsidRDefault="00065DE1" w:rsidP="00832590">
            <w:pPr>
              <w:keepNext/>
              <w:spacing w:after="0"/>
              <w:rPr>
                <w:b/>
                <w:sz w:val="14"/>
                <w:szCs w:val="14"/>
              </w:rPr>
            </w:pPr>
            <w:r>
              <w:rPr>
                <w:color w:val="548DD4"/>
                <w:sz w:val="16"/>
                <w:szCs w:val="16"/>
                <w:lang w:val="en-US"/>
              </w:rPr>
              <w:t>Chrome</w:t>
            </w:r>
          </w:p>
        </w:tc>
      </w:tr>
      <w:tr w:rsidR="00657C51" w:rsidRPr="007C2567" w:rsidTr="00657C51">
        <w:tc>
          <w:tcPr>
            <w:tcW w:w="8613" w:type="dxa"/>
            <w:gridSpan w:val="8"/>
            <w:shd w:val="clear" w:color="auto" w:fill="A6A6A6"/>
          </w:tcPr>
          <w:p w:rsidR="00657C51" w:rsidRPr="007C2567" w:rsidRDefault="00657C51" w:rsidP="00832590">
            <w:pPr>
              <w:keepNext/>
              <w:spacing w:after="0"/>
              <w:rPr>
                <w:sz w:val="14"/>
                <w:szCs w:val="14"/>
              </w:rPr>
            </w:pPr>
            <w:r w:rsidRPr="007C2567">
              <w:rPr>
                <w:b/>
                <w:sz w:val="14"/>
                <w:szCs w:val="14"/>
              </w:rPr>
              <w:t>Paths</w:t>
            </w:r>
          </w:p>
        </w:tc>
      </w:tr>
      <w:tr w:rsidR="00657C51" w:rsidRPr="007C2567" w:rsidTr="00657C51">
        <w:tc>
          <w:tcPr>
            <w:tcW w:w="8613" w:type="dxa"/>
            <w:gridSpan w:val="8"/>
            <w:shd w:val="clear" w:color="auto" w:fill="auto"/>
          </w:tcPr>
          <w:p w:rsidR="00657C51" w:rsidRPr="007C2567" w:rsidRDefault="00657C51" w:rsidP="00832590">
            <w:pPr>
              <w:keepNext/>
              <w:spacing w:after="0"/>
              <w:rPr>
                <w:color w:val="548DD4"/>
                <w:sz w:val="16"/>
                <w:szCs w:val="16"/>
                <w:lang w:val="en-US"/>
              </w:rPr>
            </w:pPr>
            <w:r w:rsidRPr="007C2567">
              <w:rPr>
                <w:color w:val="548DD4"/>
                <w:sz w:val="16"/>
                <w:szCs w:val="16"/>
                <w:lang w:val="en-US"/>
              </w:rPr>
              <w:t>Input path:</w:t>
            </w:r>
          </w:p>
          <w:p w:rsidR="00657C51" w:rsidRPr="007C2567" w:rsidRDefault="00657C51" w:rsidP="00832590">
            <w:pPr>
              <w:keepNext/>
              <w:spacing w:after="0"/>
              <w:rPr>
                <w:color w:val="548DD4"/>
                <w:sz w:val="16"/>
                <w:szCs w:val="16"/>
                <w:lang w:val="en-US"/>
              </w:rPr>
            </w:pPr>
            <w:r w:rsidRPr="007C2567">
              <w:rPr>
                <w:color w:val="548DD4"/>
                <w:sz w:val="16"/>
                <w:szCs w:val="16"/>
                <w:lang w:val="en-US"/>
              </w:rPr>
              <w:t>Output path:</w:t>
            </w:r>
          </w:p>
        </w:tc>
      </w:tr>
      <w:tr w:rsidR="00657C51" w:rsidRPr="007C2567" w:rsidTr="00657C51">
        <w:tc>
          <w:tcPr>
            <w:tcW w:w="8613" w:type="dxa"/>
            <w:gridSpan w:val="8"/>
            <w:shd w:val="clear" w:color="auto" w:fill="A6A6A6"/>
          </w:tcPr>
          <w:p w:rsidR="00657C51" w:rsidRPr="007C2567" w:rsidRDefault="00657C51" w:rsidP="00832590">
            <w:pPr>
              <w:keepNext/>
              <w:spacing w:after="0"/>
              <w:rPr>
                <w:sz w:val="14"/>
                <w:szCs w:val="14"/>
              </w:rPr>
            </w:pPr>
            <w:r w:rsidRPr="007C2567">
              <w:rPr>
                <w:b/>
                <w:sz w:val="14"/>
                <w:szCs w:val="14"/>
              </w:rPr>
              <w:t>Evidences</w:t>
            </w:r>
          </w:p>
        </w:tc>
      </w:tr>
      <w:tr w:rsidR="00657C51" w:rsidRPr="007C2567" w:rsidTr="00657C51">
        <w:tc>
          <w:tcPr>
            <w:tcW w:w="8613" w:type="dxa"/>
            <w:gridSpan w:val="8"/>
            <w:shd w:val="clear" w:color="auto" w:fill="auto"/>
          </w:tcPr>
          <w:p w:rsidR="00657C51" w:rsidRPr="007C2567" w:rsidRDefault="00657C51" w:rsidP="00832590">
            <w:pPr>
              <w:keepNext/>
              <w:spacing w:after="0"/>
            </w:pPr>
            <w:r>
              <w:t>Screenshot for each PFC</w:t>
            </w:r>
          </w:p>
          <w:p w:rsidR="00657C51" w:rsidRPr="007C2567" w:rsidRDefault="00657C51" w:rsidP="00832590">
            <w:pPr>
              <w:keepNext/>
              <w:spacing w:after="0"/>
              <w:jc w:val="center"/>
              <w:rPr>
                <w:color w:val="548DD4"/>
                <w:sz w:val="16"/>
                <w:szCs w:val="16"/>
                <w:lang w:val="en-US"/>
              </w:rPr>
            </w:pPr>
          </w:p>
          <w:p w:rsidR="00657C51" w:rsidRPr="00B73FE5" w:rsidRDefault="00657C51" w:rsidP="00832590">
            <w:pPr>
              <w:keepNext/>
              <w:spacing w:after="0"/>
              <w:rPr>
                <w:color w:val="548DD4"/>
                <w:sz w:val="4"/>
                <w:szCs w:val="16"/>
                <w:lang w:val="en-US"/>
              </w:rPr>
            </w:pPr>
          </w:p>
        </w:tc>
      </w:tr>
      <w:tr w:rsidR="00657C51" w:rsidRPr="0056181B" w:rsidTr="00A9463A">
        <w:tc>
          <w:tcPr>
            <w:tcW w:w="865" w:type="dxa"/>
            <w:shd w:val="clear" w:color="auto" w:fill="auto"/>
            <w:vAlign w:val="center"/>
          </w:tcPr>
          <w:p w:rsidR="00657C51" w:rsidRPr="00544FC8" w:rsidRDefault="00657C51"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657C51" w:rsidRPr="00057FF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WEBC-VTP-0040</w:t>
            </w:r>
          </w:p>
        </w:tc>
        <w:tc>
          <w:tcPr>
            <w:tcW w:w="2690" w:type="dxa"/>
            <w:gridSpan w:val="2"/>
            <w:shd w:val="clear" w:color="auto" w:fill="auto"/>
          </w:tcPr>
          <w:p w:rsidR="00657C51" w:rsidRPr="00057FF1" w:rsidRDefault="00657C51" w:rsidP="00832590">
            <w:pPr>
              <w:keepNext/>
              <w:spacing w:after="0"/>
              <w:rPr>
                <w:rFonts w:cstheme="minorHAnsi"/>
                <w:lang w:val="en-US"/>
              </w:rPr>
            </w:pPr>
            <w:r>
              <w:rPr>
                <w:rFonts w:cstheme="minorHAnsi"/>
                <w:lang w:val="en-US"/>
              </w:rPr>
              <w:t>The table widget is opened, with different products.</w:t>
            </w:r>
          </w:p>
        </w:tc>
        <w:tc>
          <w:tcPr>
            <w:tcW w:w="1559" w:type="dxa"/>
            <w:shd w:val="clear" w:color="auto" w:fill="47F62A"/>
            <w:vAlign w:val="center"/>
          </w:tcPr>
          <w:p w:rsidR="00657C51" w:rsidRPr="0056181B" w:rsidRDefault="00657C51" w:rsidP="00832590">
            <w:pPr>
              <w:keepNext/>
              <w:spacing w:after="0"/>
              <w:jc w:val="center"/>
              <w:rPr>
                <w:i/>
                <w:sz w:val="14"/>
                <w:szCs w:val="14"/>
              </w:rPr>
            </w:pPr>
          </w:p>
        </w:tc>
      </w:tr>
      <w:tr w:rsidR="00657C51" w:rsidRPr="00732447" w:rsidTr="00A9463A">
        <w:tc>
          <w:tcPr>
            <w:tcW w:w="865" w:type="dxa"/>
            <w:shd w:val="clear" w:color="auto" w:fill="auto"/>
            <w:vAlign w:val="center"/>
          </w:tcPr>
          <w:p w:rsidR="00657C51" w:rsidRPr="005D1206" w:rsidRDefault="00657C51" w:rsidP="00832590">
            <w:pPr>
              <w:keepNext/>
              <w:spacing w:after="0"/>
              <w:jc w:val="center"/>
              <w:rPr>
                <w:i/>
                <w:sz w:val="14"/>
                <w:szCs w:val="14"/>
              </w:rPr>
            </w:pPr>
            <w:r>
              <w:rPr>
                <w:i/>
                <w:sz w:val="14"/>
                <w:szCs w:val="14"/>
              </w:rPr>
              <w:t>Step-20</w:t>
            </w:r>
          </w:p>
        </w:tc>
        <w:tc>
          <w:tcPr>
            <w:tcW w:w="3499" w:type="dxa"/>
            <w:gridSpan w:val="4"/>
            <w:shd w:val="clear" w:color="auto" w:fill="auto"/>
          </w:tcPr>
          <w:p w:rsidR="00657C51" w:rsidRPr="00E24DDB" w:rsidRDefault="00657C51" w:rsidP="00A9463A">
            <w:pPr>
              <w:pStyle w:val="NormalStep"/>
              <w:keepNext/>
              <w:rPr>
                <w:rFonts w:asciiTheme="minorHAnsi" w:hAnsiTheme="minorHAnsi" w:cstheme="minorHAnsi"/>
                <w:b/>
                <w:sz w:val="22"/>
                <w:szCs w:val="22"/>
              </w:rPr>
            </w:pPr>
            <w:r w:rsidRPr="00D93BB7">
              <w:rPr>
                <w:rFonts w:asciiTheme="minorHAnsi" w:hAnsiTheme="minorHAnsi" w:cstheme="minorHAnsi"/>
                <w:sz w:val="22"/>
                <w:szCs w:val="22"/>
              </w:rPr>
              <w:t xml:space="preserve">Select </w:t>
            </w:r>
            <w:r w:rsidR="00A9463A" w:rsidRPr="00D93BB7">
              <w:rPr>
                <w:rFonts w:asciiTheme="minorHAnsi" w:hAnsiTheme="minorHAnsi" w:cstheme="minorHAnsi"/>
                <w:sz w:val="22"/>
                <w:szCs w:val="22"/>
              </w:rPr>
              <w:t>the first</w:t>
            </w:r>
            <w:r w:rsidRPr="00D93BB7">
              <w:rPr>
                <w:rFonts w:asciiTheme="minorHAnsi" w:hAnsiTheme="minorHAnsi" w:cstheme="minorHAnsi"/>
                <w:sz w:val="22"/>
                <w:szCs w:val="22"/>
              </w:rPr>
              <w:t xml:space="preserve"> product</w:t>
            </w:r>
            <w:r>
              <w:rPr>
                <w:rFonts w:asciiTheme="minorHAnsi" w:hAnsiTheme="minorHAnsi" w:cstheme="minorHAnsi"/>
                <w:sz w:val="22"/>
                <w:szCs w:val="22"/>
              </w:rPr>
              <w:t xml:space="preserve"> in the table.</w:t>
            </w:r>
          </w:p>
        </w:tc>
        <w:tc>
          <w:tcPr>
            <w:tcW w:w="2690" w:type="dxa"/>
            <w:gridSpan w:val="2"/>
            <w:shd w:val="clear" w:color="auto" w:fill="auto"/>
          </w:tcPr>
          <w:p w:rsidR="00657C51" w:rsidRPr="003C0A28" w:rsidRDefault="00657C51" w:rsidP="00832590">
            <w:pPr>
              <w:keepNext/>
              <w:spacing w:after="0"/>
              <w:rPr>
                <w:rFonts w:cstheme="minorHAnsi"/>
                <w:lang w:val="en-US"/>
              </w:rPr>
            </w:pPr>
            <w:r>
              <w:rPr>
                <w:rFonts w:cstheme="minorHAnsi"/>
                <w:lang w:val="en-US"/>
              </w:rPr>
              <w:t xml:space="preserve">The </w:t>
            </w:r>
            <w:r w:rsidR="00A9463A">
              <w:rPr>
                <w:rFonts w:cstheme="minorHAnsi"/>
                <w:lang w:val="en-US"/>
              </w:rPr>
              <w:t>“</w:t>
            </w:r>
            <w:r>
              <w:rPr>
                <w:rFonts w:cstheme="minorHAnsi"/>
                <w:lang w:val="en-US"/>
              </w:rPr>
              <w:t>Export</w:t>
            </w:r>
            <w:r w:rsidR="00A9463A">
              <w:rPr>
                <w:rFonts w:cstheme="minorHAnsi"/>
                <w:lang w:val="en-US"/>
              </w:rPr>
              <w:t>”</w:t>
            </w:r>
            <w:r>
              <w:rPr>
                <w:rFonts w:cstheme="minorHAnsi"/>
                <w:lang w:val="en-US"/>
              </w:rPr>
              <w:t xml:space="preserve"> button is enabled</w:t>
            </w:r>
          </w:p>
        </w:tc>
        <w:tc>
          <w:tcPr>
            <w:tcW w:w="1559" w:type="dxa"/>
            <w:shd w:val="clear" w:color="auto" w:fill="47F62A"/>
            <w:vAlign w:val="center"/>
          </w:tcPr>
          <w:p w:rsidR="00657C51" w:rsidRPr="00732447" w:rsidRDefault="00657C51" w:rsidP="00832590">
            <w:pPr>
              <w:keepNext/>
              <w:spacing w:after="0"/>
              <w:jc w:val="center"/>
              <w:rPr>
                <w:i/>
                <w:sz w:val="14"/>
                <w:szCs w:val="14"/>
                <w:lang w:val="en-US"/>
              </w:rPr>
            </w:pPr>
          </w:p>
        </w:tc>
      </w:tr>
      <w:tr w:rsidR="00657C51" w:rsidRPr="004E5884" w:rsidTr="00A9463A">
        <w:tc>
          <w:tcPr>
            <w:tcW w:w="865" w:type="dxa"/>
            <w:shd w:val="clear" w:color="auto" w:fill="auto"/>
            <w:vAlign w:val="center"/>
          </w:tcPr>
          <w:p w:rsidR="00657C51" w:rsidRPr="00544FC8" w:rsidRDefault="00657C51"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657C51" w:rsidRPr="00057FF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export button</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A popup is opened</w:t>
            </w:r>
          </w:p>
          <w:p w:rsidR="00657C51" w:rsidRPr="00732447" w:rsidRDefault="00657C51" w:rsidP="00832590">
            <w:pPr>
              <w:keepNext/>
              <w:spacing w:after="0"/>
              <w:rPr>
                <w:rFonts w:cstheme="minorHAnsi"/>
                <w:lang w:val="en-GB"/>
              </w:rPr>
            </w:pPr>
          </w:p>
        </w:tc>
        <w:tc>
          <w:tcPr>
            <w:tcW w:w="1559" w:type="dxa"/>
            <w:shd w:val="clear" w:color="auto" w:fill="47F62A"/>
            <w:vAlign w:val="center"/>
          </w:tcPr>
          <w:p w:rsidR="00657C51" w:rsidRPr="009B26D3" w:rsidRDefault="00657C51" w:rsidP="00832590">
            <w:pPr>
              <w:keepNext/>
              <w:spacing w:after="0"/>
              <w:jc w:val="center"/>
              <w:rPr>
                <w:sz w:val="14"/>
                <w:szCs w:val="14"/>
                <w:highlight w:val="yellow"/>
                <w:lang w:val="en-GB"/>
              </w:rPr>
            </w:pPr>
          </w:p>
        </w:tc>
      </w:tr>
      <w:tr w:rsidR="00657C51" w:rsidRPr="0056181B" w:rsidTr="00D93BB7">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Select the KML format and click on download button</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The browser downloads the file.</w:t>
            </w:r>
          </w:p>
        </w:tc>
        <w:tc>
          <w:tcPr>
            <w:tcW w:w="1559" w:type="dxa"/>
            <w:tcBorders>
              <w:bottom w:val="single" w:sz="6" w:space="0" w:color="auto"/>
            </w:tcBorders>
            <w:shd w:val="clear" w:color="auto" w:fill="47F62A"/>
            <w:vAlign w:val="center"/>
          </w:tcPr>
          <w:p w:rsidR="00657C51" w:rsidRPr="0056181B" w:rsidRDefault="00657C51" w:rsidP="00832590">
            <w:pPr>
              <w:keepNext/>
              <w:spacing w:after="0"/>
              <w:jc w:val="center"/>
              <w:rPr>
                <w:i/>
                <w:sz w:val="14"/>
                <w:szCs w:val="14"/>
              </w:rPr>
            </w:pPr>
          </w:p>
        </w:tc>
      </w:tr>
      <w:tr w:rsidR="00657C51" w:rsidRPr="0056181B" w:rsidTr="00D93BB7">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Step-50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Check the KML is correct by visualising it </w:t>
            </w:r>
            <w:r>
              <w:rPr>
                <w:rFonts w:asciiTheme="minorHAnsi" w:hAnsiTheme="minorHAnsi" w:cstheme="minorHAnsi"/>
                <w:sz w:val="22"/>
                <w:szCs w:val="22"/>
              </w:rPr>
              <w:lastRenderedPageBreak/>
              <w:t>in Google Earth or by looking at the file</w:t>
            </w:r>
          </w:p>
        </w:tc>
        <w:tc>
          <w:tcPr>
            <w:tcW w:w="2690" w:type="dxa"/>
            <w:gridSpan w:val="2"/>
            <w:shd w:val="clear" w:color="auto" w:fill="auto"/>
          </w:tcPr>
          <w:p w:rsidR="00657C51" w:rsidRDefault="00657C51" w:rsidP="00832590">
            <w:pPr>
              <w:keepNext/>
              <w:spacing w:after="0"/>
              <w:rPr>
                <w:rFonts w:cstheme="minorHAnsi"/>
                <w:lang w:val="en-GB"/>
              </w:rPr>
            </w:pPr>
          </w:p>
        </w:tc>
        <w:tc>
          <w:tcPr>
            <w:tcW w:w="1559" w:type="dxa"/>
            <w:tcBorders>
              <w:top w:val="single" w:sz="6" w:space="0" w:color="auto"/>
              <w:bottom w:val="single" w:sz="2" w:space="0" w:color="auto"/>
            </w:tcBorders>
            <w:shd w:val="clear" w:color="auto" w:fill="47F62A"/>
            <w:vAlign w:val="center"/>
          </w:tcPr>
          <w:p w:rsidR="00657C51" w:rsidRPr="0056181B" w:rsidRDefault="00657C51" w:rsidP="00832590">
            <w:pPr>
              <w:keepNext/>
              <w:spacing w:after="0"/>
              <w:jc w:val="center"/>
              <w:rPr>
                <w:i/>
                <w:sz w:val="14"/>
                <w:szCs w:val="14"/>
              </w:rPr>
            </w:pPr>
            <w:r w:rsidRPr="00832590">
              <w:rPr>
                <w:rFonts w:cstheme="minorHAnsi"/>
                <w:i/>
                <w:sz w:val="14"/>
                <w:szCs w:val="14"/>
              </w:rPr>
              <w:t>NGEO-WEBC-PFC-0230</w:t>
            </w:r>
          </w:p>
        </w:tc>
      </w:tr>
    </w:tbl>
    <w:p w:rsidR="00E16E38" w:rsidRDefault="00E16E38" w:rsidP="00832590">
      <w:pPr>
        <w:keepNext/>
        <w:rPr>
          <w:rFonts w:ascii="Verdana" w:eastAsia="Times New Roman" w:hAnsi="Verdana" w:cs="Times New Roman"/>
          <w:bCs/>
          <w:caps/>
          <w:sz w:val="24"/>
          <w:szCs w:val="20"/>
          <w:lang w:val="en-US"/>
        </w:rPr>
      </w:pPr>
    </w:p>
    <w:p w:rsidR="00E16E38" w:rsidRDefault="00E16E38" w:rsidP="00832590">
      <w:pPr>
        <w:pStyle w:val="Titre3"/>
      </w:pPr>
      <w:bookmarkStart w:id="176" w:name="_Toc413751514"/>
      <w:r>
        <w:t>NGEO-WEBC-VTP-0240</w:t>
      </w:r>
      <w:bookmarkEnd w:id="17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0240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Time Slider Display</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Sprint </w:t>
            </w:r>
            <w:r w:rsidR="00C62B8D">
              <w:rPr>
                <w:color w:val="548DD4"/>
                <w:sz w:val="16"/>
                <w:szCs w:val="16"/>
                <w:lang w:val="fr-FR"/>
              </w:rPr>
              <w:t>3</w:t>
            </w:r>
            <w:r w:rsidR="00C62B8D" w:rsidRPr="007C2567">
              <w:rPr>
                <w:color w:val="548DD4"/>
                <w:sz w:val="16"/>
                <w:szCs w:val="16"/>
                <w:lang w:val="fr-FR"/>
              </w:rPr>
              <w:t xml:space="preserve"> </w:t>
            </w:r>
            <w:r w:rsidR="005427AB">
              <w:rPr>
                <w:color w:val="548DD4"/>
                <w:sz w:val="16"/>
                <w:szCs w:val="16"/>
                <w:lang w:val="fr-FR"/>
              </w:rPr>
              <w:t>V2</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E16E38" w:rsidRPr="007C2567" w:rsidRDefault="00E16E38" w:rsidP="00832590">
            <w:pPr>
              <w:keepNext/>
              <w:spacing w:after="0"/>
              <w:rPr>
                <w:color w:val="548DD4"/>
                <w:sz w:val="16"/>
                <w:szCs w:val="16"/>
                <w:lang w:val="en-US"/>
              </w:rPr>
            </w:pPr>
            <w:r w:rsidRPr="007C2567">
              <w:rPr>
                <w:color w:val="548DD4"/>
                <w:sz w:val="16"/>
                <w:szCs w:val="16"/>
                <w:lang w:val="en-US"/>
              </w:rPr>
              <w:t xml:space="preserve">User: no authentication </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E16E38" w:rsidP="00832590">
            <w:pPr>
              <w:keepNext/>
              <w:spacing w:after="0"/>
              <w:rPr>
                <w:color w:val="548DD4"/>
                <w:sz w:val="2"/>
                <w:szCs w:val="16"/>
                <w:lang w:val="en-US"/>
              </w:rPr>
            </w:pPr>
          </w:p>
          <w:p w:rsidR="009D5257" w:rsidRDefault="009D5257" w:rsidP="00832590">
            <w:pPr>
              <w:keepNext/>
              <w:spacing w:after="0"/>
              <w:rPr>
                <w:color w:val="548DD4"/>
                <w:sz w:val="2"/>
                <w:szCs w:val="16"/>
                <w:lang w:val="en-US"/>
              </w:rPr>
            </w:pPr>
          </w:p>
          <w:p w:rsidR="00B13821" w:rsidRPr="00477C9E" w:rsidRDefault="00B13821" w:rsidP="00832590">
            <w:pPr>
              <w:keepNext/>
              <w:spacing w:after="0"/>
              <w:rPr>
                <w:color w:val="548DD4"/>
                <w:sz w:val="2"/>
                <w:szCs w:val="16"/>
                <w:lang w:val="en-US"/>
              </w:rPr>
            </w:pPr>
          </w:p>
        </w:tc>
      </w:tr>
      <w:tr w:rsidR="00302271" w:rsidRPr="0056181B" w:rsidTr="004354D1">
        <w:tc>
          <w:tcPr>
            <w:tcW w:w="865" w:type="dxa"/>
            <w:shd w:val="clear" w:color="auto" w:fill="auto"/>
            <w:vAlign w:val="center"/>
          </w:tcPr>
          <w:p w:rsidR="00302271" w:rsidRPr="00544FC8" w:rsidRDefault="00302271"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302271" w:rsidRPr="00057FF1" w:rsidRDefault="00302271" w:rsidP="00067585">
            <w:r>
              <w:t>Launch the Web Client and select ND_OPT_1  in Datasets panels if not already selected</w:t>
            </w:r>
          </w:p>
        </w:tc>
        <w:tc>
          <w:tcPr>
            <w:tcW w:w="2690" w:type="dxa"/>
            <w:gridSpan w:val="2"/>
            <w:shd w:val="clear" w:color="auto" w:fill="auto"/>
          </w:tcPr>
          <w:p w:rsidR="00302271" w:rsidRPr="00057FF1" w:rsidRDefault="00302271" w:rsidP="00067585">
            <w:pPr>
              <w:rPr>
                <w:lang w:val="en-US"/>
              </w:rPr>
            </w:pPr>
            <w:r>
              <w:rPr>
                <w:lang w:val="en-US"/>
              </w:rPr>
              <w:t xml:space="preserve">Dataset </w:t>
            </w:r>
            <w:r>
              <w:t xml:space="preserve">ND_OPT_1   </w:t>
            </w:r>
            <w:r>
              <w:rPr>
                <w:lang w:val="en-US"/>
              </w:rPr>
              <w:t>is selected</w:t>
            </w:r>
          </w:p>
        </w:tc>
        <w:tc>
          <w:tcPr>
            <w:tcW w:w="1559" w:type="dxa"/>
            <w:shd w:val="clear" w:color="auto" w:fill="47F62A"/>
            <w:vAlign w:val="center"/>
          </w:tcPr>
          <w:p w:rsidR="00302271" w:rsidRPr="0056181B" w:rsidRDefault="00302271" w:rsidP="00832590">
            <w:pPr>
              <w:keepNext/>
              <w:spacing w:after="0"/>
              <w:jc w:val="center"/>
              <w:rPr>
                <w:i/>
                <w:sz w:val="14"/>
                <w:szCs w:val="14"/>
              </w:rPr>
            </w:pPr>
          </w:p>
        </w:tc>
      </w:tr>
      <w:tr w:rsidR="00657C51" w:rsidRPr="0056181B" w:rsidTr="004354D1">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657C51" w:rsidRDefault="00657C51" w:rsidP="00832590">
            <w:pPr>
              <w:keepNext/>
            </w:pPr>
            <w:r>
              <w:t xml:space="preserve">On the toolbar, click on the “Search” button  </w:t>
            </w:r>
          </w:p>
        </w:tc>
        <w:tc>
          <w:tcPr>
            <w:tcW w:w="2690" w:type="dxa"/>
            <w:gridSpan w:val="2"/>
            <w:shd w:val="clear" w:color="auto" w:fill="auto"/>
          </w:tcPr>
          <w:p w:rsidR="00657C51" w:rsidRDefault="00657C51" w:rsidP="00832590">
            <w:pPr>
              <w:keepNext/>
              <w:rPr>
                <w:lang w:val="en-GB"/>
              </w:rPr>
            </w:pPr>
            <w:r>
              <w:rPr>
                <w:lang w:val="en-GB"/>
              </w:rPr>
              <w:t>T</w:t>
            </w:r>
            <w:r w:rsidR="002D3A89">
              <w:rPr>
                <w:lang w:val="en-GB"/>
              </w:rPr>
              <w:t xml:space="preserve">he search widget is displayed. </w:t>
            </w:r>
            <w:r>
              <w:rPr>
                <w:lang w:val="en-GB"/>
              </w:rPr>
              <w:t xml:space="preserve">The “Date” tab is shown. It contains the start and stop dates of the dataset and a checkbox </w:t>
            </w:r>
            <w:r>
              <w:t xml:space="preserve">“use Time Slider “. By default, the checkbox is checked and </w:t>
            </w:r>
            <w:r>
              <w:rPr>
                <w:lang w:val="en-GB"/>
              </w:rPr>
              <w:t>the time slider is displayed in the bottom of the map.</w:t>
            </w:r>
          </w:p>
        </w:tc>
        <w:tc>
          <w:tcPr>
            <w:tcW w:w="1559" w:type="dxa"/>
            <w:shd w:val="clear" w:color="auto" w:fill="47F62A"/>
            <w:vAlign w:val="center"/>
          </w:tcPr>
          <w:p w:rsidR="00657C51" w:rsidRPr="009B26D3" w:rsidRDefault="00657C51" w:rsidP="00832590">
            <w:pPr>
              <w:keepNext/>
              <w:spacing w:after="0"/>
              <w:jc w:val="center"/>
              <w:rPr>
                <w:i/>
                <w:sz w:val="14"/>
                <w:szCs w:val="14"/>
                <w:lang w:val="en-GB"/>
              </w:rPr>
            </w:pPr>
            <w:r>
              <w:rPr>
                <w:rFonts w:cstheme="minorHAnsi"/>
                <w:i/>
                <w:sz w:val="14"/>
                <w:szCs w:val="14"/>
              </w:rPr>
              <w:t>NGEO-WEBC-PFC-0240</w:t>
            </w:r>
          </w:p>
        </w:tc>
      </w:tr>
      <w:tr w:rsidR="00657C51" w:rsidRPr="0056181B" w:rsidTr="004354D1">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Step-30</w:t>
            </w:r>
          </w:p>
        </w:tc>
        <w:tc>
          <w:tcPr>
            <w:tcW w:w="3499" w:type="dxa"/>
            <w:gridSpan w:val="4"/>
            <w:shd w:val="clear" w:color="auto" w:fill="auto"/>
          </w:tcPr>
          <w:p w:rsidR="00657C51" w:rsidRDefault="00657C51" w:rsidP="00832590">
            <w:pPr>
              <w:keepNext/>
              <w:rPr>
                <w:rFonts w:cstheme="minorHAnsi"/>
              </w:rPr>
            </w:pPr>
            <w:r>
              <w:t>UnCheck the “use Time Slider “ checkbox”</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The time slider is removed from the bottom of the map</w:t>
            </w:r>
          </w:p>
        </w:tc>
        <w:tc>
          <w:tcPr>
            <w:tcW w:w="1559" w:type="dxa"/>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t>NGEO-WEBC-PFC-0241</w:t>
            </w:r>
          </w:p>
        </w:tc>
      </w:tr>
    </w:tbl>
    <w:p w:rsidR="00E16E38" w:rsidRDefault="00E16E38" w:rsidP="00832590">
      <w:pPr>
        <w:pStyle w:val="Titre3"/>
      </w:pPr>
      <w:bookmarkStart w:id="177" w:name="_Toc413751515"/>
      <w:r>
        <w:t>NGEO-WEBC-VTP-0243</w:t>
      </w:r>
      <w:bookmarkEnd w:id="17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0243</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T</w:t>
            </w:r>
            <w:r w:rsidRPr="00070974">
              <w:rPr>
                <w:i/>
                <w:color w:val="548DD4"/>
                <w:sz w:val="16"/>
                <w:szCs w:val="16"/>
                <w:u w:val="single"/>
              </w:rPr>
              <w:t>ime Slider depends on the Selected Dataset</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r w:rsidR="005427AB">
              <w:rPr>
                <w:b/>
                <w:sz w:val="28"/>
                <w:szCs w:val="28"/>
                <w:lang w:val="en-US"/>
              </w:rPr>
              <w:t xml:space="preserve"> </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Sprint </w:t>
            </w:r>
            <w:r w:rsidR="005427AB">
              <w:rPr>
                <w:color w:val="548DD4"/>
                <w:sz w:val="16"/>
                <w:szCs w:val="16"/>
                <w:lang w:val="fr-FR"/>
              </w:rPr>
              <w:t>3 V2</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lastRenderedPageBreak/>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lastRenderedPageBreak/>
              <w:t>Evidences</w:t>
            </w:r>
          </w:p>
        </w:tc>
      </w:tr>
      <w:tr w:rsidR="00E16E38" w:rsidRPr="007C2567" w:rsidTr="00E61BC8">
        <w:tc>
          <w:tcPr>
            <w:tcW w:w="8613" w:type="dxa"/>
            <w:gridSpan w:val="8"/>
            <w:shd w:val="clear" w:color="auto" w:fill="auto"/>
          </w:tcPr>
          <w:p w:rsidR="00E16E38" w:rsidRDefault="00E16E38" w:rsidP="00832590">
            <w:pPr>
              <w:keepNext/>
              <w:spacing w:after="0"/>
            </w:pPr>
          </w:p>
          <w:p w:rsidR="00642111" w:rsidRDefault="00642111" w:rsidP="00CE17D2">
            <w:pPr>
              <w:keepNext/>
              <w:tabs>
                <w:tab w:val="left" w:pos="4795"/>
              </w:tabs>
              <w:spacing w:after="0"/>
            </w:pPr>
          </w:p>
          <w:p w:rsidR="00E16E38" w:rsidRPr="00163687" w:rsidRDefault="00E16E38" w:rsidP="00832590">
            <w:pPr>
              <w:keepNext/>
              <w:spacing w:after="0"/>
              <w:rPr>
                <w:sz w:val="2"/>
              </w:rPr>
            </w:pPr>
            <w:r>
              <w:t xml:space="preserve">       </w:t>
            </w:r>
          </w:p>
          <w:p w:rsidR="00E16E38" w:rsidRPr="00163687" w:rsidRDefault="00E16E38" w:rsidP="00832590">
            <w:pPr>
              <w:keepNext/>
              <w:spacing w:after="0"/>
              <w:rPr>
                <w:color w:val="548DD4"/>
                <w:sz w:val="2"/>
                <w:szCs w:val="16"/>
                <w:lang w:val="en-US"/>
              </w:rPr>
            </w:pPr>
          </w:p>
        </w:tc>
      </w:tr>
      <w:tr w:rsidR="00302271" w:rsidRPr="0056181B" w:rsidTr="00642111">
        <w:tc>
          <w:tcPr>
            <w:tcW w:w="865" w:type="dxa"/>
            <w:shd w:val="clear" w:color="auto" w:fill="auto"/>
            <w:vAlign w:val="center"/>
          </w:tcPr>
          <w:p w:rsidR="00302271" w:rsidRPr="00544FC8" w:rsidRDefault="00302271"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302271" w:rsidRPr="00057FF1" w:rsidRDefault="00302271" w:rsidP="00067585">
            <w:r>
              <w:t>Launch the Web Client and select ND_OPT_1  in Datasets panels if not already selected</w:t>
            </w:r>
          </w:p>
        </w:tc>
        <w:tc>
          <w:tcPr>
            <w:tcW w:w="2690" w:type="dxa"/>
            <w:gridSpan w:val="2"/>
            <w:shd w:val="clear" w:color="auto" w:fill="auto"/>
          </w:tcPr>
          <w:p w:rsidR="00302271" w:rsidRPr="00057FF1" w:rsidRDefault="00302271" w:rsidP="00067585">
            <w:pPr>
              <w:rPr>
                <w:lang w:val="en-US"/>
              </w:rPr>
            </w:pPr>
            <w:r>
              <w:rPr>
                <w:lang w:val="en-US"/>
              </w:rPr>
              <w:t xml:space="preserve">Dataset </w:t>
            </w:r>
            <w:r>
              <w:t xml:space="preserve">ND_OPT_1   </w:t>
            </w:r>
            <w:r>
              <w:rPr>
                <w:lang w:val="en-US"/>
              </w:rPr>
              <w:t>is selected</w:t>
            </w:r>
          </w:p>
        </w:tc>
        <w:tc>
          <w:tcPr>
            <w:tcW w:w="1559" w:type="dxa"/>
            <w:shd w:val="clear" w:color="auto" w:fill="47F62A"/>
            <w:vAlign w:val="center"/>
          </w:tcPr>
          <w:p w:rsidR="00302271" w:rsidRPr="0056181B" w:rsidRDefault="00302271" w:rsidP="00832590">
            <w:pPr>
              <w:keepNext/>
              <w:spacing w:after="0"/>
              <w:jc w:val="center"/>
              <w:rPr>
                <w:i/>
                <w:sz w:val="14"/>
                <w:szCs w:val="14"/>
              </w:rPr>
            </w:pPr>
          </w:p>
        </w:tc>
      </w:tr>
      <w:tr w:rsidR="00C62B8D" w:rsidRPr="0056181B" w:rsidTr="00642111">
        <w:tc>
          <w:tcPr>
            <w:tcW w:w="865" w:type="dxa"/>
            <w:shd w:val="clear" w:color="auto" w:fill="auto"/>
            <w:vAlign w:val="center"/>
          </w:tcPr>
          <w:p w:rsidR="00C62B8D" w:rsidRDefault="00C62B8D"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C62B8D" w:rsidRDefault="00C62B8D" w:rsidP="00832590">
            <w:pPr>
              <w:keepNext/>
            </w:pPr>
            <w:r>
              <w:t xml:space="preserve">On the toolbar, click on the “Search” button  </w:t>
            </w:r>
          </w:p>
        </w:tc>
        <w:tc>
          <w:tcPr>
            <w:tcW w:w="2690" w:type="dxa"/>
            <w:gridSpan w:val="2"/>
            <w:shd w:val="clear" w:color="auto" w:fill="auto"/>
          </w:tcPr>
          <w:p w:rsidR="00C62B8D" w:rsidRDefault="00794A06" w:rsidP="00832590">
            <w:pPr>
              <w:keepNext/>
              <w:rPr>
                <w:lang w:val="en-GB"/>
              </w:rPr>
            </w:pPr>
            <w:r>
              <w:rPr>
                <w:lang w:val="en-GB"/>
              </w:rPr>
              <w:t xml:space="preserve">The search widet is displayed. </w:t>
            </w:r>
            <w:r w:rsidR="00C62B8D">
              <w:rPr>
                <w:lang w:val="en-GB"/>
              </w:rPr>
              <w:t xml:space="preserve">The “Date” tab is shown. It contains the start and stop dates of the dataset and a checkbox </w:t>
            </w:r>
            <w:r w:rsidR="00C62B8D">
              <w:t xml:space="preserve">“use Time Slider “. By default, the checkbox is checked and </w:t>
            </w:r>
            <w:r w:rsidR="00C62B8D">
              <w:rPr>
                <w:lang w:val="en-GB"/>
              </w:rPr>
              <w:t>the time slider is displayed in the bottom of the map.</w:t>
            </w:r>
          </w:p>
        </w:tc>
        <w:tc>
          <w:tcPr>
            <w:tcW w:w="1559" w:type="dxa"/>
            <w:shd w:val="clear" w:color="auto" w:fill="47F62A"/>
            <w:vAlign w:val="center"/>
          </w:tcPr>
          <w:p w:rsidR="00C62B8D" w:rsidRPr="009B26D3" w:rsidRDefault="00C62B8D" w:rsidP="00832590">
            <w:pPr>
              <w:keepNext/>
              <w:spacing w:after="0"/>
              <w:jc w:val="center"/>
              <w:rPr>
                <w:i/>
                <w:sz w:val="14"/>
                <w:szCs w:val="14"/>
                <w:lang w:val="en-GB"/>
              </w:rPr>
            </w:pPr>
            <w:r>
              <w:rPr>
                <w:rFonts w:cstheme="minorHAnsi"/>
                <w:i/>
                <w:sz w:val="14"/>
                <w:szCs w:val="14"/>
              </w:rPr>
              <w:t>NGEO-WEBC-PFC-0240</w:t>
            </w:r>
          </w:p>
        </w:tc>
      </w:tr>
      <w:tr w:rsidR="00C62B8D" w:rsidRPr="0056181B" w:rsidTr="00642111">
        <w:tc>
          <w:tcPr>
            <w:tcW w:w="865" w:type="dxa"/>
            <w:shd w:val="clear" w:color="auto" w:fill="auto"/>
            <w:vAlign w:val="center"/>
          </w:tcPr>
          <w:p w:rsidR="00C62B8D" w:rsidRDefault="00C62B8D" w:rsidP="00832590">
            <w:pPr>
              <w:keepNext/>
              <w:spacing w:after="0"/>
              <w:jc w:val="center"/>
              <w:rPr>
                <w:i/>
                <w:sz w:val="14"/>
                <w:szCs w:val="14"/>
              </w:rPr>
            </w:pPr>
            <w:r>
              <w:rPr>
                <w:i/>
                <w:sz w:val="14"/>
                <w:szCs w:val="14"/>
              </w:rPr>
              <w:t>Step-30</w:t>
            </w:r>
          </w:p>
        </w:tc>
        <w:tc>
          <w:tcPr>
            <w:tcW w:w="3499" w:type="dxa"/>
            <w:gridSpan w:val="4"/>
            <w:shd w:val="clear" w:color="auto" w:fill="auto"/>
          </w:tcPr>
          <w:p w:rsidR="00C62B8D" w:rsidRDefault="00C62B8D" w:rsidP="00832590">
            <w:pPr>
              <w:keepNext/>
            </w:pPr>
            <w:r>
              <w:t xml:space="preserve">Check the time slider end date </w:t>
            </w:r>
          </w:p>
        </w:tc>
        <w:tc>
          <w:tcPr>
            <w:tcW w:w="2690" w:type="dxa"/>
            <w:gridSpan w:val="2"/>
            <w:shd w:val="clear" w:color="auto" w:fill="auto"/>
          </w:tcPr>
          <w:p w:rsidR="00C62B8D" w:rsidRDefault="00C62B8D" w:rsidP="00832590">
            <w:pPr>
              <w:keepNext/>
              <w:rPr>
                <w:lang w:val="en-GB"/>
              </w:rPr>
            </w:pPr>
            <w:r>
              <w:rPr>
                <w:lang w:val="en-GB"/>
              </w:rPr>
              <w:t>The maximum slider date is the dataset stop date.</w:t>
            </w:r>
          </w:p>
        </w:tc>
        <w:tc>
          <w:tcPr>
            <w:tcW w:w="1559" w:type="dxa"/>
            <w:shd w:val="clear" w:color="auto" w:fill="47F62A"/>
            <w:vAlign w:val="center"/>
          </w:tcPr>
          <w:p w:rsidR="00C62B8D" w:rsidRDefault="00C62B8D" w:rsidP="00832590">
            <w:pPr>
              <w:keepNext/>
              <w:spacing w:after="0"/>
              <w:jc w:val="center"/>
              <w:rPr>
                <w:rFonts w:cstheme="minorHAnsi"/>
                <w:i/>
                <w:sz w:val="14"/>
                <w:szCs w:val="14"/>
              </w:rPr>
            </w:pPr>
            <w:r>
              <w:rPr>
                <w:rFonts w:cstheme="minorHAnsi"/>
                <w:i/>
                <w:sz w:val="14"/>
                <w:szCs w:val="14"/>
              </w:rPr>
              <w:t>NGEO-WEBC-PFC-0243</w:t>
            </w:r>
          </w:p>
        </w:tc>
      </w:tr>
      <w:tr w:rsidR="00C62B8D" w:rsidRPr="0056181B" w:rsidTr="00642111">
        <w:tc>
          <w:tcPr>
            <w:tcW w:w="865" w:type="dxa"/>
            <w:shd w:val="clear" w:color="auto" w:fill="auto"/>
            <w:vAlign w:val="center"/>
          </w:tcPr>
          <w:p w:rsidR="00C62B8D" w:rsidRDefault="00C62B8D" w:rsidP="00832590">
            <w:pPr>
              <w:keepNext/>
              <w:spacing w:after="0"/>
              <w:jc w:val="center"/>
              <w:rPr>
                <w:i/>
                <w:sz w:val="14"/>
                <w:szCs w:val="14"/>
              </w:rPr>
            </w:pPr>
            <w:r>
              <w:rPr>
                <w:i/>
                <w:sz w:val="14"/>
                <w:szCs w:val="14"/>
              </w:rPr>
              <w:t>Step-40</w:t>
            </w:r>
          </w:p>
        </w:tc>
        <w:tc>
          <w:tcPr>
            <w:tcW w:w="3499" w:type="dxa"/>
            <w:gridSpan w:val="4"/>
            <w:shd w:val="clear" w:color="auto" w:fill="auto"/>
          </w:tcPr>
          <w:p w:rsidR="00C62B8D" w:rsidRDefault="00C62B8D" w:rsidP="00832590">
            <w:pPr>
              <w:keepNext/>
              <w:rPr>
                <w:rFonts w:cstheme="minorHAnsi"/>
              </w:rPr>
            </w:pPr>
            <w:r>
              <w:t xml:space="preserve">On the toolbar, click on the “Datasets” button  </w:t>
            </w:r>
          </w:p>
        </w:tc>
        <w:tc>
          <w:tcPr>
            <w:tcW w:w="2690" w:type="dxa"/>
            <w:gridSpan w:val="2"/>
            <w:shd w:val="clear" w:color="auto" w:fill="auto"/>
          </w:tcPr>
          <w:p w:rsidR="00C62B8D" w:rsidRDefault="00C62B8D" w:rsidP="00832590">
            <w:pPr>
              <w:keepNext/>
              <w:rPr>
                <w:rFonts w:cstheme="minorHAnsi"/>
                <w:lang w:val="en-GB"/>
              </w:rPr>
            </w:pPr>
            <w:r>
              <w:rPr>
                <w:lang w:val="en-GB"/>
              </w:rPr>
              <w:t>The dataset selection widget is displayed.</w:t>
            </w:r>
          </w:p>
        </w:tc>
        <w:tc>
          <w:tcPr>
            <w:tcW w:w="1559" w:type="dxa"/>
            <w:shd w:val="clear" w:color="auto" w:fill="47F62A"/>
            <w:vAlign w:val="center"/>
          </w:tcPr>
          <w:p w:rsidR="00C62B8D" w:rsidRPr="00200AD3" w:rsidRDefault="00C62B8D" w:rsidP="00832590">
            <w:pPr>
              <w:keepNext/>
              <w:spacing w:after="0"/>
              <w:jc w:val="center"/>
              <w:rPr>
                <w:rFonts w:cstheme="minorHAnsi"/>
                <w:i/>
                <w:sz w:val="14"/>
                <w:szCs w:val="14"/>
                <w:lang w:val="en-GB"/>
              </w:rPr>
            </w:pPr>
          </w:p>
        </w:tc>
      </w:tr>
      <w:tr w:rsidR="00C62B8D" w:rsidRPr="0056181B" w:rsidTr="001325F2">
        <w:tc>
          <w:tcPr>
            <w:tcW w:w="865" w:type="dxa"/>
            <w:shd w:val="clear" w:color="auto" w:fill="auto"/>
            <w:vAlign w:val="center"/>
          </w:tcPr>
          <w:p w:rsidR="00C62B8D" w:rsidRDefault="00C62B8D" w:rsidP="00832590">
            <w:pPr>
              <w:keepNext/>
              <w:spacing w:after="0"/>
              <w:jc w:val="center"/>
              <w:rPr>
                <w:i/>
                <w:sz w:val="14"/>
                <w:szCs w:val="14"/>
              </w:rPr>
            </w:pPr>
            <w:r>
              <w:rPr>
                <w:i/>
                <w:sz w:val="14"/>
                <w:szCs w:val="14"/>
              </w:rPr>
              <w:t>Step-50</w:t>
            </w:r>
          </w:p>
        </w:tc>
        <w:tc>
          <w:tcPr>
            <w:tcW w:w="3499" w:type="dxa"/>
            <w:gridSpan w:val="4"/>
            <w:shd w:val="clear" w:color="auto" w:fill="auto"/>
          </w:tcPr>
          <w:p w:rsidR="00C62B8D" w:rsidRDefault="00C62B8D" w:rsidP="00832590">
            <w:pPr>
              <w:keepNext/>
              <w:rPr>
                <w:rFonts w:cstheme="minorHAnsi"/>
              </w:rPr>
            </w:pPr>
            <w:r>
              <w:t>Select a dataset different</w:t>
            </w:r>
            <w:r w:rsidR="00642111">
              <w:t xml:space="preserve"> from the already selected </w:t>
            </w:r>
            <w:proofErr w:type="gramStart"/>
            <w:r w:rsidR="00642111">
              <w:t>one :</w:t>
            </w:r>
            <w:proofErr w:type="gramEnd"/>
            <w:r w:rsidR="00642111">
              <w:t xml:space="preserve"> ND_S2_1 for example.</w:t>
            </w:r>
          </w:p>
        </w:tc>
        <w:tc>
          <w:tcPr>
            <w:tcW w:w="2690" w:type="dxa"/>
            <w:gridSpan w:val="2"/>
            <w:shd w:val="clear" w:color="auto" w:fill="auto"/>
          </w:tcPr>
          <w:p w:rsidR="00C62B8D" w:rsidRDefault="00C62B8D" w:rsidP="00832590">
            <w:pPr>
              <w:keepNext/>
              <w:spacing w:after="0"/>
              <w:rPr>
                <w:rFonts w:cstheme="minorHAnsi"/>
                <w:lang w:val="en-GB"/>
              </w:rPr>
            </w:pPr>
            <w:r>
              <w:rPr>
                <w:rFonts w:cstheme="minorHAnsi"/>
                <w:lang w:val="en-GB"/>
              </w:rPr>
              <w:t>The time slider is refreshed with the new dataset stop date range as a maximum date.</w:t>
            </w:r>
          </w:p>
        </w:tc>
        <w:tc>
          <w:tcPr>
            <w:tcW w:w="1559" w:type="dxa"/>
            <w:shd w:val="clear" w:color="auto" w:fill="47F62A"/>
            <w:vAlign w:val="center"/>
          </w:tcPr>
          <w:p w:rsidR="00C62B8D" w:rsidRDefault="00C62B8D" w:rsidP="00832590">
            <w:pPr>
              <w:keepNext/>
              <w:spacing w:after="0"/>
              <w:jc w:val="center"/>
              <w:rPr>
                <w:rFonts w:cstheme="minorHAnsi"/>
                <w:i/>
                <w:sz w:val="14"/>
                <w:szCs w:val="14"/>
              </w:rPr>
            </w:pPr>
            <w:r>
              <w:rPr>
                <w:rFonts w:cstheme="minorHAnsi"/>
                <w:i/>
                <w:sz w:val="14"/>
                <w:szCs w:val="14"/>
              </w:rPr>
              <w:t>NGEO-WEBC-PFC-0243</w:t>
            </w:r>
          </w:p>
        </w:tc>
      </w:tr>
    </w:tbl>
    <w:p w:rsidR="00E16E38" w:rsidRDefault="00E16E38" w:rsidP="00832590">
      <w:pPr>
        <w:pStyle w:val="Titre3"/>
      </w:pPr>
      <w:bookmarkStart w:id="178" w:name="_Toc413751516"/>
      <w:r>
        <w:t>NGEO-WEBC-VTP-0245</w:t>
      </w:r>
      <w:bookmarkEnd w:id="17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0245</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Search with T</w:t>
            </w:r>
            <w:r w:rsidRPr="00070974">
              <w:rPr>
                <w:i/>
                <w:color w:val="548DD4"/>
                <w:sz w:val="16"/>
                <w:szCs w:val="16"/>
                <w:u w:val="single"/>
              </w:rPr>
              <w:t xml:space="preserve">ime Slider </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Sprint </w:t>
            </w:r>
            <w:r w:rsidR="00C62B8D">
              <w:rPr>
                <w:color w:val="548DD4"/>
                <w:sz w:val="16"/>
                <w:szCs w:val="16"/>
                <w:lang w:val="fr-FR"/>
              </w:rPr>
              <w:t>3 V2</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E16E38" w:rsidP="009C3C06">
            <w:pPr>
              <w:keepNext/>
              <w:spacing w:after="0"/>
              <w:jc w:val="center"/>
              <w:rPr>
                <w:color w:val="548DD4"/>
                <w:sz w:val="2"/>
                <w:szCs w:val="16"/>
                <w:lang w:val="en-US"/>
              </w:rPr>
            </w:pPr>
          </w:p>
          <w:p w:rsidR="000207F2" w:rsidRDefault="000207F2" w:rsidP="009C3C06">
            <w:pPr>
              <w:keepNext/>
              <w:spacing w:after="0"/>
              <w:jc w:val="center"/>
              <w:rPr>
                <w:color w:val="548DD4"/>
                <w:sz w:val="2"/>
                <w:szCs w:val="16"/>
                <w:lang w:val="en-US"/>
              </w:rPr>
            </w:pPr>
          </w:p>
          <w:p w:rsidR="009C3C06" w:rsidRPr="00563067" w:rsidRDefault="009C3C06" w:rsidP="009C3C06">
            <w:pPr>
              <w:keepNext/>
              <w:spacing w:after="0"/>
              <w:jc w:val="center"/>
              <w:rPr>
                <w:color w:val="548DD4"/>
                <w:sz w:val="2"/>
                <w:szCs w:val="16"/>
                <w:lang w:val="en-US"/>
              </w:rPr>
            </w:pPr>
          </w:p>
        </w:tc>
      </w:tr>
      <w:tr w:rsidR="003F0FAF" w:rsidRPr="0056181B" w:rsidTr="009C3C06">
        <w:tc>
          <w:tcPr>
            <w:tcW w:w="865" w:type="dxa"/>
            <w:shd w:val="clear" w:color="auto" w:fill="auto"/>
            <w:vAlign w:val="center"/>
          </w:tcPr>
          <w:p w:rsidR="003F0FAF" w:rsidRPr="00544FC8" w:rsidRDefault="003F0FAF"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3F0FAF" w:rsidRPr="00057FF1" w:rsidRDefault="003F0FAF" w:rsidP="00067585">
            <w:pPr>
              <w:spacing w:after="0"/>
            </w:pPr>
            <w:r>
              <w:t>Launch the Web Client and select ND_OPT_1  in Datasets panels if not already selected</w:t>
            </w:r>
          </w:p>
        </w:tc>
        <w:tc>
          <w:tcPr>
            <w:tcW w:w="2690" w:type="dxa"/>
            <w:gridSpan w:val="2"/>
            <w:shd w:val="clear" w:color="auto" w:fill="auto"/>
          </w:tcPr>
          <w:p w:rsidR="003F0FAF" w:rsidRPr="00057FF1" w:rsidRDefault="003F0FAF" w:rsidP="00067585">
            <w:pPr>
              <w:spacing w:after="0"/>
              <w:rPr>
                <w:lang w:val="en-US"/>
              </w:rPr>
            </w:pPr>
            <w:r>
              <w:rPr>
                <w:lang w:val="en-US"/>
              </w:rPr>
              <w:t xml:space="preserve">Dataset </w:t>
            </w:r>
            <w:r>
              <w:t xml:space="preserve">ND_OPT_1   </w:t>
            </w:r>
            <w:r>
              <w:rPr>
                <w:lang w:val="en-US"/>
              </w:rPr>
              <w:t>is selected</w:t>
            </w:r>
          </w:p>
        </w:tc>
        <w:tc>
          <w:tcPr>
            <w:tcW w:w="1559" w:type="dxa"/>
            <w:shd w:val="clear" w:color="auto" w:fill="47F62A"/>
            <w:vAlign w:val="center"/>
          </w:tcPr>
          <w:p w:rsidR="003F0FAF" w:rsidRPr="0056181B" w:rsidRDefault="003F0FAF" w:rsidP="00832590">
            <w:pPr>
              <w:keepNext/>
              <w:spacing w:after="0"/>
              <w:jc w:val="center"/>
              <w:rPr>
                <w:i/>
                <w:sz w:val="14"/>
                <w:szCs w:val="14"/>
              </w:rPr>
            </w:pPr>
          </w:p>
        </w:tc>
      </w:tr>
      <w:tr w:rsidR="003F0FAF" w:rsidRPr="0056181B" w:rsidTr="009C3C06">
        <w:tc>
          <w:tcPr>
            <w:tcW w:w="865" w:type="dxa"/>
            <w:shd w:val="clear" w:color="auto" w:fill="auto"/>
            <w:vAlign w:val="center"/>
          </w:tcPr>
          <w:p w:rsidR="003F0FAF" w:rsidRPr="003C0A28" w:rsidRDefault="003F0FAF" w:rsidP="00832590">
            <w:pPr>
              <w:keepNext/>
              <w:spacing w:after="0"/>
              <w:jc w:val="center"/>
              <w:rPr>
                <w:rFonts w:cstheme="minorHAnsi"/>
                <w:i/>
                <w:sz w:val="14"/>
                <w:szCs w:val="14"/>
              </w:rPr>
            </w:pPr>
            <w:r>
              <w:rPr>
                <w:rFonts w:cstheme="minorHAnsi"/>
                <w:i/>
                <w:sz w:val="14"/>
                <w:szCs w:val="14"/>
              </w:rPr>
              <w:lastRenderedPageBreak/>
              <w:t>Step-20</w:t>
            </w:r>
          </w:p>
        </w:tc>
        <w:tc>
          <w:tcPr>
            <w:tcW w:w="3499" w:type="dxa"/>
            <w:gridSpan w:val="4"/>
            <w:shd w:val="clear" w:color="auto" w:fill="auto"/>
          </w:tcPr>
          <w:p w:rsidR="003F0FAF" w:rsidRDefault="003F0FAF" w:rsidP="00067585">
            <w:pPr>
              <w:spacing w:after="0"/>
            </w:pPr>
            <w:r>
              <w:t xml:space="preserve">Click on the Search button in the toolbar </w:t>
            </w:r>
          </w:p>
        </w:tc>
        <w:tc>
          <w:tcPr>
            <w:tcW w:w="2690" w:type="dxa"/>
            <w:gridSpan w:val="2"/>
            <w:shd w:val="clear" w:color="auto" w:fill="auto"/>
          </w:tcPr>
          <w:p w:rsidR="003F0FAF" w:rsidRPr="00A67A35" w:rsidRDefault="003F0FAF" w:rsidP="00067585">
            <w:pPr>
              <w:spacing w:after="0"/>
            </w:pPr>
            <w:r>
              <w:t xml:space="preserve">The search widget is displayed on the “Date” tab. By default, the checkbox is checked and </w:t>
            </w:r>
            <w:r>
              <w:rPr>
                <w:lang w:val="en-GB"/>
              </w:rPr>
              <w:t>the time slider is displayed in the bottom of the map.</w:t>
            </w:r>
          </w:p>
        </w:tc>
        <w:tc>
          <w:tcPr>
            <w:tcW w:w="1559" w:type="dxa"/>
            <w:shd w:val="clear" w:color="auto" w:fill="47F62A"/>
            <w:vAlign w:val="center"/>
          </w:tcPr>
          <w:p w:rsidR="003F0FAF" w:rsidRPr="0056181B" w:rsidRDefault="003F0FAF" w:rsidP="00832590">
            <w:pPr>
              <w:keepNext/>
              <w:spacing w:after="0"/>
              <w:jc w:val="center"/>
              <w:rPr>
                <w:i/>
                <w:sz w:val="14"/>
                <w:szCs w:val="14"/>
              </w:rPr>
            </w:pPr>
          </w:p>
        </w:tc>
      </w:tr>
      <w:tr w:rsidR="003F0FAF" w:rsidRPr="0056181B" w:rsidTr="00175CA3">
        <w:tc>
          <w:tcPr>
            <w:tcW w:w="865" w:type="dxa"/>
            <w:shd w:val="clear" w:color="auto" w:fill="auto"/>
            <w:vAlign w:val="center"/>
          </w:tcPr>
          <w:p w:rsidR="003F0FAF" w:rsidRDefault="003F0FAF"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3F0FAF" w:rsidRDefault="003F0FAF" w:rsidP="00067585">
            <w:pPr>
              <w:spacing w:after="0"/>
            </w:pPr>
            <w:r>
              <w:t>Click on the blue bar inside the time slider and move it inside the slider to cover the date interval  [9 April 2011, 9 May 2011] then release the bar.</w:t>
            </w:r>
          </w:p>
        </w:tc>
        <w:tc>
          <w:tcPr>
            <w:tcW w:w="2690" w:type="dxa"/>
            <w:gridSpan w:val="2"/>
            <w:shd w:val="clear" w:color="auto" w:fill="auto"/>
          </w:tcPr>
          <w:p w:rsidR="003F0FAF" w:rsidRPr="0052026E" w:rsidRDefault="003F0FAF" w:rsidP="00067585">
            <w:pPr>
              <w:spacing w:after="0"/>
            </w:pPr>
            <w:r>
              <w:t xml:space="preserve">The bar is moved inside the time slider and a search is submitted with the chosen dates. On the map, the retrieved products are displayed. </w:t>
            </w:r>
          </w:p>
        </w:tc>
        <w:tc>
          <w:tcPr>
            <w:tcW w:w="1559" w:type="dxa"/>
            <w:shd w:val="clear" w:color="auto" w:fill="47F62A"/>
            <w:vAlign w:val="center"/>
          </w:tcPr>
          <w:p w:rsidR="003F0FAF" w:rsidRPr="009B26D3" w:rsidRDefault="003F0FAF" w:rsidP="00832590">
            <w:pPr>
              <w:keepNext/>
              <w:spacing w:after="0"/>
              <w:jc w:val="center"/>
              <w:rPr>
                <w:i/>
                <w:sz w:val="14"/>
                <w:szCs w:val="14"/>
                <w:lang w:val="en-GB"/>
              </w:rPr>
            </w:pPr>
            <w:r>
              <w:rPr>
                <w:rFonts w:cstheme="minorHAnsi"/>
                <w:i/>
                <w:sz w:val="14"/>
                <w:szCs w:val="14"/>
              </w:rPr>
              <w:t>NGEO-WEBC-PFC-0245</w:t>
            </w:r>
          </w:p>
        </w:tc>
      </w:tr>
      <w:tr w:rsidR="003F0FAF" w:rsidRPr="0056181B" w:rsidTr="00AA728D">
        <w:tc>
          <w:tcPr>
            <w:tcW w:w="865" w:type="dxa"/>
            <w:shd w:val="clear" w:color="auto" w:fill="auto"/>
            <w:vAlign w:val="center"/>
          </w:tcPr>
          <w:p w:rsidR="003F0FAF" w:rsidRDefault="003F0FAF" w:rsidP="00832590">
            <w:pPr>
              <w:keepNext/>
              <w:spacing w:after="0"/>
              <w:jc w:val="center"/>
              <w:rPr>
                <w:i/>
                <w:sz w:val="14"/>
                <w:szCs w:val="14"/>
              </w:rPr>
            </w:pPr>
            <w:r>
              <w:rPr>
                <w:i/>
                <w:sz w:val="14"/>
                <w:szCs w:val="14"/>
              </w:rPr>
              <w:t>Step-40</w:t>
            </w:r>
          </w:p>
        </w:tc>
        <w:tc>
          <w:tcPr>
            <w:tcW w:w="3499" w:type="dxa"/>
            <w:gridSpan w:val="4"/>
            <w:shd w:val="clear" w:color="auto" w:fill="auto"/>
          </w:tcPr>
          <w:p w:rsidR="003F0FAF" w:rsidRDefault="003F0FAF" w:rsidP="00067585">
            <w:pPr>
              <w:spacing w:after="0"/>
            </w:pPr>
            <w:r>
              <w:t>Click on the stop date of the bar and move it inside the slider to have a date at the 15 May 2011 then release the handle.</w:t>
            </w:r>
          </w:p>
        </w:tc>
        <w:tc>
          <w:tcPr>
            <w:tcW w:w="2690" w:type="dxa"/>
            <w:gridSpan w:val="2"/>
            <w:shd w:val="clear" w:color="auto" w:fill="auto"/>
          </w:tcPr>
          <w:p w:rsidR="003F0FAF" w:rsidRDefault="003F0FAF" w:rsidP="00067585">
            <w:pPr>
              <w:spacing w:after="0"/>
              <w:rPr>
                <w:lang w:val="en-GB"/>
              </w:rPr>
            </w:pPr>
            <w:r>
              <w:t xml:space="preserve">The stop date  is moved and a search is submitted with the chosen dates. On the map, the retrieved products are displayed. </w:t>
            </w:r>
          </w:p>
        </w:tc>
        <w:tc>
          <w:tcPr>
            <w:tcW w:w="1559" w:type="dxa"/>
            <w:tcBorders>
              <w:bottom w:val="single" w:sz="6" w:space="0" w:color="auto"/>
            </w:tcBorders>
            <w:shd w:val="clear" w:color="auto" w:fill="47F62A"/>
            <w:vAlign w:val="center"/>
          </w:tcPr>
          <w:p w:rsidR="003F0FAF" w:rsidRDefault="003F0FAF" w:rsidP="00832590">
            <w:pPr>
              <w:keepNext/>
              <w:spacing w:after="0"/>
              <w:jc w:val="center"/>
              <w:rPr>
                <w:rFonts w:cstheme="minorHAnsi"/>
                <w:i/>
                <w:sz w:val="14"/>
                <w:szCs w:val="14"/>
              </w:rPr>
            </w:pPr>
            <w:r w:rsidRPr="000207F2">
              <w:rPr>
                <w:i/>
                <w:sz w:val="14"/>
                <w:szCs w:val="14"/>
              </w:rPr>
              <w:t>NGEO-WEBC-PFC-0246</w:t>
            </w:r>
          </w:p>
        </w:tc>
      </w:tr>
      <w:tr w:rsidR="003F0FAF" w:rsidRPr="0056181B" w:rsidTr="00AA728D">
        <w:tc>
          <w:tcPr>
            <w:tcW w:w="865" w:type="dxa"/>
            <w:shd w:val="clear" w:color="auto" w:fill="auto"/>
            <w:vAlign w:val="center"/>
          </w:tcPr>
          <w:p w:rsidR="003F0FAF" w:rsidRDefault="003F0FAF" w:rsidP="00832590">
            <w:pPr>
              <w:keepNext/>
              <w:spacing w:after="0"/>
              <w:jc w:val="center"/>
              <w:rPr>
                <w:i/>
                <w:sz w:val="14"/>
                <w:szCs w:val="14"/>
              </w:rPr>
            </w:pPr>
            <w:r>
              <w:rPr>
                <w:i/>
                <w:sz w:val="14"/>
                <w:szCs w:val="14"/>
              </w:rPr>
              <w:t>Step-50</w:t>
            </w:r>
          </w:p>
        </w:tc>
        <w:tc>
          <w:tcPr>
            <w:tcW w:w="3499" w:type="dxa"/>
            <w:gridSpan w:val="4"/>
            <w:shd w:val="clear" w:color="auto" w:fill="auto"/>
          </w:tcPr>
          <w:p w:rsidR="003F0FAF" w:rsidRDefault="003F0FAF" w:rsidP="00067585">
            <w:pPr>
              <w:spacing w:after="0"/>
              <w:rPr>
                <w:rFonts w:cstheme="minorHAnsi"/>
              </w:rPr>
            </w:pPr>
            <w:r>
              <w:t>Click on the start date of the bar and move it inside the slider to have date at the 21 December 2010 then reléase the handle.</w:t>
            </w:r>
          </w:p>
        </w:tc>
        <w:tc>
          <w:tcPr>
            <w:tcW w:w="2690" w:type="dxa"/>
            <w:gridSpan w:val="2"/>
            <w:shd w:val="clear" w:color="auto" w:fill="auto"/>
          </w:tcPr>
          <w:p w:rsidR="003F0FAF" w:rsidRDefault="003F0FAF" w:rsidP="00067585">
            <w:pPr>
              <w:spacing w:after="0"/>
              <w:rPr>
                <w:rFonts w:cstheme="minorHAnsi"/>
                <w:lang w:val="en-GB"/>
              </w:rPr>
            </w:pPr>
            <w:r>
              <w:t xml:space="preserve">The left handle  is moved inside the time slider and a search is submitted with the chosen dates. On the map, the retrieved products are displayed. </w:t>
            </w:r>
          </w:p>
        </w:tc>
        <w:tc>
          <w:tcPr>
            <w:tcW w:w="1559" w:type="dxa"/>
            <w:tcBorders>
              <w:top w:val="single" w:sz="6" w:space="0" w:color="auto"/>
              <w:bottom w:val="single" w:sz="6" w:space="0" w:color="auto"/>
            </w:tcBorders>
            <w:shd w:val="clear" w:color="auto" w:fill="47F62A"/>
            <w:vAlign w:val="center"/>
          </w:tcPr>
          <w:p w:rsidR="003F0FAF" w:rsidRDefault="003F0FAF" w:rsidP="00832590">
            <w:pPr>
              <w:keepNext/>
              <w:spacing w:after="0"/>
              <w:jc w:val="center"/>
              <w:rPr>
                <w:rFonts w:cstheme="minorHAnsi"/>
                <w:i/>
                <w:sz w:val="14"/>
                <w:szCs w:val="14"/>
              </w:rPr>
            </w:pPr>
            <w:r>
              <w:rPr>
                <w:rFonts w:cstheme="minorHAnsi"/>
                <w:i/>
                <w:sz w:val="14"/>
                <w:szCs w:val="14"/>
              </w:rPr>
              <w:t>NGEO-WEBC-PFC-0247</w:t>
            </w:r>
          </w:p>
        </w:tc>
      </w:tr>
      <w:tr w:rsidR="003F0FAF" w:rsidRPr="0056181B" w:rsidTr="00AA728D">
        <w:tc>
          <w:tcPr>
            <w:tcW w:w="865" w:type="dxa"/>
            <w:shd w:val="clear" w:color="auto" w:fill="auto"/>
            <w:vAlign w:val="center"/>
          </w:tcPr>
          <w:p w:rsidR="003F0FAF" w:rsidRDefault="003F0FAF" w:rsidP="00832590">
            <w:pPr>
              <w:keepNext/>
              <w:spacing w:after="0"/>
              <w:jc w:val="center"/>
              <w:rPr>
                <w:i/>
                <w:sz w:val="14"/>
                <w:szCs w:val="14"/>
              </w:rPr>
            </w:pPr>
            <w:r>
              <w:rPr>
                <w:i/>
                <w:sz w:val="14"/>
                <w:szCs w:val="14"/>
              </w:rPr>
              <w:t>Step-60</w:t>
            </w:r>
          </w:p>
        </w:tc>
        <w:tc>
          <w:tcPr>
            <w:tcW w:w="3499" w:type="dxa"/>
            <w:gridSpan w:val="4"/>
            <w:shd w:val="clear" w:color="auto" w:fill="auto"/>
          </w:tcPr>
          <w:p w:rsidR="003F0FAF" w:rsidRDefault="003F0FAF" w:rsidP="00067585">
            <w:pPr>
              <w:spacing w:after="0"/>
              <w:rPr>
                <w:rFonts w:cstheme="minorHAnsi"/>
              </w:rPr>
            </w:pPr>
            <w:r>
              <w:t>Click on the right arrow of the time slider untill block then release the mouse.</w:t>
            </w:r>
          </w:p>
        </w:tc>
        <w:tc>
          <w:tcPr>
            <w:tcW w:w="2690" w:type="dxa"/>
            <w:gridSpan w:val="2"/>
            <w:shd w:val="clear" w:color="auto" w:fill="auto"/>
          </w:tcPr>
          <w:p w:rsidR="003F0FAF" w:rsidRDefault="003F0FAF" w:rsidP="00067585">
            <w:pPr>
              <w:spacing w:after="0"/>
              <w:rPr>
                <w:rFonts w:cstheme="minorHAnsi"/>
                <w:lang w:val="en-GB"/>
              </w:rPr>
            </w:pPr>
            <w:r>
              <w:t xml:space="preserve">The bar is moved to the right side inside the time slider and a search is submitted with the chosen dates. On the map, the retrieved products are displayed. </w:t>
            </w:r>
          </w:p>
        </w:tc>
        <w:tc>
          <w:tcPr>
            <w:tcW w:w="1559" w:type="dxa"/>
            <w:tcBorders>
              <w:top w:val="single" w:sz="6" w:space="0" w:color="auto"/>
              <w:bottom w:val="single" w:sz="6" w:space="0" w:color="auto"/>
            </w:tcBorders>
            <w:shd w:val="clear" w:color="auto" w:fill="47F62A"/>
            <w:vAlign w:val="center"/>
          </w:tcPr>
          <w:p w:rsidR="003F0FAF" w:rsidRDefault="003F0FAF" w:rsidP="00832590">
            <w:pPr>
              <w:keepNext/>
              <w:spacing w:after="0"/>
              <w:jc w:val="center"/>
              <w:rPr>
                <w:rFonts w:cstheme="minorHAnsi"/>
                <w:i/>
                <w:sz w:val="14"/>
                <w:szCs w:val="14"/>
              </w:rPr>
            </w:pPr>
            <w:r>
              <w:rPr>
                <w:rFonts w:cstheme="minorHAnsi"/>
                <w:i/>
                <w:sz w:val="14"/>
                <w:szCs w:val="14"/>
              </w:rPr>
              <w:t>NGEO-WEBC-PFC-0248</w:t>
            </w:r>
          </w:p>
        </w:tc>
      </w:tr>
      <w:tr w:rsidR="003F0FAF" w:rsidRPr="0056181B" w:rsidTr="00AA728D">
        <w:tc>
          <w:tcPr>
            <w:tcW w:w="865" w:type="dxa"/>
            <w:shd w:val="clear" w:color="auto" w:fill="auto"/>
            <w:vAlign w:val="center"/>
          </w:tcPr>
          <w:p w:rsidR="003F0FAF" w:rsidRDefault="003F0FAF" w:rsidP="00832590">
            <w:pPr>
              <w:keepNext/>
              <w:spacing w:after="0"/>
              <w:jc w:val="center"/>
              <w:rPr>
                <w:i/>
                <w:sz w:val="14"/>
                <w:szCs w:val="14"/>
              </w:rPr>
            </w:pPr>
            <w:r>
              <w:rPr>
                <w:i/>
                <w:sz w:val="14"/>
                <w:szCs w:val="14"/>
              </w:rPr>
              <w:t>Step-70</w:t>
            </w:r>
          </w:p>
        </w:tc>
        <w:tc>
          <w:tcPr>
            <w:tcW w:w="3499" w:type="dxa"/>
            <w:gridSpan w:val="4"/>
            <w:shd w:val="clear" w:color="auto" w:fill="auto"/>
          </w:tcPr>
          <w:p w:rsidR="003F0FAF" w:rsidRDefault="003F0FAF" w:rsidP="00067585">
            <w:pPr>
              <w:spacing w:after="0"/>
            </w:pPr>
            <w:r>
              <w:t>Click on the left arrow of the time slider untill July and August months are be covered by the time range then release the mouse.</w:t>
            </w:r>
          </w:p>
        </w:tc>
        <w:tc>
          <w:tcPr>
            <w:tcW w:w="2690" w:type="dxa"/>
            <w:gridSpan w:val="2"/>
            <w:shd w:val="clear" w:color="auto" w:fill="auto"/>
          </w:tcPr>
          <w:p w:rsidR="003F0FAF" w:rsidRDefault="003F0FAF" w:rsidP="00067585">
            <w:pPr>
              <w:spacing w:after="0"/>
            </w:pPr>
            <w:r>
              <w:t xml:space="preserve">The bar is moved to the right side inside the time slider and a search is submitted with the chosen dates. No products are found. </w:t>
            </w:r>
          </w:p>
        </w:tc>
        <w:tc>
          <w:tcPr>
            <w:tcW w:w="1559" w:type="dxa"/>
            <w:tcBorders>
              <w:top w:val="single" w:sz="6" w:space="0" w:color="auto"/>
              <w:bottom w:val="single" w:sz="2" w:space="0" w:color="auto"/>
            </w:tcBorders>
            <w:shd w:val="clear" w:color="auto" w:fill="47F62A"/>
            <w:vAlign w:val="center"/>
          </w:tcPr>
          <w:p w:rsidR="003F0FAF" w:rsidRDefault="003F0FAF" w:rsidP="00832590">
            <w:pPr>
              <w:keepNext/>
              <w:spacing w:after="0"/>
              <w:jc w:val="center"/>
              <w:rPr>
                <w:rFonts w:cstheme="minorHAnsi"/>
                <w:i/>
                <w:sz w:val="14"/>
                <w:szCs w:val="14"/>
              </w:rPr>
            </w:pPr>
            <w:r>
              <w:rPr>
                <w:rFonts w:cstheme="minorHAnsi"/>
                <w:i/>
                <w:sz w:val="14"/>
                <w:szCs w:val="14"/>
              </w:rPr>
              <w:t>NGEO-WEBC-PFC-0249</w:t>
            </w:r>
          </w:p>
        </w:tc>
      </w:tr>
    </w:tbl>
    <w:p w:rsidR="00E16E38" w:rsidRDefault="00E16E38" w:rsidP="00832590">
      <w:pPr>
        <w:keepNext/>
        <w:rPr>
          <w:rFonts w:ascii="Verdana" w:eastAsia="Times New Roman" w:hAnsi="Verdana" w:cs="Times New Roman"/>
          <w:caps/>
          <w:sz w:val="26"/>
          <w:szCs w:val="20"/>
          <w:lang w:val="en-US"/>
        </w:rPr>
      </w:pPr>
    </w:p>
    <w:p w:rsidR="00E16E38" w:rsidRDefault="00E16E38" w:rsidP="00832590">
      <w:pPr>
        <w:pStyle w:val="Titre3"/>
      </w:pPr>
      <w:bookmarkStart w:id="179" w:name="_Toc413751517"/>
      <w:r>
        <w:t>NGEO-WEBC-VTP-0250</w:t>
      </w:r>
      <w:bookmarkEnd w:id="17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0250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User Preferences</w:t>
            </w:r>
            <w:r w:rsidRPr="00070974">
              <w:rPr>
                <w:i/>
                <w:color w:val="548DD4"/>
                <w:sz w:val="16"/>
                <w:szCs w:val="16"/>
                <w:u w:val="single"/>
              </w:rPr>
              <w:t xml:space="preserve"> </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lastRenderedPageBreak/>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Sprint </w:t>
            </w:r>
            <w:r w:rsidR="00C62B8D">
              <w:rPr>
                <w:color w:val="548DD4"/>
                <w:sz w:val="16"/>
                <w:szCs w:val="16"/>
                <w:lang w:val="fr-FR"/>
              </w:rPr>
              <w:t>3 V2</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427FA4" w:rsidRDefault="00427FA4" w:rsidP="00427FA4">
            <w:pPr>
              <w:keepNext/>
              <w:spacing w:after="0"/>
              <w:jc w:val="center"/>
              <w:rPr>
                <w:color w:val="548DD4"/>
                <w:sz w:val="16"/>
                <w:szCs w:val="16"/>
                <w:lang w:val="en-US"/>
              </w:rPr>
            </w:pPr>
          </w:p>
          <w:p w:rsidR="00427FA4" w:rsidRDefault="00427FA4" w:rsidP="00427FA4">
            <w:pPr>
              <w:keepNext/>
              <w:spacing w:after="0"/>
              <w:jc w:val="center"/>
              <w:rPr>
                <w:color w:val="548DD4"/>
                <w:sz w:val="16"/>
                <w:szCs w:val="16"/>
                <w:lang w:val="en-US"/>
              </w:rPr>
            </w:pPr>
          </w:p>
          <w:p w:rsidR="00427FA4" w:rsidRDefault="00427FA4" w:rsidP="00427FA4">
            <w:pPr>
              <w:keepNext/>
              <w:spacing w:after="0"/>
              <w:jc w:val="center"/>
              <w:rPr>
                <w:color w:val="548DD4"/>
                <w:sz w:val="16"/>
                <w:szCs w:val="16"/>
                <w:lang w:val="en-US"/>
              </w:rPr>
            </w:pPr>
          </w:p>
          <w:p w:rsidR="00427FA4" w:rsidRDefault="00427FA4" w:rsidP="00427FA4">
            <w:pPr>
              <w:keepNext/>
              <w:spacing w:after="0"/>
              <w:jc w:val="center"/>
              <w:rPr>
                <w:color w:val="548DD4"/>
                <w:sz w:val="16"/>
                <w:szCs w:val="16"/>
                <w:lang w:val="en-US"/>
              </w:rPr>
            </w:pPr>
          </w:p>
          <w:p w:rsidR="007F2C95" w:rsidRPr="007C2567" w:rsidRDefault="007F2C95" w:rsidP="00D1081F">
            <w:pPr>
              <w:keepNext/>
              <w:spacing w:after="0"/>
              <w:rPr>
                <w:color w:val="548DD4"/>
                <w:sz w:val="16"/>
                <w:szCs w:val="16"/>
                <w:lang w:val="en-US"/>
              </w:rPr>
            </w:pPr>
          </w:p>
        </w:tc>
      </w:tr>
      <w:tr w:rsidR="005335A9" w:rsidRPr="0056181B" w:rsidTr="00427FA4">
        <w:tc>
          <w:tcPr>
            <w:tcW w:w="865" w:type="dxa"/>
            <w:shd w:val="clear" w:color="auto" w:fill="auto"/>
            <w:vAlign w:val="center"/>
          </w:tcPr>
          <w:p w:rsidR="005335A9" w:rsidRPr="00544FC8" w:rsidRDefault="005335A9"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5335A9" w:rsidRPr="005335A9" w:rsidRDefault="005335A9" w:rsidP="00067585">
            <w:pPr>
              <w:keepNext/>
            </w:pPr>
            <w:r w:rsidRPr="005335A9">
              <w:t>Launch the application with the choosen browser</w:t>
            </w:r>
          </w:p>
        </w:tc>
        <w:tc>
          <w:tcPr>
            <w:tcW w:w="2690" w:type="dxa"/>
            <w:gridSpan w:val="2"/>
            <w:shd w:val="clear" w:color="auto" w:fill="auto"/>
          </w:tcPr>
          <w:p w:rsidR="005335A9" w:rsidRPr="005335A9" w:rsidRDefault="005335A9" w:rsidP="00067585">
            <w:pPr>
              <w:keepNext/>
            </w:pPr>
            <w:r w:rsidRPr="005335A9">
              <w:t>The web client is launched</w:t>
            </w:r>
          </w:p>
        </w:tc>
        <w:tc>
          <w:tcPr>
            <w:tcW w:w="1559" w:type="dxa"/>
            <w:tcBorders>
              <w:top w:val="single" w:sz="6" w:space="0" w:color="auto"/>
              <w:bottom w:val="single" w:sz="6" w:space="0" w:color="auto"/>
            </w:tcBorders>
            <w:shd w:val="clear" w:color="auto" w:fill="47F62A"/>
            <w:vAlign w:val="center"/>
          </w:tcPr>
          <w:p w:rsidR="005335A9" w:rsidRPr="0056181B" w:rsidRDefault="005335A9" w:rsidP="00832590">
            <w:pPr>
              <w:keepNext/>
              <w:spacing w:after="0"/>
              <w:jc w:val="center"/>
              <w:rPr>
                <w:i/>
                <w:sz w:val="14"/>
                <w:szCs w:val="14"/>
              </w:rPr>
            </w:pP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5335A9" w:rsidRPr="005335A9" w:rsidRDefault="005335A9" w:rsidP="00067585">
            <w:pPr>
              <w:keepNext/>
            </w:pPr>
            <w:r w:rsidRPr="005335A9">
              <w:t xml:space="preserve">Click on the “Datasets” button on the toolbar </w:t>
            </w:r>
          </w:p>
        </w:tc>
        <w:tc>
          <w:tcPr>
            <w:tcW w:w="2690" w:type="dxa"/>
            <w:gridSpan w:val="2"/>
            <w:shd w:val="clear" w:color="auto" w:fill="auto"/>
          </w:tcPr>
          <w:p w:rsidR="005335A9" w:rsidRPr="005335A9" w:rsidRDefault="005335A9" w:rsidP="00067585">
            <w:pPr>
              <w:keepNext/>
            </w:pPr>
            <w:r w:rsidRPr="005335A9">
              <w:t xml:space="preserve">The datasets selection widget is displayed </w:t>
            </w:r>
          </w:p>
        </w:tc>
        <w:tc>
          <w:tcPr>
            <w:tcW w:w="1559" w:type="dxa"/>
            <w:tcBorders>
              <w:top w:val="single" w:sz="6" w:space="0" w:color="auto"/>
              <w:bottom w:val="single" w:sz="6" w:space="0" w:color="auto"/>
            </w:tcBorders>
            <w:shd w:val="clear" w:color="auto" w:fill="47F62A"/>
            <w:vAlign w:val="center"/>
          </w:tcPr>
          <w:p w:rsidR="005335A9" w:rsidRPr="009B26D3" w:rsidRDefault="005335A9" w:rsidP="00832590">
            <w:pPr>
              <w:keepNext/>
              <w:spacing w:after="0"/>
              <w:jc w:val="center"/>
              <w:rPr>
                <w:i/>
                <w:sz w:val="14"/>
                <w:szCs w:val="14"/>
                <w:lang w:val="en-GB"/>
              </w:rPr>
            </w:pP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Step-30</w:t>
            </w:r>
          </w:p>
        </w:tc>
        <w:tc>
          <w:tcPr>
            <w:tcW w:w="3499" w:type="dxa"/>
            <w:gridSpan w:val="4"/>
            <w:shd w:val="clear" w:color="auto" w:fill="auto"/>
          </w:tcPr>
          <w:p w:rsidR="005335A9" w:rsidRPr="005335A9" w:rsidRDefault="005335A9" w:rsidP="00067585">
            <w:pPr>
              <w:keepNext/>
            </w:pPr>
            <w:r w:rsidRPr="005335A9">
              <w:t xml:space="preserve">Click on the dataset item in the list to select a dataset: for example ND_S2_1. </w:t>
            </w:r>
          </w:p>
        </w:tc>
        <w:tc>
          <w:tcPr>
            <w:tcW w:w="2690" w:type="dxa"/>
            <w:gridSpan w:val="2"/>
            <w:shd w:val="clear" w:color="auto" w:fill="auto"/>
          </w:tcPr>
          <w:p w:rsidR="005335A9" w:rsidRPr="005335A9" w:rsidRDefault="005335A9" w:rsidP="00067585">
            <w:pPr>
              <w:keepNext/>
            </w:pPr>
            <w:r w:rsidRPr="005335A9">
              <w:t xml:space="preserve">The dataset is selected. Its identifier is displayed in the bottom of the map. </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Step-40</w:t>
            </w:r>
          </w:p>
        </w:tc>
        <w:tc>
          <w:tcPr>
            <w:tcW w:w="3499" w:type="dxa"/>
            <w:gridSpan w:val="4"/>
            <w:shd w:val="clear" w:color="auto" w:fill="auto"/>
          </w:tcPr>
          <w:p w:rsidR="005335A9" w:rsidRPr="005335A9" w:rsidRDefault="005335A9" w:rsidP="00067585">
            <w:pPr>
              <w:keepNext/>
              <w:rPr>
                <w:rFonts w:cstheme="minorHAnsi"/>
              </w:rPr>
            </w:pPr>
            <w:r w:rsidRPr="005335A9">
              <w:t>Click on ‘My Account’ menu</w:t>
            </w:r>
          </w:p>
        </w:tc>
        <w:tc>
          <w:tcPr>
            <w:tcW w:w="2690" w:type="dxa"/>
            <w:gridSpan w:val="2"/>
            <w:shd w:val="clear" w:color="auto" w:fill="auto"/>
          </w:tcPr>
          <w:p w:rsidR="005335A9" w:rsidRPr="005335A9" w:rsidRDefault="005335A9" w:rsidP="00067585">
            <w:pPr>
              <w:keepNext/>
              <w:rPr>
                <w:rFonts w:cstheme="minorHAnsi"/>
                <w:lang w:val="en-GB"/>
              </w:rPr>
            </w:pPr>
            <w:r w:rsidRPr="005335A9">
              <w:t>The ‘Download Managers’, ‘Data Access Requests’, Shopcarts</w:t>
            </w:r>
            <w:proofErr w:type="gramStart"/>
            <w:r w:rsidRPr="005335A9">
              <w:t>,‘Inquiries’</w:t>
            </w:r>
            <w:proofErr w:type="gramEnd"/>
            <w:r w:rsidRPr="005335A9">
              <w:t xml:space="preserve"> and ‘User Preferences’ tabs are displayed.</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Step-50</w:t>
            </w:r>
          </w:p>
        </w:tc>
        <w:tc>
          <w:tcPr>
            <w:tcW w:w="3499" w:type="dxa"/>
            <w:gridSpan w:val="4"/>
            <w:shd w:val="clear" w:color="auto" w:fill="auto"/>
          </w:tcPr>
          <w:p w:rsidR="005335A9" w:rsidRPr="005335A9" w:rsidRDefault="005335A9" w:rsidP="00067585">
            <w:pPr>
              <w:keepNext/>
              <w:rPr>
                <w:rFonts w:cstheme="minorHAnsi"/>
              </w:rPr>
            </w:pPr>
            <w:r w:rsidRPr="005335A9">
              <w:t>Click on the ‘User Preferences’ tab</w:t>
            </w:r>
          </w:p>
        </w:tc>
        <w:tc>
          <w:tcPr>
            <w:tcW w:w="2690" w:type="dxa"/>
            <w:gridSpan w:val="2"/>
            <w:shd w:val="clear" w:color="auto" w:fill="auto"/>
          </w:tcPr>
          <w:p w:rsidR="005335A9" w:rsidRPr="005335A9" w:rsidRDefault="005335A9" w:rsidP="00067585">
            <w:pPr>
              <w:keepNext/>
              <w:spacing w:after="0"/>
              <w:rPr>
                <w:rFonts w:cstheme="minorHAnsi"/>
                <w:lang w:val="en-GB"/>
              </w:rPr>
            </w:pPr>
            <w:r w:rsidRPr="005335A9">
              <w:t xml:space="preserve">The list of selected preferences is displayed and the dataset which has been selected is displayed. </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r>
              <w:rPr>
                <w:rFonts w:cstheme="minorHAnsi"/>
                <w:i/>
                <w:sz w:val="14"/>
                <w:szCs w:val="14"/>
              </w:rPr>
              <w:t>NGEO-WEBC-PFC-0250</w:t>
            </w: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Step-60</w:t>
            </w:r>
          </w:p>
        </w:tc>
        <w:tc>
          <w:tcPr>
            <w:tcW w:w="3499" w:type="dxa"/>
            <w:gridSpan w:val="4"/>
            <w:shd w:val="clear" w:color="auto" w:fill="auto"/>
          </w:tcPr>
          <w:p w:rsidR="005335A9" w:rsidRPr="005335A9" w:rsidRDefault="005335A9" w:rsidP="00067585">
            <w:pPr>
              <w:keepNext/>
            </w:pPr>
            <w:r w:rsidRPr="005335A9">
              <w:t>Return on the “Data Services Area”menu and Click on the “Background” button on the toolbar</w:t>
            </w:r>
          </w:p>
        </w:tc>
        <w:tc>
          <w:tcPr>
            <w:tcW w:w="2690" w:type="dxa"/>
            <w:gridSpan w:val="2"/>
            <w:shd w:val="clear" w:color="auto" w:fill="auto"/>
          </w:tcPr>
          <w:p w:rsidR="005335A9" w:rsidRPr="005335A9" w:rsidRDefault="005335A9" w:rsidP="00067585">
            <w:pPr>
              <w:keepNext/>
              <w:spacing w:after="0"/>
            </w:pPr>
            <w:r w:rsidRPr="005335A9">
              <w:t>The list of background layers is displayed, the first one is selected by default.</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Step-70</w:t>
            </w:r>
          </w:p>
        </w:tc>
        <w:tc>
          <w:tcPr>
            <w:tcW w:w="3499" w:type="dxa"/>
            <w:gridSpan w:val="4"/>
            <w:shd w:val="clear" w:color="auto" w:fill="auto"/>
          </w:tcPr>
          <w:p w:rsidR="005335A9" w:rsidRPr="005335A9" w:rsidRDefault="005335A9" w:rsidP="00067585">
            <w:pPr>
              <w:keepNext/>
            </w:pPr>
            <w:r w:rsidRPr="005335A9">
              <w:t>Check the checkbox of a background layer different of the default one: for example VMAP0.</w:t>
            </w:r>
          </w:p>
        </w:tc>
        <w:tc>
          <w:tcPr>
            <w:tcW w:w="2690" w:type="dxa"/>
            <w:gridSpan w:val="2"/>
            <w:shd w:val="clear" w:color="auto" w:fill="auto"/>
          </w:tcPr>
          <w:p w:rsidR="005335A9" w:rsidRPr="005335A9" w:rsidRDefault="005335A9" w:rsidP="00067585">
            <w:pPr>
              <w:keepNext/>
              <w:spacing w:after="0"/>
            </w:pPr>
            <w:r w:rsidRPr="005335A9">
              <w:t>The map background layer is updated.</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Step-80</w:t>
            </w:r>
          </w:p>
        </w:tc>
        <w:tc>
          <w:tcPr>
            <w:tcW w:w="3499" w:type="dxa"/>
            <w:gridSpan w:val="4"/>
            <w:shd w:val="clear" w:color="auto" w:fill="auto"/>
          </w:tcPr>
          <w:p w:rsidR="005335A9" w:rsidRPr="005335A9" w:rsidRDefault="005335A9" w:rsidP="00067585">
            <w:pPr>
              <w:keepNext/>
            </w:pPr>
            <w:r w:rsidRPr="005335A9">
              <w:t>Return on ‘My Account’ menu and click on the ‘User Preferences’ tab</w:t>
            </w:r>
          </w:p>
        </w:tc>
        <w:tc>
          <w:tcPr>
            <w:tcW w:w="2690" w:type="dxa"/>
            <w:gridSpan w:val="2"/>
            <w:shd w:val="clear" w:color="auto" w:fill="auto"/>
          </w:tcPr>
          <w:p w:rsidR="005335A9" w:rsidRPr="005335A9" w:rsidRDefault="005335A9" w:rsidP="00067585">
            <w:pPr>
              <w:keepNext/>
              <w:spacing w:after="0"/>
            </w:pPr>
            <w:r w:rsidRPr="005335A9">
              <w:t xml:space="preserve">The list of selected preferences is displayed and the background layer which has been selected is displayed. </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r>
              <w:rPr>
                <w:rFonts w:cstheme="minorHAnsi"/>
                <w:i/>
                <w:sz w:val="14"/>
                <w:szCs w:val="14"/>
              </w:rPr>
              <w:t>NGEO-WEBC-PFC-0251</w:t>
            </w: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lastRenderedPageBreak/>
              <w:t>Step-90</w:t>
            </w:r>
          </w:p>
        </w:tc>
        <w:tc>
          <w:tcPr>
            <w:tcW w:w="3499" w:type="dxa"/>
            <w:gridSpan w:val="4"/>
            <w:shd w:val="clear" w:color="auto" w:fill="auto"/>
          </w:tcPr>
          <w:p w:rsidR="005335A9" w:rsidRPr="005335A9" w:rsidRDefault="005335A9" w:rsidP="00067585">
            <w:pPr>
              <w:keepNext/>
            </w:pPr>
            <w:r w:rsidRPr="005335A9">
              <w:t>Launch the application in a new window or tab of the same used browser.</w:t>
            </w:r>
          </w:p>
        </w:tc>
        <w:tc>
          <w:tcPr>
            <w:tcW w:w="2690" w:type="dxa"/>
            <w:gridSpan w:val="2"/>
            <w:shd w:val="clear" w:color="auto" w:fill="auto"/>
          </w:tcPr>
          <w:p w:rsidR="005335A9" w:rsidRPr="005335A9" w:rsidRDefault="005335A9" w:rsidP="00067585">
            <w:pPr>
              <w:keepNext/>
              <w:spacing w:after="0"/>
            </w:pPr>
            <w:r w:rsidRPr="005335A9">
              <w:t>The application is launched</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Step-100</w:t>
            </w:r>
          </w:p>
        </w:tc>
        <w:tc>
          <w:tcPr>
            <w:tcW w:w="3499" w:type="dxa"/>
            <w:gridSpan w:val="4"/>
            <w:shd w:val="clear" w:color="auto" w:fill="auto"/>
          </w:tcPr>
          <w:p w:rsidR="005335A9" w:rsidRPr="005335A9" w:rsidRDefault="005335A9" w:rsidP="00067585">
            <w:pPr>
              <w:keepNext/>
            </w:pPr>
            <w:r w:rsidRPr="005335A9">
              <w:t>Open the dataset selection widget</w:t>
            </w:r>
          </w:p>
        </w:tc>
        <w:tc>
          <w:tcPr>
            <w:tcW w:w="2690" w:type="dxa"/>
            <w:gridSpan w:val="2"/>
            <w:shd w:val="clear" w:color="auto" w:fill="auto"/>
          </w:tcPr>
          <w:p w:rsidR="005335A9" w:rsidRPr="005335A9" w:rsidRDefault="005335A9" w:rsidP="00067585">
            <w:pPr>
              <w:keepNext/>
              <w:spacing w:after="0"/>
            </w:pPr>
            <w:r w:rsidRPr="005335A9">
              <w:t>The last selected dataset is selected.</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r>
              <w:rPr>
                <w:rFonts w:cstheme="minorHAnsi"/>
                <w:i/>
                <w:sz w:val="14"/>
                <w:szCs w:val="14"/>
              </w:rPr>
              <w:t>NGEO-WEBC-PFC-0253</w:t>
            </w: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Step-110</w:t>
            </w:r>
          </w:p>
        </w:tc>
        <w:tc>
          <w:tcPr>
            <w:tcW w:w="3499" w:type="dxa"/>
            <w:gridSpan w:val="4"/>
            <w:shd w:val="clear" w:color="auto" w:fill="auto"/>
          </w:tcPr>
          <w:p w:rsidR="005335A9" w:rsidRPr="005335A9" w:rsidRDefault="005335A9" w:rsidP="00067585">
            <w:pPr>
              <w:keepNext/>
            </w:pPr>
            <w:r w:rsidRPr="005335A9">
              <w:t>Open the backgound selection widget</w:t>
            </w:r>
          </w:p>
        </w:tc>
        <w:tc>
          <w:tcPr>
            <w:tcW w:w="2690" w:type="dxa"/>
            <w:gridSpan w:val="2"/>
            <w:shd w:val="clear" w:color="auto" w:fill="auto"/>
          </w:tcPr>
          <w:p w:rsidR="005335A9" w:rsidRPr="005335A9" w:rsidRDefault="005335A9" w:rsidP="00067585">
            <w:pPr>
              <w:keepNext/>
              <w:spacing w:after="0"/>
            </w:pPr>
            <w:r w:rsidRPr="005335A9">
              <w:t>The last selected backgound layer is selected</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r>
              <w:rPr>
                <w:rFonts w:cstheme="minorHAnsi"/>
                <w:i/>
                <w:sz w:val="14"/>
                <w:szCs w:val="14"/>
              </w:rPr>
              <w:t>NGEO-WEBC-PFC-0253</w:t>
            </w: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Step-120</w:t>
            </w:r>
          </w:p>
        </w:tc>
        <w:tc>
          <w:tcPr>
            <w:tcW w:w="3499" w:type="dxa"/>
            <w:gridSpan w:val="4"/>
            <w:shd w:val="clear" w:color="auto" w:fill="auto"/>
          </w:tcPr>
          <w:p w:rsidR="005335A9" w:rsidRPr="005335A9" w:rsidRDefault="005335A9" w:rsidP="00067585">
            <w:pPr>
              <w:keepNext/>
            </w:pPr>
            <w:r w:rsidRPr="005335A9">
              <w:t>Return on ‘My Account’ menu and click on the ‘User Preferences’ tab</w:t>
            </w:r>
          </w:p>
        </w:tc>
        <w:tc>
          <w:tcPr>
            <w:tcW w:w="2690" w:type="dxa"/>
            <w:gridSpan w:val="2"/>
            <w:shd w:val="clear" w:color="auto" w:fill="auto"/>
          </w:tcPr>
          <w:p w:rsidR="005335A9" w:rsidRPr="005335A9" w:rsidRDefault="005335A9" w:rsidP="00067585">
            <w:pPr>
              <w:keepNext/>
              <w:spacing w:after="0"/>
            </w:pPr>
            <w:r w:rsidRPr="005335A9">
              <w:t xml:space="preserve">The list of the last selected preferences is displayed </w:t>
            </w:r>
          </w:p>
        </w:tc>
        <w:tc>
          <w:tcPr>
            <w:tcW w:w="1559" w:type="dxa"/>
            <w:tcBorders>
              <w:top w:val="single" w:sz="6" w:space="0" w:color="auto"/>
              <w:bottom w:val="single" w:sz="2" w:space="0" w:color="auto"/>
            </w:tcBorders>
            <w:shd w:val="clear" w:color="auto" w:fill="47F62A"/>
            <w:vAlign w:val="center"/>
          </w:tcPr>
          <w:p w:rsidR="005335A9" w:rsidRDefault="005335A9" w:rsidP="00832590">
            <w:pPr>
              <w:keepNext/>
              <w:spacing w:after="0"/>
              <w:jc w:val="center"/>
              <w:rPr>
                <w:rFonts w:cstheme="minorHAnsi"/>
                <w:i/>
                <w:sz w:val="14"/>
                <w:szCs w:val="14"/>
              </w:rPr>
            </w:pPr>
            <w:r>
              <w:rPr>
                <w:rFonts w:cstheme="minorHAnsi"/>
                <w:i/>
                <w:sz w:val="14"/>
                <w:szCs w:val="14"/>
              </w:rPr>
              <w:t>NGEO-WEBC-PFC-0253</w:t>
            </w:r>
          </w:p>
        </w:tc>
      </w:tr>
    </w:tbl>
    <w:p w:rsidR="00047B9A" w:rsidRPr="00832590" w:rsidRDefault="00047B9A" w:rsidP="00832590">
      <w:pPr>
        <w:pStyle w:val="Titre3"/>
      </w:pPr>
      <w:bookmarkStart w:id="180" w:name="_Toc374605575"/>
      <w:bookmarkStart w:id="181" w:name="_Toc374607761"/>
      <w:bookmarkStart w:id="182" w:name="_Toc413751518"/>
      <w:bookmarkEnd w:id="180"/>
      <w:bookmarkEnd w:id="181"/>
      <w:r w:rsidRPr="00782256">
        <w:t>NGEO-WEBC-VTP-0260</w:t>
      </w:r>
      <w:bookmarkEnd w:id="18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C62B8D" w:rsidRPr="007C2567" w:rsidTr="00C62B8D">
        <w:tc>
          <w:tcPr>
            <w:tcW w:w="8613" w:type="dxa"/>
            <w:gridSpan w:val="8"/>
            <w:tcBorders>
              <w:top w:val="single" w:sz="2" w:space="0" w:color="auto"/>
              <w:bottom w:val="single" w:sz="6" w:space="0" w:color="auto"/>
            </w:tcBorders>
            <w:shd w:val="clear" w:color="auto" w:fill="548DD4" w:themeFill="text2" w:themeFillTint="99"/>
          </w:tcPr>
          <w:p w:rsidR="00C62B8D" w:rsidRPr="007C2567" w:rsidRDefault="00C62B8D" w:rsidP="00832590">
            <w:pPr>
              <w:keepNext/>
              <w:spacing w:after="0"/>
              <w:jc w:val="center"/>
              <w:rPr>
                <w:b/>
                <w:color w:val="FFFFFF"/>
                <w:szCs w:val="18"/>
                <w:lang w:val="en-US"/>
              </w:rPr>
            </w:pPr>
            <w:r w:rsidRPr="007C2567">
              <w:rPr>
                <w:b/>
                <w:color w:val="FFFFFF"/>
                <w:szCs w:val="18"/>
                <w:lang w:val="en-US"/>
              </w:rPr>
              <w:t>NGEO VALIDATION TEST  RESULT</w:t>
            </w:r>
          </w:p>
        </w:tc>
      </w:tr>
      <w:tr w:rsidR="00C62B8D" w:rsidRPr="007C2567" w:rsidTr="00C62B8D">
        <w:tc>
          <w:tcPr>
            <w:tcW w:w="1607" w:type="dxa"/>
            <w:gridSpan w:val="2"/>
            <w:tcBorders>
              <w:top w:val="single" w:sz="6" w:space="0" w:color="auto"/>
            </w:tcBorders>
            <w:shd w:val="clear" w:color="auto" w:fill="548DD4" w:themeFill="text2" w:themeFillTint="99"/>
          </w:tcPr>
          <w:p w:rsidR="00C62B8D" w:rsidRPr="007C2567" w:rsidRDefault="00C62B8D"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C62B8D" w:rsidRPr="007C2567" w:rsidRDefault="00B62CBC" w:rsidP="00832590">
            <w:pPr>
              <w:keepNext/>
              <w:spacing w:after="0"/>
              <w:rPr>
                <w:color w:val="548DD4"/>
                <w:sz w:val="16"/>
                <w:szCs w:val="16"/>
              </w:rPr>
            </w:pPr>
            <w:r>
              <w:rPr>
                <w:color w:val="548DD4"/>
                <w:sz w:val="16"/>
                <w:szCs w:val="16"/>
              </w:rPr>
              <w:t>NGEO-WEBC-VTP-</w:t>
            </w:r>
            <w:r w:rsidR="00C62B8D">
              <w:rPr>
                <w:color w:val="548DD4"/>
                <w:sz w:val="16"/>
                <w:szCs w:val="16"/>
              </w:rPr>
              <w:t>0260</w:t>
            </w:r>
          </w:p>
        </w:tc>
        <w:tc>
          <w:tcPr>
            <w:tcW w:w="1134" w:type="dxa"/>
            <w:gridSpan w:val="3"/>
            <w:tcBorders>
              <w:top w:val="single" w:sz="6" w:space="0" w:color="auto"/>
            </w:tcBorders>
            <w:shd w:val="clear" w:color="auto" w:fill="548DD4" w:themeFill="text2" w:themeFillTint="99"/>
          </w:tcPr>
          <w:p w:rsidR="00C62B8D" w:rsidRPr="007C2567" w:rsidRDefault="00C62B8D"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C62B8D" w:rsidRPr="007C2567" w:rsidRDefault="00C62B8D" w:rsidP="00832590">
            <w:pPr>
              <w:keepNext/>
              <w:spacing w:after="0"/>
              <w:rPr>
                <w:color w:val="548DD4"/>
                <w:sz w:val="16"/>
                <w:szCs w:val="16"/>
                <w:lang w:val="en-US"/>
              </w:rPr>
            </w:pPr>
            <w:r w:rsidRPr="00C62B8D">
              <w:rPr>
                <w:i/>
                <w:color w:val="548DD4"/>
                <w:sz w:val="16"/>
                <w:szCs w:val="16"/>
                <w:u w:val="single"/>
              </w:rPr>
              <w:t>Inquiries</w:t>
            </w:r>
          </w:p>
        </w:tc>
      </w:tr>
      <w:tr w:rsidR="00C62B8D" w:rsidRPr="007C2567" w:rsidTr="00C62B8D">
        <w:tc>
          <w:tcPr>
            <w:tcW w:w="8613" w:type="dxa"/>
            <w:gridSpan w:val="8"/>
            <w:shd w:val="clear" w:color="auto" w:fill="A6A6A6"/>
          </w:tcPr>
          <w:p w:rsidR="00C62B8D" w:rsidRPr="007C2567" w:rsidRDefault="00C62B8D" w:rsidP="00832590">
            <w:pPr>
              <w:keepNext/>
              <w:spacing w:after="0"/>
              <w:rPr>
                <w:sz w:val="14"/>
                <w:szCs w:val="14"/>
              </w:rPr>
            </w:pPr>
            <w:r w:rsidRPr="007C2567">
              <w:rPr>
                <w:b/>
                <w:sz w:val="14"/>
                <w:szCs w:val="14"/>
              </w:rPr>
              <w:t>Result</w:t>
            </w:r>
          </w:p>
        </w:tc>
      </w:tr>
      <w:tr w:rsidR="00C62B8D" w:rsidRPr="007C2567" w:rsidTr="00C62B8D">
        <w:tc>
          <w:tcPr>
            <w:tcW w:w="8613" w:type="dxa"/>
            <w:gridSpan w:val="8"/>
            <w:shd w:val="clear" w:color="auto" w:fill="47F62A"/>
          </w:tcPr>
          <w:p w:rsidR="00C62B8D" w:rsidRPr="007C2567" w:rsidRDefault="00C62B8D" w:rsidP="00832590">
            <w:pPr>
              <w:keepNext/>
              <w:spacing w:after="0"/>
              <w:jc w:val="center"/>
              <w:rPr>
                <w:b/>
                <w:color w:val="548DD4"/>
                <w:sz w:val="28"/>
                <w:szCs w:val="28"/>
                <w:lang w:val="en-US"/>
              </w:rPr>
            </w:pPr>
            <w:r w:rsidRPr="007C2567">
              <w:rPr>
                <w:b/>
                <w:sz w:val="28"/>
                <w:szCs w:val="28"/>
                <w:lang w:val="en-US"/>
              </w:rPr>
              <w:t>PASS</w:t>
            </w:r>
            <w:r>
              <w:rPr>
                <w:b/>
                <w:sz w:val="28"/>
                <w:szCs w:val="28"/>
                <w:lang w:val="en-US"/>
              </w:rPr>
              <w:t xml:space="preserve"> </w:t>
            </w:r>
          </w:p>
        </w:tc>
      </w:tr>
      <w:tr w:rsidR="00C62B8D" w:rsidRPr="007C2567" w:rsidTr="00C62B8D">
        <w:tc>
          <w:tcPr>
            <w:tcW w:w="4306" w:type="dxa"/>
            <w:gridSpan w:val="4"/>
            <w:shd w:val="clear" w:color="auto" w:fill="A6A6A6"/>
          </w:tcPr>
          <w:p w:rsidR="00C62B8D" w:rsidRPr="007C2567" w:rsidRDefault="00C62B8D"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C62B8D" w:rsidRPr="007C2567" w:rsidRDefault="00C62B8D" w:rsidP="00832590">
            <w:pPr>
              <w:keepNext/>
              <w:spacing w:after="0"/>
              <w:rPr>
                <w:sz w:val="14"/>
                <w:szCs w:val="14"/>
              </w:rPr>
            </w:pPr>
            <w:r w:rsidRPr="007C2567">
              <w:rPr>
                <w:sz w:val="14"/>
                <w:szCs w:val="14"/>
              </w:rPr>
              <w:t>Execution info</w:t>
            </w:r>
          </w:p>
        </w:tc>
      </w:tr>
      <w:tr w:rsidR="00C62B8D" w:rsidRPr="007C2567" w:rsidTr="00C62B8D">
        <w:trPr>
          <w:trHeight w:val="457"/>
        </w:trPr>
        <w:tc>
          <w:tcPr>
            <w:tcW w:w="4306" w:type="dxa"/>
            <w:gridSpan w:val="4"/>
            <w:shd w:val="clear" w:color="auto" w:fill="FFFFFF" w:themeFill="background1"/>
          </w:tcPr>
          <w:p w:rsidR="00C62B8D" w:rsidRPr="007C2567" w:rsidRDefault="00C62B8D" w:rsidP="00832590">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C62B8D" w:rsidRPr="007C2567" w:rsidRDefault="00C62B8D" w:rsidP="00832590">
            <w:pPr>
              <w:keepNext/>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3 V2</w:t>
            </w:r>
          </w:p>
          <w:p w:rsidR="00C62B8D" w:rsidRPr="007C2567" w:rsidRDefault="00C62B8D" w:rsidP="00832590">
            <w:pPr>
              <w:keepNext/>
              <w:spacing w:after="0"/>
              <w:rPr>
                <w:color w:val="548DD4"/>
                <w:sz w:val="16"/>
                <w:szCs w:val="16"/>
                <w:lang w:val="en-US"/>
              </w:rPr>
            </w:pPr>
            <w:r w:rsidRPr="007C2567">
              <w:rPr>
                <w:color w:val="548DD4"/>
                <w:sz w:val="16"/>
                <w:szCs w:val="16"/>
                <w:lang w:val="en-US"/>
              </w:rPr>
              <w:t>Tool1 version:</w:t>
            </w:r>
          </w:p>
          <w:p w:rsidR="00C62B8D" w:rsidRPr="007C2567" w:rsidRDefault="00C62B8D"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C62B8D" w:rsidRPr="00C669E1" w:rsidRDefault="00C62B8D"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C62B8D"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C62B8D" w:rsidRPr="007C2567" w:rsidRDefault="00C62B8D" w:rsidP="00832590">
            <w:pPr>
              <w:keepNext/>
              <w:spacing w:after="0"/>
              <w:rPr>
                <w:color w:val="548DD4"/>
                <w:sz w:val="16"/>
                <w:szCs w:val="16"/>
                <w:lang w:val="en-US"/>
              </w:rPr>
            </w:pPr>
            <w:r w:rsidRPr="007C2567">
              <w:rPr>
                <w:color w:val="548DD4"/>
                <w:sz w:val="16"/>
                <w:szCs w:val="16"/>
                <w:lang w:val="en-US"/>
              </w:rPr>
              <w:t>Hostname: localhost (nodejs server)</w:t>
            </w:r>
          </w:p>
          <w:p w:rsidR="00C62B8D" w:rsidRPr="007C2567" w:rsidRDefault="00065DE1" w:rsidP="00832590">
            <w:pPr>
              <w:keepNext/>
              <w:spacing w:after="0"/>
              <w:rPr>
                <w:b/>
                <w:sz w:val="14"/>
                <w:szCs w:val="14"/>
              </w:rPr>
            </w:pPr>
            <w:r>
              <w:rPr>
                <w:color w:val="548DD4"/>
                <w:sz w:val="16"/>
                <w:szCs w:val="16"/>
                <w:lang w:val="en-US"/>
              </w:rPr>
              <w:t>Chrome</w:t>
            </w:r>
          </w:p>
        </w:tc>
      </w:tr>
      <w:tr w:rsidR="00C62B8D" w:rsidRPr="007C2567" w:rsidTr="00C62B8D">
        <w:tc>
          <w:tcPr>
            <w:tcW w:w="8613" w:type="dxa"/>
            <w:gridSpan w:val="8"/>
            <w:shd w:val="clear" w:color="auto" w:fill="A6A6A6"/>
          </w:tcPr>
          <w:p w:rsidR="00C62B8D" w:rsidRPr="007C2567" w:rsidRDefault="00C62B8D" w:rsidP="00832590">
            <w:pPr>
              <w:keepNext/>
              <w:spacing w:after="0"/>
              <w:rPr>
                <w:sz w:val="14"/>
                <w:szCs w:val="14"/>
              </w:rPr>
            </w:pPr>
            <w:r w:rsidRPr="007C2567">
              <w:rPr>
                <w:b/>
                <w:sz w:val="14"/>
                <w:szCs w:val="14"/>
              </w:rPr>
              <w:t>Paths</w:t>
            </w:r>
          </w:p>
        </w:tc>
      </w:tr>
      <w:tr w:rsidR="00C62B8D" w:rsidRPr="007C2567" w:rsidTr="00C62B8D">
        <w:tc>
          <w:tcPr>
            <w:tcW w:w="8613" w:type="dxa"/>
            <w:gridSpan w:val="8"/>
            <w:shd w:val="clear" w:color="auto" w:fill="auto"/>
          </w:tcPr>
          <w:p w:rsidR="00C62B8D" w:rsidRPr="007C2567" w:rsidRDefault="00C62B8D" w:rsidP="00832590">
            <w:pPr>
              <w:keepNext/>
              <w:spacing w:after="0"/>
              <w:rPr>
                <w:color w:val="548DD4"/>
                <w:sz w:val="16"/>
                <w:szCs w:val="16"/>
                <w:lang w:val="en-US"/>
              </w:rPr>
            </w:pPr>
            <w:r w:rsidRPr="007C2567">
              <w:rPr>
                <w:color w:val="548DD4"/>
                <w:sz w:val="16"/>
                <w:szCs w:val="16"/>
                <w:lang w:val="en-US"/>
              </w:rPr>
              <w:t>Input path:</w:t>
            </w:r>
          </w:p>
          <w:p w:rsidR="00C62B8D" w:rsidRPr="007C2567" w:rsidRDefault="00C62B8D" w:rsidP="00832590">
            <w:pPr>
              <w:keepNext/>
              <w:spacing w:after="0"/>
              <w:rPr>
                <w:color w:val="548DD4"/>
                <w:sz w:val="16"/>
                <w:szCs w:val="16"/>
                <w:lang w:val="en-US"/>
              </w:rPr>
            </w:pPr>
            <w:r w:rsidRPr="007C2567">
              <w:rPr>
                <w:color w:val="548DD4"/>
                <w:sz w:val="16"/>
                <w:szCs w:val="16"/>
                <w:lang w:val="en-US"/>
              </w:rPr>
              <w:t>Output path:</w:t>
            </w:r>
          </w:p>
        </w:tc>
      </w:tr>
      <w:tr w:rsidR="00C62B8D" w:rsidRPr="007C2567" w:rsidTr="00C62B8D">
        <w:tc>
          <w:tcPr>
            <w:tcW w:w="8613" w:type="dxa"/>
            <w:gridSpan w:val="8"/>
            <w:shd w:val="clear" w:color="auto" w:fill="A6A6A6"/>
          </w:tcPr>
          <w:p w:rsidR="00C62B8D" w:rsidRPr="007C2567" w:rsidRDefault="00C62B8D" w:rsidP="00832590">
            <w:pPr>
              <w:keepNext/>
              <w:spacing w:after="0"/>
              <w:rPr>
                <w:sz w:val="14"/>
                <w:szCs w:val="14"/>
              </w:rPr>
            </w:pPr>
            <w:r w:rsidRPr="007C2567">
              <w:rPr>
                <w:b/>
                <w:sz w:val="14"/>
                <w:szCs w:val="14"/>
              </w:rPr>
              <w:t>Evidences</w:t>
            </w:r>
          </w:p>
        </w:tc>
      </w:tr>
      <w:tr w:rsidR="00C62B8D" w:rsidRPr="007C2567" w:rsidTr="00C62B8D">
        <w:tc>
          <w:tcPr>
            <w:tcW w:w="8613" w:type="dxa"/>
            <w:gridSpan w:val="8"/>
            <w:shd w:val="clear" w:color="auto" w:fill="auto"/>
          </w:tcPr>
          <w:p w:rsidR="00C62B8D" w:rsidRPr="007C2567" w:rsidRDefault="00C62B8D" w:rsidP="00832590">
            <w:pPr>
              <w:keepNext/>
              <w:spacing w:after="0"/>
            </w:pPr>
          </w:p>
          <w:p w:rsidR="00C62B8D" w:rsidRPr="00163687" w:rsidRDefault="00C62B8D" w:rsidP="00832590">
            <w:pPr>
              <w:keepNext/>
              <w:spacing w:after="0"/>
              <w:rPr>
                <w:sz w:val="2"/>
              </w:rPr>
            </w:pPr>
            <w:r>
              <w:t xml:space="preserve">         </w:t>
            </w:r>
          </w:p>
          <w:p w:rsidR="00C62B8D" w:rsidRPr="007C2567" w:rsidRDefault="00C62B8D" w:rsidP="00832590">
            <w:pPr>
              <w:keepNext/>
              <w:spacing w:after="0"/>
              <w:rPr>
                <w:color w:val="548DD4"/>
                <w:sz w:val="16"/>
                <w:szCs w:val="16"/>
                <w:lang w:val="en-US"/>
              </w:rPr>
            </w:pPr>
          </w:p>
          <w:p w:rsidR="00C62B8D" w:rsidRPr="00163687" w:rsidRDefault="00C62B8D" w:rsidP="00832590">
            <w:pPr>
              <w:keepNext/>
              <w:spacing w:after="0"/>
              <w:rPr>
                <w:color w:val="548DD4"/>
                <w:sz w:val="2"/>
                <w:szCs w:val="16"/>
                <w:lang w:val="en-US"/>
              </w:rPr>
            </w:pPr>
          </w:p>
        </w:tc>
      </w:tr>
      <w:tr w:rsidR="00C62B8D" w:rsidRPr="0056181B" w:rsidTr="00F92CDB">
        <w:tc>
          <w:tcPr>
            <w:tcW w:w="865" w:type="dxa"/>
            <w:shd w:val="clear" w:color="auto" w:fill="auto"/>
            <w:vAlign w:val="center"/>
          </w:tcPr>
          <w:p w:rsidR="00C62B8D" w:rsidRPr="00544FC8" w:rsidRDefault="00C62B8D"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C62B8D" w:rsidRPr="00057FF1" w:rsidRDefault="00C62B8D" w:rsidP="00832590">
            <w:pPr>
              <w:keepNext/>
            </w:pPr>
            <w:r>
              <w:t>Launch the application with the choosen browser</w:t>
            </w:r>
          </w:p>
        </w:tc>
        <w:tc>
          <w:tcPr>
            <w:tcW w:w="2690" w:type="dxa"/>
            <w:gridSpan w:val="2"/>
            <w:shd w:val="clear" w:color="auto" w:fill="auto"/>
          </w:tcPr>
          <w:p w:rsidR="00C62B8D" w:rsidRPr="009D7AA1" w:rsidRDefault="00C62B8D" w:rsidP="00832590">
            <w:pPr>
              <w:keepNext/>
            </w:pPr>
            <w:r>
              <w:t>The web client is launched</w:t>
            </w:r>
          </w:p>
        </w:tc>
        <w:tc>
          <w:tcPr>
            <w:tcW w:w="1559" w:type="dxa"/>
            <w:tcBorders>
              <w:top w:val="single" w:sz="6" w:space="0" w:color="auto"/>
              <w:bottom w:val="single" w:sz="6" w:space="0" w:color="auto"/>
            </w:tcBorders>
            <w:shd w:val="clear" w:color="auto" w:fill="47F62A"/>
            <w:vAlign w:val="center"/>
          </w:tcPr>
          <w:p w:rsidR="00C62B8D" w:rsidRPr="0056181B" w:rsidRDefault="00C62B8D" w:rsidP="00832590">
            <w:pPr>
              <w:keepNext/>
              <w:spacing w:after="0"/>
              <w:jc w:val="center"/>
              <w:rPr>
                <w:i/>
                <w:sz w:val="14"/>
                <w:szCs w:val="14"/>
              </w:rPr>
            </w:pPr>
          </w:p>
        </w:tc>
      </w:tr>
      <w:tr w:rsidR="005335A9" w:rsidRPr="0056181B" w:rsidTr="00F92CDB">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5335A9" w:rsidRPr="005335A9" w:rsidRDefault="005335A9" w:rsidP="00067585">
            <w:pPr>
              <w:keepNext/>
            </w:pPr>
            <w:r w:rsidRPr="005335A9">
              <w:t>Click on ‘My Account’ menu</w:t>
            </w:r>
          </w:p>
        </w:tc>
        <w:tc>
          <w:tcPr>
            <w:tcW w:w="2690" w:type="dxa"/>
            <w:gridSpan w:val="2"/>
            <w:shd w:val="clear" w:color="auto" w:fill="auto"/>
          </w:tcPr>
          <w:p w:rsidR="005335A9" w:rsidRPr="005335A9" w:rsidRDefault="005335A9" w:rsidP="00067585">
            <w:pPr>
              <w:keepNext/>
            </w:pPr>
            <w:r w:rsidRPr="005335A9">
              <w:t>My Account tabs are displayed. The ‘Download manager’ tab is displayed.</w:t>
            </w:r>
          </w:p>
        </w:tc>
        <w:tc>
          <w:tcPr>
            <w:tcW w:w="1559" w:type="dxa"/>
            <w:tcBorders>
              <w:top w:val="single" w:sz="6" w:space="0" w:color="auto"/>
              <w:bottom w:val="single" w:sz="6" w:space="0" w:color="auto"/>
            </w:tcBorders>
            <w:shd w:val="clear" w:color="auto" w:fill="47F62A"/>
            <w:vAlign w:val="center"/>
          </w:tcPr>
          <w:p w:rsidR="005335A9" w:rsidRPr="009B26D3" w:rsidRDefault="005335A9" w:rsidP="00832590">
            <w:pPr>
              <w:keepNext/>
              <w:spacing w:after="0"/>
              <w:jc w:val="center"/>
              <w:rPr>
                <w:i/>
                <w:sz w:val="14"/>
                <w:szCs w:val="14"/>
                <w:lang w:val="en-GB"/>
              </w:rPr>
            </w:pPr>
          </w:p>
        </w:tc>
      </w:tr>
      <w:tr w:rsidR="005335A9" w:rsidRPr="0056181B" w:rsidTr="00F92CDB">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Step-30</w:t>
            </w:r>
          </w:p>
        </w:tc>
        <w:tc>
          <w:tcPr>
            <w:tcW w:w="3499" w:type="dxa"/>
            <w:gridSpan w:val="4"/>
            <w:shd w:val="clear" w:color="auto" w:fill="auto"/>
          </w:tcPr>
          <w:p w:rsidR="005335A9" w:rsidRPr="005335A9" w:rsidRDefault="005335A9" w:rsidP="00067585">
            <w:pPr>
              <w:keepNext/>
            </w:pPr>
            <w:r w:rsidRPr="005335A9">
              <w:t>Click on the “Inquiries” tab</w:t>
            </w:r>
          </w:p>
        </w:tc>
        <w:tc>
          <w:tcPr>
            <w:tcW w:w="2690" w:type="dxa"/>
            <w:gridSpan w:val="2"/>
            <w:shd w:val="clear" w:color="auto" w:fill="auto"/>
          </w:tcPr>
          <w:p w:rsidR="005335A9" w:rsidRPr="005335A9" w:rsidRDefault="005335A9" w:rsidP="005335A9">
            <w:pPr>
              <w:keepNext/>
            </w:pPr>
            <w:r w:rsidRPr="005335A9">
              <w:t xml:space="preserve">The inquiries view is displayed with the combo-box of the inquiries type, a text to enter the inquiries text and a submit button to submit the request. </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p>
        </w:tc>
      </w:tr>
      <w:tr w:rsidR="005335A9" w:rsidRPr="0056181B" w:rsidTr="00F92CDB">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Step-40</w:t>
            </w:r>
          </w:p>
        </w:tc>
        <w:tc>
          <w:tcPr>
            <w:tcW w:w="3499" w:type="dxa"/>
            <w:gridSpan w:val="4"/>
            <w:shd w:val="clear" w:color="auto" w:fill="auto"/>
          </w:tcPr>
          <w:p w:rsidR="005335A9" w:rsidRPr="005335A9" w:rsidRDefault="005335A9" w:rsidP="00067585">
            <w:pPr>
              <w:keepNext/>
              <w:rPr>
                <w:rFonts w:cstheme="minorHAnsi"/>
              </w:rPr>
            </w:pPr>
            <w:r w:rsidRPr="005335A9">
              <w:t>Click on the combo box after ‘Choose the inquiry type’ and select the inquiry type among the available choices: for example “other”.</w:t>
            </w:r>
          </w:p>
        </w:tc>
        <w:tc>
          <w:tcPr>
            <w:tcW w:w="2690" w:type="dxa"/>
            <w:gridSpan w:val="2"/>
            <w:shd w:val="clear" w:color="auto" w:fill="auto"/>
          </w:tcPr>
          <w:p w:rsidR="005335A9" w:rsidRPr="005335A9" w:rsidRDefault="005335A9" w:rsidP="00067585">
            <w:pPr>
              <w:keepNext/>
              <w:rPr>
                <w:rFonts w:cstheme="minorHAnsi"/>
                <w:lang w:val="en-GB"/>
              </w:rPr>
            </w:pPr>
            <w:r w:rsidRPr="005335A9">
              <w:rPr>
                <w:rFonts w:cstheme="minorHAnsi"/>
                <w:lang w:val="en-GB"/>
              </w:rPr>
              <w:t xml:space="preserve">The inquiry type is selected </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r>
              <w:rPr>
                <w:rFonts w:cstheme="minorHAnsi"/>
                <w:i/>
                <w:sz w:val="14"/>
                <w:szCs w:val="14"/>
              </w:rPr>
              <w:t>NGEO-WEBC-PFC-0260</w:t>
            </w:r>
          </w:p>
        </w:tc>
      </w:tr>
      <w:tr w:rsidR="005335A9" w:rsidRPr="0056181B" w:rsidTr="00F92CDB">
        <w:tc>
          <w:tcPr>
            <w:tcW w:w="865" w:type="dxa"/>
            <w:shd w:val="clear" w:color="auto" w:fill="auto"/>
            <w:vAlign w:val="center"/>
          </w:tcPr>
          <w:p w:rsidR="005335A9" w:rsidRDefault="005335A9" w:rsidP="00832590">
            <w:pPr>
              <w:keepNext/>
              <w:spacing w:after="0"/>
              <w:jc w:val="center"/>
              <w:rPr>
                <w:i/>
                <w:sz w:val="14"/>
                <w:szCs w:val="14"/>
              </w:rPr>
            </w:pPr>
            <w:r>
              <w:rPr>
                <w:i/>
                <w:sz w:val="14"/>
                <w:szCs w:val="14"/>
              </w:rPr>
              <w:lastRenderedPageBreak/>
              <w:t>Step-50</w:t>
            </w:r>
          </w:p>
        </w:tc>
        <w:tc>
          <w:tcPr>
            <w:tcW w:w="3499" w:type="dxa"/>
            <w:gridSpan w:val="4"/>
            <w:shd w:val="clear" w:color="auto" w:fill="auto"/>
          </w:tcPr>
          <w:p w:rsidR="005335A9" w:rsidRPr="005335A9" w:rsidRDefault="005335A9" w:rsidP="00067585">
            <w:pPr>
              <w:keepNext/>
              <w:rPr>
                <w:rFonts w:cstheme="minorHAnsi"/>
              </w:rPr>
            </w:pPr>
            <w:r w:rsidRPr="005335A9">
              <w:t xml:space="preserve">Enter the inquiry text message after ‘Enter the inquiry message’: for example “Test of Inquiries message”. </w:t>
            </w:r>
          </w:p>
        </w:tc>
        <w:tc>
          <w:tcPr>
            <w:tcW w:w="2690" w:type="dxa"/>
            <w:gridSpan w:val="2"/>
            <w:shd w:val="clear" w:color="auto" w:fill="auto"/>
          </w:tcPr>
          <w:p w:rsidR="005335A9" w:rsidRPr="005335A9" w:rsidRDefault="005335A9" w:rsidP="00067585">
            <w:pPr>
              <w:keepNext/>
              <w:spacing w:after="0"/>
              <w:rPr>
                <w:rFonts w:cstheme="minorHAnsi"/>
                <w:lang w:val="en-GB"/>
              </w:rPr>
            </w:pPr>
            <w:r w:rsidRPr="005335A9">
              <w:rPr>
                <w:rFonts w:cstheme="minorHAnsi"/>
                <w:lang w:val="en-GB"/>
              </w:rPr>
              <w:t>The inquiry message is entred</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r>
              <w:rPr>
                <w:rFonts w:cstheme="minorHAnsi"/>
                <w:i/>
                <w:sz w:val="14"/>
                <w:szCs w:val="14"/>
              </w:rPr>
              <w:t>NGEO-WEBC-PFC-0261</w:t>
            </w:r>
          </w:p>
        </w:tc>
      </w:tr>
      <w:tr w:rsidR="005335A9" w:rsidRPr="0056181B" w:rsidTr="00F92CDB">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Step-60</w:t>
            </w:r>
          </w:p>
        </w:tc>
        <w:tc>
          <w:tcPr>
            <w:tcW w:w="3499" w:type="dxa"/>
            <w:gridSpan w:val="4"/>
            <w:shd w:val="clear" w:color="auto" w:fill="auto"/>
          </w:tcPr>
          <w:p w:rsidR="005335A9" w:rsidRPr="005335A9" w:rsidRDefault="005335A9" w:rsidP="00067585">
            <w:pPr>
              <w:keepNext/>
            </w:pPr>
            <w:r w:rsidRPr="005335A9">
              <w:t>Click on ‘Submit’ button</w:t>
            </w:r>
          </w:p>
        </w:tc>
        <w:tc>
          <w:tcPr>
            <w:tcW w:w="2690" w:type="dxa"/>
            <w:gridSpan w:val="2"/>
            <w:shd w:val="clear" w:color="auto" w:fill="auto"/>
          </w:tcPr>
          <w:p w:rsidR="005335A9" w:rsidRPr="005335A9" w:rsidRDefault="005335A9" w:rsidP="00067585">
            <w:pPr>
              <w:keepNext/>
              <w:spacing w:after="0"/>
            </w:pPr>
            <w:r w:rsidRPr="005335A9">
              <w:t>The inquiy shall be sent the server with this message: “Inquiry successfully send to the server”</w:t>
            </w:r>
          </w:p>
        </w:tc>
        <w:tc>
          <w:tcPr>
            <w:tcW w:w="1559" w:type="dxa"/>
            <w:tcBorders>
              <w:top w:val="single" w:sz="6" w:space="0" w:color="auto"/>
              <w:bottom w:val="single" w:sz="2" w:space="0" w:color="auto"/>
            </w:tcBorders>
            <w:shd w:val="clear" w:color="auto" w:fill="47F62A"/>
            <w:vAlign w:val="center"/>
          </w:tcPr>
          <w:p w:rsidR="005335A9" w:rsidRDefault="005335A9" w:rsidP="00832590">
            <w:pPr>
              <w:keepNext/>
              <w:spacing w:after="0"/>
              <w:jc w:val="center"/>
              <w:rPr>
                <w:rFonts w:cstheme="minorHAnsi"/>
                <w:i/>
                <w:sz w:val="14"/>
                <w:szCs w:val="14"/>
              </w:rPr>
            </w:pPr>
            <w:r>
              <w:rPr>
                <w:rFonts w:cstheme="minorHAnsi"/>
                <w:i/>
                <w:sz w:val="14"/>
                <w:szCs w:val="14"/>
              </w:rPr>
              <w:t>NGEO-WEBC-PFC-0262</w:t>
            </w:r>
          </w:p>
        </w:tc>
      </w:tr>
    </w:tbl>
    <w:p w:rsidR="00F57A9C" w:rsidRPr="00832590" w:rsidRDefault="00F57A9C" w:rsidP="00832590">
      <w:pPr>
        <w:pStyle w:val="Titre3"/>
      </w:pPr>
      <w:bookmarkStart w:id="183" w:name="_Toc374607763"/>
      <w:bookmarkStart w:id="184" w:name="_Toc374607828"/>
      <w:bookmarkStart w:id="185" w:name="_Toc413751519"/>
      <w:bookmarkEnd w:id="183"/>
      <w:bookmarkEnd w:id="184"/>
      <w:r w:rsidRPr="00852F75">
        <w:t>NGEO-WEBC-VTP-02</w:t>
      </w:r>
      <w:r w:rsidRPr="00A67A35">
        <w:t>70</w:t>
      </w:r>
      <w:bookmarkEnd w:id="18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F57A9C" w:rsidRPr="007C2567" w:rsidTr="00F57A9C">
        <w:tc>
          <w:tcPr>
            <w:tcW w:w="8613" w:type="dxa"/>
            <w:gridSpan w:val="8"/>
            <w:tcBorders>
              <w:top w:val="single" w:sz="2" w:space="0" w:color="auto"/>
              <w:bottom w:val="single" w:sz="6" w:space="0" w:color="auto"/>
            </w:tcBorders>
            <w:shd w:val="clear" w:color="auto" w:fill="548DD4" w:themeFill="text2" w:themeFillTint="99"/>
          </w:tcPr>
          <w:p w:rsidR="00F57A9C" w:rsidRPr="007C2567" w:rsidRDefault="00F57A9C" w:rsidP="00F57A9C">
            <w:pPr>
              <w:keepNext/>
              <w:spacing w:after="0"/>
              <w:jc w:val="center"/>
              <w:rPr>
                <w:b/>
                <w:color w:val="FFFFFF"/>
                <w:szCs w:val="18"/>
                <w:lang w:val="en-US"/>
              </w:rPr>
            </w:pPr>
            <w:r w:rsidRPr="007C2567">
              <w:rPr>
                <w:b/>
                <w:color w:val="FFFFFF"/>
                <w:szCs w:val="18"/>
                <w:lang w:val="en-US"/>
              </w:rPr>
              <w:t>NGEO VALIDATION TEST  RESULT</w:t>
            </w:r>
          </w:p>
        </w:tc>
      </w:tr>
      <w:tr w:rsidR="00F57A9C" w:rsidRPr="007C2567" w:rsidTr="00F57A9C">
        <w:tc>
          <w:tcPr>
            <w:tcW w:w="1607" w:type="dxa"/>
            <w:gridSpan w:val="2"/>
            <w:tcBorders>
              <w:top w:val="single" w:sz="6" w:space="0" w:color="auto"/>
            </w:tcBorders>
            <w:shd w:val="clear" w:color="auto" w:fill="548DD4" w:themeFill="text2" w:themeFillTint="99"/>
          </w:tcPr>
          <w:p w:rsidR="00F57A9C" w:rsidRPr="007C2567" w:rsidRDefault="00F57A9C" w:rsidP="00F57A9C">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F57A9C" w:rsidRPr="007C2567" w:rsidRDefault="00B62CBC">
            <w:pPr>
              <w:keepNext/>
              <w:spacing w:after="0"/>
              <w:rPr>
                <w:color w:val="548DD4"/>
                <w:sz w:val="16"/>
                <w:szCs w:val="16"/>
              </w:rPr>
            </w:pPr>
            <w:r>
              <w:rPr>
                <w:color w:val="548DD4"/>
                <w:sz w:val="16"/>
                <w:szCs w:val="16"/>
              </w:rPr>
              <w:t>NGEO-WEBC-VTP-</w:t>
            </w:r>
            <w:r w:rsidR="00F57A9C">
              <w:rPr>
                <w:color w:val="548DD4"/>
                <w:sz w:val="16"/>
                <w:szCs w:val="16"/>
              </w:rPr>
              <w:t>0270</w:t>
            </w:r>
          </w:p>
        </w:tc>
        <w:tc>
          <w:tcPr>
            <w:tcW w:w="1134" w:type="dxa"/>
            <w:gridSpan w:val="3"/>
            <w:tcBorders>
              <w:top w:val="single" w:sz="6" w:space="0" w:color="auto"/>
            </w:tcBorders>
            <w:shd w:val="clear" w:color="auto" w:fill="548DD4" w:themeFill="text2" w:themeFillTint="99"/>
          </w:tcPr>
          <w:p w:rsidR="00F57A9C" w:rsidRPr="007C2567" w:rsidRDefault="00F57A9C" w:rsidP="00F57A9C">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F57A9C" w:rsidRPr="007C2567" w:rsidRDefault="00F57A9C" w:rsidP="00F57A9C">
            <w:pPr>
              <w:keepNext/>
              <w:spacing w:after="0"/>
              <w:rPr>
                <w:color w:val="548DD4"/>
                <w:sz w:val="16"/>
                <w:szCs w:val="16"/>
                <w:lang w:val="en-US"/>
              </w:rPr>
            </w:pPr>
            <w:r>
              <w:rPr>
                <w:i/>
                <w:color w:val="548DD4"/>
                <w:sz w:val="16"/>
                <w:szCs w:val="16"/>
                <w:lang w:val="en-US"/>
              </w:rPr>
              <w:t>Shopcart Management</w:t>
            </w:r>
          </w:p>
        </w:tc>
      </w:tr>
      <w:tr w:rsidR="00F57A9C" w:rsidRPr="007C2567" w:rsidTr="00ED14AC">
        <w:tc>
          <w:tcPr>
            <w:tcW w:w="8613" w:type="dxa"/>
            <w:gridSpan w:val="8"/>
            <w:tcBorders>
              <w:bottom w:val="single" w:sz="6" w:space="0" w:color="auto"/>
            </w:tcBorders>
            <w:shd w:val="clear" w:color="auto" w:fill="A6A6A6"/>
          </w:tcPr>
          <w:p w:rsidR="00F57A9C" w:rsidRPr="007C2567" w:rsidRDefault="00F57A9C" w:rsidP="00F57A9C">
            <w:pPr>
              <w:keepNext/>
              <w:spacing w:after="0"/>
              <w:rPr>
                <w:sz w:val="14"/>
                <w:szCs w:val="14"/>
              </w:rPr>
            </w:pPr>
            <w:r w:rsidRPr="007C2567">
              <w:rPr>
                <w:b/>
                <w:sz w:val="14"/>
                <w:szCs w:val="14"/>
              </w:rPr>
              <w:t>Result</w:t>
            </w:r>
          </w:p>
        </w:tc>
      </w:tr>
      <w:tr w:rsidR="00F57A9C" w:rsidRPr="007C2567" w:rsidTr="00ED14AC">
        <w:tc>
          <w:tcPr>
            <w:tcW w:w="8613" w:type="dxa"/>
            <w:gridSpan w:val="8"/>
            <w:tcBorders>
              <w:top w:val="single" w:sz="6" w:space="0" w:color="auto"/>
              <w:bottom w:val="single" w:sz="6" w:space="0" w:color="auto"/>
            </w:tcBorders>
            <w:shd w:val="clear" w:color="auto" w:fill="47F62A"/>
          </w:tcPr>
          <w:p w:rsidR="00F57A9C" w:rsidRPr="007C2567" w:rsidRDefault="00F57A9C" w:rsidP="00F57A9C">
            <w:pPr>
              <w:keepNext/>
              <w:spacing w:after="0"/>
              <w:jc w:val="center"/>
              <w:rPr>
                <w:b/>
                <w:color w:val="548DD4"/>
                <w:sz w:val="28"/>
                <w:szCs w:val="28"/>
                <w:lang w:val="en-US"/>
              </w:rPr>
            </w:pPr>
            <w:r w:rsidRPr="007C2567">
              <w:rPr>
                <w:b/>
                <w:sz w:val="28"/>
                <w:szCs w:val="28"/>
                <w:lang w:val="en-US"/>
              </w:rPr>
              <w:t>PASS</w:t>
            </w:r>
            <w:r>
              <w:rPr>
                <w:b/>
                <w:sz w:val="28"/>
                <w:szCs w:val="28"/>
                <w:lang w:val="en-US"/>
              </w:rPr>
              <w:t xml:space="preserve"> </w:t>
            </w:r>
          </w:p>
        </w:tc>
      </w:tr>
      <w:tr w:rsidR="00F57A9C" w:rsidRPr="007C2567" w:rsidTr="00ED14AC">
        <w:tc>
          <w:tcPr>
            <w:tcW w:w="4306" w:type="dxa"/>
            <w:gridSpan w:val="4"/>
            <w:tcBorders>
              <w:top w:val="single" w:sz="6" w:space="0" w:color="auto"/>
            </w:tcBorders>
            <w:shd w:val="clear" w:color="auto" w:fill="A6A6A6"/>
          </w:tcPr>
          <w:p w:rsidR="00F57A9C" w:rsidRPr="007C2567" w:rsidRDefault="00F57A9C" w:rsidP="00F57A9C">
            <w:pPr>
              <w:keepNext/>
              <w:spacing w:after="0"/>
              <w:rPr>
                <w:sz w:val="14"/>
                <w:szCs w:val="14"/>
              </w:rPr>
            </w:pPr>
            <w:r w:rsidRPr="007C2567">
              <w:rPr>
                <w:b/>
                <w:sz w:val="14"/>
                <w:szCs w:val="14"/>
                <w:lang w:val="en-US"/>
              </w:rPr>
              <w:t xml:space="preserve">Versions </w:t>
            </w:r>
          </w:p>
        </w:tc>
        <w:tc>
          <w:tcPr>
            <w:tcW w:w="4307" w:type="dxa"/>
            <w:gridSpan w:val="4"/>
            <w:tcBorders>
              <w:top w:val="single" w:sz="6" w:space="0" w:color="auto"/>
            </w:tcBorders>
            <w:shd w:val="clear" w:color="auto" w:fill="A6A6A6"/>
          </w:tcPr>
          <w:p w:rsidR="00F57A9C" w:rsidRPr="007C2567" w:rsidRDefault="00F57A9C" w:rsidP="00F57A9C">
            <w:pPr>
              <w:keepNext/>
              <w:spacing w:after="0"/>
              <w:rPr>
                <w:sz w:val="14"/>
                <w:szCs w:val="14"/>
              </w:rPr>
            </w:pPr>
            <w:r w:rsidRPr="007C2567">
              <w:rPr>
                <w:sz w:val="14"/>
                <w:szCs w:val="14"/>
              </w:rPr>
              <w:t>Execution info</w:t>
            </w:r>
          </w:p>
        </w:tc>
      </w:tr>
      <w:tr w:rsidR="00F57A9C" w:rsidRPr="007C2567" w:rsidTr="00F57A9C">
        <w:trPr>
          <w:trHeight w:val="457"/>
        </w:trPr>
        <w:tc>
          <w:tcPr>
            <w:tcW w:w="4306" w:type="dxa"/>
            <w:gridSpan w:val="4"/>
            <w:shd w:val="clear" w:color="auto" w:fill="FFFFFF" w:themeFill="background1"/>
          </w:tcPr>
          <w:p w:rsidR="00F57A9C" w:rsidRPr="007C2567" w:rsidRDefault="00F57A9C" w:rsidP="00F57A9C">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F57A9C" w:rsidRPr="007C2567" w:rsidRDefault="00F57A9C" w:rsidP="00F57A9C">
            <w:pPr>
              <w:keepNext/>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3 V2</w:t>
            </w:r>
          </w:p>
          <w:p w:rsidR="00F57A9C" w:rsidRPr="007C2567" w:rsidRDefault="00F57A9C" w:rsidP="00F57A9C">
            <w:pPr>
              <w:keepNext/>
              <w:spacing w:after="0"/>
              <w:rPr>
                <w:color w:val="548DD4"/>
                <w:sz w:val="16"/>
                <w:szCs w:val="16"/>
                <w:lang w:val="en-US"/>
              </w:rPr>
            </w:pPr>
            <w:r w:rsidRPr="007C2567">
              <w:rPr>
                <w:color w:val="548DD4"/>
                <w:sz w:val="16"/>
                <w:szCs w:val="16"/>
                <w:lang w:val="en-US"/>
              </w:rPr>
              <w:t>Tool1 version:</w:t>
            </w:r>
          </w:p>
          <w:p w:rsidR="00F57A9C" w:rsidRPr="007C2567" w:rsidRDefault="00F57A9C" w:rsidP="00F57A9C">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F57A9C" w:rsidRPr="00C669E1" w:rsidRDefault="00F57A9C" w:rsidP="00F57A9C">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F57A9C" w:rsidRPr="007C2567" w:rsidRDefault="00065DE1" w:rsidP="00F57A9C">
            <w:pPr>
              <w:keepNext/>
              <w:spacing w:after="0"/>
              <w:rPr>
                <w:color w:val="548DD4"/>
                <w:sz w:val="16"/>
                <w:szCs w:val="16"/>
                <w:lang w:val="en-US"/>
              </w:rPr>
            </w:pPr>
            <w:r>
              <w:rPr>
                <w:color w:val="548DD4"/>
                <w:sz w:val="16"/>
                <w:szCs w:val="16"/>
                <w:lang w:val="en-US"/>
              </w:rPr>
              <w:t>User: no authentication for stub server</w:t>
            </w:r>
          </w:p>
          <w:p w:rsidR="00F57A9C" w:rsidRPr="007C2567" w:rsidRDefault="00F57A9C" w:rsidP="00F57A9C">
            <w:pPr>
              <w:keepNext/>
              <w:spacing w:after="0"/>
              <w:rPr>
                <w:color w:val="548DD4"/>
                <w:sz w:val="16"/>
                <w:szCs w:val="16"/>
                <w:lang w:val="en-US"/>
              </w:rPr>
            </w:pPr>
            <w:r w:rsidRPr="007C2567">
              <w:rPr>
                <w:color w:val="548DD4"/>
                <w:sz w:val="16"/>
                <w:szCs w:val="16"/>
                <w:lang w:val="en-US"/>
              </w:rPr>
              <w:t>Hostname: localhost (nodejs server)</w:t>
            </w:r>
          </w:p>
          <w:p w:rsidR="00F57A9C" w:rsidRPr="007C2567" w:rsidRDefault="00065DE1" w:rsidP="00F57A9C">
            <w:pPr>
              <w:keepNext/>
              <w:spacing w:after="0"/>
              <w:rPr>
                <w:b/>
                <w:sz w:val="14"/>
                <w:szCs w:val="14"/>
              </w:rPr>
            </w:pPr>
            <w:r>
              <w:rPr>
                <w:color w:val="548DD4"/>
                <w:sz w:val="16"/>
                <w:szCs w:val="16"/>
                <w:lang w:val="en-US"/>
              </w:rPr>
              <w:t>Chrome</w:t>
            </w:r>
          </w:p>
        </w:tc>
      </w:tr>
      <w:tr w:rsidR="00F57A9C" w:rsidRPr="007C2567" w:rsidTr="00F57A9C">
        <w:tc>
          <w:tcPr>
            <w:tcW w:w="8613" w:type="dxa"/>
            <w:gridSpan w:val="8"/>
            <w:shd w:val="clear" w:color="auto" w:fill="A6A6A6"/>
          </w:tcPr>
          <w:p w:rsidR="00F57A9C" w:rsidRPr="007C2567" w:rsidRDefault="00F57A9C" w:rsidP="00F57A9C">
            <w:pPr>
              <w:keepNext/>
              <w:spacing w:after="0"/>
              <w:rPr>
                <w:sz w:val="14"/>
                <w:szCs w:val="14"/>
              </w:rPr>
            </w:pPr>
            <w:r w:rsidRPr="007C2567">
              <w:rPr>
                <w:b/>
                <w:sz w:val="14"/>
                <w:szCs w:val="14"/>
              </w:rPr>
              <w:t>Paths</w:t>
            </w:r>
          </w:p>
        </w:tc>
      </w:tr>
      <w:tr w:rsidR="00F57A9C" w:rsidRPr="007C2567" w:rsidTr="00F57A9C">
        <w:tc>
          <w:tcPr>
            <w:tcW w:w="8613" w:type="dxa"/>
            <w:gridSpan w:val="8"/>
            <w:shd w:val="clear" w:color="auto" w:fill="auto"/>
          </w:tcPr>
          <w:p w:rsidR="00F57A9C" w:rsidRPr="007C2567" w:rsidRDefault="00F57A9C" w:rsidP="00F57A9C">
            <w:pPr>
              <w:keepNext/>
              <w:spacing w:after="0"/>
              <w:rPr>
                <w:color w:val="548DD4"/>
                <w:sz w:val="16"/>
                <w:szCs w:val="16"/>
                <w:lang w:val="en-US"/>
              </w:rPr>
            </w:pPr>
            <w:r w:rsidRPr="007C2567">
              <w:rPr>
                <w:color w:val="548DD4"/>
                <w:sz w:val="16"/>
                <w:szCs w:val="16"/>
                <w:lang w:val="en-US"/>
              </w:rPr>
              <w:t>Input path:</w:t>
            </w:r>
          </w:p>
          <w:p w:rsidR="00F57A9C" w:rsidRPr="007C2567" w:rsidRDefault="00F57A9C" w:rsidP="00F57A9C">
            <w:pPr>
              <w:keepNext/>
              <w:spacing w:after="0"/>
              <w:rPr>
                <w:color w:val="548DD4"/>
                <w:sz w:val="16"/>
                <w:szCs w:val="16"/>
                <w:lang w:val="en-US"/>
              </w:rPr>
            </w:pPr>
            <w:r w:rsidRPr="007C2567">
              <w:rPr>
                <w:color w:val="548DD4"/>
                <w:sz w:val="16"/>
                <w:szCs w:val="16"/>
                <w:lang w:val="en-US"/>
              </w:rPr>
              <w:t>Output path:</w:t>
            </w:r>
          </w:p>
        </w:tc>
      </w:tr>
      <w:tr w:rsidR="00F57A9C" w:rsidRPr="007C2567" w:rsidTr="00F57A9C">
        <w:tc>
          <w:tcPr>
            <w:tcW w:w="8613" w:type="dxa"/>
            <w:gridSpan w:val="8"/>
            <w:shd w:val="clear" w:color="auto" w:fill="A6A6A6"/>
          </w:tcPr>
          <w:p w:rsidR="00F57A9C" w:rsidRPr="007C2567" w:rsidRDefault="00F57A9C" w:rsidP="00F57A9C">
            <w:pPr>
              <w:keepNext/>
              <w:spacing w:after="0"/>
              <w:rPr>
                <w:sz w:val="14"/>
                <w:szCs w:val="14"/>
              </w:rPr>
            </w:pPr>
            <w:r w:rsidRPr="007C2567">
              <w:rPr>
                <w:b/>
                <w:sz w:val="14"/>
                <w:szCs w:val="14"/>
              </w:rPr>
              <w:t>Evidences</w:t>
            </w:r>
          </w:p>
        </w:tc>
      </w:tr>
      <w:tr w:rsidR="00F57A9C" w:rsidRPr="007C2567" w:rsidTr="00F57A9C">
        <w:tc>
          <w:tcPr>
            <w:tcW w:w="8613" w:type="dxa"/>
            <w:gridSpan w:val="8"/>
            <w:shd w:val="clear" w:color="auto" w:fill="auto"/>
          </w:tcPr>
          <w:p w:rsidR="00F57A9C" w:rsidRPr="007C2567" w:rsidRDefault="00F57A9C" w:rsidP="00F57A9C">
            <w:pPr>
              <w:keepNext/>
              <w:spacing w:after="0"/>
            </w:pPr>
          </w:p>
          <w:p w:rsidR="00F57A9C" w:rsidRPr="00163687" w:rsidRDefault="00F57A9C" w:rsidP="00F57A9C">
            <w:pPr>
              <w:keepNext/>
              <w:spacing w:after="0"/>
              <w:rPr>
                <w:sz w:val="2"/>
              </w:rPr>
            </w:pPr>
            <w:r>
              <w:t xml:space="preserve">         </w:t>
            </w:r>
          </w:p>
          <w:p w:rsidR="00F57A9C" w:rsidRPr="007C2567" w:rsidRDefault="00F57A9C" w:rsidP="00F57A9C">
            <w:pPr>
              <w:keepNext/>
              <w:spacing w:after="0"/>
              <w:rPr>
                <w:color w:val="548DD4"/>
                <w:sz w:val="16"/>
                <w:szCs w:val="16"/>
                <w:lang w:val="en-US"/>
              </w:rPr>
            </w:pPr>
          </w:p>
          <w:p w:rsidR="00F57A9C" w:rsidRPr="00163687" w:rsidRDefault="00F57A9C" w:rsidP="00F57A9C">
            <w:pPr>
              <w:keepNext/>
              <w:spacing w:after="0"/>
              <w:rPr>
                <w:color w:val="548DD4"/>
                <w:sz w:val="2"/>
                <w:szCs w:val="16"/>
                <w:lang w:val="en-US"/>
              </w:rPr>
            </w:pPr>
          </w:p>
        </w:tc>
      </w:tr>
      <w:tr w:rsidR="00F57A9C" w:rsidRPr="0056181B" w:rsidTr="00ED14AC">
        <w:tc>
          <w:tcPr>
            <w:tcW w:w="865" w:type="dxa"/>
            <w:shd w:val="clear" w:color="auto" w:fill="auto"/>
            <w:vAlign w:val="center"/>
          </w:tcPr>
          <w:p w:rsidR="00F57A9C" w:rsidRPr="00544FC8" w:rsidRDefault="00F57A9C" w:rsidP="00F57A9C">
            <w:pPr>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F57A9C" w:rsidRPr="00057FF1" w:rsidRDefault="00F57A9C" w:rsidP="00F57A9C">
            <w:r>
              <w:t>Launch the application with the choosen browser</w:t>
            </w:r>
          </w:p>
        </w:tc>
        <w:tc>
          <w:tcPr>
            <w:tcW w:w="2690" w:type="dxa"/>
            <w:gridSpan w:val="2"/>
            <w:shd w:val="clear" w:color="auto" w:fill="auto"/>
          </w:tcPr>
          <w:p w:rsidR="00F57A9C" w:rsidRPr="009D7AA1" w:rsidRDefault="00F57A9C" w:rsidP="00F57A9C">
            <w:r>
              <w:t>The web client is launched</w:t>
            </w:r>
          </w:p>
        </w:tc>
        <w:tc>
          <w:tcPr>
            <w:tcW w:w="1559" w:type="dxa"/>
            <w:tcBorders>
              <w:top w:val="single" w:sz="6" w:space="0" w:color="auto"/>
              <w:bottom w:val="single" w:sz="6" w:space="0" w:color="auto"/>
            </w:tcBorders>
            <w:shd w:val="clear" w:color="auto" w:fill="47F62A"/>
            <w:vAlign w:val="center"/>
          </w:tcPr>
          <w:p w:rsidR="00F57A9C" w:rsidRPr="0056181B" w:rsidRDefault="00F57A9C" w:rsidP="00F57A9C">
            <w:pPr>
              <w:spacing w:after="0"/>
              <w:jc w:val="center"/>
              <w:rPr>
                <w:i/>
                <w:sz w:val="14"/>
                <w:szCs w:val="14"/>
              </w:rPr>
            </w:pPr>
          </w:p>
        </w:tc>
      </w:tr>
      <w:tr w:rsidR="00F57A9C" w:rsidRPr="0056181B" w:rsidTr="00ED14AC">
        <w:tc>
          <w:tcPr>
            <w:tcW w:w="865" w:type="dxa"/>
            <w:shd w:val="clear" w:color="auto" w:fill="auto"/>
            <w:vAlign w:val="center"/>
          </w:tcPr>
          <w:p w:rsidR="00F57A9C" w:rsidRDefault="00F57A9C" w:rsidP="00F57A9C">
            <w:pPr>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F57A9C" w:rsidRDefault="00F57A9C" w:rsidP="00F57A9C">
            <w:r>
              <w:t xml:space="preserve">Click on ‘My Account’  </w:t>
            </w:r>
          </w:p>
        </w:tc>
        <w:tc>
          <w:tcPr>
            <w:tcW w:w="2690" w:type="dxa"/>
            <w:gridSpan w:val="2"/>
            <w:shd w:val="clear" w:color="auto" w:fill="auto"/>
          </w:tcPr>
          <w:p w:rsidR="00F57A9C" w:rsidRPr="0052026E" w:rsidRDefault="00F57A9C" w:rsidP="00F57A9C">
            <w:r>
              <w:t>My Account tabs are displayed. The ‘Download manager’ tab is displayed.</w:t>
            </w:r>
          </w:p>
        </w:tc>
        <w:tc>
          <w:tcPr>
            <w:tcW w:w="1559" w:type="dxa"/>
            <w:tcBorders>
              <w:top w:val="single" w:sz="6" w:space="0" w:color="auto"/>
              <w:bottom w:val="single" w:sz="6" w:space="0" w:color="auto"/>
            </w:tcBorders>
            <w:shd w:val="clear" w:color="auto" w:fill="47F62A"/>
            <w:vAlign w:val="center"/>
          </w:tcPr>
          <w:p w:rsidR="00F57A9C" w:rsidRPr="009B26D3" w:rsidRDefault="00F57A9C" w:rsidP="00F57A9C">
            <w:pPr>
              <w:spacing w:after="0"/>
              <w:jc w:val="center"/>
              <w:rPr>
                <w:i/>
                <w:sz w:val="14"/>
                <w:szCs w:val="14"/>
                <w:lang w:val="en-GB"/>
              </w:rPr>
            </w:pPr>
          </w:p>
        </w:tc>
      </w:tr>
      <w:tr w:rsidR="00F57A9C" w:rsidRPr="0056181B" w:rsidTr="00ED14AC">
        <w:tc>
          <w:tcPr>
            <w:tcW w:w="865" w:type="dxa"/>
            <w:shd w:val="clear" w:color="auto" w:fill="auto"/>
            <w:vAlign w:val="center"/>
          </w:tcPr>
          <w:p w:rsidR="00F57A9C" w:rsidRDefault="00F57A9C" w:rsidP="00F57A9C">
            <w:pPr>
              <w:spacing w:after="0"/>
              <w:jc w:val="center"/>
              <w:rPr>
                <w:i/>
                <w:sz w:val="14"/>
                <w:szCs w:val="14"/>
              </w:rPr>
            </w:pPr>
            <w:r>
              <w:rPr>
                <w:i/>
                <w:sz w:val="14"/>
                <w:szCs w:val="14"/>
              </w:rPr>
              <w:t>Step-30</w:t>
            </w:r>
          </w:p>
        </w:tc>
        <w:tc>
          <w:tcPr>
            <w:tcW w:w="3499" w:type="dxa"/>
            <w:gridSpan w:val="4"/>
            <w:shd w:val="clear" w:color="auto" w:fill="auto"/>
          </w:tcPr>
          <w:p w:rsidR="00F57A9C" w:rsidRDefault="00F57A9C" w:rsidP="00F57A9C">
            <w:r>
              <w:t>Click on the “Shopcarts” tab</w:t>
            </w:r>
          </w:p>
        </w:tc>
        <w:tc>
          <w:tcPr>
            <w:tcW w:w="2690" w:type="dxa"/>
            <w:gridSpan w:val="2"/>
            <w:shd w:val="clear" w:color="auto" w:fill="auto"/>
          </w:tcPr>
          <w:p w:rsidR="00F57A9C" w:rsidRPr="009D7AA1" w:rsidRDefault="00F57A9C" w:rsidP="00F57A9C">
            <w:r>
              <w:t xml:space="preserve">The available shopcart list displayed with the default shopcart selected. </w:t>
            </w:r>
          </w:p>
        </w:tc>
        <w:tc>
          <w:tcPr>
            <w:tcW w:w="1559" w:type="dxa"/>
            <w:tcBorders>
              <w:top w:val="single" w:sz="6" w:space="0" w:color="auto"/>
              <w:bottom w:val="single" w:sz="6" w:space="0" w:color="auto"/>
            </w:tcBorders>
            <w:shd w:val="clear" w:color="auto" w:fill="47F62A"/>
            <w:vAlign w:val="center"/>
          </w:tcPr>
          <w:p w:rsidR="00F57A9C" w:rsidRDefault="00F57A9C" w:rsidP="00F57A9C">
            <w:pPr>
              <w:spacing w:after="0"/>
              <w:jc w:val="center"/>
              <w:rPr>
                <w:rFonts w:cstheme="minorHAnsi"/>
                <w:i/>
                <w:sz w:val="14"/>
                <w:szCs w:val="14"/>
              </w:rPr>
            </w:pPr>
            <w:r>
              <w:rPr>
                <w:rFonts w:cstheme="minorHAnsi"/>
                <w:i/>
                <w:sz w:val="14"/>
                <w:szCs w:val="14"/>
              </w:rPr>
              <w:t>NGEO-WEBC-PFC-0270</w:t>
            </w:r>
          </w:p>
        </w:tc>
      </w:tr>
      <w:tr w:rsidR="00F57A9C" w:rsidRPr="0056181B" w:rsidTr="00ED14AC">
        <w:tc>
          <w:tcPr>
            <w:tcW w:w="865" w:type="dxa"/>
            <w:shd w:val="clear" w:color="auto" w:fill="auto"/>
            <w:vAlign w:val="center"/>
          </w:tcPr>
          <w:p w:rsidR="00F57A9C" w:rsidRDefault="00F57A9C" w:rsidP="00F57A9C">
            <w:pPr>
              <w:spacing w:after="0"/>
              <w:jc w:val="center"/>
              <w:rPr>
                <w:i/>
                <w:sz w:val="14"/>
                <w:szCs w:val="14"/>
              </w:rPr>
            </w:pPr>
            <w:r>
              <w:rPr>
                <w:i/>
                <w:sz w:val="14"/>
                <w:szCs w:val="14"/>
              </w:rPr>
              <w:t>Step-40</w:t>
            </w:r>
          </w:p>
        </w:tc>
        <w:tc>
          <w:tcPr>
            <w:tcW w:w="3499" w:type="dxa"/>
            <w:gridSpan w:val="4"/>
            <w:shd w:val="clear" w:color="auto" w:fill="auto"/>
          </w:tcPr>
          <w:p w:rsidR="00F57A9C" w:rsidRDefault="00F57A9C" w:rsidP="00F57A9C">
            <w:pPr>
              <w:rPr>
                <w:rFonts w:cstheme="minorHAnsi"/>
              </w:rPr>
            </w:pPr>
            <w:r w:rsidRPr="00047017">
              <w:t xml:space="preserve">Click on </w:t>
            </w:r>
            <w:r>
              <w:t>“</w:t>
            </w:r>
            <w:r w:rsidRPr="00047017">
              <w:t>New</w:t>
            </w:r>
            <w:r>
              <w:t>”</w:t>
            </w:r>
            <w:r w:rsidRPr="00047017">
              <w:t xml:space="preserve"> button</w:t>
            </w:r>
          </w:p>
        </w:tc>
        <w:tc>
          <w:tcPr>
            <w:tcW w:w="2690" w:type="dxa"/>
            <w:gridSpan w:val="2"/>
            <w:shd w:val="clear" w:color="auto" w:fill="auto"/>
          </w:tcPr>
          <w:p w:rsidR="00F57A9C" w:rsidRDefault="00F57A9C" w:rsidP="00F57A9C">
            <w:pPr>
              <w:rPr>
                <w:rFonts w:cstheme="minorHAnsi"/>
                <w:lang w:val="en-GB"/>
              </w:rPr>
            </w:pPr>
            <w:r w:rsidRPr="00F95B28">
              <w:rPr>
                <w:lang w:val="en-US"/>
              </w:rPr>
              <w:t>the create shopcart widget is popped up</w:t>
            </w:r>
          </w:p>
        </w:tc>
        <w:tc>
          <w:tcPr>
            <w:tcW w:w="1559" w:type="dxa"/>
            <w:tcBorders>
              <w:top w:val="single" w:sz="6" w:space="0" w:color="auto"/>
              <w:bottom w:val="single" w:sz="6" w:space="0" w:color="auto"/>
            </w:tcBorders>
            <w:shd w:val="clear" w:color="auto" w:fill="47F62A"/>
            <w:vAlign w:val="center"/>
          </w:tcPr>
          <w:p w:rsidR="00F57A9C" w:rsidRDefault="00F57A9C" w:rsidP="00F57A9C">
            <w:pPr>
              <w:spacing w:after="0"/>
              <w:jc w:val="center"/>
              <w:rPr>
                <w:rFonts w:cstheme="minorHAnsi"/>
                <w:i/>
                <w:sz w:val="14"/>
                <w:szCs w:val="14"/>
              </w:rPr>
            </w:pPr>
          </w:p>
        </w:tc>
      </w:tr>
      <w:tr w:rsidR="00F57A9C" w:rsidRPr="0056181B" w:rsidTr="00ED14AC">
        <w:tc>
          <w:tcPr>
            <w:tcW w:w="865" w:type="dxa"/>
            <w:shd w:val="clear" w:color="auto" w:fill="auto"/>
            <w:vAlign w:val="center"/>
          </w:tcPr>
          <w:p w:rsidR="00F57A9C" w:rsidRDefault="00F57A9C" w:rsidP="00F57A9C">
            <w:pPr>
              <w:spacing w:after="0"/>
              <w:jc w:val="center"/>
              <w:rPr>
                <w:i/>
                <w:sz w:val="14"/>
                <w:szCs w:val="14"/>
              </w:rPr>
            </w:pPr>
            <w:r>
              <w:rPr>
                <w:i/>
                <w:sz w:val="14"/>
                <w:szCs w:val="14"/>
              </w:rPr>
              <w:t>Step-50</w:t>
            </w:r>
          </w:p>
        </w:tc>
        <w:tc>
          <w:tcPr>
            <w:tcW w:w="3499" w:type="dxa"/>
            <w:gridSpan w:val="4"/>
            <w:shd w:val="clear" w:color="auto" w:fill="auto"/>
          </w:tcPr>
          <w:p w:rsidR="00F57A9C" w:rsidRDefault="00F57A9C" w:rsidP="00F57A9C">
            <w:pPr>
              <w:rPr>
                <w:rFonts w:cstheme="minorHAnsi"/>
              </w:rPr>
            </w:pPr>
            <w:r w:rsidRPr="00F95B28">
              <w:rPr>
                <w:lang w:val="en-US"/>
              </w:rPr>
              <w:t>Enter the new shopcart name in the textfield</w:t>
            </w:r>
          </w:p>
        </w:tc>
        <w:tc>
          <w:tcPr>
            <w:tcW w:w="2690" w:type="dxa"/>
            <w:gridSpan w:val="2"/>
            <w:shd w:val="clear" w:color="auto" w:fill="auto"/>
          </w:tcPr>
          <w:p w:rsidR="00F57A9C" w:rsidRDefault="00F57A9C" w:rsidP="00F57A9C">
            <w:pPr>
              <w:spacing w:after="0"/>
              <w:rPr>
                <w:rFonts w:cstheme="minorHAnsi"/>
                <w:lang w:val="en-GB"/>
              </w:rPr>
            </w:pPr>
          </w:p>
        </w:tc>
        <w:tc>
          <w:tcPr>
            <w:tcW w:w="1559" w:type="dxa"/>
            <w:tcBorders>
              <w:top w:val="single" w:sz="6" w:space="0" w:color="auto"/>
              <w:bottom w:val="single" w:sz="6" w:space="0" w:color="auto"/>
            </w:tcBorders>
            <w:shd w:val="clear" w:color="auto" w:fill="47F62A"/>
            <w:vAlign w:val="center"/>
          </w:tcPr>
          <w:p w:rsidR="00F57A9C" w:rsidRDefault="00F57A9C" w:rsidP="00F57A9C">
            <w:pPr>
              <w:spacing w:after="0"/>
              <w:jc w:val="center"/>
              <w:rPr>
                <w:rFonts w:cstheme="minorHAnsi"/>
                <w:i/>
                <w:sz w:val="14"/>
                <w:szCs w:val="14"/>
              </w:rPr>
            </w:pPr>
          </w:p>
        </w:tc>
      </w:tr>
      <w:tr w:rsidR="00F57A9C" w:rsidRPr="0056181B" w:rsidTr="00ED14AC">
        <w:tc>
          <w:tcPr>
            <w:tcW w:w="865" w:type="dxa"/>
            <w:shd w:val="clear" w:color="auto" w:fill="auto"/>
            <w:vAlign w:val="center"/>
          </w:tcPr>
          <w:p w:rsidR="00F57A9C" w:rsidRDefault="00F57A9C" w:rsidP="00F57A9C">
            <w:pPr>
              <w:spacing w:after="0"/>
              <w:jc w:val="center"/>
              <w:rPr>
                <w:i/>
                <w:sz w:val="14"/>
                <w:szCs w:val="14"/>
              </w:rPr>
            </w:pPr>
            <w:r>
              <w:rPr>
                <w:i/>
                <w:sz w:val="14"/>
                <w:szCs w:val="14"/>
              </w:rPr>
              <w:t>Step-60</w:t>
            </w:r>
          </w:p>
        </w:tc>
        <w:tc>
          <w:tcPr>
            <w:tcW w:w="3499" w:type="dxa"/>
            <w:gridSpan w:val="4"/>
            <w:shd w:val="clear" w:color="auto" w:fill="auto"/>
          </w:tcPr>
          <w:p w:rsidR="00F57A9C" w:rsidRDefault="00F57A9C" w:rsidP="00F57A9C">
            <w:r w:rsidRPr="00F95B28">
              <w:rPr>
                <w:lang w:val="en-US"/>
              </w:rPr>
              <w:t xml:space="preserve">Press the </w:t>
            </w:r>
            <w:r>
              <w:rPr>
                <w:lang w:val="en-US"/>
              </w:rPr>
              <w:t>“</w:t>
            </w:r>
            <w:r w:rsidRPr="00F95B28">
              <w:rPr>
                <w:lang w:val="en-US"/>
              </w:rPr>
              <w:t>Submit</w:t>
            </w:r>
            <w:r>
              <w:rPr>
                <w:lang w:val="en-US"/>
              </w:rPr>
              <w:t>”</w:t>
            </w:r>
            <w:r w:rsidRPr="00F95B28">
              <w:rPr>
                <w:lang w:val="en-US"/>
              </w:rPr>
              <w:t xml:space="preserve"> button or press </w:t>
            </w:r>
            <w:r>
              <w:rPr>
                <w:lang w:val="en-US"/>
              </w:rPr>
              <w:t>“</w:t>
            </w:r>
            <w:r w:rsidRPr="00F95B28">
              <w:rPr>
                <w:lang w:val="en-US"/>
              </w:rPr>
              <w:t>ENTER</w:t>
            </w:r>
            <w:r>
              <w:rPr>
                <w:lang w:val="en-US"/>
              </w:rPr>
              <w:t>”</w:t>
            </w:r>
            <w:r w:rsidRPr="00F95B28">
              <w:rPr>
                <w:lang w:val="en-US"/>
              </w:rPr>
              <w:t xml:space="preserve"> keyboard</w:t>
            </w:r>
          </w:p>
        </w:tc>
        <w:tc>
          <w:tcPr>
            <w:tcW w:w="2690" w:type="dxa"/>
            <w:gridSpan w:val="2"/>
            <w:shd w:val="clear" w:color="auto" w:fill="auto"/>
          </w:tcPr>
          <w:p w:rsidR="00F57A9C" w:rsidRPr="00A67A35" w:rsidRDefault="00F57A9C" w:rsidP="00F57A9C">
            <w:pPr>
              <w:rPr>
                <w:lang w:val="en-US"/>
              </w:rPr>
            </w:pPr>
            <w:r w:rsidRPr="00F95B28">
              <w:rPr>
                <w:lang w:val="en-US"/>
              </w:rPr>
              <w:t>the widget is closed and a new shopcart entry having the entered name is added to the shopcart</w:t>
            </w:r>
            <w:r>
              <w:rPr>
                <w:lang w:val="en-US"/>
              </w:rPr>
              <w:t>’</w:t>
            </w:r>
            <w:r w:rsidRPr="00F95B28">
              <w:rPr>
                <w:lang w:val="en-US"/>
              </w:rPr>
              <w:t>s list</w:t>
            </w:r>
          </w:p>
        </w:tc>
        <w:tc>
          <w:tcPr>
            <w:tcW w:w="1559" w:type="dxa"/>
            <w:tcBorders>
              <w:top w:val="single" w:sz="6" w:space="0" w:color="auto"/>
              <w:bottom w:val="single" w:sz="6" w:space="0" w:color="auto"/>
            </w:tcBorders>
            <w:shd w:val="clear" w:color="auto" w:fill="47F62A"/>
            <w:vAlign w:val="center"/>
          </w:tcPr>
          <w:p w:rsidR="00F57A9C" w:rsidRDefault="00F57A9C" w:rsidP="00F57A9C">
            <w:pPr>
              <w:spacing w:after="0"/>
              <w:jc w:val="center"/>
              <w:rPr>
                <w:rFonts w:cstheme="minorHAnsi"/>
                <w:i/>
                <w:sz w:val="14"/>
                <w:szCs w:val="14"/>
              </w:rPr>
            </w:pPr>
            <w:r>
              <w:rPr>
                <w:rFonts w:cstheme="minorHAnsi"/>
                <w:i/>
                <w:sz w:val="14"/>
                <w:szCs w:val="14"/>
              </w:rPr>
              <w:t>NGEO-WEBC-PFC-0271</w:t>
            </w:r>
          </w:p>
        </w:tc>
      </w:tr>
      <w:tr w:rsidR="00F57A9C" w:rsidRPr="0056181B" w:rsidTr="00ED14AC">
        <w:tc>
          <w:tcPr>
            <w:tcW w:w="865" w:type="dxa"/>
            <w:shd w:val="clear" w:color="auto" w:fill="auto"/>
            <w:vAlign w:val="center"/>
          </w:tcPr>
          <w:p w:rsidR="00F57A9C" w:rsidRDefault="00471BE0" w:rsidP="00471BE0">
            <w:pPr>
              <w:spacing w:after="0"/>
              <w:jc w:val="center"/>
              <w:rPr>
                <w:i/>
                <w:sz w:val="14"/>
                <w:szCs w:val="14"/>
              </w:rPr>
            </w:pPr>
            <w:r>
              <w:rPr>
                <w:i/>
                <w:sz w:val="14"/>
                <w:szCs w:val="14"/>
              </w:rPr>
              <w:lastRenderedPageBreak/>
              <w:t>Step-7</w:t>
            </w:r>
            <w:r w:rsidR="00F57A9C">
              <w:rPr>
                <w:i/>
                <w:sz w:val="14"/>
                <w:szCs w:val="14"/>
              </w:rPr>
              <w:t>0</w:t>
            </w:r>
          </w:p>
        </w:tc>
        <w:tc>
          <w:tcPr>
            <w:tcW w:w="3499" w:type="dxa"/>
            <w:gridSpan w:val="4"/>
            <w:shd w:val="clear" w:color="auto" w:fill="auto"/>
          </w:tcPr>
          <w:p w:rsidR="00F57A9C" w:rsidRPr="00F95B28" w:rsidRDefault="00F57A9C" w:rsidP="00F57A9C">
            <w:pPr>
              <w:rPr>
                <w:lang w:val="en-US"/>
              </w:rPr>
            </w:pPr>
            <w:r w:rsidRPr="00F95B28">
              <w:rPr>
                <w:lang w:val="en-US"/>
              </w:rPr>
              <w:t xml:space="preserve">Click on </w:t>
            </w:r>
            <w:r>
              <w:rPr>
                <w:lang w:val="en-US"/>
              </w:rPr>
              <w:t>“</w:t>
            </w:r>
            <w:r w:rsidRPr="00F95B28">
              <w:rPr>
                <w:lang w:val="en-US"/>
              </w:rPr>
              <w:t>Share</w:t>
            </w:r>
            <w:r>
              <w:rPr>
                <w:lang w:val="en-US"/>
              </w:rPr>
              <w:t>”</w:t>
            </w:r>
            <w:r w:rsidRPr="00F95B28">
              <w:rPr>
                <w:lang w:val="en-US"/>
              </w:rPr>
              <w:t xml:space="preserve"> button</w:t>
            </w:r>
          </w:p>
        </w:tc>
        <w:tc>
          <w:tcPr>
            <w:tcW w:w="2690" w:type="dxa"/>
            <w:gridSpan w:val="2"/>
            <w:shd w:val="clear" w:color="auto" w:fill="auto"/>
          </w:tcPr>
          <w:p w:rsidR="00F57A9C" w:rsidRPr="00F95B28" w:rsidRDefault="00F57A9C" w:rsidP="00F57A9C">
            <w:pPr>
              <w:rPr>
                <w:lang w:val="en-US"/>
              </w:rPr>
            </w:pPr>
            <w:r>
              <w:rPr>
                <w:lang w:val="en-US"/>
              </w:rPr>
              <w:t xml:space="preserve">The share widget is popped </w:t>
            </w:r>
            <w:r w:rsidRPr="00F95B28">
              <w:rPr>
                <w:lang w:val="en-US"/>
              </w:rPr>
              <w:t>up</w:t>
            </w:r>
          </w:p>
        </w:tc>
        <w:tc>
          <w:tcPr>
            <w:tcW w:w="1559" w:type="dxa"/>
            <w:tcBorders>
              <w:top w:val="single" w:sz="6" w:space="0" w:color="auto"/>
              <w:bottom w:val="single" w:sz="6" w:space="0" w:color="auto"/>
            </w:tcBorders>
            <w:shd w:val="clear" w:color="auto" w:fill="47F62A"/>
            <w:vAlign w:val="center"/>
          </w:tcPr>
          <w:p w:rsidR="00F57A9C" w:rsidRDefault="00F57A9C" w:rsidP="00F57A9C">
            <w:pPr>
              <w:spacing w:after="0"/>
              <w:jc w:val="center"/>
              <w:rPr>
                <w:rFonts w:cstheme="minorHAnsi"/>
                <w:i/>
                <w:sz w:val="14"/>
                <w:szCs w:val="14"/>
              </w:rPr>
            </w:pPr>
            <w:r w:rsidRPr="00A67A35">
              <w:rPr>
                <w:rFonts w:cstheme="minorHAnsi"/>
                <w:i/>
                <w:sz w:val="14"/>
                <w:szCs w:val="14"/>
              </w:rPr>
              <w:t>NGEO-WEBC-PFC-0274</w:t>
            </w:r>
          </w:p>
        </w:tc>
      </w:tr>
      <w:tr w:rsidR="00F57A9C" w:rsidRPr="0056181B" w:rsidTr="00ED14AC">
        <w:tc>
          <w:tcPr>
            <w:tcW w:w="865" w:type="dxa"/>
            <w:shd w:val="clear" w:color="auto" w:fill="auto"/>
            <w:vAlign w:val="center"/>
          </w:tcPr>
          <w:p w:rsidR="00F57A9C" w:rsidRDefault="00F57A9C" w:rsidP="00471BE0">
            <w:pPr>
              <w:spacing w:after="0"/>
              <w:jc w:val="center"/>
              <w:rPr>
                <w:i/>
                <w:sz w:val="14"/>
                <w:szCs w:val="14"/>
              </w:rPr>
            </w:pPr>
            <w:r>
              <w:rPr>
                <w:i/>
                <w:sz w:val="14"/>
                <w:szCs w:val="14"/>
              </w:rPr>
              <w:t>Step-</w:t>
            </w:r>
            <w:r w:rsidR="00471BE0">
              <w:rPr>
                <w:i/>
                <w:sz w:val="14"/>
                <w:szCs w:val="14"/>
              </w:rPr>
              <w:t>8</w:t>
            </w:r>
            <w:r>
              <w:rPr>
                <w:i/>
                <w:sz w:val="14"/>
                <w:szCs w:val="14"/>
              </w:rPr>
              <w:t>0</w:t>
            </w:r>
          </w:p>
        </w:tc>
        <w:tc>
          <w:tcPr>
            <w:tcW w:w="3499" w:type="dxa"/>
            <w:gridSpan w:val="4"/>
            <w:shd w:val="clear" w:color="auto" w:fill="auto"/>
          </w:tcPr>
          <w:p w:rsidR="00F57A9C" w:rsidRPr="00F95B28" w:rsidRDefault="00F57A9C" w:rsidP="00F57A9C">
            <w:pPr>
              <w:rPr>
                <w:lang w:val="en-US"/>
              </w:rPr>
            </w:pPr>
            <w:r>
              <w:rPr>
                <w:lang w:val="en-US"/>
              </w:rPr>
              <w:t>Click on the</w:t>
            </w:r>
            <w:r w:rsidRPr="00F95B28">
              <w:rPr>
                <w:lang w:val="en-US"/>
              </w:rPr>
              <w:t xml:space="preserve"> url </w:t>
            </w:r>
            <w:r>
              <w:rPr>
                <w:lang w:val="en-US"/>
              </w:rPr>
              <w:t>button.</w:t>
            </w:r>
          </w:p>
        </w:tc>
        <w:tc>
          <w:tcPr>
            <w:tcW w:w="2690" w:type="dxa"/>
            <w:gridSpan w:val="2"/>
            <w:shd w:val="clear" w:color="auto" w:fill="auto"/>
          </w:tcPr>
          <w:p w:rsidR="00F57A9C" w:rsidRPr="00F95B28" w:rsidRDefault="00F57A9C" w:rsidP="00F57A9C">
            <w:pPr>
              <w:rPr>
                <w:lang w:val="en-US"/>
              </w:rPr>
            </w:pPr>
            <w:r>
              <w:rPr>
                <w:lang w:val="en-US"/>
              </w:rPr>
              <w:t xml:space="preserve">A new tab </w:t>
            </w:r>
            <w:proofErr w:type="gramStart"/>
            <w:r>
              <w:rPr>
                <w:lang w:val="en-US"/>
              </w:rPr>
              <w:t xml:space="preserve">is </w:t>
            </w:r>
            <w:r w:rsidRPr="00F95B28">
              <w:rPr>
                <w:lang w:val="en-US"/>
              </w:rPr>
              <w:t xml:space="preserve"> is</w:t>
            </w:r>
            <w:proofErr w:type="gramEnd"/>
            <w:r w:rsidRPr="00F95B28">
              <w:rPr>
                <w:lang w:val="en-US"/>
              </w:rPr>
              <w:t xml:space="preserve"> opened and the </w:t>
            </w:r>
            <w:r>
              <w:rPr>
                <w:lang w:val="en-US"/>
              </w:rPr>
              <w:t>shopcart items are displayed on the web client.</w:t>
            </w:r>
          </w:p>
        </w:tc>
        <w:tc>
          <w:tcPr>
            <w:tcW w:w="1559" w:type="dxa"/>
            <w:tcBorders>
              <w:top w:val="single" w:sz="6" w:space="0" w:color="auto"/>
              <w:bottom w:val="single" w:sz="6" w:space="0" w:color="auto"/>
            </w:tcBorders>
            <w:shd w:val="clear" w:color="auto" w:fill="47F62A"/>
            <w:vAlign w:val="center"/>
          </w:tcPr>
          <w:p w:rsidR="00F57A9C" w:rsidRPr="004150CB" w:rsidRDefault="00F57A9C" w:rsidP="00F57A9C">
            <w:pPr>
              <w:spacing w:after="0"/>
              <w:jc w:val="center"/>
              <w:rPr>
                <w:rFonts w:cstheme="minorHAnsi"/>
                <w:i/>
                <w:sz w:val="14"/>
                <w:szCs w:val="14"/>
                <w:lang w:val="en-US"/>
              </w:rPr>
            </w:pPr>
          </w:p>
        </w:tc>
      </w:tr>
      <w:tr w:rsidR="00F57A9C" w:rsidRPr="0056181B" w:rsidTr="00ED14AC">
        <w:tc>
          <w:tcPr>
            <w:tcW w:w="865" w:type="dxa"/>
            <w:shd w:val="clear" w:color="auto" w:fill="auto"/>
            <w:vAlign w:val="center"/>
          </w:tcPr>
          <w:p w:rsidR="00F57A9C" w:rsidRDefault="00F57A9C" w:rsidP="00471BE0">
            <w:pPr>
              <w:spacing w:after="0"/>
              <w:jc w:val="center"/>
              <w:rPr>
                <w:i/>
                <w:sz w:val="14"/>
                <w:szCs w:val="14"/>
              </w:rPr>
            </w:pPr>
            <w:r>
              <w:rPr>
                <w:i/>
                <w:sz w:val="14"/>
                <w:szCs w:val="14"/>
              </w:rPr>
              <w:t>Step-</w:t>
            </w:r>
            <w:r w:rsidR="00471BE0">
              <w:rPr>
                <w:i/>
                <w:sz w:val="14"/>
                <w:szCs w:val="14"/>
              </w:rPr>
              <w:t>9</w:t>
            </w:r>
            <w:r>
              <w:rPr>
                <w:i/>
                <w:sz w:val="14"/>
                <w:szCs w:val="14"/>
              </w:rPr>
              <w:t>0</w:t>
            </w:r>
          </w:p>
        </w:tc>
        <w:tc>
          <w:tcPr>
            <w:tcW w:w="3499" w:type="dxa"/>
            <w:gridSpan w:val="4"/>
            <w:shd w:val="clear" w:color="auto" w:fill="auto"/>
          </w:tcPr>
          <w:p w:rsidR="00F57A9C" w:rsidRPr="00F95B28" w:rsidRDefault="00F57A9C" w:rsidP="00F57A9C">
            <w:pPr>
              <w:rPr>
                <w:lang w:val="en-US"/>
              </w:rPr>
            </w:pPr>
            <w:r w:rsidRPr="00F95B28">
              <w:rPr>
                <w:lang w:val="en-US"/>
              </w:rPr>
              <w:t xml:space="preserve">Click on the </w:t>
            </w:r>
            <w:r>
              <w:rPr>
                <w:lang w:val="en-US"/>
              </w:rPr>
              <w:t>“</w:t>
            </w:r>
            <w:r w:rsidRPr="00F95B28">
              <w:rPr>
                <w:lang w:val="en-US"/>
              </w:rPr>
              <w:t>Export</w:t>
            </w:r>
            <w:r>
              <w:rPr>
                <w:lang w:val="en-US"/>
              </w:rPr>
              <w:t>”</w:t>
            </w:r>
            <w:r w:rsidRPr="00F95B28">
              <w:rPr>
                <w:lang w:val="en-US"/>
              </w:rPr>
              <w:t xml:space="preserve"> button</w:t>
            </w:r>
          </w:p>
        </w:tc>
        <w:tc>
          <w:tcPr>
            <w:tcW w:w="2690" w:type="dxa"/>
            <w:gridSpan w:val="2"/>
            <w:shd w:val="clear" w:color="auto" w:fill="auto"/>
          </w:tcPr>
          <w:p w:rsidR="00F57A9C" w:rsidRPr="00F95B28" w:rsidRDefault="00F57A9C" w:rsidP="00F57A9C">
            <w:pPr>
              <w:rPr>
                <w:lang w:val="en-US"/>
              </w:rPr>
            </w:pPr>
            <w:r>
              <w:rPr>
                <w:lang w:val="en-US"/>
              </w:rPr>
              <w:t>T</w:t>
            </w:r>
            <w:r w:rsidRPr="00F95B28">
              <w:rPr>
                <w:lang w:val="en-US"/>
              </w:rPr>
              <w:t>he export widget is popped up</w:t>
            </w:r>
          </w:p>
        </w:tc>
        <w:tc>
          <w:tcPr>
            <w:tcW w:w="1559" w:type="dxa"/>
            <w:tcBorders>
              <w:top w:val="single" w:sz="6" w:space="0" w:color="auto"/>
              <w:bottom w:val="single" w:sz="6" w:space="0" w:color="auto"/>
            </w:tcBorders>
            <w:shd w:val="clear" w:color="auto" w:fill="47F62A"/>
            <w:vAlign w:val="center"/>
          </w:tcPr>
          <w:p w:rsidR="00F57A9C" w:rsidRDefault="00F57A9C" w:rsidP="00F57A9C">
            <w:pPr>
              <w:spacing w:after="0"/>
              <w:jc w:val="center"/>
              <w:rPr>
                <w:rFonts w:cstheme="minorHAnsi"/>
                <w:i/>
                <w:sz w:val="14"/>
                <w:szCs w:val="14"/>
              </w:rPr>
            </w:pPr>
          </w:p>
        </w:tc>
      </w:tr>
      <w:tr w:rsidR="00F57A9C" w:rsidRPr="0056181B" w:rsidTr="00ED14AC">
        <w:tc>
          <w:tcPr>
            <w:tcW w:w="865" w:type="dxa"/>
            <w:shd w:val="clear" w:color="auto" w:fill="auto"/>
            <w:vAlign w:val="center"/>
          </w:tcPr>
          <w:p w:rsidR="00F57A9C" w:rsidRDefault="00F57A9C" w:rsidP="00471BE0">
            <w:pPr>
              <w:spacing w:after="0"/>
              <w:jc w:val="center"/>
              <w:rPr>
                <w:i/>
                <w:sz w:val="14"/>
                <w:szCs w:val="14"/>
              </w:rPr>
            </w:pPr>
            <w:r>
              <w:rPr>
                <w:i/>
                <w:sz w:val="14"/>
                <w:szCs w:val="14"/>
              </w:rPr>
              <w:t>Step-1</w:t>
            </w:r>
            <w:r w:rsidR="00471BE0">
              <w:rPr>
                <w:i/>
                <w:sz w:val="14"/>
                <w:szCs w:val="14"/>
              </w:rPr>
              <w:t>0</w:t>
            </w:r>
            <w:r>
              <w:rPr>
                <w:i/>
                <w:sz w:val="14"/>
                <w:szCs w:val="14"/>
              </w:rPr>
              <w:t>0</w:t>
            </w:r>
          </w:p>
        </w:tc>
        <w:tc>
          <w:tcPr>
            <w:tcW w:w="3499" w:type="dxa"/>
            <w:gridSpan w:val="4"/>
            <w:shd w:val="clear" w:color="auto" w:fill="auto"/>
          </w:tcPr>
          <w:p w:rsidR="00F57A9C" w:rsidRPr="00F95B28" w:rsidRDefault="00F57A9C" w:rsidP="00F57A9C">
            <w:pPr>
              <w:rPr>
                <w:lang w:val="en-US"/>
              </w:rPr>
            </w:pPr>
            <w:r w:rsidRPr="00F95B28">
              <w:rPr>
                <w:lang w:val="en-US"/>
              </w:rPr>
              <w:t xml:space="preserve">Choose one of the available export formats and press the </w:t>
            </w:r>
            <w:r>
              <w:rPr>
                <w:lang w:val="en-US"/>
              </w:rPr>
              <w:t>“</w:t>
            </w:r>
            <w:r w:rsidRPr="00F95B28">
              <w:rPr>
                <w:lang w:val="en-US"/>
              </w:rPr>
              <w:t>Download</w:t>
            </w:r>
            <w:r>
              <w:rPr>
                <w:lang w:val="en-US"/>
              </w:rPr>
              <w:t>”</w:t>
            </w:r>
            <w:r w:rsidRPr="00F95B28">
              <w:rPr>
                <w:lang w:val="en-US"/>
              </w:rPr>
              <w:t xml:space="preserve"> button</w:t>
            </w:r>
          </w:p>
        </w:tc>
        <w:tc>
          <w:tcPr>
            <w:tcW w:w="2690" w:type="dxa"/>
            <w:gridSpan w:val="2"/>
            <w:shd w:val="clear" w:color="auto" w:fill="auto"/>
          </w:tcPr>
          <w:p w:rsidR="00F57A9C" w:rsidRPr="00F95B28" w:rsidRDefault="00F57A9C" w:rsidP="00F57A9C">
            <w:pPr>
              <w:rPr>
                <w:lang w:val="en-US"/>
              </w:rPr>
            </w:pPr>
            <w:r>
              <w:rPr>
                <w:lang w:val="en-US"/>
              </w:rPr>
              <w:t>T</w:t>
            </w:r>
            <w:r w:rsidRPr="00F95B28">
              <w:rPr>
                <w:lang w:val="en-US"/>
              </w:rPr>
              <w:t>he shopcart file is download</w:t>
            </w:r>
            <w:r>
              <w:rPr>
                <w:lang w:val="en-US"/>
              </w:rPr>
              <w:t>ed</w:t>
            </w:r>
            <w:r w:rsidRPr="00F95B28">
              <w:rPr>
                <w:lang w:val="en-US"/>
              </w:rPr>
              <w:t xml:space="preserve"> with the specified format</w:t>
            </w:r>
          </w:p>
        </w:tc>
        <w:tc>
          <w:tcPr>
            <w:tcW w:w="1559" w:type="dxa"/>
            <w:tcBorders>
              <w:top w:val="single" w:sz="6" w:space="0" w:color="auto"/>
              <w:bottom w:val="single" w:sz="6" w:space="0" w:color="auto"/>
            </w:tcBorders>
            <w:shd w:val="clear" w:color="auto" w:fill="47F62A"/>
            <w:vAlign w:val="center"/>
          </w:tcPr>
          <w:p w:rsidR="00F57A9C" w:rsidRDefault="00F57A9C" w:rsidP="00F57A9C">
            <w:pPr>
              <w:spacing w:after="0"/>
              <w:jc w:val="center"/>
              <w:rPr>
                <w:rFonts w:cstheme="minorHAnsi"/>
                <w:i/>
                <w:sz w:val="14"/>
                <w:szCs w:val="14"/>
              </w:rPr>
            </w:pPr>
            <w:r>
              <w:rPr>
                <w:rFonts w:cstheme="minorHAnsi"/>
                <w:i/>
                <w:sz w:val="14"/>
                <w:szCs w:val="14"/>
              </w:rPr>
              <w:t>NGEO-WEBC-PFC-0275</w:t>
            </w:r>
          </w:p>
        </w:tc>
      </w:tr>
      <w:tr w:rsidR="00F57A9C" w:rsidRPr="0056181B" w:rsidTr="00ED14AC">
        <w:tc>
          <w:tcPr>
            <w:tcW w:w="865" w:type="dxa"/>
            <w:shd w:val="clear" w:color="auto" w:fill="auto"/>
            <w:vAlign w:val="center"/>
          </w:tcPr>
          <w:p w:rsidR="00F57A9C" w:rsidRDefault="00F57A9C" w:rsidP="00471BE0">
            <w:pPr>
              <w:spacing w:after="0"/>
              <w:jc w:val="center"/>
              <w:rPr>
                <w:i/>
                <w:sz w:val="14"/>
                <w:szCs w:val="14"/>
              </w:rPr>
            </w:pPr>
            <w:r>
              <w:rPr>
                <w:i/>
                <w:sz w:val="14"/>
                <w:szCs w:val="14"/>
              </w:rPr>
              <w:t>Step-1</w:t>
            </w:r>
            <w:r w:rsidR="00471BE0">
              <w:rPr>
                <w:i/>
                <w:sz w:val="14"/>
                <w:szCs w:val="14"/>
              </w:rPr>
              <w:t>1</w:t>
            </w:r>
            <w:r>
              <w:rPr>
                <w:i/>
                <w:sz w:val="14"/>
                <w:szCs w:val="14"/>
              </w:rPr>
              <w:t>0</w:t>
            </w:r>
          </w:p>
        </w:tc>
        <w:tc>
          <w:tcPr>
            <w:tcW w:w="3499" w:type="dxa"/>
            <w:gridSpan w:val="4"/>
            <w:shd w:val="clear" w:color="auto" w:fill="auto"/>
          </w:tcPr>
          <w:p w:rsidR="00F57A9C" w:rsidRPr="00F95B28" w:rsidRDefault="00F57A9C" w:rsidP="00F57A9C">
            <w:pPr>
              <w:rPr>
                <w:lang w:val="en-US"/>
              </w:rPr>
            </w:pPr>
            <w:r>
              <w:rPr>
                <w:lang w:val="en-US"/>
              </w:rPr>
              <w:t>Click on the “rename” Button</w:t>
            </w:r>
          </w:p>
        </w:tc>
        <w:tc>
          <w:tcPr>
            <w:tcW w:w="2690" w:type="dxa"/>
            <w:gridSpan w:val="2"/>
            <w:shd w:val="clear" w:color="auto" w:fill="auto"/>
          </w:tcPr>
          <w:p w:rsidR="00F57A9C" w:rsidRDefault="00F57A9C" w:rsidP="00F57A9C">
            <w:pPr>
              <w:rPr>
                <w:lang w:val="en-US"/>
              </w:rPr>
            </w:pPr>
            <w:r>
              <w:rPr>
                <w:lang w:val="en-US"/>
              </w:rPr>
              <w:t>The rename widget is popped up</w:t>
            </w:r>
          </w:p>
        </w:tc>
        <w:tc>
          <w:tcPr>
            <w:tcW w:w="1559" w:type="dxa"/>
            <w:tcBorders>
              <w:top w:val="single" w:sz="6" w:space="0" w:color="auto"/>
              <w:bottom w:val="single" w:sz="6" w:space="0" w:color="auto"/>
            </w:tcBorders>
            <w:shd w:val="clear" w:color="auto" w:fill="47F62A"/>
            <w:vAlign w:val="center"/>
          </w:tcPr>
          <w:p w:rsidR="00F57A9C" w:rsidRPr="00A67A35" w:rsidRDefault="00F57A9C" w:rsidP="00F57A9C">
            <w:pPr>
              <w:spacing w:after="0"/>
              <w:jc w:val="center"/>
              <w:rPr>
                <w:rFonts w:cstheme="minorHAnsi"/>
                <w:i/>
                <w:sz w:val="14"/>
                <w:szCs w:val="14"/>
                <w:lang w:val="en-US"/>
              </w:rPr>
            </w:pPr>
          </w:p>
        </w:tc>
      </w:tr>
      <w:tr w:rsidR="00F57A9C" w:rsidRPr="0056181B" w:rsidTr="00ED14AC">
        <w:tc>
          <w:tcPr>
            <w:tcW w:w="865" w:type="dxa"/>
            <w:shd w:val="clear" w:color="auto" w:fill="auto"/>
            <w:vAlign w:val="center"/>
          </w:tcPr>
          <w:p w:rsidR="00F57A9C" w:rsidRDefault="00F57A9C" w:rsidP="00471BE0">
            <w:pPr>
              <w:spacing w:after="0"/>
              <w:jc w:val="center"/>
              <w:rPr>
                <w:i/>
                <w:sz w:val="14"/>
                <w:szCs w:val="14"/>
              </w:rPr>
            </w:pPr>
            <w:r>
              <w:rPr>
                <w:i/>
                <w:sz w:val="14"/>
                <w:szCs w:val="14"/>
              </w:rPr>
              <w:t>Step-1</w:t>
            </w:r>
            <w:r w:rsidR="00471BE0">
              <w:rPr>
                <w:i/>
                <w:sz w:val="14"/>
                <w:szCs w:val="14"/>
              </w:rPr>
              <w:t>2</w:t>
            </w:r>
            <w:r>
              <w:rPr>
                <w:i/>
                <w:sz w:val="14"/>
                <w:szCs w:val="14"/>
              </w:rPr>
              <w:t>0</w:t>
            </w:r>
          </w:p>
        </w:tc>
        <w:tc>
          <w:tcPr>
            <w:tcW w:w="3499" w:type="dxa"/>
            <w:gridSpan w:val="4"/>
            <w:shd w:val="clear" w:color="auto" w:fill="auto"/>
          </w:tcPr>
          <w:p w:rsidR="00F57A9C" w:rsidRDefault="00F57A9C" w:rsidP="00F57A9C">
            <w:pPr>
              <w:rPr>
                <w:lang w:val="en-US"/>
              </w:rPr>
            </w:pPr>
            <w:r>
              <w:rPr>
                <w:lang w:val="en-US"/>
              </w:rPr>
              <w:t>Enter the new name of the shopcart and p</w:t>
            </w:r>
            <w:r w:rsidRPr="00F95B28">
              <w:rPr>
                <w:lang w:val="en-US"/>
              </w:rPr>
              <w:t xml:space="preserve">ress the </w:t>
            </w:r>
            <w:r>
              <w:rPr>
                <w:lang w:val="en-US"/>
              </w:rPr>
              <w:t>“</w:t>
            </w:r>
            <w:r w:rsidRPr="00F95B28">
              <w:rPr>
                <w:lang w:val="en-US"/>
              </w:rPr>
              <w:t>Submit</w:t>
            </w:r>
            <w:r>
              <w:rPr>
                <w:lang w:val="en-US"/>
              </w:rPr>
              <w:t>”</w:t>
            </w:r>
            <w:r w:rsidRPr="00F95B28">
              <w:rPr>
                <w:lang w:val="en-US"/>
              </w:rPr>
              <w:t xml:space="preserve"> button or press </w:t>
            </w:r>
            <w:r>
              <w:rPr>
                <w:lang w:val="en-US"/>
              </w:rPr>
              <w:t>“</w:t>
            </w:r>
            <w:r w:rsidRPr="00F95B28">
              <w:rPr>
                <w:lang w:val="en-US"/>
              </w:rPr>
              <w:t>ENTER</w:t>
            </w:r>
            <w:r>
              <w:rPr>
                <w:lang w:val="en-US"/>
              </w:rPr>
              <w:t>”</w:t>
            </w:r>
            <w:r w:rsidRPr="00F95B28">
              <w:rPr>
                <w:lang w:val="en-US"/>
              </w:rPr>
              <w:t xml:space="preserve"> keyboard</w:t>
            </w:r>
          </w:p>
        </w:tc>
        <w:tc>
          <w:tcPr>
            <w:tcW w:w="2690" w:type="dxa"/>
            <w:gridSpan w:val="2"/>
            <w:shd w:val="clear" w:color="auto" w:fill="auto"/>
          </w:tcPr>
          <w:p w:rsidR="00F57A9C" w:rsidRDefault="00F57A9C" w:rsidP="00F57A9C">
            <w:pPr>
              <w:rPr>
                <w:lang w:val="en-US"/>
              </w:rPr>
            </w:pPr>
            <w:r>
              <w:rPr>
                <w:lang w:val="en-US"/>
              </w:rPr>
              <w:t>The rename widget is closed and the shopcart is renamed with the new entred name.</w:t>
            </w:r>
          </w:p>
        </w:tc>
        <w:tc>
          <w:tcPr>
            <w:tcW w:w="1559" w:type="dxa"/>
            <w:tcBorders>
              <w:top w:val="single" w:sz="6" w:space="0" w:color="auto"/>
              <w:bottom w:val="single" w:sz="6" w:space="0" w:color="auto"/>
            </w:tcBorders>
            <w:shd w:val="clear" w:color="auto" w:fill="47F62A"/>
            <w:vAlign w:val="center"/>
          </w:tcPr>
          <w:p w:rsidR="00F57A9C" w:rsidRPr="00F96E33" w:rsidRDefault="00F57A9C" w:rsidP="00F57A9C">
            <w:pPr>
              <w:spacing w:after="0"/>
              <w:jc w:val="center"/>
              <w:rPr>
                <w:rFonts w:cstheme="minorHAnsi"/>
                <w:i/>
                <w:sz w:val="14"/>
                <w:szCs w:val="14"/>
                <w:lang w:val="en-US"/>
              </w:rPr>
            </w:pPr>
            <w:r w:rsidRPr="00085014">
              <w:rPr>
                <w:rFonts w:cstheme="minorHAnsi"/>
                <w:i/>
                <w:sz w:val="14"/>
                <w:szCs w:val="14"/>
              </w:rPr>
              <w:t>NGEO-WEBC-PFC-027</w:t>
            </w:r>
            <w:r>
              <w:rPr>
                <w:rFonts w:cstheme="minorHAnsi"/>
                <w:i/>
                <w:sz w:val="14"/>
                <w:szCs w:val="14"/>
              </w:rPr>
              <w:t>6</w:t>
            </w:r>
          </w:p>
        </w:tc>
      </w:tr>
      <w:tr w:rsidR="00F57A9C" w:rsidTr="00ED14AC">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F57A9C" w:rsidRDefault="00F57A9C" w:rsidP="00471BE0">
            <w:pPr>
              <w:spacing w:after="0"/>
              <w:jc w:val="center"/>
              <w:rPr>
                <w:i/>
                <w:sz w:val="14"/>
                <w:szCs w:val="14"/>
              </w:rPr>
            </w:pPr>
            <w:r>
              <w:rPr>
                <w:i/>
                <w:sz w:val="14"/>
                <w:szCs w:val="14"/>
              </w:rPr>
              <w:t>Step-1</w:t>
            </w:r>
            <w:r w:rsidR="00471BE0">
              <w:rPr>
                <w:i/>
                <w:sz w:val="14"/>
                <w:szCs w:val="14"/>
              </w:rPr>
              <w:t>3</w:t>
            </w:r>
            <w:r>
              <w:rPr>
                <w:i/>
                <w:sz w:val="14"/>
                <w:szCs w:val="14"/>
              </w:rPr>
              <w:t>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auto"/>
          </w:tcPr>
          <w:p w:rsidR="00F57A9C" w:rsidRPr="00F95B28" w:rsidRDefault="00F57A9C" w:rsidP="00F57A9C">
            <w:pPr>
              <w:rPr>
                <w:lang w:val="en-US"/>
              </w:rPr>
            </w:pPr>
            <w:r w:rsidRPr="00F95B28">
              <w:rPr>
                <w:lang w:val="en-US"/>
              </w:rPr>
              <w:t xml:space="preserve">Click on the </w:t>
            </w:r>
            <w:r>
              <w:rPr>
                <w:lang w:val="en-US"/>
              </w:rPr>
              <w:t>“</w:t>
            </w:r>
            <w:r w:rsidRPr="00F95B28">
              <w:rPr>
                <w:lang w:val="en-US"/>
              </w:rPr>
              <w:t>Duplicate</w:t>
            </w:r>
            <w:r>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F57A9C" w:rsidRPr="00F95B28" w:rsidRDefault="00F57A9C" w:rsidP="00F57A9C">
            <w:pPr>
              <w:rPr>
                <w:lang w:val="en-US"/>
              </w:rPr>
            </w:pPr>
            <w:r>
              <w:rPr>
                <w:lang w:val="en-US"/>
              </w:rPr>
              <w:t>T</w:t>
            </w:r>
            <w:r w:rsidRPr="00F95B28">
              <w:rPr>
                <w:lang w:val="en-US"/>
              </w:rPr>
              <w:t xml:space="preserve">he currently </w:t>
            </w:r>
            <w:r>
              <w:rPr>
                <w:lang w:val="en-US"/>
              </w:rPr>
              <w:t>selected shopcart is duplicated</w:t>
            </w:r>
            <w:r w:rsidRPr="00F95B28">
              <w:rPr>
                <w:lang w:val="en-US"/>
              </w:rPr>
              <w:t xml:space="preserve">: a new entry is added to the list of shopcarts with the same name as the current shopcart to </w:t>
            </w:r>
            <w:proofErr w:type="gramStart"/>
            <w:r w:rsidRPr="00F95B28">
              <w:rPr>
                <w:lang w:val="en-US"/>
              </w:rPr>
              <w:t>w</w:t>
            </w:r>
            <w:r>
              <w:rPr>
                <w:lang w:val="en-US"/>
              </w:rPr>
              <w:t>hich  “</w:t>
            </w:r>
            <w:proofErr w:type="gramEnd"/>
            <w:r>
              <w:rPr>
                <w:lang w:val="en-US"/>
              </w:rPr>
              <w:t xml:space="preserve">(Duplicated)” is added. </w:t>
            </w:r>
          </w:p>
        </w:tc>
        <w:tc>
          <w:tcPr>
            <w:tcW w:w="1559" w:type="dxa"/>
            <w:tcBorders>
              <w:top w:val="single" w:sz="6" w:space="0" w:color="auto"/>
              <w:left w:val="single" w:sz="6" w:space="0" w:color="auto"/>
              <w:bottom w:val="single" w:sz="6" w:space="0" w:color="auto"/>
              <w:right w:val="single" w:sz="2" w:space="0" w:color="auto"/>
            </w:tcBorders>
            <w:shd w:val="clear" w:color="auto" w:fill="47F62A"/>
            <w:vAlign w:val="center"/>
          </w:tcPr>
          <w:p w:rsidR="00F57A9C" w:rsidRPr="00A67A35" w:rsidRDefault="00F57A9C" w:rsidP="00F57A9C">
            <w:pPr>
              <w:spacing w:after="0"/>
              <w:jc w:val="center"/>
              <w:rPr>
                <w:rFonts w:cstheme="minorHAnsi"/>
                <w:i/>
                <w:sz w:val="14"/>
                <w:szCs w:val="14"/>
                <w:lang w:val="en-US"/>
              </w:rPr>
            </w:pPr>
            <w:r w:rsidRPr="00085014">
              <w:rPr>
                <w:rFonts w:cstheme="minorHAnsi"/>
                <w:i/>
                <w:sz w:val="14"/>
                <w:szCs w:val="14"/>
              </w:rPr>
              <w:t>NGEO-WEBC-PFC-027</w:t>
            </w:r>
            <w:r>
              <w:rPr>
                <w:rFonts w:cstheme="minorHAnsi"/>
                <w:i/>
                <w:sz w:val="14"/>
                <w:szCs w:val="14"/>
              </w:rPr>
              <w:t>7</w:t>
            </w:r>
          </w:p>
        </w:tc>
      </w:tr>
      <w:tr w:rsidR="00F57A9C" w:rsidTr="00ED14AC">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F57A9C" w:rsidRDefault="00F57A9C" w:rsidP="00471BE0">
            <w:pPr>
              <w:spacing w:after="0"/>
              <w:jc w:val="center"/>
              <w:rPr>
                <w:i/>
                <w:sz w:val="14"/>
                <w:szCs w:val="14"/>
              </w:rPr>
            </w:pPr>
            <w:r>
              <w:rPr>
                <w:i/>
                <w:sz w:val="14"/>
                <w:szCs w:val="14"/>
              </w:rPr>
              <w:t>Step-1</w:t>
            </w:r>
            <w:r w:rsidR="00471BE0">
              <w:rPr>
                <w:i/>
                <w:sz w:val="14"/>
                <w:szCs w:val="14"/>
              </w:rPr>
              <w:t>4</w:t>
            </w:r>
            <w:r>
              <w:rPr>
                <w:i/>
                <w:sz w:val="14"/>
                <w:szCs w:val="14"/>
              </w:rPr>
              <w:t>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auto"/>
          </w:tcPr>
          <w:p w:rsidR="00F57A9C" w:rsidRPr="00F95B28" w:rsidRDefault="00F57A9C" w:rsidP="00F57A9C">
            <w:pPr>
              <w:rPr>
                <w:lang w:val="en-US"/>
              </w:rPr>
            </w:pPr>
            <w:r>
              <w:rPr>
                <w:lang w:val="en-US"/>
              </w:rPr>
              <w:t>Press the radio button of  the duplicated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F57A9C" w:rsidRDefault="00F57A9C" w:rsidP="00F57A9C">
            <w:pPr>
              <w:rPr>
                <w:lang w:val="en-US"/>
              </w:rPr>
            </w:pPr>
          </w:p>
        </w:tc>
        <w:tc>
          <w:tcPr>
            <w:tcW w:w="1559" w:type="dxa"/>
            <w:tcBorders>
              <w:top w:val="single" w:sz="6" w:space="0" w:color="auto"/>
              <w:left w:val="single" w:sz="6" w:space="0" w:color="auto"/>
              <w:bottom w:val="single" w:sz="6" w:space="0" w:color="auto"/>
              <w:right w:val="single" w:sz="2" w:space="0" w:color="auto"/>
            </w:tcBorders>
            <w:shd w:val="clear" w:color="auto" w:fill="47F62A"/>
            <w:vAlign w:val="center"/>
          </w:tcPr>
          <w:p w:rsidR="00F57A9C" w:rsidRPr="000838F5" w:rsidRDefault="00F57A9C" w:rsidP="00F57A9C">
            <w:pPr>
              <w:spacing w:after="0"/>
              <w:jc w:val="center"/>
              <w:rPr>
                <w:rFonts w:cstheme="minorHAnsi"/>
                <w:i/>
                <w:sz w:val="14"/>
                <w:szCs w:val="14"/>
                <w:lang w:val="en-US"/>
              </w:rPr>
            </w:pPr>
          </w:p>
        </w:tc>
      </w:tr>
      <w:tr w:rsidR="00F57A9C" w:rsidTr="00ED14AC">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F57A9C" w:rsidRDefault="00F57A9C" w:rsidP="00471BE0">
            <w:pPr>
              <w:spacing w:after="0"/>
              <w:jc w:val="center"/>
              <w:rPr>
                <w:i/>
                <w:sz w:val="14"/>
                <w:szCs w:val="14"/>
              </w:rPr>
            </w:pPr>
            <w:r>
              <w:rPr>
                <w:i/>
                <w:sz w:val="14"/>
                <w:szCs w:val="14"/>
              </w:rPr>
              <w:t>Step-1</w:t>
            </w:r>
            <w:r w:rsidR="00471BE0">
              <w:rPr>
                <w:i/>
                <w:sz w:val="14"/>
                <w:szCs w:val="14"/>
              </w:rPr>
              <w:t>5</w:t>
            </w:r>
            <w:r>
              <w:rPr>
                <w:i/>
                <w:sz w:val="14"/>
                <w:szCs w:val="14"/>
              </w:rPr>
              <w:t>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auto"/>
          </w:tcPr>
          <w:p w:rsidR="00F57A9C" w:rsidRPr="00F95B28" w:rsidRDefault="00F57A9C" w:rsidP="00F57A9C">
            <w:pPr>
              <w:rPr>
                <w:lang w:val="en-US"/>
              </w:rPr>
            </w:pPr>
            <w:r w:rsidRPr="00F95B28">
              <w:rPr>
                <w:lang w:val="en-US"/>
              </w:rPr>
              <w:t xml:space="preserve">Click on </w:t>
            </w:r>
            <w:r>
              <w:rPr>
                <w:lang w:val="en-US"/>
              </w:rPr>
              <w:t>“</w:t>
            </w:r>
            <w:r w:rsidRPr="00F95B28">
              <w:rPr>
                <w:lang w:val="en-US"/>
              </w:rPr>
              <w:t>Delete</w:t>
            </w:r>
            <w:r>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F57A9C" w:rsidRPr="00F95B28" w:rsidRDefault="00F57A9C" w:rsidP="00F57A9C">
            <w:pPr>
              <w:rPr>
                <w:lang w:val="en-US"/>
              </w:rPr>
            </w:pPr>
            <w:r w:rsidRPr="00F95B28">
              <w:rPr>
                <w:lang w:val="en-US"/>
              </w:rPr>
              <w:t>the currently selected shopcart i</w:t>
            </w:r>
            <w:r>
              <w:rPr>
                <w:lang w:val="en-US"/>
              </w:rPr>
              <w:t>s deleted from the list (the de</w:t>
            </w:r>
            <w:r w:rsidRPr="00F95B28">
              <w:rPr>
                <w:lang w:val="en-US"/>
              </w:rPr>
              <w:t>f</w:t>
            </w:r>
            <w:r>
              <w:rPr>
                <w:lang w:val="en-US"/>
              </w:rPr>
              <w:t>a</w:t>
            </w:r>
            <w:r w:rsidRPr="00F95B28">
              <w:rPr>
                <w:lang w:val="en-US"/>
              </w:rPr>
              <w:t>ult shopcart cannot be deleted</w:t>
            </w:r>
            <w:r>
              <w:rPr>
                <w:lang w:val="en-US"/>
              </w:rPr>
              <w:t xml:space="preserve"> and is selected after the deletion</w:t>
            </w:r>
            <w:r w:rsidRPr="00F95B28">
              <w:rPr>
                <w:lang w:val="en-US"/>
              </w:rPr>
              <w:t>)</w:t>
            </w:r>
          </w:p>
        </w:tc>
        <w:tc>
          <w:tcPr>
            <w:tcW w:w="1559" w:type="dxa"/>
            <w:tcBorders>
              <w:top w:val="single" w:sz="6" w:space="0" w:color="auto"/>
              <w:left w:val="single" w:sz="6" w:space="0" w:color="auto"/>
              <w:bottom w:val="single" w:sz="6" w:space="0" w:color="auto"/>
              <w:right w:val="single" w:sz="2" w:space="0" w:color="auto"/>
            </w:tcBorders>
            <w:shd w:val="clear" w:color="auto" w:fill="47F62A"/>
            <w:vAlign w:val="center"/>
          </w:tcPr>
          <w:p w:rsidR="00F57A9C" w:rsidRDefault="00F57A9C" w:rsidP="00F57A9C">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8</w:t>
            </w:r>
          </w:p>
        </w:tc>
      </w:tr>
      <w:tr w:rsidR="00F57A9C" w:rsidTr="00ED14AC">
        <w:trPr>
          <w:trHeight w:val="270"/>
        </w:trPr>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F57A9C" w:rsidRDefault="00F57A9C" w:rsidP="00471BE0">
            <w:pPr>
              <w:spacing w:after="0"/>
              <w:jc w:val="center"/>
              <w:rPr>
                <w:i/>
                <w:sz w:val="14"/>
                <w:szCs w:val="14"/>
              </w:rPr>
            </w:pPr>
            <w:r>
              <w:rPr>
                <w:i/>
                <w:sz w:val="14"/>
                <w:szCs w:val="14"/>
              </w:rPr>
              <w:t>Step-</w:t>
            </w:r>
            <w:r w:rsidR="00471BE0">
              <w:rPr>
                <w:i/>
                <w:sz w:val="14"/>
                <w:szCs w:val="14"/>
              </w:rPr>
              <w:t>16</w:t>
            </w:r>
            <w:r>
              <w:rPr>
                <w:i/>
                <w:sz w:val="14"/>
                <w:szCs w:val="14"/>
              </w:rPr>
              <w:t>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auto"/>
          </w:tcPr>
          <w:p w:rsidR="00F57A9C" w:rsidRPr="00F95B28" w:rsidRDefault="00F57A9C" w:rsidP="00F57A9C">
            <w:pPr>
              <w:rPr>
                <w:lang w:val="en-US"/>
              </w:rPr>
            </w:pPr>
            <w:r>
              <w:rPr>
                <w:lang w:val="en-US"/>
              </w:rPr>
              <w:t>Press the radio button of a different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F57A9C" w:rsidRPr="00F95B28" w:rsidRDefault="00F57A9C" w:rsidP="00F57A9C">
            <w:pPr>
              <w:rPr>
                <w:lang w:val="en-US"/>
              </w:rPr>
            </w:pPr>
            <w:r>
              <w:rPr>
                <w:lang w:val="en-US"/>
              </w:rPr>
              <w:t>The choosen shopcart is selected</w:t>
            </w:r>
          </w:p>
        </w:tc>
        <w:tc>
          <w:tcPr>
            <w:tcW w:w="1559" w:type="dxa"/>
            <w:tcBorders>
              <w:top w:val="single" w:sz="6" w:space="0" w:color="auto"/>
              <w:left w:val="single" w:sz="6" w:space="0" w:color="auto"/>
              <w:bottom w:val="single" w:sz="6" w:space="0" w:color="auto"/>
              <w:right w:val="single" w:sz="2" w:space="0" w:color="auto"/>
            </w:tcBorders>
            <w:shd w:val="clear" w:color="auto" w:fill="47F62A"/>
            <w:vAlign w:val="center"/>
          </w:tcPr>
          <w:p w:rsidR="00F57A9C" w:rsidRDefault="00F57A9C" w:rsidP="00F57A9C">
            <w:pPr>
              <w:spacing w:after="0"/>
              <w:jc w:val="center"/>
              <w:rPr>
                <w:rFonts w:cstheme="minorHAnsi"/>
                <w:i/>
                <w:sz w:val="14"/>
                <w:szCs w:val="14"/>
              </w:rPr>
            </w:pPr>
          </w:p>
        </w:tc>
      </w:tr>
      <w:tr w:rsidR="00F57A9C" w:rsidTr="002670D6">
        <w:trPr>
          <w:trHeight w:val="270"/>
        </w:trPr>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F57A9C" w:rsidRDefault="00F57A9C" w:rsidP="00471BE0">
            <w:pPr>
              <w:spacing w:after="0"/>
              <w:jc w:val="center"/>
              <w:rPr>
                <w:i/>
                <w:sz w:val="14"/>
                <w:szCs w:val="14"/>
              </w:rPr>
            </w:pPr>
            <w:r>
              <w:rPr>
                <w:i/>
                <w:sz w:val="14"/>
                <w:szCs w:val="14"/>
              </w:rPr>
              <w:t>Step-</w:t>
            </w:r>
            <w:r w:rsidR="00471BE0">
              <w:rPr>
                <w:i/>
                <w:sz w:val="14"/>
                <w:szCs w:val="14"/>
              </w:rPr>
              <w:t>17</w:t>
            </w:r>
            <w:r>
              <w:rPr>
                <w:i/>
                <w:sz w:val="14"/>
                <w:szCs w:val="14"/>
              </w:rPr>
              <w:t>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auto"/>
          </w:tcPr>
          <w:p w:rsidR="00F57A9C" w:rsidRDefault="00F57A9C" w:rsidP="00F57A9C">
            <w:pPr>
              <w:rPr>
                <w:lang w:val="en-US"/>
              </w:rPr>
            </w:pPr>
            <w:r>
              <w:rPr>
                <w:lang w:val="en-US"/>
              </w:rPr>
              <w:t xml:space="preserve">Go to the data services area and click on the shopcart icon, then on </w:t>
            </w:r>
            <w:r>
              <w:rPr>
                <w:lang w:val="en-US"/>
              </w:rPr>
              <w:lastRenderedPageBreak/>
              <w:t>the “Table”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F57A9C" w:rsidRPr="00F95B28" w:rsidRDefault="00F57A9C" w:rsidP="00F57A9C">
            <w:pPr>
              <w:rPr>
                <w:lang w:val="en-US"/>
              </w:rPr>
            </w:pPr>
            <w:r>
              <w:rPr>
                <w:lang w:val="en-US"/>
              </w:rPr>
              <w:lastRenderedPageBreak/>
              <w:t xml:space="preserve">The content of the selected shopcart (in My Account) is </w:t>
            </w:r>
            <w:r>
              <w:rPr>
                <w:lang w:val="en-US"/>
              </w:rPr>
              <w:lastRenderedPageBreak/>
              <w:t>displayed.</w:t>
            </w:r>
          </w:p>
        </w:tc>
        <w:tc>
          <w:tcPr>
            <w:tcW w:w="1559" w:type="dxa"/>
            <w:tcBorders>
              <w:top w:val="single" w:sz="6" w:space="0" w:color="auto"/>
              <w:left w:val="single" w:sz="6" w:space="0" w:color="auto"/>
              <w:bottom w:val="single" w:sz="6" w:space="0" w:color="auto"/>
              <w:right w:val="single" w:sz="2" w:space="0" w:color="auto"/>
            </w:tcBorders>
            <w:shd w:val="clear" w:color="auto" w:fill="47F62A"/>
            <w:vAlign w:val="center"/>
          </w:tcPr>
          <w:p w:rsidR="00F57A9C" w:rsidRDefault="00F57A9C" w:rsidP="00F57A9C">
            <w:pPr>
              <w:spacing w:after="0"/>
              <w:jc w:val="center"/>
              <w:rPr>
                <w:rFonts w:cstheme="minorHAnsi"/>
                <w:i/>
                <w:sz w:val="14"/>
                <w:szCs w:val="14"/>
              </w:rPr>
            </w:pPr>
            <w:r w:rsidRPr="00085014">
              <w:rPr>
                <w:rFonts w:cstheme="minorHAnsi"/>
                <w:i/>
                <w:sz w:val="14"/>
                <w:szCs w:val="14"/>
              </w:rPr>
              <w:lastRenderedPageBreak/>
              <w:t>NGEO-WEBC-PFC-027</w:t>
            </w:r>
            <w:r>
              <w:rPr>
                <w:rFonts w:cstheme="minorHAnsi"/>
                <w:i/>
                <w:sz w:val="14"/>
                <w:szCs w:val="14"/>
              </w:rPr>
              <w:t>9</w:t>
            </w:r>
          </w:p>
        </w:tc>
      </w:tr>
      <w:tr w:rsidR="007B0A4E" w:rsidTr="00ED14AC">
        <w:trPr>
          <w:trHeight w:val="270"/>
        </w:trPr>
        <w:tc>
          <w:tcPr>
            <w:tcW w:w="865" w:type="dxa"/>
            <w:tcBorders>
              <w:top w:val="single" w:sz="6" w:space="0" w:color="auto"/>
              <w:left w:val="single" w:sz="2" w:space="0" w:color="auto"/>
              <w:bottom w:val="single" w:sz="2" w:space="0" w:color="auto"/>
              <w:right w:val="single" w:sz="6" w:space="0" w:color="auto"/>
            </w:tcBorders>
            <w:shd w:val="clear" w:color="auto" w:fill="auto"/>
            <w:vAlign w:val="center"/>
          </w:tcPr>
          <w:p w:rsidR="007B0A4E" w:rsidRDefault="007B0A4E" w:rsidP="00471BE0">
            <w:pPr>
              <w:spacing w:after="0"/>
              <w:jc w:val="center"/>
              <w:rPr>
                <w:i/>
                <w:sz w:val="14"/>
                <w:szCs w:val="14"/>
              </w:rPr>
            </w:pPr>
            <w:r>
              <w:rPr>
                <w:i/>
                <w:sz w:val="14"/>
                <w:szCs w:val="14"/>
              </w:rPr>
              <w:lastRenderedPageBreak/>
              <w:t>Step-180</w:t>
            </w:r>
          </w:p>
        </w:tc>
        <w:tc>
          <w:tcPr>
            <w:tcW w:w="3499" w:type="dxa"/>
            <w:gridSpan w:val="4"/>
            <w:tcBorders>
              <w:top w:val="single" w:sz="6" w:space="0" w:color="auto"/>
              <w:left w:val="single" w:sz="6" w:space="0" w:color="auto"/>
              <w:bottom w:val="single" w:sz="2" w:space="0" w:color="auto"/>
              <w:right w:val="single" w:sz="6" w:space="0" w:color="auto"/>
            </w:tcBorders>
            <w:shd w:val="clear" w:color="auto" w:fill="auto"/>
          </w:tcPr>
          <w:p w:rsidR="007B0A4E" w:rsidRDefault="007B0A4E" w:rsidP="00F57A9C">
            <w:pPr>
              <w:rPr>
                <w:lang w:val="en-US"/>
              </w:rPr>
            </w:pPr>
            <w:r>
              <w:rPr>
                <w:rFonts w:cstheme="minorHAnsi"/>
              </w:rPr>
              <w:t>Use the scroll bar to go to the end of the list</w:t>
            </w:r>
          </w:p>
        </w:tc>
        <w:tc>
          <w:tcPr>
            <w:tcW w:w="2690" w:type="dxa"/>
            <w:gridSpan w:val="2"/>
            <w:tcBorders>
              <w:top w:val="single" w:sz="6" w:space="0" w:color="auto"/>
              <w:left w:val="single" w:sz="6" w:space="0" w:color="auto"/>
              <w:bottom w:val="single" w:sz="2" w:space="0" w:color="auto"/>
              <w:right w:val="single" w:sz="6" w:space="0" w:color="auto"/>
            </w:tcBorders>
            <w:shd w:val="clear" w:color="auto" w:fill="auto"/>
          </w:tcPr>
          <w:p w:rsidR="007B0A4E" w:rsidRDefault="007B0A4E" w:rsidP="00F57A9C">
            <w:pPr>
              <w:rPr>
                <w:lang w:val="en-US"/>
              </w:rPr>
            </w:pPr>
            <w:r>
              <w:rPr>
                <w:rFonts w:cstheme="minorHAnsi"/>
                <w:lang w:val="en-GB"/>
              </w:rPr>
              <w:t>Count that there is 100 shopcarts displayed</w:t>
            </w:r>
          </w:p>
        </w:tc>
        <w:tc>
          <w:tcPr>
            <w:tcW w:w="1559" w:type="dxa"/>
            <w:tcBorders>
              <w:top w:val="single" w:sz="6" w:space="0" w:color="auto"/>
              <w:left w:val="single" w:sz="6" w:space="0" w:color="auto"/>
              <w:bottom w:val="single" w:sz="2" w:space="0" w:color="auto"/>
              <w:right w:val="single" w:sz="2" w:space="0" w:color="auto"/>
            </w:tcBorders>
            <w:shd w:val="clear" w:color="auto" w:fill="47F62A"/>
            <w:vAlign w:val="center"/>
          </w:tcPr>
          <w:p w:rsidR="007B0A4E" w:rsidRPr="00085014" w:rsidRDefault="007B0A4E" w:rsidP="00F57A9C">
            <w:pPr>
              <w:spacing w:after="0"/>
              <w:jc w:val="center"/>
              <w:rPr>
                <w:rFonts w:cstheme="minorHAnsi"/>
                <w:i/>
                <w:sz w:val="14"/>
                <w:szCs w:val="14"/>
              </w:rPr>
            </w:pPr>
            <w:r w:rsidRPr="0056181B">
              <w:rPr>
                <w:i/>
                <w:sz w:val="14"/>
                <w:szCs w:val="14"/>
              </w:rPr>
              <w:t>NGEO-</w:t>
            </w:r>
            <w:r>
              <w:rPr>
                <w:i/>
                <w:sz w:val="14"/>
                <w:szCs w:val="14"/>
              </w:rPr>
              <w:t>WEBC-PFC-0272</w:t>
            </w:r>
          </w:p>
        </w:tc>
      </w:tr>
    </w:tbl>
    <w:p w:rsidR="00047B9A" w:rsidRPr="008E7933" w:rsidRDefault="00F57A9C" w:rsidP="00832590">
      <w:pPr>
        <w:pStyle w:val="Titre3"/>
      </w:pPr>
      <w:bookmarkStart w:id="186" w:name="_Toc413751520"/>
      <w:r w:rsidRPr="00852F75">
        <w:t>NGEO-WEBC-VTP-02</w:t>
      </w:r>
      <w:r>
        <w:t>8</w:t>
      </w:r>
      <w:r w:rsidRPr="00FE67CF">
        <w:t>0</w:t>
      </w:r>
      <w:bookmarkEnd w:id="18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F57A9C" w:rsidRPr="007C2567" w:rsidTr="00F57A9C">
        <w:tc>
          <w:tcPr>
            <w:tcW w:w="8613" w:type="dxa"/>
            <w:gridSpan w:val="8"/>
            <w:tcBorders>
              <w:top w:val="single" w:sz="2" w:space="0" w:color="auto"/>
              <w:bottom w:val="single" w:sz="6" w:space="0" w:color="auto"/>
            </w:tcBorders>
            <w:shd w:val="clear" w:color="auto" w:fill="548DD4" w:themeFill="text2" w:themeFillTint="99"/>
          </w:tcPr>
          <w:p w:rsidR="00F57A9C" w:rsidRPr="007C2567" w:rsidRDefault="00F57A9C" w:rsidP="00F57A9C">
            <w:pPr>
              <w:keepNext/>
              <w:spacing w:after="0"/>
              <w:jc w:val="center"/>
              <w:rPr>
                <w:b/>
                <w:color w:val="FFFFFF"/>
                <w:szCs w:val="18"/>
                <w:lang w:val="en-US"/>
              </w:rPr>
            </w:pPr>
            <w:r w:rsidRPr="007C2567">
              <w:rPr>
                <w:b/>
                <w:color w:val="FFFFFF"/>
                <w:szCs w:val="18"/>
                <w:lang w:val="en-US"/>
              </w:rPr>
              <w:t>NGEO VALIDATION TEST  RESULT</w:t>
            </w:r>
          </w:p>
        </w:tc>
      </w:tr>
      <w:tr w:rsidR="00F57A9C" w:rsidRPr="007C2567" w:rsidTr="00F57A9C">
        <w:tc>
          <w:tcPr>
            <w:tcW w:w="1607" w:type="dxa"/>
            <w:gridSpan w:val="2"/>
            <w:tcBorders>
              <w:top w:val="single" w:sz="6" w:space="0" w:color="auto"/>
            </w:tcBorders>
            <w:shd w:val="clear" w:color="auto" w:fill="548DD4" w:themeFill="text2" w:themeFillTint="99"/>
          </w:tcPr>
          <w:p w:rsidR="00F57A9C" w:rsidRPr="007C2567" w:rsidRDefault="00F57A9C" w:rsidP="00F57A9C">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F57A9C" w:rsidRPr="007C2567" w:rsidRDefault="00B62CBC">
            <w:pPr>
              <w:keepNext/>
              <w:spacing w:after="0"/>
              <w:rPr>
                <w:color w:val="548DD4"/>
                <w:sz w:val="16"/>
                <w:szCs w:val="16"/>
              </w:rPr>
            </w:pPr>
            <w:r>
              <w:rPr>
                <w:color w:val="548DD4"/>
                <w:sz w:val="16"/>
                <w:szCs w:val="16"/>
              </w:rPr>
              <w:t>NGEO-WEBC-VTP-</w:t>
            </w:r>
            <w:r w:rsidR="00F57A9C">
              <w:rPr>
                <w:color w:val="548DD4"/>
                <w:sz w:val="16"/>
                <w:szCs w:val="16"/>
              </w:rPr>
              <w:t>0280</w:t>
            </w:r>
          </w:p>
        </w:tc>
        <w:tc>
          <w:tcPr>
            <w:tcW w:w="1134" w:type="dxa"/>
            <w:gridSpan w:val="3"/>
            <w:tcBorders>
              <w:top w:val="single" w:sz="6" w:space="0" w:color="auto"/>
            </w:tcBorders>
            <w:shd w:val="clear" w:color="auto" w:fill="548DD4" w:themeFill="text2" w:themeFillTint="99"/>
          </w:tcPr>
          <w:p w:rsidR="00F57A9C" w:rsidRPr="007C2567" w:rsidRDefault="00F57A9C" w:rsidP="00F57A9C">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F57A9C" w:rsidRPr="007C2567" w:rsidRDefault="00F57A9C" w:rsidP="00F57A9C">
            <w:pPr>
              <w:keepNext/>
              <w:spacing w:after="0"/>
              <w:rPr>
                <w:color w:val="548DD4"/>
                <w:sz w:val="16"/>
                <w:szCs w:val="16"/>
                <w:lang w:val="en-US"/>
              </w:rPr>
            </w:pPr>
            <w:r>
              <w:rPr>
                <w:i/>
                <w:color w:val="548DD4"/>
                <w:sz w:val="16"/>
                <w:szCs w:val="16"/>
                <w:lang w:val="en-US"/>
              </w:rPr>
              <w:t>Shopcart as data service</w:t>
            </w:r>
          </w:p>
        </w:tc>
      </w:tr>
      <w:tr w:rsidR="00F57A9C" w:rsidRPr="007C2567" w:rsidTr="00F57A9C">
        <w:tc>
          <w:tcPr>
            <w:tcW w:w="8613" w:type="dxa"/>
            <w:gridSpan w:val="8"/>
            <w:shd w:val="clear" w:color="auto" w:fill="A6A6A6"/>
          </w:tcPr>
          <w:p w:rsidR="00F57A9C" w:rsidRPr="007C2567" w:rsidRDefault="00F57A9C" w:rsidP="00F57A9C">
            <w:pPr>
              <w:keepNext/>
              <w:spacing w:after="0"/>
              <w:rPr>
                <w:sz w:val="14"/>
                <w:szCs w:val="14"/>
              </w:rPr>
            </w:pPr>
            <w:r w:rsidRPr="007C2567">
              <w:rPr>
                <w:b/>
                <w:sz w:val="14"/>
                <w:szCs w:val="14"/>
              </w:rPr>
              <w:t>Result</w:t>
            </w:r>
          </w:p>
        </w:tc>
      </w:tr>
      <w:tr w:rsidR="00F57A9C" w:rsidRPr="007C2567" w:rsidTr="00F57A9C">
        <w:tc>
          <w:tcPr>
            <w:tcW w:w="8613" w:type="dxa"/>
            <w:gridSpan w:val="8"/>
            <w:shd w:val="clear" w:color="auto" w:fill="47F62A"/>
          </w:tcPr>
          <w:p w:rsidR="00F57A9C" w:rsidRPr="007C2567" w:rsidRDefault="00F57A9C" w:rsidP="00F57A9C">
            <w:pPr>
              <w:keepNext/>
              <w:spacing w:after="0"/>
              <w:jc w:val="center"/>
              <w:rPr>
                <w:b/>
                <w:color w:val="548DD4"/>
                <w:sz w:val="28"/>
                <w:szCs w:val="28"/>
                <w:lang w:val="en-US"/>
              </w:rPr>
            </w:pPr>
            <w:r w:rsidRPr="007C2567">
              <w:rPr>
                <w:b/>
                <w:sz w:val="28"/>
                <w:szCs w:val="28"/>
                <w:lang w:val="en-US"/>
              </w:rPr>
              <w:t>PASS</w:t>
            </w:r>
            <w:r>
              <w:rPr>
                <w:b/>
                <w:sz w:val="28"/>
                <w:szCs w:val="28"/>
                <w:lang w:val="en-US"/>
              </w:rPr>
              <w:t xml:space="preserve"> </w:t>
            </w:r>
          </w:p>
        </w:tc>
      </w:tr>
      <w:tr w:rsidR="00F57A9C" w:rsidRPr="007C2567" w:rsidTr="00F57A9C">
        <w:tc>
          <w:tcPr>
            <w:tcW w:w="4306" w:type="dxa"/>
            <w:gridSpan w:val="4"/>
            <w:shd w:val="clear" w:color="auto" w:fill="A6A6A6"/>
          </w:tcPr>
          <w:p w:rsidR="00F57A9C" w:rsidRPr="007C2567" w:rsidRDefault="00F57A9C" w:rsidP="00F57A9C">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F57A9C" w:rsidRPr="007C2567" w:rsidRDefault="00F57A9C" w:rsidP="00F57A9C">
            <w:pPr>
              <w:keepNext/>
              <w:spacing w:after="0"/>
              <w:rPr>
                <w:sz w:val="14"/>
                <w:szCs w:val="14"/>
              </w:rPr>
            </w:pPr>
            <w:r w:rsidRPr="007C2567">
              <w:rPr>
                <w:sz w:val="14"/>
                <w:szCs w:val="14"/>
              </w:rPr>
              <w:t>Execution info</w:t>
            </w:r>
          </w:p>
        </w:tc>
      </w:tr>
      <w:tr w:rsidR="00F57A9C" w:rsidRPr="007C2567" w:rsidTr="00F57A9C">
        <w:trPr>
          <w:trHeight w:val="457"/>
        </w:trPr>
        <w:tc>
          <w:tcPr>
            <w:tcW w:w="4306" w:type="dxa"/>
            <w:gridSpan w:val="4"/>
            <w:shd w:val="clear" w:color="auto" w:fill="FFFFFF" w:themeFill="background1"/>
          </w:tcPr>
          <w:p w:rsidR="00F57A9C" w:rsidRPr="007C2567" w:rsidRDefault="00F57A9C" w:rsidP="00F57A9C">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F57A9C" w:rsidRPr="007C2567" w:rsidRDefault="00F57A9C" w:rsidP="00F57A9C">
            <w:pPr>
              <w:keepNext/>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3 V2</w:t>
            </w:r>
          </w:p>
          <w:p w:rsidR="00F57A9C" w:rsidRPr="007C2567" w:rsidRDefault="00F57A9C" w:rsidP="00F57A9C">
            <w:pPr>
              <w:keepNext/>
              <w:spacing w:after="0"/>
              <w:rPr>
                <w:color w:val="548DD4"/>
                <w:sz w:val="16"/>
                <w:szCs w:val="16"/>
                <w:lang w:val="en-US"/>
              </w:rPr>
            </w:pPr>
            <w:r w:rsidRPr="007C2567">
              <w:rPr>
                <w:color w:val="548DD4"/>
                <w:sz w:val="16"/>
                <w:szCs w:val="16"/>
                <w:lang w:val="en-US"/>
              </w:rPr>
              <w:t>Tool1 version:</w:t>
            </w:r>
          </w:p>
          <w:p w:rsidR="00F57A9C" w:rsidRPr="007C2567" w:rsidRDefault="00F57A9C" w:rsidP="00F57A9C">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F57A9C" w:rsidRPr="00C669E1" w:rsidRDefault="00F57A9C" w:rsidP="00F57A9C">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F57A9C" w:rsidRPr="007C2567" w:rsidRDefault="00065DE1" w:rsidP="00F57A9C">
            <w:pPr>
              <w:keepNext/>
              <w:spacing w:after="0"/>
              <w:rPr>
                <w:color w:val="548DD4"/>
                <w:sz w:val="16"/>
                <w:szCs w:val="16"/>
                <w:lang w:val="en-US"/>
              </w:rPr>
            </w:pPr>
            <w:r>
              <w:rPr>
                <w:color w:val="548DD4"/>
                <w:sz w:val="16"/>
                <w:szCs w:val="16"/>
                <w:lang w:val="en-US"/>
              </w:rPr>
              <w:t>User: no authentication for stub server</w:t>
            </w:r>
          </w:p>
          <w:p w:rsidR="00F57A9C" w:rsidRPr="007C2567" w:rsidRDefault="00F57A9C" w:rsidP="00F57A9C">
            <w:pPr>
              <w:keepNext/>
              <w:spacing w:after="0"/>
              <w:rPr>
                <w:color w:val="548DD4"/>
                <w:sz w:val="16"/>
                <w:szCs w:val="16"/>
                <w:lang w:val="en-US"/>
              </w:rPr>
            </w:pPr>
            <w:r w:rsidRPr="007C2567">
              <w:rPr>
                <w:color w:val="548DD4"/>
                <w:sz w:val="16"/>
                <w:szCs w:val="16"/>
                <w:lang w:val="en-US"/>
              </w:rPr>
              <w:t>Hostname: localhost (nodejs server)</w:t>
            </w:r>
          </w:p>
          <w:p w:rsidR="00F57A9C" w:rsidRPr="007C2567" w:rsidRDefault="00065DE1" w:rsidP="00F57A9C">
            <w:pPr>
              <w:keepNext/>
              <w:spacing w:after="0"/>
              <w:rPr>
                <w:b/>
                <w:sz w:val="14"/>
                <w:szCs w:val="14"/>
              </w:rPr>
            </w:pPr>
            <w:r>
              <w:rPr>
                <w:color w:val="548DD4"/>
                <w:sz w:val="16"/>
                <w:szCs w:val="16"/>
                <w:lang w:val="en-US"/>
              </w:rPr>
              <w:t>Chrome</w:t>
            </w:r>
          </w:p>
        </w:tc>
      </w:tr>
      <w:tr w:rsidR="00F57A9C" w:rsidRPr="007C2567" w:rsidTr="00F57A9C">
        <w:tc>
          <w:tcPr>
            <w:tcW w:w="8613" w:type="dxa"/>
            <w:gridSpan w:val="8"/>
            <w:shd w:val="clear" w:color="auto" w:fill="A6A6A6"/>
          </w:tcPr>
          <w:p w:rsidR="00F57A9C" w:rsidRPr="007C2567" w:rsidRDefault="00F57A9C" w:rsidP="00F57A9C">
            <w:pPr>
              <w:keepNext/>
              <w:spacing w:after="0"/>
              <w:rPr>
                <w:sz w:val="14"/>
                <w:szCs w:val="14"/>
              </w:rPr>
            </w:pPr>
            <w:r w:rsidRPr="007C2567">
              <w:rPr>
                <w:b/>
                <w:sz w:val="14"/>
                <w:szCs w:val="14"/>
              </w:rPr>
              <w:t>Paths</w:t>
            </w:r>
          </w:p>
        </w:tc>
      </w:tr>
      <w:tr w:rsidR="00F57A9C" w:rsidRPr="007C2567" w:rsidTr="00F57A9C">
        <w:tc>
          <w:tcPr>
            <w:tcW w:w="8613" w:type="dxa"/>
            <w:gridSpan w:val="8"/>
            <w:shd w:val="clear" w:color="auto" w:fill="auto"/>
          </w:tcPr>
          <w:p w:rsidR="00F57A9C" w:rsidRPr="007C2567" w:rsidRDefault="00F57A9C" w:rsidP="00F57A9C">
            <w:pPr>
              <w:keepNext/>
              <w:spacing w:after="0"/>
              <w:rPr>
                <w:color w:val="548DD4"/>
                <w:sz w:val="16"/>
                <w:szCs w:val="16"/>
                <w:lang w:val="en-US"/>
              </w:rPr>
            </w:pPr>
            <w:r w:rsidRPr="007C2567">
              <w:rPr>
                <w:color w:val="548DD4"/>
                <w:sz w:val="16"/>
                <w:szCs w:val="16"/>
                <w:lang w:val="en-US"/>
              </w:rPr>
              <w:t>Input path:</w:t>
            </w:r>
          </w:p>
          <w:p w:rsidR="00F57A9C" w:rsidRPr="007C2567" w:rsidRDefault="00F57A9C" w:rsidP="00F57A9C">
            <w:pPr>
              <w:keepNext/>
              <w:spacing w:after="0"/>
              <w:rPr>
                <w:color w:val="548DD4"/>
                <w:sz w:val="16"/>
                <w:szCs w:val="16"/>
                <w:lang w:val="en-US"/>
              </w:rPr>
            </w:pPr>
            <w:r w:rsidRPr="007C2567">
              <w:rPr>
                <w:color w:val="548DD4"/>
                <w:sz w:val="16"/>
                <w:szCs w:val="16"/>
                <w:lang w:val="en-US"/>
              </w:rPr>
              <w:t>Output path:</w:t>
            </w:r>
          </w:p>
        </w:tc>
      </w:tr>
      <w:tr w:rsidR="00F57A9C" w:rsidRPr="007C2567" w:rsidTr="00F57A9C">
        <w:tc>
          <w:tcPr>
            <w:tcW w:w="8613" w:type="dxa"/>
            <w:gridSpan w:val="8"/>
            <w:shd w:val="clear" w:color="auto" w:fill="A6A6A6"/>
          </w:tcPr>
          <w:p w:rsidR="00F57A9C" w:rsidRPr="007C2567" w:rsidRDefault="00F57A9C" w:rsidP="00F57A9C">
            <w:pPr>
              <w:keepNext/>
              <w:spacing w:after="0"/>
              <w:rPr>
                <w:sz w:val="14"/>
                <w:szCs w:val="14"/>
              </w:rPr>
            </w:pPr>
            <w:r w:rsidRPr="007C2567">
              <w:rPr>
                <w:b/>
                <w:sz w:val="14"/>
                <w:szCs w:val="14"/>
              </w:rPr>
              <w:t>Evidences</w:t>
            </w:r>
          </w:p>
        </w:tc>
      </w:tr>
      <w:tr w:rsidR="00F57A9C" w:rsidRPr="007C2567" w:rsidTr="00F57A9C">
        <w:tc>
          <w:tcPr>
            <w:tcW w:w="8613" w:type="dxa"/>
            <w:gridSpan w:val="8"/>
            <w:shd w:val="clear" w:color="auto" w:fill="auto"/>
          </w:tcPr>
          <w:p w:rsidR="00F57A9C" w:rsidRPr="007C2567" w:rsidRDefault="00F57A9C" w:rsidP="00F57A9C">
            <w:pPr>
              <w:keepNext/>
              <w:spacing w:after="0"/>
            </w:pPr>
          </w:p>
          <w:p w:rsidR="00F57A9C" w:rsidRPr="00163687" w:rsidRDefault="00F57A9C" w:rsidP="00F57A9C">
            <w:pPr>
              <w:keepNext/>
              <w:spacing w:after="0"/>
              <w:rPr>
                <w:sz w:val="2"/>
              </w:rPr>
            </w:pPr>
            <w:r>
              <w:t xml:space="preserve">         </w:t>
            </w:r>
          </w:p>
          <w:p w:rsidR="00F57A9C" w:rsidRPr="007C2567" w:rsidRDefault="00F57A9C" w:rsidP="00F57A9C">
            <w:pPr>
              <w:keepNext/>
              <w:spacing w:after="0"/>
              <w:rPr>
                <w:color w:val="548DD4"/>
                <w:sz w:val="16"/>
                <w:szCs w:val="16"/>
                <w:lang w:val="en-US"/>
              </w:rPr>
            </w:pPr>
          </w:p>
          <w:p w:rsidR="00F57A9C" w:rsidRPr="00163687" w:rsidRDefault="00F57A9C" w:rsidP="00F57A9C">
            <w:pPr>
              <w:keepNext/>
              <w:spacing w:after="0"/>
              <w:rPr>
                <w:color w:val="548DD4"/>
                <w:sz w:val="2"/>
                <w:szCs w:val="16"/>
                <w:lang w:val="en-US"/>
              </w:rPr>
            </w:pPr>
          </w:p>
        </w:tc>
      </w:tr>
      <w:tr w:rsidR="00402AE5" w:rsidRPr="0056181B" w:rsidTr="00402AE5">
        <w:tc>
          <w:tcPr>
            <w:tcW w:w="865" w:type="dxa"/>
            <w:shd w:val="clear" w:color="auto" w:fill="auto"/>
            <w:vAlign w:val="center"/>
          </w:tcPr>
          <w:p w:rsidR="00402AE5" w:rsidRPr="00544FC8" w:rsidRDefault="00402AE5" w:rsidP="00524581">
            <w:pPr>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402AE5" w:rsidRPr="00057FF1" w:rsidRDefault="00402AE5" w:rsidP="00524581">
            <w:pPr>
              <w:spacing w:after="0"/>
            </w:pPr>
            <w:r>
              <w:t>Launch the application with the choosen browser</w:t>
            </w:r>
          </w:p>
        </w:tc>
        <w:tc>
          <w:tcPr>
            <w:tcW w:w="2690" w:type="dxa"/>
            <w:gridSpan w:val="2"/>
            <w:shd w:val="clear" w:color="auto" w:fill="auto"/>
          </w:tcPr>
          <w:p w:rsidR="00402AE5" w:rsidRPr="009D7AA1" w:rsidRDefault="00402AE5" w:rsidP="00524581">
            <w:pPr>
              <w:spacing w:after="0"/>
            </w:pPr>
            <w:r>
              <w:t>The web client is launched</w:t>
            </w:r>
          </w:p>
        </w:tc>
        <w:tc>
          <w:tcPr>
            <w:tcW w:w="1559" w:type="dxa"/>
            <w:tcBorders>
              <w:top w:val="single" w:sz="6" w:space="0" w:color="auto"/>
              <w:bottom w:val="single" w:sz="6" w:space="0" w:color="auto"/>
            </w:tcBorders>
            <w:shd w:val="clear" w:color="auto" w:fill="47F62A"/>
            <w:vAlign w:val="center"/>
          </w:tcPr>
          <w:p w:rsidR="00402AE5" w:rsidRPr="0056181B" w:rsidRDefault="00402AE5" w:rsidP="00524581">
            <w:pPr>
              <w:spacing w:after="0"/>
              <w:jc w:val="center"/>
              <w:rPr>
                <w:i/>
                <w:sz w:val="14"/>
                <w:szCs w:val="14"/>
              </w:rPr>
            </w:pPr>
          </w:p>
        </w:tc>
      </w:tr>
      <w:tr w:rsidR="00402AE5" w:rsidRPr="0056181B" w:rsidTr="00402AE5">
        <w:tc>
          <w:tcPr>
            <w:tcW w:w="865" w:type="dxa"/>
            <w:shd w:val="clear" w:color="auto" w:fill="auto"/>
            <w:vAlign w:val="center"/>
          </w:tcPr>
          <w:p w:rsidR="00402AE5" w:rsidRPr="003C0A28" w:rsidRDefault="00402AE5" w:rsidP="00524581">
            <w:pPr>
              <w:spacing w:after="0"/>
              <w:jc w:val="center"/>
              <w:rPr>
                <w:rFonts w:cstheme="minorHAnsi"/>
                <w:i/>
                <w:sz w:val="14"/>
                <w:szCs w:val="14"/>
              </w:rPr>
            </w:pPr>
            <w:r>
              <w:rPr>
                <w:rFonts w:cstheme="minorHAnsi"/>
                <w:i/>
                <w:sz w:val="14"/>
                <w:szCs w:val="14"/>
              </w:rPr>
              <w:t>Step-20</w:t>
            </w:r>
          </w:p>
        </w:tc>
        <w:tc>
          <w:tcPr>
            <w:tcW w:w="3499" w:type="dxa"/>
            <w:gridSpan w:val="4"/>
            <w:shd w:val="clear" w:color="auto" w:fill="auto"/>
          </w:tcPr>
          <w:p w:rsidR="00402AE5" w:rsidRDefault="00402AE5" w:rsidP="00524581">
            <w:pPr>
              <w:spacing w:after="0"/>
            </w:pPr>
            <w:r>
              <w:t>Click on the “Shopcart” button in the bottom toolbar</w:t>
            </w:r>
          </w:p>
        </w:tc>
        <w:tc>
          <w:tcPr>
            <w:tcW w:w="2690" w:type="dxa"/>
            <w:gridSpan w:val="2"/>
            <w:shd w:val="clear" w:color="auto" w:fill="auto"/>
          </w:tcPr>
          <w:p w:rsidR="00402AE5" w:rsidRDefault="00402AE5" w:rsidP="00524581">
            <w:pPr>
              <w:spacing w:after="0"/>
            </w:pPr>
            <w:r>
              <w:t>The status bar is modified and display the shopcart name and the number of items</w:t>
            </w:r>
          </w:p>
        </w:tc>
        <w:tc>
          <w:tcPr>
            <w:tcW w:w="1559" w:type="dxa"/>
            <w:tcBorders>
              <w:top w:val="single" w:sz="6" w:space="0" w:color="auto"/>
              <w:bottom w:val="single" w:sz="6" w:space="0" w:color="auto"/>
            </w:tcBorders>
            <w:shd w:val="clear" w:color="auto" w:fill="47F62A"/>
            <w:vAlign w:val="center"/>
          </w:tcPr>
          <w:p w:rsidR="00402AE5" w:rsidRPr="0056181B" w:rsidRDefault="00402AE5" w:rsidP="00524581">
            <w:pPr>
              <w:spacing w:after="0"/>
              <w:jc w:val="center"/>
              <w:rPr>
                <w:i/>
                <w:sz w:val="14"/>
                <w:szCs w:val="14"/>
              </w:rPr>
            </w:pPr>
          </w:p>
        </w:tc>
      </w:tr>
      <w:tr w:rsidR="00402AE5" w:rsidRPr="0056181B" w:rsidTr="00402AE5">
        <w:tc>
          <w:tcPr>
            <w:tcW w:w="865" w:type="dxa"/>
            <w:shd w:val="clear" w:color="auto" w:fill="auto"/>
            <w:vAlign w:val="center"/>
          </w:tcPr>
          <w:p w:rsidR="00402AE5" w:rsidRDefault="00402AE5" w:rsidP="00524581">
            <w:pPr>
              <w:spacing w:after="0"/>
              <w:jc w:val="center"/>
              <w:rPr>
                <w:rFonts w:cstheme="minorHAnsi"/>
                <w:i/>
                <w:sz w:val="14"/>
                <w:szCs w:val="14"/>
              </w:rPr>
            </w:pPr>
            <w:r>
              <w:rPr>
                <w:rFonts w:cstheme="minorHAnsi"/>
                <w:i/>
                <w:sz w:val="14"/>
                <w:szCs w:val="14"/>
              </w:rPr>
              <w:t>Step-30</w:t>
            </w:r>
          </w:p>
        </w:tc>
        <w:tc>
          <w:tcPr>
            <w:tcW w:w="3499" w:type="dxa"/>
            <w:gridSpan w:val="4"/>
            <w:shd w:val="clear" w:color="auto" w:fill="auto"/>
          </w:tcPr>
          <w:p w:rsidR="00402AE5" w:rsidRDefault="00402AE5" w:rsidP="00524581">
            <w:pPr>
              <w:spacing w:after="0"/>
            </w:pPr>
            <w:r>
              <w:t>Click on the “Table” button in the bottom toolbar</w:t>
            </w:r>
          </w:p>
        </w:tc>
        <w:tc>
          <w:tcPr>
            <w:tcW w:w="2690" w:type="dxa"/>
            <w:gridSpan w:val="2"/>
            <w:shd w:val="clear" w:color="auto" w:fill="auto"/>
          </w:tcPr>
          <w:p w:rsidR="00402AE5" w:rsidRDefault="00402AE5" w:rsidP="00524581">
            <w:pPr>
              <w:spacing w:after="0"/>
            </w:pPr>
            <w:r>
              <w:t xml:space="preserve">The shopcart widget is displayed  as a table in the bottom of the screen </w:t>
            </w:r>
          </w:p>
        </w:tc>
        <w:tc>
          <w:tcPr>
            <w:tcW w:w="1559" w:type="dxa"/>
            <w:tcBorders>
              <w:top w:val="single" w:sz="6" w:space="0" w:color="auto"/>
              <w:bottom w:val="single" w:sz="6" w:space="0" w:color="auto"/>
            </w:tcBorders>
            <w:shd w:val="clear" w:color="auto" w:fill="47F62A"/>
            <w:vAlign w:val="center"/>
          </w:tcPr>
          <w:p w:rsidR="00402AE5" w:rsidRPr="0056181B" w:rsidRDefault="00402AE5" w:rsidP="00524581">
            <w:pPr>
              <w:spacing w:after="0"/>
              <w:jc w:val="center"/>
              <w:rPr>
                <w:i/>
                <w:sz w:val="14"/>
                <w:szCs w:val="14"/>
              </w:rPr>
            </w:pP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rFonts w:cstheme="minorHAnsi"/>
                <w:i/>
                <w:sz w:val="14"/>
                <w:szCs w:val="14"/>
              </w:rPr>
              <w:t>Step-40</w:t>
            </w:r>
          </w:p>
        </w:tc>
        <w:tc>
          <w:tcPr>
            <w:tcW w:w="3499" w:type="dxa"/>
            <w:gridSpan w:val="4"/>
            <w:shd w:val="clear" w:color="auto" w:fill="auto"/>
          </w:tcPr>
          <w:p w:rsidR="00402AE5" w:rsidRDefault="00402AE5" w:rsidP="00524581">
            <w:pPr>
              <w:spacing w:after="0"/>
            </w:pPr>
            <w:r>
              <w:t>Click again on the “Table” button to hide the table</w:t>
            </w:r>
          </w:p>
        </w:tc>
        <w:tc>
          <w:tcPr>
            <w:tcW w:w="2690" w:type="dxa"/>
            <w:gridSpan w:val="2"/>
            <w:shd w:val="clear" w:color="auto" w:fill="auto"/>
          </w:tcPr>
          <w:p w:rsidR="00402AE5" w:rsidRPr="0052026E" w:rsidRDefault="00402AE5" w:rsidP="00524581">
            <w:pPr>
              <w:spacing w:after="0"/>
            </w:pPr>
            <w:r>
              <w:t xml:space="preserve">The table is hidden </w:t>
            </w:r>
          </w:p>
        </w:tc>
        <w:tc>
          <w:tcPr>
            <w:tcW w:w="1559" w:type="dxa"/>
            <w:tcBorders>
              <w:top w:val="single" w:sz="6" w:space="0" w:color="auto"/>
              <w:bottom w:val="single" w:sz="6" w:space="0" w:color="auto"/>
            </w:tcBorders>
            <w:shd w:val="clear" w:color="auto" w:fill="47F62A"/>
            <w:vAlign w:val="center"/>
          </w:tcPr>
          <w:p w:rsidR="00402AE5" w:rsidRPr="009B26D3" w:rsidRDefault="00402AE5" w:rsidP="00524581">
            <w:pPr>
              <w:spacing w:after="0"/>
              <w:jc w:val="center"/>
              <w:rPr>
                <w:i/>
                <w:sz w:val="14"/>
                <w:szCs w:val="14"/>
                <w:lang w:val="en-GB"/>
              </w:rPr>
            </w:pP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402AE5" w:rsidRDefault="00402AE5" w:rsidP="00524581">
            <w:pPr>
              <w:spacing w:after="0"/>
              <w:rPr>
                <w:lang w:val="en-US"/>
              </w:rPr>
            </w:pPr>
            <w:r>
              <w:rPr>
                <w:lang w:val="en-US"/>
              </w:rPr>
              <w:t xml:space="preserve">Perform steps Step-10  to Step-70 </w:t>
            </w:r>
          </w:p>
          <w:p w:rsidR="00402AE5" w:rsidRDefault="00402AE5" w:rsidP="00524581">
            <w:pPr>
              <w:spacing w:after="0"/>
            </w:pPr>
            <w:r>
              <w:t>NGEO-WEBC-VTP-003</w:t>
            </w:r>
            <w:r w:rsidRPr="00FE67CF">
              <w:t>0</w:t>
            </w:r>
            <w:r>
              <w:rPr>
                <w:lang w:val="en-US"/>
              </w:rPr>
              <w:t xml:space="preserve">  </w:t>
            </w:r>
            <w:r w:rsidRPr="00960C9F">
              <w:t>and click on “Search”</w:t>
            </w:r>
          </w:p>
        </w:tc>
        <w:tc>
          <w:tcPr>
            <w:tcW w:w="2690" w:type="dxa"/>
            <w:gridSpan w:val="2"/>
            <w:shd w:val="clear" w:color="auto" w:fill="auto"/>
          </w:tcPr>
          <w:p w:rsidR="00402AE5" w:rsidRPr="009D7AA1" w:rsidRDefault="00402AE5" w:rsidP="00524581">
            <w:pPr>
              <w:spacing w:after="0"/>
            </w:pPr>
            <w:r>
              <w:t>A search is performed</w:t>
            </w:r>
          </w:p>
        </w:tc>
        <w:tc>
          <w:tcPr>
            <w:tcW w:w="1559" w:type="dxa"/>
            <w:tcBorders>
              <w:top w:val="single" w:sz="6" w:space="0" w:color="auto"/>
              <w:bottom w:val="single" w:sz="6" w:space="0" w:color="auto"/>
            </w:tcBorders>
            <w:shd w:val="clear" w:color="auto" w:fill="47F62A"/>
            <w:vAlign w:val="center"/>
          </w:tcPr>
          <w:p w:rsidR="00402AE5" w:rsidRDefault="00402AE5" w:rsidP="00524581">
            <w:pPr>
              <w:spacing w:after="0"/>
              <w:jc w:val="center"/>
              <w:rPr>
                <w:rFonts w:cstheme="minorHAnsi"/>
                <w:i/>
                <w:sz w:val="14"/>
                <w:szCs w:val="14"/>
              </w:rPr>
            </w:pP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t>Step-60</w:t>
            </w:r>
          </w:p>
        </w:tc>
        <w:tc>
          <w:tcPr>
            <w:tcW w:w="3499" w:type="dxa"/>
            <w:gridSpan w:val="4"/>
            <w:shd w:val="clear" w:color="auto" w:fill="auto"/>
          </w:tcPr>
          <w:p w:rsidR="00402AE5" w:rsidRPr="00440FAC" w:rsidRDefault="00402AE5" w:rsidP="00524581">
            <w:pPr>
              <w:spacing w:after="0"/>
              <w:rPr>
                <w:lang w:val="en-US"/>
              </w:rPr>
            </w:pPr>
            <w:r w:rsidRPr="00440FAC">
              <w:rPr>
                <w:lang w:val="en-US"/>
              </w:rPr>
              <w:t xml:space="preserve">Click on the </w:t>
            </w:r>
            <w:r>
              <w:rPr>
                <w:lang w:val="en-US"/>
              </w:rPr>
              <w:t>“Table” icon in the bottom toolbar</w:t>
            </w:r>
          </w:p>
        </w:tc>
        <w:tc>
          <w:tcPr>
            <w:tcW w:w="2690" w:type="dxa"/>
            <w:gridSpan w:val="2"/>
            <w:shd w:val="clear" w:color="auto" w:fill="auto"/>
          </w:tcPr>
          <w:p w:rsidR="00402AE5" w:rsidRDefault="00402AE5" w:rsidP="00524581">
            <w:pPr>
              <w:spacing w:after="0"/>
            </w:pPr>
            <w:r>
              <w:t xml:space="preserve">The results table is displayed </w:t>
            </w:r>
          </w:p>
        </w:tc>
        <w:tc>
          <w:tcPr>
            <w:tcW w:w="1559" w:type="dxa"/>
            <w:tcBorders>
              <w:top w:val="single" w:sz="6" w:space="0" w:color="auto"/>
              <w:bottom w:val="single" w:sz="6" w:space="0" w:color="auto"/>
            </w:tcBorders>
            <w:shd w:val="clear" w:color="auto" w:fill="47F62A"/>
            <w:vAlign w:val="center"/>
          </w:tcPr>
          <w:p w:rsidR="00402AE5" w:rsidRDefault="00402AE5" w:rsidP="00524581">
            <w:pPr>
              <w:spacing w:after="0"/>
              <w:jc w:val="center"/>
              <w:rPr>
                <w:rFonts w:cstheme="minorHAnsi"/>
                <w:i/>
                <w:sz w:val="14"/>
                <w:szCs w:val="14"/>
              </w:rPr>
            </w:pPr>
          </w:p>
        </w:tc>
      </w:tr>
      <w:tr w:rsidR="00402AE5" w:rsidRPr="0056181B" w:rsidTr="00402AE5">
        <w:trPr>
          <w:trHeight w:val="1344"/>
        </w:trPr>
        <w:tc>
          <w:tcPr>
            <w:tcW w:w="865" w:type="dxa"/>
            <w:shd w:val="clear" w:color="auto" w:fill="auto"/>
            <w:vAlign w:val="center"/>
          </w:tcPr>
          <w:p w:rsidR="00402AE5" w:rsidRDefault="00402AE5" w:rsidP="00524581">
            <w:pPr>
              <w:spacing w:after="0"/>
              <w:jc w:val="center"/>
              <w:rPr>
                <w:i/>
                <w:sz w:val="14"/>
                <w:szCs w:val="14"/>
              </w:rPr>
            </w:pPr>
            <w:r>
              <w:rPr>
                <w:i/>
                <w:sz w:val="14"/>
                <w:szCs w:val="14"/>
              </w:rPr>
              <w:t>Step-70</w:t>
            </w:r>
          </w:p>
        </w:tc>
        <w:tc>
          <w:tcPr>
            <w:tcW w:w="3499" w:type="dxa"/>
            <w:gridSpan w:val="4"/>
            <w:shd w:val="clear" w:color="auto" w:fill="auto"/>
          </w:tcPr>
          <w:p w:rsidR="00402AE5" w:rsidRDefault="00402AE5" w:rsidP="00524581">
            <w:pPr>
              <w:spacing w:after="0"/>
              <w:rPr>
                <w:rFonts w:cstheme="minorHAnsi"/>
              </w:rPr>
            </w:pPr>
            <w:r>
              <w:rPr>
                <w:lang w:val="en-US"/>
              </w:rPr>
              <w:t xml:space="preserve">Select only </w:t>
            </w:r>
            <w:r w:rsidRPr="00960C9F">
              <w:rPr>
                <w:lang w:val="en-US"/>
              </w:rPr>
              <w:t>some</w:t>
            </w:r>
            <w:r>
              <w:rPr>
                <w:lang w:val="en-US"/>
              </w:rPr>
              <w:t xml:space="preserve"> “Planned” products </w:t>
            </w:r>
          </w:p>
        </w:tc>
        <w:tc>
          <w:tcPr>
            <w:tcW w:w="2690" w:type="dxa"/>
            <w:gridSpan w:val="2"/>
            <w:shd w:val="clear" w:color="auto" w:fill="auto"/>
          </w:tcPr>
          <w:p w:rsidR="00402AE5" w:rsidRDefault="00402AE5" w:rsidP="00524581">
            <w:pPr>
              <w:spacing w:after="0"/>
              <w:rPr>
                <w:rFonts w:cstheme="minorHAnsi"/>
                <w:lang w:val="en-GB"/>
              </w:rPr>
            </w:pPr>
            <w:r>
              <w:t>The “add to Shopcart” button is disabled.</w:t>
            </w:r>
          </w:p>
        </w:tc>
        <w:tc>
          <w:tcPr>
            <w:tcW w:w="1559" w:type="dxa"/>
            <w:tcBorders>
              <w:top w:val="single" w:sz="6" w:space="0" w:color="auto"/>
              <w:bottom w:val="single" w:sz="6" w:space="0" w:color="auto"/>
            </w:tcBorders>
            <w:shd w:val="clear" w:color="auto" w:fill="47F62A"/>
            <w:vAlign w:val="center"/>
          </w:tcPr>
          <w:p w:rsidR="00402AE5" w:rsidRDefault="00402AE5" w:rsidP="00524581">
            <w:pPr>
              <w:spacing w:after="0"/>
              <w:jc w:val="center"/>
              <w:rPr>
                <w:rFonts w:cstheme="minorHAnsi"/>
                <w:i/>
                <w:sz w:val="14"/>
                <w:szCs w:val="14"/>
              </w:rPr>
            </w:pPr>
            <w:r>
              <w:rPr>
                <w:rFonts w:cstheme="minorHAnsi"/>
                <w:i/>
                <w:sz w:val="14"/>
                <w:szCs w:val="14"/>
              </w:rPr>
              <w:t>NGEO-WEBC-PFC-0286</w:t>
            </w:r>
          </w:p>
          <w:p w:rsidR="00402AE5" w:rsidRDefault="00402AE5" w:rsidP="00524581">
            <w:pPr>
              <w:spacing w:after="0"/>
              <w:jc w:val="center"/>
              <w:rPr>
                <w:rFonts w:cstheme="minorHAnsi"/>
                <w:i/>
                <w:sz w:val="14"/>
                <w:szCs w:val="14"/>
              </w:rPr>
            </w:pP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t>Step-70</w:t>
            </w:r>
          </w:p>
        </w:tc>
        <w:tc>
          <w:tcPr>
            <w:tcW w:w="3499" w:type="dxa"/>
            <w:gridSpan w:val="4"/>
            <w:shd w:val="clear" w:color="auto" w:fill="auto"/>
          </w:tcPr>
          <w:p w:rsidR="00402AE5" w:rsidRDefault="00402AE5" w:rsidP="00524581">
            <w:pPr>
              <w:spacing w:after="0"/>
              <w:rPr>
                <w:rFonts w:cstheme="minorHAnsi"/>
              </w:rPr>
            </w:pPr>
            <w:r w:rsidRPr="00440FAC">
              <w:rPr>
                <w:lang w:val="en-US"/>
              </w:rPr>
              <w:t xml:space="preserve">Select some </w:t>
            </w:r>
            <w:r>
              <w:rPr>
                <w:lang w:val="en-US"/>
              </w:rPr>
              <w:t xml:space="preserve">non “Planned” </w:t>
            </w:r>
            <w:r w:rsidRPr="00440FAC">
              <w:rPr>
                <w:lang w:val="en-US"/>
              </w:rPr>
              <w:t xml:space="preserve">items and then click on the </w:t>
            </w:r>
            <w:r>
              <w:rPr>
                <w:lang w:val="en-US"/>
              </w:rPr>
              <w:t>“</w:t>
            </w:r>
            <w:r w:rsidRPr="00440FAC">
              <w:rPr>
                <w:lang w:val="en-US"/>
              </w:rPr>
              <w:t>add to shopcart</w:t>
            </w:r>
            <w:r>
              <w:rPr>
                <w:lang w:val="en-US"/>
              </w:rPr>
              <w:t>”</w:t>
            </w:r>
            <w:r w:rsidRPr="00440FAC">
              <w:rPr>
                <w:lang w:val="en-US"/>
              </w:rPr>
              <w:t xml:space="preserve"> button</w:t>
            </w:r>
          </w:p>
        </w:tc>
        <w:tc>
          <w:tcPr>
            <w:tcW w:w="2690" w:type="dxa"/>
            <w:gridSpan w:val="2"/>
            <w:shd w:val="clear" w:color="auto" w:fill="auto"/>
          </w:tcPr>
          <w:p w:rsidR="00402AE5" w:rsidRDefault="00402AE5" w:rsidP="00524581">
            <w:pPr>
              <w:spacing w:after="0"/>
              <w:rPr>
                <w:rFonts w:cstheme="minorHAnsi"/>
                <w:lang w:val="en-GB"/>
              </w:rPr>
            </w:pPr>
          </w:p>
        </w:tc>
        <w:tc>
          <w:tcPr>
            <w:tcW w:w="1559" w:type="dxa"/>
            <w:tcBorders>
              <w:top w:val="single" w:sz="6" w:space="0" w:color="auto"/>
              <w:bottom w:val="single" w:sz="6" w:space="0" w:color="auto"/>
            </w:tcBorders>
            <w:shd w:val="clear" w:color="auto" w:fill="47F62A"/>
            <w:vAlign w:val="center"/>
          </w:tcPr>
          <w:p w:rsidR="00402AE5" w:rsidRDefault="00402AE5" w:rsidP="00524581">
            <w:pPr>
              <w:spacing w:after="0"/>
              <w:jc w:val="center"/>
              <w:rPr>
                <w:rFonts w:cstheme="minorHAnsi"/>
                <w:i/>
                <w:sz w:val="14"/>
                <w:szCs w:val="14"/>
              </w:rPr>
            </w:pP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lastRenderedPageBreak/>
              <w:t>Step-80</w:t>
            </w:r>
          </w:p>
        </w:tc>
        <w:tc>
          <w:tcPr>
            <w:tcW w:w="3499" w:type="dxa"/>
            <w:gridSpan w:val="4"/>
            <w:shd w:val="clear" w:color="auto" w:fill="auto"/>
          </w:tcPr>
          <w:p w:rsidR="00402AE5" w:rsidRPr="00440FAC" w:rsidRDefault="00402AE5" w:rsidP="00524581">
            <w:pPr>
              <w:spacing w:after="0"/>
              <w:rPr>
                <w:lang w:val="en-US"/>
              </w:rPr>
            </w:pPr>
            <w:r w:rsidRPr="00440FAC">
              <w:rPr>
                <w:lang w:val="en-US"/>
              </w:rPr>
              <w:t xml:space="preserve">On the Data access services area tool bar, click on the </w:t>
            </w:r>
            <w:r>
              <w:rPr>
                <w:lang w:val="en-US"/>
              </w:rPr>
              <w:t>“S</w:t>
            </w:r>
            <w:r w:rsidRPr="00440FAC">
              <w:rPr>
                <w:lang w:val="en-US"/>
              </w:rPr>
              <w:t>hopcart</w:t>
            </w:r>
            <w:r>
              <w:rPr>
                <w:lang w:val="en-US"/>
              </w:rPr>
              <w:t>”</w:t>
            </w:r>
            <w:r w:rsidRPr="00440FAC">
              <w:rPr>
                <w:lang w:val="en-US"/>
              </w:rPr>
              <w:t xml:space="preserve"> button</w:t>
            </w:r>
            <w:r>
              <w:rPr>
                <w:lang w:val="en-US"/>
              </w:rPr>
              <w:t xml:space="preserve"> and then click on the “Table” button</w:t>
            </w:r>
          </w:p>
        </w:tc>
        <w:tc>
          <w:tcPr>
            <w:tcW w:w="2690" w:type="dxa"/>
            <w:gridSpan w:val="2"/>
            <w:shd w:val="clear" w:color="auto" w:fill="auto"/>
          </w:tcPr>
          <w:p w:rsidR="00402AE5" w:rsidRPr="00440FAC" w:rsidRDefault="00402AE5" w:rsidP="00524581">
            <w:pPr>
              <w:spacing w:after="0"/>
              <w:rPr>
                <w:lang w:val="en-US"/>
              </w:rPr>
            </w:pPr>
            <w:r w:rsidRPr="00440FAC">
              <w:rPr>
                <w:lang w:val="en-US"/>
              </w:rPr>
              <w:t>the shopcart widget is displayed with the content of the current shopcart : the selected and added items are displayed</w:t>
            </w:r>
          </w:p>
        </w:tc>
        <w:tc>
          <w:tcPr>
            <w:tcW w:w="1559" w:type="dxa"/>
            <w:tcBorders>
              <w:top w:val="single" w:sz="6" w:space="0" w:color="auto"/>
              <w:bottom w:val="single" w:sz="6" w:space="0" w:color="auto"/>
            </w:tcBorders>
            <w:shd w:val="clear" w:color="auto" w:fill="47F62A"/>
            <w:vAlign w:val="center"/>
          </w:tcPr>
          <w:p w:rsidR="00402AE5" w:rsidRDefault="00402AE5" w:rsidP="00524581">
            <w:pPr>
              <w:spacing w:after="0"/>
              <w:jc w:val="center"/>
              <w:rPr>
                <w:rFonts w:cstheme="minorHAnsi"/>
                <w:i/>
                <w:sz w:val="14"/>
                <w:szCs w:val="14"/>
              </w:rPr>
            </w:pPr>
            <w:r>
              <w:rPr>
                <w:rFonts w:cstheme="minorHAnsi"/>
                <w:i/>
                <w:sz w:val="14"/>
                <w:szCs w:val="14"/>
              </w:rPr>
              <w:t>NGEO-WEBC-PFC-0280</w:t>
            </w:r>
          </w:p>
          <w:p w:rsidR="00402AE5" w:rsidRDefault="00402AE5" w:rsidP="00524581">
            <w:pPr>
              <w:spacing w:after="0"/>
              <w:jc w:val="center"/>
              <w:rPr>
                <w:rFonts w:cstheme="minorHAnsi"/>
                <w:i/>
                <w:sz w:val="14"/>
                <w:szCs w:val="14"/>
              </w:rPr>
            </w:pP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t>Step-90</w:t>
            </w:r>
          </w:p>
        </w:tc>
        <w:tc>
          <w:tcPr>
            <w:tcW w:w="3499" w:type="dxa"/>
            <w:gridSpan w:val="4"/>
            <w:shd w:val="clear" w:color="auto" w:fill="auto"/>
          </w:tcPr>
          <w:p w:rsidR="00402AE5" w:rsidRDefault="00402AE5" w:rsidP="00524581">
            <w:pPr>
              <w:spacing w:after="0"/>
              <w:rPr>
                <w:lang w:val="en-US"/>
              </w:rPr>
            </w:pPr>
            <w:r>
              <w:rPr>
                <w:lang w:val="en-US"/>
              </w:rPr>
              <w:t xml:space="preserve">Click on the “Layers” button on the tool bar </w:t>
            </w:r>
          </w:p>
        </w:tc>
        <w:tc>
          <w:tcPr>
            <w:tcW w:w="2690" w:type="dxa"/>
            <w:gridSpan w:val="2"/>
            <w:shd w:val="clear" w:color="auto" w:fill="auto"/>
          </w:tcPr>
          <w:p w:rsidR="00402AE5" w:rsidRDefault="00402AE5" w:rsidP="00524581">
            <w:pPr>
              <w:spacing w:after="0"/>
              <w:rPr>
                <w:lang w:val="en-US"/>
              </w:rPr>
            </w:pPr>
            <w:r>
              <w:rPr>
                <w:lang w:val="en-US"/>
              </w:rPr>
              <w:t>The list of the available layers is displayed</w:t>
            </w:r>
          </w:p>
        </w:tc>
        <w:tc>
          <w:tcPr>
            <w:tcW w:w="1559" w:type="dxa"/>
            <w:tcBorders>
              <w:top w:val="single" w:sz="6" w:space="0" w:color="auto"/>
              <w:bottom w:val="single" w:sz="6" w:space="0" w:color="auto"/>
            </w:tcBorders>
            <w:shd w:val="clear" w:color="auto" w:fill="47F62A"/>
            <w:vAlign w:val="center"/>
          </w:tcPr>
          <w:p w:rsidR="00402AE5" w:rsidRPr="00A67A35" w:rsidRDefault="00402AE5" w:rsidP="00524581">
            <w:pPr>
              <w:spacing w:after="0"/>
              <w:jc w:val="center"/>
              <w:rPr>
                <w:rFonts w:cstheme="minorHAnsi"/>
                <w:i/>
                <w:sz w:val="14"/>
                <w:szCs w:val="14"/>
                <w:lang w:val="en-US"/>
              </w:rPr>
            </w:pP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t>Step-100</w:t>
            </w:r>
          </w:p>
        </w:tc>
        <w:tc>
          <w:tcPr>
            <w:tcW w:w="3499" w:type="dxa"/>
            <w:gridSpan w:val="4"/>
            <w:shd w:val="clear" w:color="auto" w:fill="auto"/>
          </w:tcPr>
          <w:p w:rsidR="00402AE5" w:rsidRPr="00F95B28" w:rsidRDefault="00402AE5" w:rsidP="00524581">
            <w:pPr>
              <w:spacing w:after="0"/>
              <w:rPr>
                <w:lang w:val="en-US"/>
              </w:rPr>
            </w:pPr>
            <w:r>
              <w:rPr>
                <w:lang w:val="en-US"/>
              </w:rPr>
              <w:t>Uncheck the shopcart layer</w:t>
            </w:r>
          </w:p>
        </w:tc>
        <w:tc>
          <w:tcPr>
            <w:tcW w:w="2690" w:type="dxa"/>
            <w:gridSpan w:val="2"/>
            <w:shd w:val="clear" w:color="auto" w:fill="auto"/>
          </w:tcPr>
          <w:p w:rsidR="00402AE5" w:rsidRPr="00F95B28" w:rsidRDefault="00402AE5" w:rsidP="00524581">
            <w:pPr>
              <w:spacing w:after="0"/>
              <w:rPr>
                <w:lang w:val="en-US"/>
              </w:rPr>
            </w:pPr>
            <w:r>
              <w:rPr>
                <w:lang w:val="en-US"/>
              </w:rPr>
              <w:t xml:space="preserve">The footprints of the shopcart items are no more displayed on the map </w:t>
            </w:r>
          </w:p>
        </w:tc>
        <w:tc>
          <w:tcPr>
            <w:tcW w:w="1559" w:type="dxa"/>
            <w:tcBorders>
              <w:top w:val="single" w:sz="6" w:space="0" w:color="auto"/>
              <w:bottom w:val="single" w:sz="6" w:space="0" w:color="auto"/>
            </w:tcBorders>
            <w:shd w:val="clear" w:color="auto" w:fill="47F62A"/>
            <w:vAlign w:val="center"/>
          </w:tcPr>
          <w:p w:rsidR="00402AE5" w:rsidRDefault="00402AE5" w:rsidP="00524581">
            <w:pPr>
              <w:spacing w:after="0"/>
              <w:jc w:val="center"/>
              <w:rPr>
                <w:rFonts w:cstheme="minorHAnsi"/>
                <w:i/>
                <w:sz w:val="14"/>
                <w:szCs w:val="14"/>
              </w:rPr>
            </w:pPr>
            <w:r>
              <w:rPr>
                <w:rFonts w:cstheme="minorHAnsi"/>
                <w:i/>
                <w:sz w:val="14"/>
                <w:szCs w:val="14"/>
              </w:rPr>
              <w:t>NGEO-WEBC-PFC-0284</w:t>
            </w: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t>Step-110</w:t>
            </w:r>
          </w:p>
        </w:tc>
        <w:tc>
          <w:tcPr>
            <w:tcW w:w="3499" w:type="dxa"/>
            <w:gridSpan w:val="4"/>
            <w:shd w:val="clear" w:color="auto" w:fill="auto"/>
          </w:tcPr>
          <w:p w:rsidR="00402AE5" w:rsidRPr="00440FAC" w:rsidRDefault="00402AE5" w:rsidP="00524581">
            <w:pPr>
              <w:spacing w:after="0"/>
              <w:rPr>
                <w:lang w:val="en-US"/>
              </w:rPr>
            </w:pPr>
            <w:r>
              <w:rPr>
                <w:lang w:val="en-US"/>
              </w:rPr>
              <w:t>Click on “Table” button to display the shopcart content and s</w:t>
            </w:r>
            <w:r w:rsidRPr="00440FAC">
              <w:rPr>
                <w:lang w:val="en-US"/>
              </w:rPr>
              <w:t>elect s</w:t>
            </w:r>
            <w:r>
              <w:rPr>
                <w:lang w:val="en-US"/>
              </w:rPr>
              <w:t>o</w:t>
            </w:r>
            <w:r w:rsidRPr="00440FAC">
              <w:rPr>
                <w:lang w:val="en-US"/>
              </w:rPr>
              <w:t xml:space="preserve">me items and click on the </w:t>
            </w:r>
            <w:r>
              <w:rPr>
                <w:lang w:val="en-US"/>
              </w:rPr>
              <w:t>“</w:t>
            </w:r>
            <w:r w:rsidRPr="00440FAC">
              <w:rPr>
                <w:lang w:val="en-US"/>
              </w:rPr>
              <w:t>Delete</w:t>
            </w:r>
            <w:r>
              <w:rPr>
                <w:lang w:val="en-US"/>
              </w:rPr>
              <w:t>”</w:t>
            </w:r>
            <w:r w:rsidRPr="00440FAC">
              <w:rPr>
                <w:lang w:val="en-US"/>
              </w:rPr>
              <w:t xml:space="preserve"> button</w:t>
            </w:r>
          </w:p>
        </w:tc>
        <w:tc>
          <w:tcPr>
            <w:tcW w:w="2690" w:type="dxa"/>
            <w:gridSpan w:val="2"/>
            <w:shd w:val="clear" w:color="auto" w:fill="auto"/>
          </w:tcPr>
          <w:p w:rsidR="00402AE5" w:rsidRPr="00440FAC" w:rsidRDefault="00402AE5" w:rsidP="00524581">
            <w:pPr>
              <w:spacing w:after="0"/>
              <w:rPr>
                <w:lang w:val="en-US"/>
              </w:rPr>
            </w:pPr>
            <w:r w:rsidRPr="00440FAC">
              <w:rPr>
                <w:lang w:val="en-US"/>
              </w:rPr>
              <w:t>the items are removed from the shopcart</w:t>
            </w:r>
          </w:p>
        </w:tc>
        <w:tc>
          <w:tcPr>
            <w:tcW w:w="1559" w:type="dxa"/>
            <w:tcBorders>
              <w:top w:val="single" w:sz="6" w:space="0" w:color="auto"/>
              <w:bottom w:val="single" w:sz="6" w:space="0" w:color="auto"/>
            </w:tcBorders>
            <w:shd w:val="clear" w:color="auto" w:fill="47F62A"/>
            <w:vAlign w:val="center"/>
          </w:tcPr>
          <w:p w:rsidR="00402AE5" w:rsidRDefault="00402AE5" w:rsidP="00524581">
            <w:pPr>
              <w:spacing w:after="0"/>
              <w:jc w:val="center"/>
              <w:rPr>
                <w:rFonts w:cstheme="minorHAnsi"/>
                <w:i/>
                <w:sz w:val="14"/>
                <w:szCs w:val="14"/>
              </w:rPr>
            </w:pPr>
            <w:r>
              <w:rPr>
                <w:rFonts w:cstheme="minorHAnsi"/>
                <w:i/>
                <w:sz w:val="14"/>
                <w:szCs w:val="14"/>
              </w:rPr>
              <w:t>NGEO-WEBC-PFC-0283</w:t>
            </w: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t>Step-120</w:t>
            </w:r>
          </w:p>
        </w:tc>
        <w:tc>
          <w:tcPr>
            <w:tcW w:w="3499" w:type="dxa"/>
            <w:gridSpan w:val="4"/>
            <w:shd w:val="clear" w:color="auto" w:fill="auto"/>
          </w:tcPr>
          <w:p w:rsidR="00402AE5" w:rsidRPr="00A67A35" w:rsidRDefault="00402AE5" w:rsidP="00524581">
            <w:pPr>
              <w:spacing w:after="0"/>
            </w:pPr>
            <w:r>
              <w:rPr>
                <w:lang w:val="en-US"/>
              </w:rPr>
              <w:t>Click on the “Export” button</w:t>
            </w:r>
          </w:p>
        </w:tc>
        <w:tc>
          <w:tcPr>
            <w:tcW w:w="2690" w:type="dxa"/>
            <w:gridSpan w:val="2"/>
            <w:shd w:val="clear" w:color="auto" w:fill="auto"/>
          </w:tcPr>
          <w:p w:rsidR="00402AE5" w:rsidRPr="00440FAC" w:rsidRDefault="00402AE5" w:rsidP="00524581">
            <w:pPr>
              <w:spacing w:after="0"/>
              <w:rPr>
                <w:lang w:val="en-US"/>
              </w:rPr>
            </w:pPr>
            <w:r>
              <w:rPr>
                <w:lang w:val="en-US"/>
              </w:rPr>
              <w:t>The export widget is displayed with list of export formats</w:t>
            </w:r>
          </w:p>
        </w:tc>
        <w:tc>
          <w:tcPr>
            <w:tcW w:w="1559" w:type="dxa"/>
            <w:tcBorders>
              <w:top w:val="single" w:sz="6" w:space="0" w:color="auto"/>
              <w:bottom w:val="single" w:sz="6" w:space="0" w:color="auto"/>
            </w:tcBorders>
            <w:shd w:val="clear" w:color="auto" w:fill="47F62A"/>
            <w:vAlign w:val="center"/>
          </w:tcPr>
          <w:p w:rsidR="00402AE5" w:rsidRPr="00A67A35" w:rsidRDefault="00402AE5" w:rsidP="00524581">
            <w:pPr>
              <w:spacing w:after="0"/>
              <w:jc w:val="center"/>
              <w:rPr>
                <w:rFonts w:cstheme="minorHAnsi"/>
                <w:i/>
                <w:sz w:val="14"/>
                <w:szCs w:val="14"/>
                <w:lang w:val="en-US"/>
              </w:rPr>
            </w:pP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t>Step-130</w:t>
            </w:r>
          </w:p>
        </w:tc>
        <w:tc>
          <w:tcPr>
            <w:tcW w:w="3499" w:type="dxa"/>
            <w:gridSpan w:val="4"/>
            <w:shd w:val="clear" w:color="auto" w:fill="auto"/>
          </w:tcPr>
          <w:p w:rsidR="00402AE5" w:rsidRPr="00F95B28" w:rsidRDefault="00402AE5" w:rsidP="00524581">
            <w:pPr>
              <w:spacing w:after="0"/>
              <w:rPr>
                <w:lang w:val="en-US"/>
              </w:rPr>
            </w:pPr>
            <w:r>
              <w:t>Choose an export format</w:t>
            </w:r>
          </w:p>
        </w:tc>
        <w:tc>
          <w:tcPr>
            <w:tcW w:w="2690" w:type="dxa"/>
            <w:gridSpan w:val="2"/>
            <w:shd w:val="clear" w:color="auto" w:fill="auto"/>
          </w:tcPr>
          <w:p w:rsidR="00402AE5" w:rsidRPr="00F95B28" w:rsidRDefault="00402AE5" w:rsidP="00524581">
            <w:pPr>
              <w:spacing w:after="0"/>
              <w:rPr>
                <w:lang w:val="en-US"/>
              </w:rPr>
            </w:pPr>
            <w:r>
              <w:rPr>
                <w:lang w:val="en-US"/>
              </w:rPr>
              <w:t xml:space="preserve">The related export file is generated and available for download </w:t>
            </w:r>
          </w:p>
        </w:tc>
        <w:tc>
          <w:tcPr>
            <w:tcW w:w="1559" w:type="dxa"/>
            <w:tcBorders>
              <w:top w:val="single" w:sz="6" w:space="0" w:color="auto"/>
              <w:bottom w:val="single" w:sz="2" w:space="0" w:color="auto"/>
            </w:tcBorders>
            <w:shd w:val="clear" w:color="auto" w:fill="47F62A"/>
            <w:vAlign w:val="center"/>
          </w:tcPr>
          <w:p w:rsidR="00402AE5" w:rsidRDefault="00402AE5" w:rsidP="00524581">
            <w:pPr>
              <w:spacing w:after="0"/>
              <w:jc w:val="center"/>
              <w:rPr>
                <w:rFonts w:cstheme="minorHAnsi"/>
                <w:i/>
                <w:sz w:val="14"/>
                <w:szCs w:val="14"/>
              </w:rPr>
            </w:pPr>
            <w:r>
              <w:rPr>
                <w:rFonts w:cstheme="minorHAnsi"/>
                <w:i/>
                <w:sz w:val="14"/>
                <w:szCs w:val="14"/>
              </w:rPr>
              <w:t>NGEO-WEBC-PFC-0285</w:t>
            </w:r>
          </w:p>
        </w:tc>
      </w:tr>
    </w:tbl>
    <w:p w:rsidR="00F57A9C" w:rsidRDefault="00F57A9C" w:rsidP="00832590">
      <w:pPr>
        <w:pStyle w:val="Titre3"/>
      </w:pPr>
      <w:bookmarkStart w:id="187" w:name="_Toc413751521"/>
      <w:r>
        <w:t>NGEO-WEBC-VTP-0290</w:t>
      </w:r>
      <w:bookmarkEnd w:id="18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1B64E3" w:rsidRPr="007C2567" w:rsidTr="00067585">
        <w:tc>
          <w:tcPr>
            <w:tcW w:w="8613" w:type="dxa"/>
            <w:gridSpan w:val="8"/>
            <w:tcBorders>
              <w:top w:val="single" w:sz="2" w:space="0" w:color="auto"/>
              <w:bottom w:val="single" w:sz="6" w:space="0" w:color="auto"/>
            </w:tcBorders>
            <w:shd w:val="clear" w:color="auto" w:fill="548DD4" w:themeFill="text2" w:themeFillTint="99"/>
          </w:tcPr>
          <w:p w:rsidR="001B64E3" w:rsidRPr="007C2567" w:rsidRDefault="001B64E3" w:rsidP="00067585">
            <w:pPr>
              <w:keepNext/>
              <w:spacing w:after="0"/>
              <w:jc w:val="center"/>
              <w:rPr>
                <w:b/>
                <w:color w:val="FFFFFF"/>
                <w:szCs w:val="18"/>
                <w:lang w:val="en-US"/>
              </w:rPr>
            </w:pPr>
            <w:r w:rsidRPr="007C2567">
              <w:rPr>
                <w:b/>
                <w:color w:val="FFFFFF"/>
                <w:szCs w:val="18"/>
                <w:lang w:val="en-US"/>
              </w:rPr>
              <w:t>NGEO VALIDATION TEST  RESULT</w:t>
            </w:r>
          </w:p>
        </w:tc>
      </w:tr>
      <w:tr w:rsidR="001B64E3" w:rsidRPr="007C2567" w:rsidTr="00067585">
        <w:tc>
          <w:tcPr>
            <w:tcW w:w="1607" w:type="dxa"/>
            <w:gridSpan w:val="2"/>
            <w:tcBorders>
              <w:top w:val="single" w:sz="6" w:space="0" w:color="auto"/>
            </w:tcBorders>
            <w:shd w:val="clear" w:color="auto" w:fill="548DD4" w:themeFill="text2" w:themeFillTint="99"/>
          </w:tcPr>
          <w:p w:rsidR="001B64E3" w:rsidRPr="007C2567" w:rsidRDefault="001B64E3" w:rsidP="00067585">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1B64E3" w:rsidRPr="007C2567" w:rsidRDefault="001B64E3" w:rsidP="00067585">
            <w:pPr>
              <w:keepNext/>
              <w:spacing w:after="0"/>
              <w:rPr>
                <w:color w:val="548DD4"/>
                <w:sz w:val="16"/>
                <w:szCs w:val="16"/>
              </w:rPr>
            </w:pPr>
            <w:r>
              <w:rPr>
                <w:color w:val="548DD4"/>
                <w:sz w:val="16"/>
                <w:szCs w:val="16"/>
              </w:rPr>
              <w:t>NGEO-WEBC-VTP-0290</w:t>
            </w:r>
          </w:p>
        </w:tc>
        <w:tc>
          <w:tcPr>
            <w:tcW w:w="1134" w:type="dxa"/>
            <w:gridSpan w:val="3"/>
            <w:tcBorders>
              <w:top w:val="single" w:sz="6" w:space="0" w:color="auto"/>
            </w:tcBorders>
            <w:shd w:val="clear" w:color="auto" w:fill="548DD4" w:themeFill="text2" w:themeFillTint="99"/>
          </w:tcPr>
          <w:p w:rsidR="001B64E3" w:rsidRPr="007C2567" w:rsidRDefault="001B64E3" w:rsidP="00067585">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1B64E3" w:rsidRPr="007C2567" w:rsidRDefault="001B64E3" w:rsidP="00067585">
            <w:pPr>
              <w:keepNext/>
              <w:spacing w:after="0"/>
              <w:rPr>
                <w:color w:val="548DD4"/>
                <w:sz w:val="16"/>
                <w:szCs w:val="16"/>
                <w:lang w:val="en-US"/>
              </w:rPr>
            </w:pPr>
            <w:r>
              <w:rPr>
                <w:i/>
                <w:color w:val="548DD4"/>
                <w:sz w:val="16"/>
                <w:szCs w:val="16"/>
                <w:lang w:val="en-US"/>
              </w:rPr>
              <w:t>Dataset Authorization</w:t>
            </w:r>
          </w:p>
        </w:tc>
      </w:tr>
      <w:tr w:rsidR="001B64E3" w:rsidRPr="007C2567" w:rsidTr="00402AE5">
        <w:tc>
          <w:tcPr>
            <w:tcW w:w="8613" w:type="dxa"/>
            <w:gridSpan w:val="8"/>
            <w:tcBorders>
              <w:bottom w:val="single" w:sz="6" w:space="0" w:color="auto"/>
            </w:tcBorders>
            <w:shd w:val="clear" w:color="auto" w:fill="A6A6A6"/>
          </w:tcPr>
          <w:p w:rsidR="001B64E3" w:rsidRPr="007C2567" w:rsidRDefault="001B64E3" w:rsidP="00067585">
            <w:pPr>
              <w:keepNext/>
              <w:spacing w:after="0"/>
              <w:rPr>
                <w:sz w:val="14"/>
                <w:szCs w:val="14"/>
              </w:rPr>
            </w:pPr>
            <w:r w:rsidRPr="007C2567">
              <w:rPr>
                <w:b/>
                <w:sz w:val="14"/>
                <w:szCs w:val="14"/>
              </w:rPr>
              <w:t>Result</w:t>
            </w:r>
          </w:p>
        </w:tc>
      </w:tr>
      <w:tr w:rsidR="001B64E3" w:rsidRPr="007C2567" w:rsidTr="00402AE5">
        <w:tc>
          <w:tcPr>
            <w:tcW w:w="8613" w:type="dxa"/>
            <w:gridSpan w:val="8"/>
            <w:tcBorders>
              <w:top w:val="single" w:sz="6" w:space="0" w:color="auto"/>
              <w:bottom w:val="single" w:sz="6" w:space="0" w:color="auto"/>
            </w:tcBorders>
            <w:shd w:val="clear" w:color="auto" w:fill="47F62A"/>
          </w:tcPr>
          <w:p w:rsidR="001B64E3" w:rsidRPr="007C2567" w:rsidRDefault="001B64E3" w:rsidP="00067585">
            <w:pPr>
              <w:keepNext/>
              <w:spacing w:after="0"/>
              <w:jc w:val="center"/>
              <w:rPr>
                <w:b/>
                <w:color w:val="548DD4"/>
                <w:sz w:val="28"/>
                <w:szCs w:val="28"/>
                <w:lang w:val="en-US"/>
              </w:rPr>
            </w:pPr>
            <w:r w:rsidRPr="007C2567">
              <w:rPr>
                <w:b/>
                <w:sz w:val="28"/>
                <w:szCs w:val="28"/>
                <w:lang w:val="en-US"/>
              </w:rPr>
              <w:t>PASS</w:t>
            </w:r>
            <w:r>
              <w:rPr>
                <w:b/>
                <w:sz w:val="28"/>
                <w:szCs w:val="28"/>
                <w:lang w:val="en-US"/>
              </w:rPr>
              <w:t xml:space="preserve"> </w:t>
            </w:r>
          </w:p>
        </w:tc>
      </w:tr>
      <w:tr w:rsidR="001B64E3" w:rsidRPr="007C2567" w:rsidTr="00402AE5">
        <w:tc>
          <w:tcPr>
            <w:tcW w:w="4306" w:type="dxa"/>
            <w:gridSpan w:val="4"/>
            <w:tcBorders>
              <w:top w:val="single" w:sz="6" w:space="0" w:color="auto"/>
            </w:tcBorders>
            <w:shd w:val="clear" w:color="auto" w:fill="A6A6A6"/>
          </w:tcPr>
          <w:p w:rsidR="001B64E3" w:rsidRPr="007C2567" w:rsidRDefault="001B64E3" w:rsidP="00067585">
            <w:pPr>
              <w:keepNext/>
              <w:spacing w:after="0"/>
              <w:rPr>
                <w:sz w:val="14"/>
                <w:szCs w:val="14"/>
              </w:rPr>
            </w:pPr>
            <w:r w:rsidRPr="007C2567">
              <w:rPr>
                <w:b/>
                <w:sz w:val="14"/>
                <w:szCs w:val="14"/>
                <w:lang w:val="en-US"/>
              </w:rPr>
              <w:t xml:space="preserve">Versions </w:t>
            </w:r>
          </w:p>
        </w:tc>
        <w:tc>
          <w:tcPr>
            <w:tcW w:w="4307" w:type="dxa"/>
            <w:gridSpan w:val="4"/>
            <w:tcBorders>
              <w:top w:val="single" w:sz="6" w:space="0" w:color="auto"/>
            </w:tcBorders>
            <w:shd w:val="clear" w:color="auto" w:fill="A6A6A6"/>
          </w:tcPr>
          <w:p w:rsidR="001B64E3" w:rsidRPr="007C2567" w:rsidRDefault="001B64E3" w:rsidP="00067585">
            <w:pPr>
              <w:keepNext/>
              <w:spacing w:after="0"/>
              <w:rPr>
                <w:sz w:val="14"/>
                <w:szCs w:val="14"/>
              </w:rPr>
            </w:pPr>
            <w:r w:rsidRPr="007C2567">
              <w:rPr>
                <w:sz w:val="14"/>
                <w:szCs w:val="14"/>
              </w:rPr>
              <w:t>Execution info</w:t>
            </w:r>
          </w:p>
        </w:tc>
      </w:tr>
      <w:tr w:rsidR="001B64E3" w:rsidRPr="007C2567" w:rsidTr="00067585">
        <w:trPr>
          <w:trHeight w:val="457"/>
        </w:trPr>
        <w:tc>
          <w:tcPr>
            <w:tcW w:w="4306" w:type="dxa"/>
            <w:gridSpan w:val="4"/>
            <w:shd w:val="clear" w:color="auto" w:fill="FFFFFF" w:themeFill="background1"/>
          </w:tcPr>
          <w:p w:rsidR="001B64E3" w:rsidRPr="007C2567" w:rsidRDefault="001B64E3" w:rsidP="00067585">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1B64E3" w:rsidRPr="007C2567" w:rsidRDefault="001B64E3" w:rsidP="00067585">
            <w:pPr>
              <w:keepNext/>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3 V2</w:t>
            </w:r>
          </w:p>
          <w:p w:rsidR="001B64E3" w:rsidRPr="007C2567" w:rsidRDefault="001B64E3" w:rsidP="00067585">
            <w:pPr>
              <w:keepNext/>
              <w:spacing w:after="0"/>
              <w:rPr>
                <w:color w:val="548DD4"/>
                <w:sz w:val="16"/>
                <w:szCs w:val="16"/>
                <w:lang w:val="en-US"/>
              </w:rPr>
            </w:pPr>
            <w:r w:rsidRPr="007C2567">
              <w:rPr>
                <w:color w:val="548DD4"/>
                <w:sz w:val="16"/>
                <w:szCs w:val="16"/>
                <w:lang w:val="en-US"/>
              </w:rPr>
              <w:t>Tool1 version:</w:t>
            </w:r>
          </w:p>
          <w:p w:rsidR="001B64E3" w:rsidRPr="007C2567" w:rsidRDefault="001B64E3" w:rsidP="00067585">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1B64E3" w:rsidRPr="00C669E1" w:rsidRDefault="001B64E3" w:rsidP="00067585">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1B64E3" w:rsidRPr="007C2567" w:rsidRDefault="001B64E3" w:rsidP="00067585">
            <w:pPr>
              <w:keepNext/>
              <w:spacing w:after="0"/>
              <w:rPr>
                <w:color w:val="548DD4"/>
                <w:sz w:val="16"/>
                <w:szCs w:val="16"/>
                <w:lang w:val="en-US"/>
              </w:rPr>
            </w:pPr>
            <w:r>
              <w:rPr>
                <w:color w:val="548DD4"/>
                <w:sz w:val="16"/>
                <w:szCs w:val="16"/>
                <w:lang w:val="en-US"/>
              </w:rPr>
              <w:t>User: no authentication for stub server</w:t>
            </w:r>
          </w:p>
          <w:p w:rsidR="001B64E3" w:rsidRPr="007C2567" w:rsidRDefault="001B64E3" w:rsidP="00067585">
            <w:pPr>
              <w:keepNext/>
              <w:spacing w:after="0"/>
              <w:rPr>
                <w:color w:val="548DD4"/>
                <w:sz w:val="16"/>
                <w:szCs w:val="16"/>
                <w:lang w:val="en-US"/>
              </w:rPr>
            </w:pPr>
            <w:r w:rsidRPr="007C2567">
              <w:rPr>
                <w:color w:val="548DD4"/>
                <w:sz w:val="16"/>
                <w:szCs w:val="16"/>
                <w:lang w:val="en-US"/>
              </w:rPr>
              <w:t>Hostname: localhost (nodejs server)</w:t>
            </w:r>
          </w:p>
          <w:p w:rsidR="001B64E3" w:rsidRPr="007C2567" w:rsidRDefault="001B64E3" w:rsidP="00067585">
            <w:pPr>
              <w:keepNext/>
              <w:spacing w:after="0"/>
              <w:rPr>
                <w:b/>
                <w:sz w:val="14"/>
                <w:szCs w:val="14"/>
              </w:rPr>
            </w:pPr>
            <w:r>
              <w:rPr>
                <w:color w:val="548DD4"/>
                <w:sz w:val="16"/>
                <w:szCs w:val="16"/>
                <w:lang w:val="en-US"/>
              </w:rPr>
              <w:t>Chrome</w:t>
            </w:r>
          </w:p>
        </w:tc>
      </w:tr>
      <w:tr w:rsidR="001B64E3" w:rsidRPr="007C2567" w:rsidTr="00067585">
        <w:tc>
          <w:tcPr>
            <w:tcW w:w="8613" w:type="dxa"/>
            <w:gridSpan w:val="8"/>
            <w:shd w:val="clear" w:color="auto" w:fill="A6A6A6"/>
          </w:tcPr>
          <w:p w:rsidR="001B64E3" w:rsidRPr="007C2567" w:rsidRDefault="001B64E3" w:rsidP="00067585">
            <w:pPr>
              <w:keepNext/>
              <w:spacing w:after="0"/>
              <w:rPr>
                <w:sz w:val="14"/>
                <w:szCs w:val="14"/>
              </w:rPr>
            </w:pPr>
            <w:r w:rsidRPr="007C2567">
              <w:rPr>
                <w:b/>
                <w:sz w:val="14"/>
                <w:szCs w:val="14"/>
              </w:rPr>
              <w:t>Paths</w:t>
            </w:r>
          </w:p>
        </w:tc>
      </w:tr>
      <w:tr w:rsidR="001B64E3" w:rsidRPr="007C2567" w:rsidTr="00067585">
        <w:tc>
          <w:tcPr>
            <w:tcW w:w="8613" w:type="dxa"/>
            <w:gridSpan w:val="8"/>
            <w:shd w:val="clear" w:color="auto" w:fill="auto"/>
          </w:tcPr>
          <w:p w:rsidR="001B64E3" w:rsidRPr="007C2567" w:rsidRDefault="001B64E3" w:rsidP="00067585">
            <w:pPr>
              <w:keepNext/>
              <w:spacing w:after="0"/>
              <w:rPr>
                <w:color w:val="548DD4"/>
                <w:sz w:val="16"/>
                <w:szCs w:val="16"/>
                <w:lang w:val="en-US"/>
              </w:rPr>
            </w:pPr>
            <w:r w:rsidRPr="007C2567">
              <w:rPr>
                <w:color w:val="548DD4"/>
                <w:sz w:val="16"/>
                <w:szCs w:val="16"/>
                <w:lang w:val="en-US"/>
              </w:rPr>
              <w:t>Input path:</w:t>
            </w:r>
          </w:p>
          <w:p w:rsidR="001B64E3" w:rsidRPr="007C2567" w:rsidRDefault="001B64E3" w:rsidP="00067585">
            <w:pPr>
              <w:keepNext/>
              <w:spacing w:after="0"/>
              <w:rPr>
                <w:color w:val="548DD4"/>
                <w:sz w:val="16"/>
                <w:szCs w:val="16"/>
                <w:lang w:val="en-US"/>
              </w:rPr>
            </w:pPr>
            <w:r w:rsidRPr="007C2567">
              <w:rPr>
                <w:color w:val="548DD4"/>
                <w:sz w:val="16"/>
                <w:szCs w:val="16"/>
                <w:lang w:val="en-US"/>
              </w:rPr>
              <w:t>Output path:</w:t>
            </w:r>
          </w:p>
        </w:tc>
      </w:tr>
      <w:tr w:rsidR="001B64E3" w:rsidRPr="007C2567" w:rsidTr="00067585">
        <w:tc>
          <w:tcPr>
            <w:tcW w:w="8613" w:type="dxa"/>
            <w:gridSpan w:val="8"/>
            <w:shd w:val="clear" w:color="auto" w:fill="A6A6A6"/>
          </w:tcPr>
          <w:p w:rsidR="001B64E3" w:rsidRPr="007C2567" w:rsidRDefault="001B64E3" w:rsidP="00067585">
            <w:pPr>
              <w:keepNext/>
              <w:spacing w:after="0"/>
              <w:rPr>
                <w:sz w:val="14"/>
                <w:szCs w:val="14"/>
              </w:rPr>
            </w:pPr>
            <w:r w:rsidRPr="007C2567">
              <w:rPr>
                <w:b/>
                <w:sz w:val="14"/>
                <w:szCs w:val="14"/>
              </w:rPr>
              <w:t>Evidences</w:t>
            </w:r>
          </w:p>
        </w:tc>
      </w:tr>
      <w:tr w:rsidR="001B64E3" w:rsidRPr="00163687" w:rsidTr="00067585">
        <w:tc>
          <w:tcPr>
            <w:tcW w:w="8613" w:type="dxa"/>
            <w:gridSpan w:val="8"/>
            <w:shd w:val="clear" w:color="auto" w:fill="auto"/>
          </w:tcPr>
          <w:p w:rsidR="001B64E3" w:rsidRDefault="001B64E3" w:rsidP="00067585">
            <w:pPr>
              <w:keepNext/>
              <w:spacing w:after="0"/>
              <w:jc w:val="center"/>
              <w:rPr>
                <w:sz w:val="2"/>
              </w:rPr>
            </w:pPr>
          </w:p>
          <w:p w:rsidR="001B64E3" w:rsidRPr="00163687" w:rsidRDefault="001B64E3" w:rsidP="00067585">
            <w:pPr>
              <w:keepNext/>
              <w:spacing w:after="0"/>
              <w:jc w:val="center"/>
              <w:rPr>
                <w:sz w:val="2"/>
              </w:rPr>
            </w:pPr>
          </w:p>
          <w:p w:rsidR="001B64E3" w:rsidRPr="007C2567" w:rsidRDefault="001B64E3" w:rsidP="00067585">
            <w:pPr>
              <w:keepNext/>
              <w:spacing w:after="0"/>
              <w:jc w:val="center"/>
              <w:rPr>
                <w:color w:val="548DD4"/>
                <w:sz w:val="16"/>
                <w:szCs w:val="16"/>
                <w:lang w:val="en-US"/>
              </w:rPr>
            </w:pPr>
          </w:p>
          <w:p w:rsidR="001B64E3" w:rsidRPr="00163687" w:rsidRDefault="001B64E3" w:rsidP="00067585">
            <w:pPr>
              <w:keepNext/>
              <w:spacing w:after="0"/>
              <w:rPr>
                <w:color w:val="548DD4"/>
                <w:sz w:val="2"/>
                <w:szCs w:val="16"/>
                <w:lang w:val="en-US"/>
              </w:rPr>
            </w:pPr>
          </w:p>
        </w:tc>
      </w:tr>
      <w:tr w:rsidR="001B64E3" w:rsidRPr="0056181B" w:rsidTr="00067585">
        <w:tc>
          <w:tcPr>
            <w:tcW w:w="865" w:type="dxa"/>
            <w:shd w:val="clear" w:color="auto" w:fill="auto"/>
            <w:vAlign w:val="center"/>
          </w:tcPr>
          <w:p w:rsidR="001B64E3" w:rsidRPr="003B60D2" w:rsidRDefault="001B64E3" w:rsidP="00067585">
            <w:pPr>
              <w:spacing w:after="0"/>
              <w:jc w:val="center"/>
              <w:rPr>
                <w:i/>
                <w:sz w:val="14"/>
                <w:szCs w:val="14"/>
              </w:rPr>
            </w:pPr>
            <w:r w:rsidRPr="003B60D2">
              <w:rPr>
                <w:rFonts w:cstheme="minorHAnsi"/>
                <w:i/>
                <w:sz w:val="14"/>
                <w:szCs w:val="14"/>
              </w:rPr>
              <w:t>Step-10</w:t>
            </w:r>
          </w:p>
        </w:tc>
        <w:tc>
          <w:tcPr>
            <w:tcW w:w="3499" w:type="dxa"/>
            <w:gridSpan w:val="4"/>
            <w:shd w:val="clear" w:color="auto" w:fill="auto"/>
          </w:tcPr>
          <w:p w:rsidR="001B64E3" w:rsidRPr="003B60D2" w:rsidRDefault="001B64E3" w:rsidP="00067585">
            <w:r w:rsidRPr="003B60D2">
              <w:t>Launch the Web Client</w:t>
            </w:r>
          </w:p>
        </w:tc>
        <w:tc>
          <w:tcPr>
            <w:tcW w:w="2690" w:type="dxa"/>
            <w:gridSpan w:val="2"/>
            <w:shd w:val="clear" w:color="auto" w:fill="auto"/>
          </w:tcPr>
          <w:p w:rsidR="001B64E3" w:rsidRPr="003B60D2" w:rsidRDefault="001B64E3" w:rsidP="00067585"/>
        </w:tc>
        <w:tc>
          <w:tcPr>
            <w:tcW w:w="1559" w:type="dxa"/>
            <w:shd w:val="clear" w:color="auto" w:fill="47F62A"/>
            <w:vAlign w:val="center"/>
          </w:tcPr>
          <w:p w:rsidR="001B64E3" w:rsidRPr="0056181B" w:rsidRDefault="001B64E3" w:rsidP="00067585">
            <w:pPr>
              <w:spacing w:after="0"/>
              <w:jc w:val="center"/>
              <w:rPr>
                <w:i/>
                <w:sz w:val="14"/>
                <w:szCs w:val="14"/>
              </w:rPr>
            </w:pPr>
          </w:p>
        </w:tc>
      </w:tr>
      <w:tr w:rsidR="001B64E3" w:rsidRPr="0056181B" w:rsidTr="00067585">
        <w:tc>
          <w:tcPr>
            <w:tcW w:w="865" w:type="dxa"/>
            <w:shd w:val="clear" w:color="auto" w:fill="auto"/>
            <w:vAlign w:val="center"/>
          </w:tcPr>
          <w:p w:rsidR="001B64E3" w:rsidRPr="003B60D2" w:rsidRDefault="001B64E3" w:rsidP="00067585">
            <w:pPr>
              <w:spacing w:after="0"/>
              <w:jc w:val="center"/>
              <w:rPr>
                <w:rFonts w:cstheme="minorHAnsi"/>
                <w:i/>
                <w:sz w:val="14"/>
                <w:szCs w:val="14"/>
              </w:rPr>
            </w:pPr>
            <w:r w:rsidRPr="003B60D2">
              <w:rPr>
                <w:rFonts w:cstheme="minorHAnsi"/>
                <w:i/>
                <w:sz w:val="14"/>
                <w:szCs w:val="14"/>
              </w:rPr>
              <w:t>Step-20</w:t>
            </w:r>
          </w:p>
        </w:tc>
        <w:tc>
          <w:tcPr>
            <w:tcW w:w="3499" w:type="dxa"/>
            <w:gridSpan w:val="4"/>
            <w:shd w:val="clear" w:color="auto" w:fill="auto"/>
          </w:tcPr>
          <w:p w:rsidR="001B64E3" w:rsidRPr="003B60D2" w:rsidRDefault="001B64E3" w:rsidP="00067585">
            <w:r w:rsidRPr="003B60D2">
              <w:t>Click on Datasets, and check that dataset SENTINEL3_L2 is not available</w:t>
            </w:r>
          </w:p>
        </w:tc>
        <w:tc>
          <w:tcPr>
            <w:tcW w:w="2690" w:type="dxa"/>
            <w:gridSpan w:val="2"/>
            <w:shd w:val="clear" w:color="auto" w:fill="auto"/>
          </w:tcPr>
          <w:p w:rsidR="001B64E3" w:rsidRPr="003B60D2" w:rsidRDefault="001B64E3" w:rsidP="00067585">
            <w:r w:rsidRPr="003B60D2">
              <w:t>The list of datasets is displayed.</w:t>
            </w:r>
          </w:p>
        </w:tc>
        <w:tc>
          <w:tcPr>
            <w:tcW w:w="1559" w:type="dxa"/>
            <w:shd w:val="clear" w:color="auto" w:fill="47F62A"/>
            <w:vAlign w:val="center"/>
          </w:tcPr>
          <w:p w:rsidR="001B64E3" w:rsidRPr="0056181B" w:rsidRDefault="001B64E3" w:rsidP="00067585">
            <w:pPr>
              <w:spacing w:after="0"/>
              <w:jc w:val="center"/>
              <w:rPr>
                <w:i/>
                <w:sz w:val="14"/>
                <w:szCs w:val="14"/>
              </w:rPr>
            </w:pPr>
          </w:p>
        </w:tc>
      </w:tr>
      <w:tr w:rsidR="001B64E3" w:rsidRPr="0056181B" w:rsidTr="00067585">
        <w:tc>
          <w:tcPr>
            <w:tcW w:w="865" w:type="dxa"/>
            <w:shd w:val="clear" w:color="auto" w:fill="auto"/>
            <w:vAlign w:val="center"/>
          </w:tcPr>
          <w:p w:rsidR="001B64E3" w:rsidRPr="003B60D2" w:rsidRDefault="001B64E3" w:rsidP="00067585">
            <w:pPr>
              <w:spacing w:after="0"/>
              <w:jc w:val="center"/>
              <w:rPr>
                <w:rFonts w:cstheme="minorHAnsi"/>
                <w:i/>
                <w:sz w:val="14"/>
                <w:szCs w:val="14"/>
              </w:rPr>
            </w:pPr>
            <w:r w:rsidRPr="003B60D2">
              <w:rPr>
                <w:rFonts w:cstheme="minorHAnsi"/>
                <w:i/>
                <w:sz w:val="14"/>
                <w:szCs w:val="14"/>
              </w:rPr>
              <w:t>Step-30</w:t>
            </w:r>
          </w:p>
        </w:tc>
        <w:tc>
          <w:tcPr>
            <w:tcW w:w="3499" w:type="dxa"/>
            <w:gridSpan w:val="4"/>
            <w:shd w:val="clear" w:color="auto" w:fill="auto"/>
          </w:tcPr>
          <w:p w:rsidR="001B64E3" w:rsidRPr="003B60D2" w:rsidRDefault="001B64E3" w:rsidP="00067585">
            <w:r w:rsidRPr="003B60D2">
              <w:t xml:space="preserve">Open a new tab in the browser with the URL </w:t>
            </w:r>
            <w:hyperlink r:id="rId14" w:history="1">
              <w:r w:rsidRPr="003B60D2">
                <w:rPr>
                  <w:rStyle w:val="Lienhypertexte"/>
                </w:rPr>
                <w:t>http://localhost:3000/ngeo/user/tpz</w:t>
              </w:r>
            </w:hyperlink>
            <w:r w:rsidRPr="003B60D2">
              <w:t xml:space="preserve"> </w:t>
            </w:r>
            <w:r w:rsidRPr="003B60D2">
              <w:lastRenderedPageBreak/>
              <w:t>to change the current user.</w:t>
            </w:r>
          </w:p>
        </w:tc>
        <w:tc>
          <w:tcPr>
            <w:tcW w:w="2690" w:type="dxa"/>
            <w:gridSpan w:val="2"/>
            <w:shd w:val="clear" w:color="auto" w:fill="auto"/>
          </w:tcPr>
          <w:p w:rsidR="001B64E3" w:rsidRPr="003B60D2" w:rsidRDefault="001B64E3" w:rsidP="00067585">
            <w:r w:rsidRPr="003B60D2">
              <w:lastRenderedPageBreak/>
              <w:t>User is now tpz</w:t>
            </w:r>
          </w:p>
        </w:tc>
        <w:tc>
          <w:tcPr>
            <w:tcW w:w="1559" w:type="dxa"/>
            <w:shd w:val="clear" w:color="auto" w:fill="47F62A"/>
            <w:vAlign w:val="center"/>
          </w:tcPr>
          <w:p w:rsidR="001B64E3" w:rsidRPr="0056181B" w:rsidRDefault="001B64E3" w:rsidP="00067585">
            <w:pPr>
              <w:spacing w:after="0"/>
              <w:jc w:val="center"/>
              <w:rPr>
                <w:i/>
                <w:sz w:val="14"/>
                <w:szCs w:val="14"/>
              </w:rPr>
            </w:pPr>
          </w:p>
        </w:tc>
      </w:tr>
      <w:tr w:rsidR="001B64E3" w:rsidRPr="009B26D3" w:rsidTr="00067585">
        <w:tc>
          <w:tcPr>
            <w:tcW w:w="865" w:type="dxa"/>
            <w:shd w:val="clear" w:color="auto" w:fill="auto"/>
            <w:vAlign w:val="center"/>
          </w:tcPr>
          <w:p w:rsidR="001B64E3" w:rsidRPr="003B60D2" w:rsidRDefault="001B64E3" w:rsidP="00067585">
            <w:pPr>
              <w:spacing w:after="0"/>
              <w:jc w:val="center"/>
              <w:rPr>
                <w:i/>
                <w:sz w:val="14"/>
                <w:szCs w:val="14"/>
              </w:rPr>
            </w:pPr>
            <w:r w:rsidRPr="003B60D2">
              <w:rPr>
                <w:i/>
                <w:sz w:val="14"/>
                <w:szCs w:val="14"/>
              </w:rPr>
              <w:lastRenderedPageBreak/>
              <w:t>Step-40</w:t>
            </w:r>
          </w:p>
        </w:tc>
        <w:tc>
          <w:tcPr>
            <w:tcW w:w="3499" w:type="dxa"/>
            <w:gridSpan w:val="4"/>
            <w:shd w:val="clear" w:color="auto" w:fill="auto"/>
          </w:tcPr>
          <w:p w:rsidR="001B64E3" w:rsidRPr="003B60D2" w:rsidRDefault="001B64E3" w:rsidP="00067585">
            <w:r w:rsidRPr="003B60D2">
              <w:t>Return on the first tab and refresh the Web Client</w:t>
            </w:r>
          </w:p>
        </w:tc>
        <w:tc>
          <w:tcPr>
            <w:tcW w:w="2690" w:type="dxa"/>
            <w:gridSpan w:val="2"/>
            <w:shd w:val="clear" w:color="auto" w:fill="auto"/>
          </w:tcPr>
          <w:p w:rsidR="001B64E3" w:rsidRPr="003B60D2" w:rsidRDefault="001B64E3" w:rsidP="00067585"/>
        </w:tc>
        <w:tc>
          <w:tcPr>
            <w:tcW w:w="1559" w:type="dxa"/>
            <w:shd w:val="clear" w:color="auto" w:fill="47F62A"/>
            <w:vAlign w:val="center"/>
          </w:tcPr>
          <w:p w:rsidR="001B64E3" w:rsidRPr="009B26D3" w:rsidRDefault="001B64E3" w:rsidP="00067585">
            <w:pPr>
              <w:spacing w:after="0"/>
              <w:jc w:val="center"/>
              <w:rPr>
                <w:i/>
                <w:sz w:val="14"/>
                <w:szCs w:val="14"/>
                <w:lang w:val="en-GB"/>
              </w:rPr>
            </w:pPr>
          </w:p>
        </w:tc>
      </w:tr>
      <w:tr w:rsidR="001B64E3" w:rsidTr="00067585">
        <w:tc>
          <w:tcPr>
            <w:tcW w:w="865" w:type="dxa"/>
            <w:shd w:val="clear" w:color="auto" w:fill="auto"/>
            <w:vAlign w:val="center"/>
          </w:tcPr>
          <w:p w:rsidR="001B64E3" w:rsidRPr="003B60D2" w:rsidRDefault="001B64E3" w:rsidP="00067585">
            <w:pPr>
              <w:spacing w:after="0"/>
              <w:jc w:val="center"/>
              <w:rPr>
                <w:i/>
                <w:sz w:val="14"/>
                <w:szCs w:val="14"/>
              </w:rPr>
            </w:pPr>
            <w:r w:rsidRPr="003B60D2">
              <w:rPr>
                <w:i/>
                <w:sz w:val="14"/>
                <w:szCs w:val="14"/>
              </w:rPr>
              <w:t>Step-50</w:t>
            </w:r>
          </w:p>
        </w:tc>
        <w:tc>
          <w:tcPr>
            <w:tcW w:w="3499" w:type="dxa"/>
            <w:gridSpan w:val="4"/>
            <w:shd w:val="clear" w:color="auto" w:fill="auto"/>
          </w:tcPr>
          <w:p w:rsidR="001B64E3" w:rsidRPr="003B60D2" w:rsidRDefault="001B64E3" w:rsidP="00067585">
            <w:r w:rsidRPr="003B60D2">
              <w:t>Click on Datasets, and check that dataset SENTINEL3_L2 is now available</w:t>
            </w:r>
          </w:p>
        </w:tc>
        <w:tc>
          <w:tcPr>
            <w:tcW w:w="2690" w:type="dxa"/>
            <w:gridSpan w:val="2"/>
            <w:shd w:val="clear" w:color="auto" w:fill="auto"/>
          </w:tcPr>
          <w:p w:rsidR="001B64E3" w:rsidRPr="003B60D2" w:rsidRDefault="001B64E3" w:rsidP="00067585">
            <w:r w:rsidRPr="003B60D2">
              <w:t>The list of datasets is displayed.</w:t>
            </w:r>
          </w:p>
        </w:tc>
        <w:tc>
          <w:tcPr>
            <w:tcW w:w="1559" w:type="dxa"/>
            <w:shd w:val="clear" w:color="auto" w:fill="47F62A"/>
            <w:vAlign w:val="center"/>
          </w:tcPr>
          <w:p w:rsidR="001B64E3" w:rsidRDefault="001B64E3" w:rsidP="00067585">
            <w:pPr>
              <w:spacing w:after="0"/>
              <w:jc w:val="center"/>
              <w:rPr>
                <w:rFonts w:cstheme="minorHAnsi"/>
                <w:i/>
                <w:sz w:val="14"/>
                <w:szCs w:val="14"/>
              </w:rPr>
            </w:pPr>
            <w:r w:rsidRPr="00832590">
              <w:rPr>
                <w:rFonts w:cstheme="minorHAnsi"/>
                <w:i/>
                <w:sz w:val="14"/>
                <w:szCs w:val="14"/>
              </w:rPr>
              <w:t>NGEO-WEBC-PFC-0290</w:t>
            </w:r>
          </w:p>
        </w:tc>
      </w:tr>
      <w:tr w:rsidR="001B64E3" w:rsidTr="00067585">
        <w:tc>
          <w:tcPr>
            <w:tcW w:w="865" w:type="dxa"/>
            <w:tcBorders>
              <w:bottom w:val="single" w:sz="6" w:space="0" w:color="auto"/>
            </w:tcBorders>
            <w:shd w:val="clear" w:color="auto" w:fill="auto"/>
            <w:vAlign w:val="center"/>
          </w:tcPr>
          <w:p w:rsidR="001B64E3" w:rsidRPr="003B60D2" w:rsidRDefault="001B64E3" w:rsidP="00067585">
            <w:pPr>
              <w:spacing w:after="0"/>
              <w:jc w:val="center"/>
              <w:rPr>
                <w:i/>
                <w:sz w:val="14"/>
                <w:szCs w:val="14"/>
              </w:rPr>
            </w:pPr>
            <w:r w:rsidRPr="003B60D2">
              <w:rPr>
                <w:i/>
                <w:sz w:val="14"/>
                <w:szCs w:val="14"/>
              </w:rPr>
              <w:t>Step-60</w:t>
            </w:r>
          </w:p>
        </w:tc>
        <w:tc>
          <w:tcPr>
            <w:tcW w:w="3499" w:type="dxa"/>
            <w:gridSpan w:val="4"/>
            <w:tcBorders>
              <w:bottom w:val="single" w:sz="6" w:space="0" w:color="auto"/>
            </w:tcBorders>
            <w:shd w:val="clear" w:color="auto" w:fill="auto"/>
          </w:tcPr>
          <w:p w:rsidR="001B64E3" w:rsidRPr="003B60D2" w:rsidRDefault="001B64E3" w:rsidP="00067585">
            <w:r w:rsidRPr="003B60D2">
              <w:t xml:space="preserve">Open a new tab in the browser with the URL </w:t>
            </w:r>
            <w:hyperlink r:id="rId15" w:history="1">
              <w:r w:rsidRPr="003B60D2">
                <w:rPr>
                  <w:rStyle w:val="Lienhypertexte"/>
                </w:rPr>
                <w:t>http://localhost:3000/ngeo/user/public</w:t>
              </w:r>
            </w:hyperlink>
            <w:r w:rsidRPr="003B60D2">
              <w:t xml:space="preserve"> and then refresh the Web Client.</w:t>
            </w:r>
          </w:p>
        </w:tc>
        <w:tc>
          <w:tcPr>
            <w:tcW w:w="2690" w:type="dxa"/>
            <w:gridSpan w:val="2"/>
            <w:shd w:val="clear" w:color="auto" w:fill="auto"/>
          </w:tcPr>
          <w:p w:rsidR="001B64E3" w:rsidRPr="003B60D2" w:rsidRDefault="001B64E3" w:rsidP="00067585"/>
        </w:tc>
        <w:tc>
          <w:tcPr>
            <w:tcW w:w="1559" w:type="dxa"/>
            <w:shd w:val="clear" w:color="auto" w:fill="47F62A"/>
            <w:vAlign w:val="center"/>
          </w:tcPr>
          <w:p w:rsidR="001B64E3" w:rsidRDefault="001B64E3" w:rsidP="00067585">
            <w:pPr>
              <w:spacing w:after="0"/>
              <w:jc w:val="center"/>
              <w:rPr>
                <w:rFonts w:cstheme="minorHAnsi"/>
                <w:i/>
                <w:sz w:val="14"/>
                <w:szCs w:val="14"/>
              </w:rPr>
            </w:pPr>
          </w:p>
        </w:tc>
      </w:tr>
      <w:tr w:rsidR="001B64E3" w:rsidTr="00067585">
        <w:tc>
          <w:tcPr>
            <w:tcW w:w="865" w:type="dxa"/>
            <w:tcBorders>
              <w:top w:val="single" w:sz="6" w:space="0" w:color="auto"/>
              <w:bottom w:val="single" w:sz="6" w:space="0" w:color="auto"/>
            </w:tcBorders>
            <w:shd w:val="clear" w:color="auto" w:fill="auto"/>
            <w:vAlign w:val="center"/>
          </w:tcPr>
          <w:p w:rsidR="001B64E3" w:rsidRPr="003B60D2" w:rsidRDefault="001B64E3" w:rsidP="00067585">
            <w:pPr>
              <w:spacing w:after="0"/>
              <w:jc w:val="center"/>
              <w:rPr>
                <w:i/>
                <w:sz w:val="14"/>
                <w:szCs w:val="14"/>
              </w:rPr>
            </w:pPr>
            <w:r w:rsidRPr="003B60D2">
              <w:rPr>
                <w:i/>
                <w:sz w:val="14"/>
                <w:szCs w:val="14"/>
              </w:rPr>
              <w:t>Step-70</w:t>
            </w:r>
          </w:p>
        </w:tc>
        <w:tc>
          <w:tcPr>
            <w:tcW w:w="3499" w:type="dxa"/>
            <w:gridSpan w:val="4"/>
            <w:tcBorders>
              <w:top w:val="single" w:sz="6" w:space="0" w:color="auto"/>
              <w:bottom w:val="single" w:sz="6" w:space="0" w:color="auto"/>
            </w:tcBorders>
            <w:shd w:val="clear" w:color="auto" w:fill="auto"/>
          </w:tcPr>
          <w:p w:rsidR="001B64E3" w:rsidRPr="003B60D2" w:rsidRDefault="001B64E3" w:rsidP="00067585">
            <w:r w:rsidRPr="003B60D2">
              <w:t>Return on the first tab and refresh the Web Client</w:t>
            </w:r>
          </w:p>
        </w:tc>
        <w:tc>
          <w:tcPr>
            <w:tcW w:w="2690" w:type="dxa"/>
            <w:gridSpan w:val="2"/>
            <w:shd w:val="clear" w:color="auto" w:fill="auto"/>
          </w:tcPr>
          <w:p w:rsidR="001B64E3" w:rsidRPr="003B60D2" w:rsidRDefault="001B64E3" w:rsidP="00067585"/>
        </w:tc>
        <w:tc>
          <w:tcPr>
            <w:tcW w:w="1559" w:type="dxa"/>
            <w:shd w:val="clear" w:color="auto" w:fill="47F62A"/>
            <w:vAlign w:val="center"/>
          </w:tcPr>
          <w:p w:rsidR="001B64E3" w:rsidRDefault="001B64E3" w:rsidP="00067585">
            <w:pPr>
              <w:spacing w:after="0"/>
              <w:jc w:val="center"/>
              <w:rPr>
                <w:rFonts w:cstheme="minorHAnsi"/>
                <w:i/>
                <w:sz w:val="14"/>
                <w:szCs w:val="14"/>
              </w:rPr>
            </w:pPr>
          </w:p>
        </w:tc>
      </w:tr>
      <w:tr w:rsidR="001B64E3" w:rsidTr="00E76119">
        <w:trPr>
          <w:trHeight w:val="1344"/>
        </w:trPr>
        <w:tc>
          <w:tcPr>
            <w:tcW w:w="865" w:type="dxa"/>
            <w:tcBorders>
              <w:top w:val="single" w:sz="6" w:space="0" w:color="auto"/>
            </w:tcBorders>
            <w:shd w:val="clear" w:color="auto" w:fill="auto"/>
            <w:vAlign w:val="center"/>
          </w:tcPr>
          <w:p w:rsidR="001B64E3" w:rsidRPr="003B60D2" w:rsidRDefault="001B64E3" w:rsidP="00067585">
            <w:pPr>
              <w:spacing w:after="0"/>
              <w:jc w:val="center"/>
              <w:rPr>
                <w:i/>
                <w:sz w:val="14"/>
                <w:szCs w:val="14"/>
              </w:rPr>
            </w:pPr>
            <w:r w:rsidRPr="003B60D2">
              <w:rPr>
                <w:i/>
                <w:sz w:val="14"/>
                <w:szCs w:val="14"/>
              </w:rPr>
              <w:t>Step-80</w:t>
            </w:r>
          </w:p>
        </w:tc>
        <w:tc>
          <w:tcPr>
            <w:tcW w:w="3499" w:type="dxa"/>
            <w:gridSpan w:val="4"/>
            <w:tcBorders>
              <w:top w:val="single" w:sz="6" w:space="0" w:color="auto"/>
            </w:tcBorders>
            <w:shd w:val="clear" w:color="auto" w:fill="auto"/>
          </w:tcPr>
          <w:p w:rsidR="001B64E3" w:rsidRPr="003B60D2" w:rsidRDefault="001B64E3" w:rsidP="00E76119">
            <w:pPr>
              <w:rPr>
                <w:rFonts w:cstheme="minorHAnsi"/>
              </w:rPr>
            </w:pPr>
            <w:r w:rsidRPr="003B60D2">
              <w:t>Click on DataSets and select SENTINEL</w:t>
            </w:r>
            <w:r w:rsidR="00E76119">
              <w:t>3_L1</w:t>
            </w:r>
            <w:r w:rsidRPr="003B60D2">
              <w:t>, then click on Search button.</w:t>
            </w:r>
          </w:p>
        </w:tc>
        <w:tc>
          <w:tcPr>
            <w:tcW w:w="2690" w:type="dxa"/>
            <w:gridSpan w:val="2"/>
            <w:shd w:val="clear" w:color="auto" w:fill="auto"/>
          </w:tcPr>
          <w:p w:rsidR="001B64E3" w:rsidRPr="003B60D2" w:rsidRDefault="001B64E3" w:rsidP="00067585">
            <w:pPr>
              <w:rPr>
                <w:rFonts w:cstheme="minorHAnsi"/>
                <w:lang w:val="en-GB"/>
              </w:rPr>
            </w:pPr>
            <w:r w:rsidRPr="003B60D2">
              <w:rPr>
                <w:rFonts w:cstheme="minorHAnsi"/>
                <w:lang w:val="en-GB"/>
              </w:rPr>
              <w:t>Five products are displayed.</w:t>
            </w:r>
          </w:p>
        </w:tc>
        <w:tc>
          <w:tcPr>
            <w:tcW w:w="1559" w:type="dxa"/>
            <w:tcBorders>
              <w:bottom w:val="single" w:sz="6" w:space="0" w:color="auto"/>
            </w:tcBorders>
            <w:shd w:val="clear" w:color="auto" w:fill="47F62A"/>
            <w:vAlign w:val="center"/>
          </w:tcPr>
          <w:p w:rsidR="001B64E3" w:rsidRDefault="001B64E3" w:rsidP="00067585">
            <w:pPr>
              <w:spacing w:after="0"/>
              <w:jc w:val="center"/>
              <w:rPr>
                <w:rFonts w:cstheme="minorHAnsi"/>
                <w:i/>
                <w:sz w:val="14"/>
                <w:szCs w:val="14"/>
              </w:rPr>
            </w:pPr>
          </w:p>
        </w:tc>
      </w:tr>
      <w:tr w:rsidR="001B64E3" w:rsidTr="00E76119">
        <w:trPr>
          <w:trHeight w:val="1344"/>
        </w:trPr>
        <w:tc>
          <w:tcPr>
            <w:tcW w:w="865" w:type="dxa"/>
            <w:shd w:val="clear" w:color="auto" w:fill="auto"/>
            <w:vAlign w:val="center"/>
          </w:tcPr>
          <w:p w:rsidR="001B64E3" w:rsidRPr="003B60D2" w:rsidRDefault="001B64E3" w:rsidP="00067585">
            <w:pPr>
              <w:spacing w:after="0"/>
              <w:jc w:val="center"/>
              <w:rPr>
                <w:i/>
                <w:sz w:val="14"/>
                <w:szCs w:val="14"/>
              </w:rPr>
            </w:pPr>
            <w:r w:rsidRPr="003B60D2">
              <w:rPr>
                <w:i/>
                <w:sz w:val="14"/>
                <w:szCs w:val="14"/>
              </w:rPr>
              <w:t>Step-90</w:t>
            </w:r>
          </w:p>
        </w:tc>
        <w:tc>
          <w:tcPr>
            <w:tcW w:w="3499" w:type="dxa"/>
            <w:gridSpan w:val="4"/>
            <w:shd w:val="clear" w:color="auto" w:fill="auto"/>
          </w:tcPr>
          <w:p w:rsidR="001B64E3" w:rsidRPr="003B60D2" w:rsidRDefault="001B64E3" w:rsidP="00067585">
            <w:r w:rsidRPr="003B60D2">
              <w:t>Click on a product in the map.</w:t>
            </w:r>
          </w:p>
        </w:tc>
        <w:tc>
          <w:tcPr>
            <w:tcW w:w="2690" w:type="dxa"/>
            <w:gridSpan w:val="2"/>
            <w:shd w:val="clear" w:color="auto" w:fill="auto"/>
          </w:tcPr>
          <w:p w:rsidR="001B64E3" w:rsidRPr="003B60D2" w:rsidRDefault="001B64E3" w:rsidP="00067585">
            <w:pPr>
              <w:rPr>
                <w:rFonts w:cstheme="minorHAnsi"/>
                <w:lang w:val="en-GB"/>
              </w:rPr>
            </w:pPr>
            <w:r w:rsidRPr="003B60D2">
              <w:rPr>
                <w:rFonts w:cstheme="minorHAnsi"/>
                <w:lang w:val="en-GB"/>
              </w:rPr>
              <w:t>A message informs that the user has no permission to view.</w:t>
            </w:r>
          </w:p>
        </w:tc>
        <w:tc>
          <w:tcPr>
            <w:tcW w:w="1559" w:type="dxa"/>
            <w:tcBorders>
              <w:top w:val="single" w:sz="6" w:space="0" w:color="auto"/>
              <w:bottom w:val="single" w:sz="6" w:space="0" w:color="auto"/>
            </w:tcBorders>
            <w:shd w:val="clear" w:color="auto" w:fill="47F62A"/>
            <w:vAlign w:val="center"/>
          </w:tcPr>
          <w:p w:rsidR="001B64E3" w:rsidRDefault="001B64E3" w:rsidP="00067585">
            <w:pPr>
              <w:spacing w:after="0"/>
              <w:jc w:val="center"/>
              <w:rPr>
                <w:rFonts w:cstheme="minorHAnsi"/>
                <w:i/>
                <w:sz w:val="14"/>
                <w:szCs w:val="14"/>
              </w:rPr>
            </w:pPr>
            <w:r w:rsidRPr="00832590">
              <w:rPr>
                <w:rFonts w:cstheme="minorHAnsi"/>
                <w:i/>
                <w:sz w:val="14"/>
                <w:szCs w:val="14"/>
              </w:rPr>
              <w:t>NGEO-WEBC-PFC-0291</w:t>
            </w:r>
          </w:p>
        </w:tc>
      </w:tr>
      <w:tr w:rsidR="001B64E3" w:rsidTr="000C054E">
        <w:tc>
          <w:tcPr>
            <w:tcW w:w="865" w:type="dxa"/>
            <w:shd w:val="clear" w:color="auto" w:fill="auto"/>
            <w:vAlign w:val="center"/>
          </w:tcPr>
          <w:p w:rsidR="001B64E3" w:rsidRPr="003B60D2" w:rsidRDefault="001B64E3" w:rsidP="00067585">
            <w:pPr>
              <w:spacing w:after="0"/>
              <w:jc w:val="center"/>
              <w:rPr>
                <w:i/>
                <w:sz w:val="14"/>
                <w:szCs w:val="14"/>
              </w:rPr>
            </w:pPr>
            <w:r w:rsidRPr="003B60D2">
              <w:rPr>
                <w:i/>
                <w:sz w:val="14"/>
                <w:szCs w:val="14"/>
              </w:rPr>
              <w:t>Step-100</w:t>
            </w:r>
          </w:p>
        </w:tc>
        <w:tc>
          <w:tcPr>
            <w:tcW w:w="3499" w:type="dxa"/>
            <w:gridSpan w:val="4"/>
            <w:shd w:val="clear" w:color="auto" w:fill="auto"/>
          </w:tcPr>
          <w:p w:rsidR="001B64E3" w:rsidRPr="003B60D2" w:rsidRDefault="001B64E3" w:rsidP="00067585">
            <w:pPr>
              <w:rPr>
                <w:rFonts w:cstheme="minorHAnsi"/>
              </w:rPr>
            </w:pPr>
            <w:r w:rsidRPr="003B60D2">
              <w:rPr>
                <w:rFonts w:cstheme="minorHAnsi"/>
              </w:rPr>
              <w:t>Open the table view, select the first item and click on “Retreive Product”</w:t>
            </w:r>
          </w:p>
        </w:tc>
        <w:tc>
          <w:tcPr>
            <w:tcW w:w="2690" w:type="dxa"/>
            <w:gridSpan w:val="2"/>
            <w:shd w:val="clear" w:color="auto" w:fill="auto"/>
          </w:tcPr>
          <w:p w:rsidR="001B64E3" w:rsidRPr="003B60D2" w:rsidRDefault="001B64E3" w:rsidP="00067585">
            <w:pPr>
              <w:spacing w:after="0"/>
              <w:rPr>
                <w:rFonts w:cstheme="minorHAnsi"/>
                <w:lang w:val="en-GB"/>
              </w:rPr>
            </w:pPr>
            <w:r w:rsidRPr="003B60D2">
              <w:rPr>
                <w:rFonts w:cstheme="minorHAnsi"/>
                <w:lang w:val="en-GB"/>
              </w:rPr>
              <w:t>A message informs that the user has no permission to download.</w:t>
            </w:r>
          </w:p>
        </w:tc>
        <w:tc>
          <w:tcPr>
            <w:tcW w:w="1559" w:type="dxa"/>
            <w:tcBorders>
              <w:top w:val="single" w:sz="6" w:space="0" w:color="auto"/>
              <w:bottom w:val="single" w:sz="6" w:space="0" w:color="auto"/>
            </w:tcBorders>
            <w:shd w:val="clear" w:color="auto" w:fill="47F62A"/>
            <w:vAlign w:val="center"/>
          </w:tcPr>
          <w:p w:rsidR="001B64E3" w:rsidRDefault="001B64E3" w:rsidP="00067585">
            <w:pPr>
              <w:spacing w:after="0"/>
              <w:jc w:val="center"/>
              <w:rPr>
                <w:rFonts w:cstheme="minorHAnsi"/>
                <w:i/>
                <w:sz w:val="14"/>
                <w:szCs w:val="14"/>
              </w:rPr>
            </w:pPr>
            <w:r w:rsidRPr="00832590">
              <w:rPr>
                <w:rFonts w:cstheme="minorHAnsi"/>
                <w:i/>
                <w:sz w:val="14"/>
                <w:szCs w:val="14"/>
              </w:rPr>
              <w:t>NGEO-WEBC-PFC-0292</w:t>
            </w:r>
          </w:p>
        </w:tc>
      </w:tr>
      <w:tr w:rsidR="001B64E3" w:rsidTr="000C054E">
        <w:tc>
          <w:tcPr>
            <w:tcW w:w="865" w:type="dxa"/>
            <w:shd w:val="clear" w:color="auto" w:fill="auto"/>
            <w:vAlign w:val="center"/>
          </w:tcPr>
          <w:p w:rsidR="001B64E3" w:rsidRPr="003B60D2" w:rsidRDefault="001B64E3" w:rsidP="00067585">
            <w:pPr>
              <w:spacing w:after="0"/>
              <w:jc w:val="center"/>
              <w:rPr>
                <w:i/>
                <w:sz w:val="14"/>
                <w:szCs w:val="14"/>
              </w:rPr>
            </w:pPr>
            <w:r w:rsidRPr="003B60D2">
              <w:rPr>
                <w:i/>
                <w:sz w:val="14"/>
                <w:szCs w:val="14"/>
              </w:rPr>
              <w:t>Step-110</w:t>
            </w:r>
          </w:p>
        </w:tc>
        <w:tc>
          <w:tcPr>
            <w:tcW w:w="3499" w:type="dxa"/>
            <w:gridSpan w:val="4"/>
            <w:shd w:val="clear" w:color="auto" w:fill="auto"/>
          </w:tcPr>
          <w:p w:rsidR="001B64E3" w:rsidRPr="003B60D2" w:rsidRDefault="001B64E3" w:rsidP="00067585">
            <w:r w:rsidRPr="003B60D2">
              <w:t>On the first item, click on “Product Type” column to direct download.</w:t>
            </w:r>
          </w:p>
        </w:tc>
        <w:tc>
          <w:tcPr>
            <w:tcW w:w="2690" w:type="dxa"/>
            <w:gridSpan w:val="2"/>
            <w:shd w:val="clear" w:color="auto" w:fill="auto"/>
          </w:tcPr>
          <w:p w:rsidR="001B64E3" w:rsidRPr="003B60D2" w:rsidRDefault="001B64E3" w:rsidP="00067585">
            <w:pPr>
              <w:rPr>
                <w:lang w:val="en-US"/>
              </w:rPr>
            </w:pPr>
            <w:r w:rsidRPr="003B60D2">
              <w:rPr>
                <w:rFonts w:cstheme="minorHAnsi"/>
                <w:lang w:val="en-GB"/>
              </w:rPr>
              <w:t>A message informs that the user has no permission to download.</w:t>
            </w:r>
          </w:p>
        </w:tc>
        <w:tc>
          <w:tcPr>
            <w:tcW w:w="1559" w:type="dxa"/>
            <w:tcBorders>
              <w:top w:val="single" w:sz="6" w:space="0" w:color="auto"/>
              <w:bottom w:val="single" w:sz="6" w:space="0" w:color="auto"/>
            </w:tcBorders>
            <w:shd w:val="clear" w:color="auto" w:fill="47F62A"/>
            <w:vAlign w:val="center"/>
          </w:tcPr>
          <w:p w:rsidR="001B64E3" w:rsidRDefault="001B64E3" w:rsidP="00067585">
            <w:pPr>
              <w:spacing w:after="0"/>
              <w:jc w:val="center"/>
              <w:rPr>
                <w:rFonts w:cstheme="minorHAnsi"/>
                <w:i/>
                <w:sz w:val="14"/>
                <w:szCs w:val="14"/>
              </w:rPr>
            </w:pPr>
            <w:r w:rsidRPr="00832590">
              <w:rPr>
                <w:rFonts w:cstheme="minorHAnsi"/>
                <w:i/>
                <w:sz w:val="14"/>
                <w:szCs w:val="14"/>
              </w:rPr>
              <w:t>NGEO-WEBC-PFC-0293</w:t>
            </w:r>
          </w:p>
        </w:tc>
      </w:tr>
      <w:tr w:rsidR="001B64E3" w:rsidRPr="00832590" w:rsidTr="000C054E">
        <w:tc>
          <w:tcPr>
            <w:tcW w:w="865" w:type="dxa"/>
            <w:shd w:val="clear" w:color="auto" w:fill="auto"/>
            <w:vAlign w:val="center"/>
          </w:tcPr>
          <w:p w:rsidR="001B64E3" w:rsidRPr="003B60D2" w:rsidRDefault="00E12666" w:rsidP="00067585">
            <w:pPr>
              <w:spacing w:after="0"/>
              <w:jc w:val="center"/>
              <w:rPr>
                <w:i/>
                <w:sz w:val="14"/>
                <w:szCs w:val="14"/>
              </w:rPr>
            </w:pPr>
            <w:r>
              <w:rPr>
                <w:i/>
                <w:sz w:val="14"/>
                <w:szCs w:val="14"/>
              </w:rPr>
              <w:t>Step-12</w:t>
            </w:r>
            <w:r w:rsidR="001B64E3" w:rsidRPr="003B60D2">
              <w:rPr>
                <w:i/>
                <w:sz w:val="14"/>
                <w:szCs w:val="14"/>
              </w:rPr>
              <w:t>0</w:t>
            </w:r>
          </w:p>
        </w:tc>
        <w:tc>
          <w:tcPr>
            <w:tcW w:w="3499" w:type="dxa"/>
            <w:gridSpan w:val="4"/>
            <w:shd w:val="clear" w:color="auto" w:fill="auto"/>
          </w:tcPr>
          <w:p w:rsidR="001B64E3" w:rsidRPr="003B60D2" w:rsidRDefault="000C054E" w:rsidP="00E76119">
            <w:pPr>
              <w:rPr>
                <w:lang w:val="en-US"/>
              </w:rPr>
            </w:pPr>
            <w:r>
              <w:rPr>
                <w:lang w:val="en-US"/>
              </w:rPr>
              <w:t>Check Subscribe is not available in the top left bottom toolbar</w:t>
            </w:r>
          </w:p>
        </w:tc>
        <w:tc>
          <w:tcPr>
            <w:tcW w:w="2690" w:type="dxa"/>
            <w:gridSpan w:val="2"/>
            <w:shd w:val="clear" w:color="auto" w:fill="auto"/>
          </w:tcPr>
          <w:p w:rsidR="001B64E3" w:rsidRPr="003B60D2" w:rsidRDefault="000C054E" w:rsidP="00067585">
            <w:pPr>
              <w:rPr>
                <w:lang w:val="en-US"/>
              </w:rPr>
            </w:pPr>
            <w:r>
              <w:rPr>
                <w:rFonts w:cstheme="minorHAnsi"/>
                <w:lang w:val="en-GB"/>
              </w:rPr>
              <w:t>Subscribe button is disabled</w:t>
            </w:r>
          </w:p>
        </w:tc>
        <w:tc>
          <w:tcPr>
            <w:tcW w:w="1559" w:type="dxa"/>
            <w:tcBorders>
              <w:top w:val="single" w:sz="6" w:space="0" w:color="auto"/>
              <w:bottom w:val="single" w:sz="6" w:space="0" w:color="auto"/>
            </w:tcBorders>
            <w:shd w:val="clear" w:color="auto" w:fill="47F62A"/>
            <w:vAlign w:val="center"/>
          </w:tcPr>
          <w:p w:rsidR="001B64E3" w:rsidRPr="00832590" w:rsidRDefault="001B64E3" w:rsidP="00067585">
            <w:pPr>
              <w:spacing w:after="0"/>
              <w:jc w:val="center"/>
              <w:rPr>
                <w:rFonts w:cstheme="minorHAnsi"/>
                <w:i/>
                <w:sz w:val="14"/>
                <w:szCs w:val="14"/>
              </w:rPr>
            </w:pPr>
            <w:r w:rsidRPr="00832590">
              <w:rPr>
                <w:rFonts w:cstheme="minorHAnsi"/>
                <w:i/>
                <w:sz w:val="14"/>
                <w:szCs w:val="14"/>
              </w:rPr>
              <w:t>NGEO-WEBC-PFC-0294</w:t>
            </w:r>
          </w:p>
        </w:tc>
      </w:tr>
      <w:tr w:rsidR="001B64E3" w:rsidTr="000C054E">
        <w:tc>
          <w:tcPr>
            <w:tcW w:w="865" w:type="dxa"/>
            <w:shd w:val="clear" w:color="auto" w:fill="auto"/>
            <w:vAlign w:val="center"/>
          </w:tcPr>
          <w:p w:rsidR="001B64E3" w:rsidRPr="003B60D2" w:rsidRDefault="001B64E3" w:rsidP="00E12666">
            <w:pPr>
              <w:spacing w:after="0"/>
              <w:jc w:val="center"/>
              <w:rPr>
                <w:i/>
                <w:sz w:val="14"/>
                <w:szCs w:val="14"/>
              </w:rPr>
            </w:pPr>
            <w:r w:rsidRPr="003B60D2">
              <w:rPr>
                <w:i/>
                <w:sz w:val="14"/>
                <w:szCs w:val="14"/>
              </w:rPr>
              <w:t>Step-1</w:t>
            </w:r>
            <w:r w:rsidR="00E12666">
              <w:rPr>
                <w:i/>
                <w:sz w:val="14"/>
                <w:szCs w:val="14"/>
              </w:rPr>
              <w:t>3</w:t>
            </w:r>
            <w:r w:rsidRPr="003B60D2">
              <w:rPr>
                <w:i/>
                <w:sz w:val="14"/>
                <w:szCs w:val="14"/>
              </w:rPr>
              <w:t>0</w:t>
            </w:r>
          </w:p>
        </w:tc>
        <w:tc>
          <w:tcPr>
            <w:tcW w:w="3499" w:type="dxa"/>
            <w:gridSpan w:val="4"/>
            <w:shd w:val="clear" w:color="auto" w:fill="auto"/>
          </w:tcPr>
          <w:p w:rsidR="001B64E3" w:rsidRPr="003B60D2" w:rsidRDefault="001B64E3" w:rsidP="00067585">
            <w:pPr>
              <w:rPr>
                <w:lang w:val="en-US"/>
              </w:rPr>
            </w:pPr>
            <w:r w:rsidRPr="003B60D2">
              <w:rPr>
                <w:lang w:val="en-US"/>
              </w:rPr>
              <w:t>Click on Dataset button</w:t>
            </w:r>
          </w:p>
        </w:tc>
        <w:tc>
          <w:tcPr>
            <w:tcW w:w="2690" w:type="dxa"/>
            <w:gridSpan w:val="2"/>
            <w:shd w:val="clear" w:color="auto" w:fill="auto"/>
          </w:tcPr>
          <w:p w:rsidR="001B64E3" w:rsidRPr="003B60D2" w:rsidRDefault="001B64E3" w:rsidP="00067585">
            <w:pPr>
              <w:rPr>
                <w:lang w:val="en-US"/>
              </w:rPr>
            </w:pPr>
            <w:r w:rsidRPr="003B60D2">
              <w:rPr>
                <w:lang w:val="en-US"/>
              </w:rPr>
              <w:t>The dataset panel is displayed.</w:t>
            </w:r>
          </w:p>
        </w:tc>
        <w:tc>
          <w:tcPr>
            <w:tcW w:w="1559" w:type="dxa"/>
            <w:tcBorders>
              <w:top w:val="single" w:sz="6" w:space="0" w:color="auto"/>
            </w:tcBorders>
            <w:shd w:val="clear" w:color="auto" w:fill="47F62A"/>
            <w:vAlign w:val="center"/>
          </w:tcPr>
          <w:p w:rsidR="001B64E3" w:rsidRDefault="001B64E3" w:rsidP="00067585">
            <w:pPr>
              <w:spacing w:after="0"/>
              <w:jc w:val="center"/>
              <w:rPr>
                <w:rFonts w:cstheme="minorHAnsi"/>
                <w:i/>
                <w:sz w:val="14"/>
                <w:szCs w:val="14"/>
              </w:rPr>
            </w:pPr>
          </w:p>
        </w:tc>
      </w:tr>
      <w:tr w:rsidR="001B64E3" w:rsidTr="00067585">
        <w:tc>
          <w:tcPr>
            <w:tcW w:w="865" w:type="dxa"/>
            <w:shd w:val="clear" w:color="auto" w:fill="auto"/>
            <w:vAlign w:val="center"/>
          </w:tcPr>
          <w:p w:rsidR="001B64E3" w:rsidRPr="003B60D2" w:rsidRDefault="001B64E3" w:rsidP="00E12666">
            <w:pPr>
              <w:spacing w:after="0"/>
              <w:jc w:val="center"/>
              <w:rPr>
                <w:i/>
                <w:sz w:val="14"/>
                <w:szCs w:val="14"/>
              </w:rPr>
            </w:pPr>
            <w:r w:rsidRPr="003B60D2">
              <w:rPr>
                <w:i/>
                <w:sz w:val="14"/>
                <w:szCs w:val="14"/>
              </w:rPr>
              <w:t>Step-1</w:t>
            </w:r>
            <w:r w:rsidR="00E12666">
              <w:rPr>
                <w:i/>
                <w:sz w:val="14"/>
                <w:szCs w:val="14"/>
              </w:rPr>
              <w:t>4</w:t>
            </w:r>
            <w:r w:rsidRPr="003B60D2">
              <w:rPr>
                <w:i/>
                <w:sz w:val="14"/>
                <w:szCs w:val="14"/>
              </w:rPr>
              <w:t>0</w:t>
            </w:r>
          </w:p>
        </w:tc>
        <w:tc>
          <w:tcPr>
            <w:tcW w:w="3499" w:type="dxa"/>
            <w:gridSpan w:val="4"/>
            <w:shd w:val="clear" w:color="auto" w:fill="auto"/>
          </w:tcPr>
          <w:p w:rsidR="001B64E3" w:rsidRPr="003B60D2" w:rsidRDefault="001B64E3" w:rsidP="00067585">
            <w:pPr>
              <w:rPr>
                <w:lang w:val="en-US"/>
              </w:rPr>
            </w:pPr>
            <w:r w:rsidRPr="003B60D2">
              <w:rPr>
                <w:lang w:val="en-US"/>
              </w:rPr>
              <w:t xml:space="preserve">Check that </w:t>
            </w:r>
            <w:r w:rsidRPr="003B60D2">
              <w:t xml:space="preserve">SENTINEL2_L1 has an icon to show that user has no permission to download, SENTINEL3 an icon to show that user has no permission to view and </w:t>
            </w:r>
            <w:r w:rsidRPr="003B60D2">
              <w:lastRenderedPageBreak/>
              <w:t>SENTINEL3_L1 two icons to show that user has no permission to download and view.</w:t>
            </w:r>
          </w:p>
        </w:tc>
        <w:tc>
          <w:tcPr>
            <w:tcW w:w="2690" w:type="dxa"/>
            <w:gridSpan w:val="2"/>
            <w:shd w:val="clear" w:color="auto" w:fill="auto"/>
          </w:tcPr>
          <w:p w:rsidR="001B64E3" w:rsidRPr="003B60D2" w:rsidRDefault="001B64E3" w:rsidP="00067585">
            <w:pPr>
              <w:rPr>
                <w:lang w:val="en-US"/>
              </w:rPr>
            </w:pPr>
          </w:p>
        </w:tc>
        <w:tc>
          <w:tcPr>
            <w:tcW w:w="1559" w:type="dxa"/>
            <w:shd w:val="clear" w:color="auto" w:fill="47F62A"/>
            <w:vAlign w:val="center"/>
          </w:tcPr>
          <w:p w:rsidR="001B64E3" w:rsidRDefault="001B64E3" w:rsidP="00067585">
            <w:pPr>
              <w:spacing w:after="0"/>
              <w:jc w:val="center"/>
              <w:rPr>
                <w:rFonts w:cstheme="minorHAnsi"/>
                <w:i/>
                <w:sz w:val="14"/>
                <w:szCs w:val="14"/>
              </w:rPr>
            </w:pPr>
            <w:r w:rsidRPr="00832590">
              <w:rPr>
                <w:rFonts w:cstheme="minorHAnsi"/>
                <w:i/>
                <w:sz w:val="14"/>
                <w:szCs w:val="14"/>
              </w:rPr>
              <w:t>NGEO-WEBC-PFC-0295</w:t>
            </w:r>
          </w:p>
        </w:tc>
      </w:tr>
    </w:tbl>
    <w:p w:rsidR="001B64E3" w:rsidRDefault="001B64E3" w:rsidP="001B64E3">
      <w:pPr>
        <w:rPr>
          <w:lang w:val="en-US"/>
        </w:rPr>
      </w:pPr>
    </w:p>
    <w:p w:rsidR="001B64E3" w:rsidRDefault="001B64E3" w:rsidP="001B64E3">
      <w:pPr>
        <w:rPr>
          <w:lang w:val="en-US"/>
        </w:rPr>
      </w:pPr>
    </w:p>
    <w:p w:rsidR="00F57A9C" w:rsidRDefault="00F57A9C" w:rsidP="00832590">
      <w:pPr>
        <w:pStyle w:val="Titre3"/>
      </w:pPr>
      <w:bookmarkStart w:id="188" w:name="_Toc413751522"/>
      <w:r>
        <w:t>NGEO-WEBC-VTP-0300</w:t>
      </w:r>
      <w:bookmarkEnd w:id="18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C08A9" w:rsidRPr="007C2567" w:rsidTr="00394E8F">
        <w:tc>
          <w:tcPr>
            <w:tcW w:w="8613" w:type="dxa"/>
            <w:gridSpan w:val="8"/>
            <w:tcBorders>
              <w:top w:val="single" w:sz="2" w:space="0" w:color="auto"/>
              <w:bottom w:val="single" w:sz="6" w:space="0" w:color="auto"/>
            </w:tcBorders>
            <w:shd w:val="clear" w:color="auto" w:fill="548DD4" w:themeFill="text2" w:themeFillTint="99"/>
          </w:tcPr>
          <w:p w:rsidR="00EC08A9" w:rsidRPr="007C2567" w:rsidRDefault="00EC08A9" w:rsidP="00394E8F">
            <w:pPr>
              <w:keepNext/>
              <w:spacing w:after="0"/>
              <w:jc w:val="center"/>
              <w:rPr>
                <w:b/>
                <w:color w:val="FFFFFF"/>
                <w:szCs w:val="18"/>
                <w:lang w:val="en-US"/>
              </w:rPr>
            </w:pPr>
            <w:r w:rsidRPr="007C2567">
              <w:rPr>
                <w:b/>
                <w:color w:val="FFFFFF"/>
                <w:szCs w:val="18"/>
                <w:lang w:val="en-US"/>
              </w:rPr>
              <w:t>NGEO VALIDATION TEST  RESULT</w:t>
            </w:r>
          </w:p>
        </w:tc>
      </w:tr>
      <w:tr w:rsidR="00EC08A9" w:rsidRPr="007C2567" w:rsidTr="00394E8F">
        <w:tc>
          <w:tcPr>
            <w:tcW w:w="1607" w:type="dxa"/>
            <w:gridSpan w:val="2"/>
            <w:tcBorders>
              <w:top w:val="single" w:sz="6" w:space="0" w:color="auto"/>
            </w:tcBorders>
            <w:shd w:val="clear" w:color="auto" w:fill="548DD4" w:themeFill="text2" w:themeFillTint="99"/>
          </w:tcPr>
          <w:p w:rsidR="00EC08A9" w:rsidRPr="007C2567" w:rsidRDefault="00EC08A9" w:rsidP="00394E8F">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C08A9" w:rsidRPr="007C2567" w:rsidRDefault="00B62CBC">
            <w:pPr>
              <w:keepNext/>
              <w:spacing w:after="0"/>
              <w:rPr>
                <w:color w:val="548DD4"/>
                <w:sz w:val="16"/>
                <w:szCs w:val="16"/>
              </w:rPr>
            </w:pPr>
            <w:r>
              <w:rPr>
                <w:color w:val="548DD4"/>
                <w:sz w:val="16"/>
                <w:szCs w:val="16"/>
              </w:rPr>
              <w:t>NGEO-WEBC-VTP-</w:t>
            </w:r>
            <w:r w:rsidR="00EC08A9">
              <w:rPr>
                <w:color w:val="548DD4"/>
                <w:sz w:val="16"/>
                <w:szCs w:val="16"/>
              </w:rPr>
              <w:t>0300</w:t>
            </w:r>
          </w:p>
        </w:tc>
        <w:tc>
          <w:tcPr>
            <w:tcW w:w="1134" w:type="dxa"/>
            <w:gridSpan w:val="3"/>
            <w:tcBorders>
              <w:top w:val="single" w:sz="6" w:space="0" w:color="auto"/>
            </w:tcBorders>
            <w:shd w:val="clear" w:color="auto" w:fill="548DD4" w:themeFill="text2" w:themeFillTint="99"/>
          </w:tcPr>
          <w:p w:rsidR="00EC08A9" w:rsidRPr="007C2567" w:rsidRDefault="00EC08A9" w:rsidP="00394E8F">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C08A9" w:rsidRPr="007C2567" w:rsidRDefault="00EC08A9" w:rsidP="00394E8F">
            <w:pPr>
              <w:keepNext/>
              <w:spacing w:after="0"/>
              <w:rPr>
                <w:color w:val="548DD4"/>
                <w:sz w:val="16"/>
                <w:szCs w:val="16"/>
                <w:lang w:val="en-US"/>
              </w:rPr>
            </w:pPr>
            <w:r>
              <w:rPr>
                <w:i/>
                <w:color w:val="548DD4"/>
                <w:sz w:val="16"/>
                <w:szCs w:val="16"/>
                <w:lang w:val="en-US"/>
              </w:rPr>
              <w:t>Multiple dataset search</w:t>
            </w:r>
          </w:p>
        </w:tc>
      </w:tr>
      <w:tr w:rsidR="00EC08A9" w:rsidRPr="007C2567" w:rsidTr="00394E8F">
        <w:tc>
          <w:tcPr>
            <w:tcW w:w="8613" w:type="dxa"/>
            <w:gridSpan w:val="8"/>
            <w:shd w:val="clear" w:color="auto" w:fill="A6A6A6"/>
          </w:tcPr>
          <w:p w:rsidR="00EC08A9" w:rsidRPr="007C2567" w:rsidRDefault="00EC08A9" w:rsidP="00394E8F">
            <w:pPr>
              <w:keepNext/>
              <w:spacing w:after="0"/>
              <w:rPr>
                <w:sz w:val="14"/>
                <w:szCs w:val="14"/>
              </w:rPr>
            </w:pPr>
            <w:r w:rsidRPr="007C2567">
              <w:rPr>
                <w:b/>
                <w:sz w:val="14"/>
                <w:szCs w:val="14"/>
              </w:rPr>
              <w:t>Result</w:t>
            </w:r>
          </w:p>
        </w:tc>
      </w:tr>
      <w:tr w:rsidR="00EC08A9" w:rsidRPr="007C2567" w:rsidTr="00394E8F">
        <w:tc>
          <w:tcPr>
            <w:tcW w:w="8613" w:type="dxa"/>
            <w:gridSpan w:val="8"/>
            <w:shd w:val="clear" w:color="auto" w:fill="47F62A"/>
          </w:tcPr>
          <w:p w:rsidR="00EC08A9" w:rsidRPr="007C2567" w:rsidRDefault="00EC08A9" w:rsidP="00394E8F">
            <w:pPr>
              <w:keepNext/>
              <w:spacing w:after="0"/>
              <w:jc w:val="center"/>
              <w:rPr>
                <w:b/>
                <w:color w:val="548DD4"/>
                <w:sz w:val="28"/>
                <w:szCs w:val="28"/>
                <w:lang w:val="en-US"/>
              </w:rPr>
            </w:pPr>
            <w:r w:rsidRPr="007C2567">
              <w:rPr>
                <w:b/>
                <w:sz w:val="28"/>
                <w:szCs w:val="28"/>
                <w:lang w:val="en-US"/>
              </w:rPr>
              <w:t>PASS</w:t>
            </w:r>
            <w:r>
              <w:rPr>
                <w:b/>
                <w:sz w:val="28"/>
                <w:szCs w:val="28"/>
                <w:lang w:val="en-US"/>
              </w:rPr>
              <w:t xml:space="preserve"> </w:t>
            </w:r>
          </w:p>
        </w:tc>
      </w:tr>
      <w:tr w:rsidR="00EC08A9" w:rsidRPr="007C2567" w:rsidTr="00394E8F">
        <w:tc>
          <w:tcPr>
            <w:tcW w:w="4306" w:type="dxa"/>
            <w:gridSpan w:val="4"/>
            <w:shd w:val="clear" w:color="auto" w:fill="A6A6A6"/>
          </w:tcPr>
          <w:p w:rsidR="00EC08A9" w:rsidRPr="007C2567" w:rsidRDefault="00EC08A9" w:rsidP="00394E8F">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C08A9" w:rsidRPr="007C2567" w:rsidRDefault="00EC08A9" w:rsidP="00394E8F">
            <w:pPr>
              <w:keepNext/>
              <w:spacing w:after="0"/>
              <w:rPr>
                <w:sz w:val="14"/>
                <w:szCs w:val="14"/>
              </w:rPr>
            </w:pPr>
            <w:r w:rsidRPr="007C2567">
              <w:rPr>
                <w:sz w:val="14"/>
                <w:szCs w:val="14"/>
              </w:rPr>
              <w:t>Execution info</w:t>
            </w:r>
          </w:p>
        </w:tc>
      </w:tr>
      <w:tr w:rsidR="00EC08A9" w:rsidRPr="007C2567" w:rsidTr="00394E8F">
        <w:trPr>
          <w:trHeight w:val="457"/>
        </w:trPr>
        <w:tc>
          <w:tcPr>
            <w:tcW w:w="4306" w:type="dxa"/>
            <w:gridSpan w:val="4"/>
            <w:shd w:val="clear" w:color="auto" w:fill="FFFFFF" w:themeFill="background1"/>
          </w:tcPr>
          <w:p w:rsidR="00EC08A9" w:rsidRPr="007C2567" w:rsidRDefault="00EC08A9" w:rsidP="00394E8F">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EC08A9" w:rsidRPr="007C2567" w:rsidRDefault="00EC08A9" w:rsidP="00394E8F">
            <w:pPr>
              <w:keepNext/>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3 V2</w:t>
            </w:r>
          </w:p>
          <w:p w:rsidR="00EC08A9" w:rsidRPr="007C2567" w:rsidRDefault="00EC08A9" w:rsidP="00394E8F">
            <w:pPr>
              <w:keepNext/>
              <w:spacing w:after="0"/>
              <w:rPr>
                <w:color w:val="548DD4"/>
                <w:sz w:val="16"/>
                <w:szCs w:val="16"/>
                <w:lang w:val="en-US"/>
              </w:rPr>
            </w:pPr>
            <w:r w:rsidRPr="007C2567">
              <w:rPr>
                <w:color w:val="548DD4"/>
                <w:sz w:val="16"/>
                <w:szCs w:val="16"/>
                <w:lang w:val="en-US"/>
              </w:rPr>
              <w:t>Tool1 version:</w:t>
            </w:r>
          </w:p>
          <w:p w:rsidR="00EC08A9" w:rsidRPr="007C2567" w:rsidRDefault="00EC08A9" w:rsidP="00394E8F">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C08A9" w:rsidRPr="00C669E1" w:rsidRDefault="00EC08A9" w:rsidP="00394E8F">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EC08A9" w:rsidRPr="007C2567" w:rsidRDefault="00065DE1" w:rsidP="00394E8F">
            <w:pPr>
              <w:keepNext/>
              <w:spacing w:after="0"/>
              <w:rPr>
                <w:color w:val="548DD4"/>
                <w:sz w:val="16"/>
                <w:szCs w:val="16"/>
                <w:lang w:val="en-US"/>
              </w:rPr>
            </w:pPr>
            <w:r>
              <w:rPr>
                <w:color w:val="548DD4"/>
                <w:sz w:val="16"/>
                <w:szCs w:val="16"/>
                <w:lang w:val="en-US"/>
              </w:rPr>
              <w:t>User: no authentication for stub server</w:t>
            </w:r>
          </w:p>
          <w:p w:rsidR="00EC08A9" w:rsidRPr="007C2567" w:rsidRDefault="00EC08A9" w:rsidP="00394E8F">
            <w:pPr>
              <w:keepNext/>
              <w:spacing w:after="0"/>
              <w:rPr>
                <w:color w:val="548DD4"/>
                <w:sz w:val="16"/>
                <w:szCs w:val="16"/>
                <w:lang w:val="en-US"/>
              </w:rPr>
            </w:pPr>
            <w:r w:rsidRPr="007C2567">
              <w:rPr>
                <w:color w:val="548DD4"/>
                <w:sz w:val="16"/>
                <w:szCs w:val="16"/>
                <w:lang w:val="en-US"/>
              </w:rPr>
              <w:t>Hostname: localhost (nodejs server)</w:t>
            </w:r>
          </w:p>
          <w:p w:rsidR="00EC08A9" w:rsidRPr="007C2567" w:rsidRDefault="00065DE1" w:rsidP="00394E8F">
            <w:pPr>
              <w:keepNext/>
              <w:spacing w:after="0"/>
              <w:rPr>
                <w:b/>
                <w:sz w:val="14"/>
                <w:szCs w:val="14"/>
              </w:rPr>
            </w:pPr>
            <w:r>
              <w:rPr>
                <w:color w:val="548DD4"/>
                <w:sz w:val="16"/>
                <w:szCs w:val="16"/>
                <w:lang w:val="en-US"/>
              </w:rPr>
              <w:t>Chrome</w:t>
            </w:r>
          </w:p>
        </w:tc>
      </w:tr>
      <w:tr w:rsidR="00EC08A9" w:rsidRPr="007C2567" w:rsidTr="00394E8F">
        <w:tc>
          <w:tcPr>
            <w:tcW w:w="8613" w:type="dxa"/>
            <w:gridSpan w:val="8"/>
            <w:shd w:val="clear" w:color="auto" w:fill="A6A6A6"/>
          </w:tcPr>
          <w:p w:rsidR="00EC08A9" w:rsidRPr="007C2567" w:rsidRDefault="00EC08A9" w:rsidP="00394E8F">
            <w:pPr>
              <w:keepNext/>
              <w:spacing w:after="0"/>
              <w:rPr>
                <w:sz w:val="14"/>
                <w:szCs w:val="14"/>
              </w:rPr>
            </w:pPr>
            <w:r w:rsidRPr="007C2567">
              <w:rPr>
                <w:b/>
                <w:sz w:val="14"/>
                <w:szCs w:val="14"/>
              </w:rPr>
              <w:t>Paths</w:t>
            </w:r>
          </w:p>
        </w:tc>
      </w:tr>
      <w:tr w:rsidR="00EC08A9" w:rsidRPr="007C2567" w:rsidTr="00394E8F">
        <w:tc>
          <w:tcPr>
            <w:tcW w:w="8613" w:type="dxa"/>
            <w:gridSpan w:val="8"/>
            <w:shd w:val="clear" w:color="auto" w:fill="auto"/>
          </w:tcPr>
          <w:p w:rsidR="00EC08A9" w:rsidRPr="007C2567" w:rsidRDefault="00EC08A9" w:rsidP="00394E8F">
            <w:pPr>
              <w:keepNext/>
              <w:spacing w:after="0"/>
              <w:rPr>
                <w:color w:val="548DD4"/>
                <w:sz w:val="16"/>
                <w:szCs w:val="16"/>
                <w:lang w:val="en-US"/>
              </w:rPr>
            </w:pPr>
            <w:r w:rsidRPr="007C2567">
              <w:rPr>
                <w:color w:val="548DD4"/>
                <w:sz w:val="16"/>
                <w:szCs w:val="16"/>
                <w:lang w:val="en-US"/>
              </w:rPr>
              <w:t>Input path:</w:t>
            </w:r>
          </w:p>
          <w:p w:rsidR="00EC08A9" w:rsidRPr="007C2567" w:rsidRDefault="00EC08A9" w:rsidP="00394E8F">
            <w:pPr>
              <w:keepNext/>
              <w:spacing w:after="0"/>
              <w:rPr>
                <w:color w:val="548DD4"/>
                <w:sz w:val="16"/>
                <w:szCs w:val="16"/>
                <w:lang w:val="en-US"/>
              </w:rPr>
            </w:pPr>
            <w:r w:rsidRPr="007C2567">
              <w:rPr>
                <w:color w:val="548DD4"/>
                <w:sz w:val="16"/>
                <w:szCs w:val="16"/>
                <w:lang w:val="en-US"/>
              </w:rPr>
              <w:t>Output path:</w:t>
            </w:r>
          </w:p>
        </w:tc>
      </w:tr>
      <w:tr w:rsidR="00EC08A9" w:rsidRPr="007C2567" w:rsidTr="00394E8F">
        <w:tc>
          <w:tcPr>
            <w:tcW w:w="8613" w:type="dxa"/>
            <w:gridSpan w:val="8"/>
            <w:shd w:val="clear" w:color="auto" w:fill="A6A6A6"/>
          </w:tcPr>
          <w:p w:rsidR="00EC08A9" w:rsidRPr="007C2567" w:rsidRDefault="00EC08A9" w:rsidP="00394E8F">
            <w:pPr>
              <w:keepNext/>
              <w:spacing w:after="0"/>
              <w:rPr>
                <w:sz w:val="14"/>
                <w:szCs w:val="14"/>
              </w:rPr>
            </w:pPr>
            <w:r w:rsidRPr="007C2567">
              <w:rPr>
                <w:b/>
                <w:sz w:val="14"/>
                <w:szCs w:val="14"/>
              </w:rPr>
              <w:t>Evidences</w:t>
            </w:r>
          </w:p>
        </w:tc>
      </w:tr>
      <w:tr w:rsidR="00EC08A9" w:rsidRPr="007C2567" w:rsidTr="00394E8F">
        <w:tc>
          <w:tcPr>
            <w:tcW w:w="8613" w:type="dxa"/>
            <w:gridSpan w:val="8"/>
            <w:shd w:val="clear" w:color="auto" w:fill="auto"/>
          </w:tcPr>
          <w:p w:rsidR="00EC08A9" w:rsidRDefault="00EC08A9" w:rsidP="00394E8F">
            <w:pPr>
              <w:keepNext/>
              <w:spacing w:after="0"/>
            </w:pPr>
          </w:p>
          <w:p w:rsidR="00524581" w:rsidRDefault="00524581" w:rsidP="00394E8F">
            <w:pPr>
              <w:keepNext/>
              <w:spacing w:after="0"/>
            </w:pPr>
          </w:p>
          <w:p w:rsidR="009D292B" w:rsidRPr="007C2567" w:rsidRDefault="009D292B" w:rsidP="00394E8F">
            <w:pPr>
              <w:keepNext/>
              <w:spacing w:after="0"/>
            </w:pPr>
          </w:p>
          <w:p w:rsidR="00EC08A9" w:rsidRPr="00163687" w:rsidRDefault="00EC08A9" w:rsidP="00394E8F">
            <w:pPr>
              <w:keepNext/>
              <w:spacing w:after="0"/>
              <w:rPr>
                <w:sz w:val="2"/>
              </w:rPr>
            </w:pPr>
            <w:r>
              <w:t xml:space="preserve">         </w:t>
            </w:r>
          </w:p>
          <w:p w:rsidR="00EC08A9" w:rsidRPr="007C2567" w:rsidRDefault="00EC08A9" w:rsidP="00394E8F">
            <w:pPr>
              <w:keepNext/>
              <w:spacing w:after="0"/>
              <w:rPr>
                <w:color w:val="548DD4"/>
                <w:sz w:val="16"/>
                <w:szCs w:val="16"/>
                <w:lang w:val="en-US"/>
              </w:rPr>
            </w:pPr>
          </w:p>
          <w:p w:rsidR="00EC08A9" w:rsidRPr="00163687" w:rsidRDefault="00EC08A9" w:rsidP="00394E8F">
            <w:pPr>
              <w:keepNext/>
              <w:spacing w:after="0"/>
              <w:rPr>
                <w:color w:val="548DD4"/>
                <w:sz w:val="2"/>
                <w:szCs w:val="16"/>
                <w:lang w:val="en-US"/>
              </w:rPr>
            </w:pPr>
          </w:p>
        </w:tc>
      </w:tr>
      <w:tr w:rsidR="00EC08A9" w:rsidRPr="0056181B" w:rsidTr="00AC052A">
        <w:tc>
          <w:tcPr>
            <w:tcW w:w="865" w:type="dxa"/>
            <w:shd w:val="clear" w:color="auto" w:fill="auto"/>
            <w:vAlign w:val="center"/>
          </w:tcPr>
          <w:p w:rsidR="00EC08A9" w:rsidRPr="00544FC8" w:rsidRDefault="00EC08A9" w:rsidP="00394E8F">
            <w:pPr>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EC08A9" w:rsidRPr="00057FF1" w:rsidRDefault="00EC08A9" w:rsidP="00394E8F">
            <w:r>
              <w:t>Launch the Web Client</w:t>
            </w:r>
          </w:p>
        </w:tc>
        <w:tc>
          <w:tcPr>
            <w:tcW w:w="2690" w:type="dxa"/>
            <w:gridSpan w:val="2"/>
            <w:shd w:val="clear" w:color="auto" w:fill="auto"/>
          </w:tcPr>
          <w:p w:rsidR="00EC08A9" w:rsidRPr="009D7AA1" w:rsidRDefault="00EC08A9" w:rsidP="00394E8F"/>
        </w:tc>
        <w:tc>
          <w:tcPr>
            <w:tcW w:w="1559" w:type="dxa"/>
            <w:tcBorders>
              <w:top w:val="single" w:sz="6" w:space="0" w:color="auto"/>
              <w:bottom w:val="single" w:sz="6" w:space="0" w:color="auto"/>
            </w:tcBorders>
            <w:shd w:val="clear" w:color="auto" w:fill="47F62A"/>
            <w:vAlign w:val="center"/>
          </w:tcPr>
          <w:p w:rsidR="00EC08A9" w:rsidRPr="0056181B" w:rsidRDefault="00EC08A9" w:rsidP="00394E8F">
            <w:pPr>
              <w:spacing w:after="0"/>
              <w:jc w:val="center"/>
              <w:rPr>
                <w:i/>
                <w:sz w:val="14"/>
                <w:szCs w:val="14"/>
              </w:rPr>
            </w:pPr>
          </w:p>
        </w:tc>
      </w:tr>
      <w:tr w:rsidR="00EC08A9" w:rsidRPr="0056181B" w:rsidTr="00AC052A">
        <w:tc>
          <w:tcPr>
            <w:tcW w:w="865" w:type="dxa"/>
            <w:shd w:val="clear" w:color="auto" w:fill="auto"/>
            <w:vAlign w:val="center"/>
          </w:tcPr>
          <w:p w:rsidR="00EC08A9" w:rsidRPr="003C0A28" w:rsidRDefault="00EC08A9" w:rsidP="00394E8F">
            <w:pPr>
              <w:spacing w:after="0"/>
              <w:jc w:val="center"/>
              <w:rPr>
                <w:rFonts w:cstheme="minorHAnsi"/>
                <w:i/>
                <w:sz w:val="14"/>
                <w:szCs w:val="14"/>
              </w:rPr>
            </w:pPr>
            <w:r>
              <w:rPr>
                <w:rFonts w:cstheme="minorHAnsi"/>
                <w:i/>
                <w:sz w:val="14"/>
                <w:szCs w:val="14"/>
              </w:rPr>
              <w:t>Step-20</w:t>
            </w:r>
          </w:p>
        </w:tc>
        <w:tc>
          <w:tcPr>
            <w:tcW w:w="3499" w:type="dxa"/>
            <w:gridSpan w:val="4"/>
            <w:shd w:val="clear" w:color="auto" w:fill="auto"/>
          </w:tcPr>
          <w:p w:rsidR="00EC08A9" w:rsidRDefault="00EC08A9" w:rsidP="00394E8F">
            <w:r>
              <w:t>Click on Datasets, click on previous selected dataset if any and click on ND_SAR_1</w:t>
            </w:r>
          </w:p>
        </w:tc>
        <w:tc>
          <w:tcPr>
            <w:tcW w:w="2690" w:type="dxa"/>
            <w:gridSpan w:val="2"/>
            <w:shd w:val="clear" w:color="auto" w:fill="auto"/>
          </w:tcPr>
          <w:p w:rsidR="00EC08A9" w:rsidRDefault="00EC08A9" w:rsidP="00394E8F">
            <w:r>
              <w:t>ND_SAR_1 is selected, in the status bar ND_SAR_1 is added as Dataset</w:t>
            </w:r>
          </w:p>
        </w:tc>
        <w:tc>
          <w:tcPr>
            <w:tcW w:w="1559" w:type="dxa"/>
            <w:tcBorders>
              <w:top w:val="single" w:sz="6" w:space="0" w:color="auto"/>
              <w:bottom w:val="single" w:sz="6" w:space="0" w:color="auto"/>
            </w:tcBorders>
            <w:shd w:val="clear" w:color="auto" w:fill="47F62A"/>
            <w:vAlign w:val="center"/>
          </w:tcPr>
          <w:p w:rsidR="00EC08A9" w:rsidRPr="0056181B" w:rsidRDefault="00EC08A9" w:rsidP="00394E8F">
            <w:pPr>
              <w:spacing w:after="0"/>
              <w:jc w:val="center"/>
              <w:rPr>
                <w:i/>
                <w:sz w:val="14"/>
                <w:szCs w:val="14"/>
              </w:rPr>
            </w:pPr>
          </w:p>
        </w:tc>
      </w:tr>
      <w:tr w:rsidR="00EC08A9" w:rsidRPr="0056181B" w:rsidTr="00AC052A">
        <w:tc>
          <w:tcPr>
            <w:tcW w:w="865" w:type="dxa"/>
            <w:shd w:val="clear" w:color="auto" w:fill="auto"/>
            <w:vAlign w:val="center"/>
          </w:tcPr>
          <w:p w:rsidR="00EC08A9" w:rsidRDefault="00EC08A9" w:rsidP="00394E8F">
            <w:pPr>
              <w:spacing w:after="0"/>
              <w:jc w:val="center"/>
              <w:rPr>
                <w:rFonts w:cstheme="minorHAnsi"/>
                <w:i/>
                <w:sz w:val="14"/>
                <w:szCs w:val="14"/>
              </w:rPr>
            </w:pPr>
            <w:r>
              <w:rPr>
                <w:rFonts w:cstheme="minorHAnsi"/>
                <w:i/>
                <w:sz w:val="14"/>
                <w:szCs w:val="14"/>
              </w:rPr>
              <w:t>Step-30</w:t>
            </w:r>
          </w:p>
        </w:tc>
        <w:tc>
          <w:tcPr>
            <w:tcW w:w="3499" w:type="dxa"/>
            <w:gridSpan w:val="4"/>
            <w:shd w:val="clear" w:color="auto" w:fill="auto"/>
          </w:tcPr>
          <w:p w:rsidR="00EC08A9" w:rsidRDefault="00EC08A9" w:rsidP="00394E8F">
            <w:r>
              <w:t>Click on ND_OPT_1</w:t>
            </w:r>
          </w:p>
        </w:tc>
        <w:tc>
          <w:tcPr>
            <w:tcW w:w="2690" w:type="dxa"/>
            <w:gridSpan w:val="2"/>
            <w:shd w:val="clear" w:color="auto" w:fill="auto"/>
          </w:tcPr>
          <w:p w:rsidR="00EC08A9" w:rsidRDefault="00EC08A9" w:rsidP="00394E8F">
            <w:r>
              <w:t>ND_OPT_1 is selected, in the status bar ND_SAR_1 is added as Dataset</w:t>
            </w:r>
          </w:p>
        </w:tc>
        <w:tc>
          <w:tcPr>
            <w:tcW w:w="1559" w:type="dxa"/>
            <w:tcBorders>
              <w:top w:val="single" w:sz="6" w:space="0" w:color="auto"/>
              <w:bottom w:val="single" w:sz="6" w:space="0" w:color="auto"/>
            </w:tcBorders>
            <w:shd w:val="clear" w:color="auto" w:fill="47F62A"/>
            <w:vAlign w:val="center"/>
          </w:tcPr>
          <w:p w:rsidR="00EC08A9" w:rsidRPr="00782256" w:rsidRDefault="00EC08A9" w:rsidP="00394E8F">
            <w:pPr>
              <w:spacing w:after="0"/>
              <w:jc w:val="center"/>
              <w:rPr>
                <w:rFonts w:cstheme="minorHAnsi"/>
                <w:i/>
                <w:sz w:val="14"/>
                <w:szCs w:val="14"/>
              </w:rPr>
            </w:pPr>
            <w:r w:rsidRPr="00832590">
              <w:rPr>
                <w:rFonts w:cstheme="minorHAnsi"/>
                <w:i/>
                <w:sz w:val="14"/>
                <w:szCs w:val="14"/>
              </w:rPr>
              <w:t>NGEO-WEBC-PFC-0300</w:t>
            </w:r>
          </w:p>
        </w:tc>
      </w:tr>
      <w:tr w:rsidR="00EC08A9" w:rsidRPr="0056181B" w:rsidTr="00AC052A">
        <w:tc>
          <w:tcPr>
            <w:tcW w:w="865" w:type="dxa"/>
            <w:shd w:val="clear" w:color="auto" w:fill="auto"/>
            <w:vAlign w:val="center"/>
          </w:tcPr>
          <w:p w:rsidR="00EC08A9" w:rsidRDefault="00EC08A9" w:rsidP="00394E8F">
            <w:pPr>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EC08A9" w:rsidRDefault="00EC08A9" w:rsidP="00394E8F">
            <w:r>
              <w:t xml:space="preserve">Click on Search, and open the Advanced accordion </w:t>
            </w:r>
          </w:p>
        </w:tc>
        <w:tc>
          <w:tcPr>
            <w:tcW w:w="2690" w:type="dxa"/>
            <w:gridSpan w:val="2"/>
            <w:shd w:val="clear" w:color="auto" w:fill="auto"/>
          </w:tcPr>
          <w:p w:rsidR="00EC08A9" w:rsidRPr="0052026E" w:rsidRDefault="00EC08A9" w:rsidP="00394E8F">
            <w:r>
              <w:t>5 advanced parameters are displayed : Pass, Orbit, Track, Status, Daynight flag</w:t>
            </w:r>
          </w:p>
        </w:tc>
        <w:tc>
          <w:tcPr>
            <w:tcW w:w="1559" w:type="dxa"/>
            <w:tcBorders>
              <w:top w:val="single" w:sz="6" w:space="0" w:color="auto"/>
              <w:bottom w:val="single" w:sz="6" w:space="0" w:color="auto"/>
            </w:tcBorders>
            <w:shd w:val="clear" w:color="auto" w:fill="47F62A"/>
            <w:vAlign w:val="center"/>
          </w:tcPr>
          <w:p w:rsidR="00EC08A9" w:rsidRPr="00832590" w:rsidRDefault="00EC08A9" w:rsidP="00394E8F">
            <w:pPr>
              <w:spacing w:after="0"/>
              <w:jc w:val="center"/>
              <w:rPr>
                <w:rFonts w:cstheme="minorHAnsi"/>
                <w:i/>
                <w:sz w:val="14"/>
                <w:szCs w:val="14"/>
              </w:rPr>
            </w:pPr>
          </w:p>
        </w:tc>
      </w:tr>
      <w:tr w:rsidR="00EC08A9" w:rsidRPr="0056181B" w:rsidTr="00AC052A">
        <w:tc>
          <w:tcPr>
            <w:tcW w:w="865" w:type="dxa"/>
            <w:shd w:val="clear" w:color="auto" w:fill="auto"/>
            <w:vAlign w:val="center"/>
          </w:tcPr>
          <w:p w:rsidR="00EC08A9" w:rsidRDefault="00EC08A9" w:rsidP="00394E8F">
            <w:pPr>
              <w:spacing w:after="0"/>
              <w:jc w:val="center"/>
              <w:rPr>
                <w:i/>
                <w:sz w:val="14"/>
                <w:szCs w:val="14"/>
              </w:rPr>
            </w:pPr>
            <w:r>
              <w:rPr>
                <w:i/>
                <w:sz w:val="14"/>
                <w:szCs w:val="14"/>
              </w:rPr>
              <w:t>Step-50</w:t>
            </w:r>
          </w:p>
        </w:tc>
        <w:tc>
          <w:tcPr>
            <w:tcW w:w="3499" w:type="dxa"/>
            <w:gridSpan w:val="4"/>
            <w:shd w:val="clear" w:color="auto" w:fill="auto"/>
          </w:tcPr>
          <w:p w:rsidR="00EC08A9" w:rsidRDefault="00EC08A9" w:rsidP="00394E8F">
            <w:r>
              <w:t>Click on Dataset, deselect ND_OPT_1. Then click on Search and open the Advanced accordion</w:t>
            </w:r>
          </w:p>
        </w:tc>
        <w:tc>
          <w:tcPr>
            <w:tcW w:w="2690" w:type="dxa"/>
            <w:gridSpan w:val="2"/>
            <w:shd w:val="clear" w:color="auto" w:fill="auto"/>
          </w:tcPr>
          <w:p w:rsidR="00EC08A9" w:rsidRPr="009D7AA1" w:rsidRDefault="00EC08A9" w:rsidP="00394E8F">
            <w:r>
              <w:t>6 advanced parameters are displayed : Satellite, Pass, Orbit, Track, Status, Daynight flag</w:t>
            </w:r>
          </w:p>
        </w:tc>
        <w:tc>
          <w:tcPr>
            <w:tcW w:w="1559" w:type="dxa"/>
            <w:tcBorders>
              <w:top w:val="single" w:sz="6" w:space="0" w:color="auto"/>
              <w:bottom w:val="single" w:sz="6" w:space="0" w:color="auto"/>
            </w:tcBorders>
            <w:shd w:val="clear" w:color="auto" w:fill="47F62A"/>
            <w:vAlign w:val="center"/>
          </w:tcPr>
          <w:p w:rsidR="00EC08A9" w:rsidRDefault="00EC08A9" w:rsidP="00394E8F">
            <w:pPr>
              <w:spacing w:after="0"/>
              <w:jc w:val="center"/>
              <w:rPr>
                <w:rFonts w:cstheme="minorHAnsi"/>
                <w:i/>
                <w:sz w:val="14"/>
                <w:szCs w:val="14"/>
              </w:rPr>
            </w:pPr>
            <w:r w:rsidRPr="00832590">
              <w:rPr>
                <w:rFonts w:cstheme="minorHAnsi"/>
                <w:i/>
                <w:sz w:val="14"/>
                <w:szCs w:val="14"/>
              </w:rPr>
              <w:t>NGEO-WEBC-PFC-0305</w:t>
            </w:r>
          </w:p>
        </w:tc>
      </w:tr>
      <w:tr w:rsidR="00EC08A9" w:rsidRPr="0056181B" w:rsidTr="00AC052A">
        <w:tc>
          <w:tcPr>
            <w:tcW w:w="865" w:type="dxa"/>
            <w:shd w:val="clear" w:color="auto" w:fill="auto"/>
            <w:vAlign w:val="center"/>
          </w:tcPr>
          <w:p w:rsidR="00EC08A9" w:rsidRDefault="00EC08A9" w:rsidP="00394E8F">
            <w:pPr>
              <w:spacing w:after="0"/>
              <w:jc w:val="center"/>
              <w:rPr>
                <w:i/>
                <w:sz w:val="14"/>
                <w:szCs w:val="14"/>
              </w:rPr>
            </w:pPr>
            <w:r>
              <w:rPr>
                <w:i/>
                <w:sz w:val="14"/>
                <w:szCs w:val="14"/>
              </w:rPr>
              <w:t>Step-60</w:t>
            </w:r>
          </w:p>
        </w:tc>
        <w:tc>
          <w:tcPr>
            <w:tcW w:w="3499" w:type="dxa"/>
            <w:gridSpan w:val="4"/>
            <w:shd w:val="clear" w:color="auto" w:fill="auto"/>
          </w:tcPr>
          <w:p w:rsidR="00EC08A9" w:rsidRPr="00440FAC" w:rsidRDefault="00EC08A9" w:rsidP="00394E8F">
            <w:pPr>
              <w:rPr>
                <w:lang w:val="en-US"/>
              </w:rPr>
            </w:pPr>
            <w:r>
              <w:t>Click on Datasets, select ND_OPT_1 again.</w:t>
            </w:r>
          </w:p>
        </w:tc>
        <w:tc>
          <w:tcPr>
            <w:tcW w:w="2690" w:type="dxa"/>
            <w:gridSpan w:val="2"/>
            <w:shd w:val="clear" w:color="auto" w:fill="auto"/>
          </w:tcPr>
          <w:p w:rsidR="00EC08A9" w:rsidRPr="004150CB" w:rsidRDefault="00EC08A9" w:rsidP="00394E8F">
            <w:pPr>
              <w:rPr>
                <w:lang w:val="en-US"/>
              </w:rPr>
            </w:pPr>
          </w:p>
        </w:tc>
        <w:tc>
          <w:tcPr>
            <w:tcW w:w="1559" w:type="dxa"/>
            <w:tcBorders>
              <w:top w:val="single" w:sz="6" w:space="0" w:color="auto"/>
              <w:bottom w:val="single" w:sz="6" w:space="0" w:color="auto"/>
            </w:tcBorders>
            <w:shd w:val="clear" w:color="auto" w:fill="47F62A"/>
            <w:vAlign w:val="center"/>
          </w:tcPr>
          <w:p w:rsidR="00EC08A9" w:rsidRDefault="00EC08A9" w:rsidP="00394E8F">
            <w:pPr>
              <w:spacing w:after="0"/>
              <w:jc w:val="center"/>
              <w:rPr>
                <w:rFonts w:cstheme="minorHAnsi"/>
                <w:i/>
                <w:sz w:val="14"/>
                <w:szCs w:val="14"/>
              </w:rPr>
            </w:pPr>
          </w:p>
        </w:tc>
      </w:tr>
      <w:tr w:rsidR="00EC08A9" w:rsidRPr="0056181B" w:rsidTr="00AC052A">
        <w:trPr>
          <w:trHeight w:val="1344"/>
        </w:trPr>
        <w:tc>
          <w:tcPr>
            <w:tcW w:w="865" w:type="dxa"/>
            <w:shd w:val="clear" w:color="auto" w:fill="auto"/>
            <w:vAlign w:val="center"/>
          </w:tcPr>
          <w:p w:rsidR="00EC08A9" w:rsidRDefault="00EC08A9" w:rsidP="00394E8F">
            <w:pPr>
              <w:spacing w:after="0"/>
              <w:jc w:val="center"/>
              <w:rPr>
                <w:i/>
                <w:sz w:val="14"/>
                <w:szCs w:val="14"/>
              </w:rPr>
            </w:pPr>
            <w:r>
              <w:rPr>
                <w:i/>
                <w:sz w:val="14"/>
                <w:szCs w:val="14"/>
              </w:rPr>
              <w:lastRenderedPageBreak/>
              <w:t>Step-70</w:t>
            </w:r>
          </w:p>
        </w:tc>
        <w:tc>
          <w:tcPr>
            <w:tcW w:w="3499" w:type="dxa"/>
            <w:gridSpan w:val="4"/>
            <w:shd w:val="clear" w:color="auto" w:fill="auto"/>
          </w:tcPr>
          <w:p w:rsidR="00EC08A9" w:rsidRDefault="000F7385" w:rsidP="00394E8F">
            <w:pPr>
              <w:rPr>
                <w:rFonts w:cstheme="minorHAnsi"/>
              </w:rPr>
            </w:pPr>
            <w:r>
              <w:rPr>
                <w:rFonts w:cstheme="minorHAnsi"/>
              </w:rPr>
              <w:t>Click on Search and set the</w:t>
            </w:r>
            <w:r w:rsidRPr="00D61852">
              <w:rPr>
                <w:rFonts w:cstheme="minorHAnsi"/>
              </w:rPr>
              <w:t xml:space="preserve"> start </w:t>
            </w:r>
            <w:r>
              <w:rPr>
                <w:rFonts w:cstheme="minorHAnsi"/>
              </w:rPr>
              <w:t>date to 2010-06-01 and end date to 2011-06-01 using the calenda</w:t>
            </w:r>
            <w:r w:rsidRPr="00D61852">
              <w:rPr>
                <w:rFonts w:cstheme="minorHAnsi"/>
              </w:rPr>
              <w:t>r</w:t>
            </w:r>
            <w:r>
              <w:rPr>
                <w:rFonts w:cstheme="minorHAnsi"/>
              </w:rPr>
              <w:t xml:space="preserve"> widget.  If the checkbox “Use Time Slider” is checked, uncheck it to enable the use of date widgets.</w:t>
            </w:r>
          </w:p>
        </w:tc>
        <w:tc>
          <w:tcPr>
            <w:tcW w:w="2690" w:type="dxa"/>
            <w:gridSpan w:val="2"/>
            <w:shd w:val="clear" w:color="auto" w:fill="auto"/>
          </w:tcPr>
          <w:p w:rsidR="00EC08A9" w:rsidRDefault="00EC08A9" w:rsidP="00394E8F">
            <w:pPr>
              <w:rPr>
                <w:rFonts w:cstheme="minorHAnsi"/>
                <w:lang w:val="en-GB"/>
              </w:rPr>
            </w:pPr>
          </w:p>
        </w:tc>
        <w:tc>
          <w:tcPr>
            <w:tcW w:w="1559" w:type="dxa"/>
            <w:tcBorders>
              <w:top w:val="single" w:sz="6" w:space="0" w:color="auto"/>
              <w:bottom w:val="single" w:sz="6" w:space="0" w:color="auto"/>
            </w:tcBorders>
            <w:shd w:val="clear" w:color="auto" w:fill="47F62A"/>
            <w:vAlign w:val="center"/>
          </w:tcPr>
          <w:p w:rsidR="00EC08A9" w:rsidRDefault="00EC08A9" w:rsidP="00394E8F">
            <w:pPr>
              <w:spacing w:after="0"/>
              <w:jc w:val="center"/>
              <w:rPr>
                <w:rFonts w:cstheme="minorHAnsi"/>
                <w:i/>
                <w:sz w:val="14"/>
                <w:szCs w:val="14"/>
              </w:rPr>
            </w:pPr>
          </w:p>
        </w:tc>
      </w:tr>
      <w:tr w:rsidR="00EC08A9" w:rsidRPr="0056181B" w:rsidTr="00AC052A">
        <w:trPr>
          <w:trHeight w:val="1344"/>
        </w:trPr>
        <w:tc>
          <w:tcPr>
            <w:tcW w:w="865" w:type="dxa"/>
            <w:shd w:val="clear" w:color="auto" w:fill="auto"/>
            <w:vAlign w:val="center"/>
          </w:tcPr>
          <w:p w:rsidR="00EC08A9" w:rsidRDefault="00EC08A9" w:rsidP="00394E8F">
            <w:pPr>
              <w:spacing w:after="0"/>
              <w:jc w:val="center"/>
              <w:rPr>
                <w:i/>
                <w:sz w:val="14"/>
                <w:szCs w:val="14"/>
              </w:rPr>
            </w:pPr>
            <w:r>
              <w:rPr>
                <w:i/>
                <w:sz w:val="14"/>
                <w:szCs w:val="14"/>
              </w:rPr>
              <w:t>Step-80</w:t>
            </w:r>
          </w:p>
        </w:tc>
        <w:tc>
          <w:tcPr>
            <w:tcW w:w="3499" w:type="dxa"/>
            <w:gridSpan w:val="4"/>
            <w:shd w:val="clear" w:color="auto" w:fill="auto"/>
          </w:tcPr>
          <w:p w:rsidR="00EC08A9" w:rsidRDefault="00EC08A9" w:rsidP="00394E8F">
            <w:r>
              <w:t xml:space="preserve">Click on Area and uncheck “Use map extent” and set west to -180, south to -90, east to 180 and north to 90 </w:t>
            </w:r>
          </w:p>
        </w:tc>
        <w:tc>
          <w:tcPr>
            <w:tcW w:w="2690" w:type="dxa"/>
            <w:gridSpan w:val="2"/>
            <w:shd w:val="clear" w:color="auto" w:fill="auto"/>
          </w:tcPr>
          <w:p w:rsidR="00EC08A9" w:rsidRDefault="00EC08A9" w:rsidP="00394E8F">
            <w:pPr>
              <w:rPr>
                <w:rFonts w:cstheme="minorHAnsi"/>
                <w:lang w:val="en-GB"/>
              </w:rPr>
            </w:pPr>
          </w:p>
        </w:tc>
        <w:tc>
          <w:tcPr>
            <w:tcW w:w="1559" w:type="dxa"/>
            <w:tcBorders>
              <w:top w:val="single" w:sz="6" w:space="0" w:color="auto"/>
              <w:bottom w:val="single" w:sz="6" w:space="0" w:color="auto"/>
            </w:tcBorders>
            <w:shd w:val="clear" w:color="auto" w:fill="47F62A"/>
            <w:vAlign w:val="center"/>
          </w:tcPr>
          <w:p w:rsidR="00EC08A9" w:rsidRDefault="00EC08A9" w:rsidP="00394E8F">
            <w:pPr>
              <w:spacing w:after="0"/>
              <w:jc w:val="center"/>
              <w:rPr>
                <w:rFonts w:cstheme="minorHAnsi"/>
                <w:i/>
                <w:sz w:val="14"/>
                <w:szCs w:val="14"/>
              </w:rPr>
            </w:pPr>
          </w:p>
        </w:tc>
      </w:tr>
      <w:tr w:rsidR="00EC08A9" w:rsidRPr="0056181B" w:rsidTr="00AC052A">
        <w:tc>
          <w:tcPr>
            <w:tcW w:w="865" w:type="dxa"/>
            <w:shd w:val="clear" w:color="auto" w:fill="auto"/>
            <w:vAlign w:val="center"/>
          </w:tcPr>
          <w:p w:rsidR="00EC08A9" w:rsidRDefault="00EC08A9" w:rsidP="00394E8F">
            <w:pPr>
              <w:spacing w:after="0"/>
              <w:jc w:val="center"/>
              <w:rPr>
                <w:i/>
                <w:sz w:val="14"/>
                <w:szCs w:val="14"/>
              </w:rPr>
            </w:pPr>
            <w:r>
              <w:rPr>
                <w:i/>
                <w:sz w:val="14"/>
                <w:szCs w:val="14"/>
              </w:rPr>
              <w:t>Step-90</w:t>
            </w:r>
          </w:p>
        </w:tc>
        <w:tc>
          <w:tcPr>
            <w:tcW w:w="3499" w:type="dxa"/>
            <w:gridSpan w:val="4"/>
            <w:shd w:val="clear" w:color="auto" w:fill="auto"/>
          </w:tcPr>
          <w:p w:rsidR="00EC08A9" w:rsidRDefault="00EC08A9" w:rsidP="00394E8F">
            <w:pPr>
              <w:rPr>
                <w:rFonts w:cstheme="minorHAnsi"/>
              </w:rPr>
            </w:pPr>
            <w:r>
              <w:rPr>
                <w:rFonts w:cstheme="minorHAnsi"/>
              </w:rPr>
              <w:t xml:space="preserve">Click on Search button, and wait for “Searching” message to finish on the status bar  </w:t>
            </w:r>
          </w:p>
        </w:tc>
        <w:tc>
          <w:tcPr>
            <w:tcW w:w="2690" w:type="dxa"/>
            <w:gridSpan w:val="2"/>
            <w:shd w:val="clear" w:color="auto" w:fill="auto"/>
          </w:tcPr>
          <w:p w:rsidR="00EC08A9" w:rsidRDefault="00EC08A9" w:rsidP="00394E8F">
            <w:pPr>
              <w:spacing w:after="0"/>
              <w:rPr>
                <w:rFonts w:cstheme="minorHAnsi"/>
                <w:lang w:val="en-GB"/>
              </w:rPr>
            </w:pPr>
          </w:p>
        </w:tc>
        <w:tc>
          <w:tcPr>
            <w:tcW w:w="1559" w:type="dxa"/>
            <w:tcBorders>
              <w:top w:val="single" w:sz="6" w:space="0" w:color="auto"/>
              <w:bottom w:val="single" w:sz="6" w:space="0" w:color="auto"/>
            </w:tcBorders>
            <w:shd w:val="clear" w:color="auto" w:fill="47F62A"/>
            <w:vAlign w:val="center"/>
          </w:tcPr>
          <w:p w:rsidR="00EC08A9" w:rsidRDefault="00EC08A9" w:rsidP="00394E8F">
            <w:pPr>
              <w:spacing w:after="0"/>
              <w:jc w:val="center"/>
              <w:rPr>
                <w:rFonts w:cstheme="minorHAnsi"/>
                <w:i/>
                <w:sz w:val="14"/>
                <w:szCs w:val="14"/>
              </w:rPr>
            </w:pPr>
          </w:p>
        </w:tc>
      </w:tr>
      <w:tr w:rsidR="00EC08A9" w:rsidRPr="0056181B" w:rsidTr="00AC052A">
        <w:tc>
          <w:tcPr>
            <w:tcW w:w="865" w:type="dxa"/>
            <w:shd w:val="clear" w:color="auto" w:fill="auto"/>
            <w:vAlign w:val="center"/>
          </w:tcPr>
          <w:p w:rsidR="00EC08A9" w:rsidRDefault="00EC08A9" w:rsidP="00394E8F">
            <w:pPr>
              <w:spacing w:after="0"/>
              <w:jc w:val="center"/>
              <w:rPr>
                <w:i/>
                <w:sz w:val="14"/>
                <w:szCs w:val="14"/>
              </w:rPr>
            </w:pPr>
            <w:r>
              <w:rPr>
                <w:i/>
                <w:sz w:val="14"/>
                <w:szCs w:val="14"/>
              </w:rPr>
              <w:t>Step-100</w:t>
            </w:r>
          </w:p>
        </w:tc>
        <w:tc>
          <w:tcPr>
            <w:tcW w:w="3499" w:type="dxa"/>
            <w:gridSpan w:val="4"/>
            <w:shd w:val="clear" w:color="auto" w:fill="auto"/>
          </w:tcPr>
          <w:p w:rsidR="00EC08A9" w:rsidRDefault="00EC08A9" w:rsidP="00394E8F">
            <w:pPr>
              <w:rPr>
                <w:rFonts w:cstheme="minorHAnsi"/>
              </w:rPr>
            </w:pPr>
            <w:r>
              <w:rPr>
                <w:rFonts w:cstheme="minorHAnsi"/>
              </w:rPr>
              <w:t>Click on ND_OPT_1 in the status bar</w:t>
            </w:r>
          </w:p>
        </w:tc>
        <w:tc>
          <w:tcPr>
            <w:tcW w:w="2690" w:type="dxa"/>
            <w:gridSpan w:val="2"/>
            <w:shd w:val="clear" w:color="auto" w:fill="auto"/>
          </w:tcPr>
          <w:p w:rsidR="00EC08A9" w:rsidRPr="004150CB" w:rsidRDefault="00EC08A9" w:rsidP="00394E8F">
            <w:pPr>
              <w:spacing w:after="0"/>
              <w:rPr>
                <w:rFonts w:cstheme="minorHAnsi"/>
              </w:rPr>
            </w:pPr>
            <w:r>
              <w:rPr>
                <w:rFonts w:cstheme="minorHAnsi"/>
              </w:rPr>
              <w:t>A message is displayed : “Show 1 to 100 of 365 products”</w:t>
            </w:r>
          </w:p>
        </w:tc>
        <w:tc>
          <w:tcPr>
            <w:tcW w:w="1559" w:type="dxa"/>
            <w:tcBorders>
              <w:top w:val="single" w:sz="6" w:space="0" w:color="auto"/>
              <w:bottom w:val="single" w:sz="6" w:space="0" w:color="auto"/>
            </w:tcBorders>
            <w:shd w:val="clear" w:color="auto" w:fill="47F62A"/>
            <w:vAlign w:val="center"/>
          </w:tcPr>
          <w:p w:rsidR="00EC08A9" w:rsidRDefault="00EC08A9" w:rsidP="00394E8F">
            <w:pPr>
              <w:spacing w:after="0"/>
              <w:jc w:val="center"/>
              <w:rPr>
                <w:rFonts w:cstheme="minorHAnsi"/>
                <w:i/>
                <w:sz w:val="14"/>
                <w:szCs w:val="14"/>
              </w:rPr>
            </w:pPr>
            <w:r w:rsidRPr="00832590">
              <w:rPr>
                <w:rFonts w:cstheme="minorHAnsi"/>
                <w:i/>
                <w:sz w:val="14"/>
                <w:szCs w:val="14"/>
              </w:rPr>
              <w:t>NGEO-WEBC-PFC-0307</w:t>
            </w:r>
          </w:p>
        </w:tc>
      </w:tr>
      <w:tr w:rsidR="00EC08A9" w:rsidRPr="0056181B" w:rsidTr="00AC052A">
        <w:tc>
          <w:tcPr>
            <w:tcW w:w="865" w:type="dxa"/>
            <w:shd w:val="clear" w:color="auto" w:fill="auto"/>
            <w:vAlign w:val="center"/>
          </w:tcPr>
          <w:p w:rsidR="00EC08A9" w:rsidRDefault="00EC08A9" w:rsidP="00394E8F">
            <w:pPr>
              <w:spacing w:after="0"/>
              <w:jc w:val="center"/>
              <w:rPr>
                <w:i/>
                <w:sz w:val="14"/>
                <w:szCs w:val="14"/>
              </w:rPr>
            </w:pPr>
            <w:r>
              <w:rPr>
                <w:i/>
                <w:sz w:val="14"/>
                <w:szCs w:val="14"/>
              </w:rPr>
              <w:t>Step-110</w:t>
            </w:r>
          </w:p>
        </w:tc>
        <w:tc>
          <w:tcPr>
            <w:tcW w:w="3499" w:type="dxa"/>
            <w:gridSpan w:val="4"/>
            <w:shd w:val="clear" w:color="auto" w:fill="auto"/>
          </w:tcPr>
          <w:p w:rsidR="00EC08A9" w:rsidRDefault="00EC08A9" w:rsidP="00394E8F">
            <w:pPr>
              <w:rPr>
                <w:rFonts w:cstheme="minorHAnsi"/>
              </w:rPr>
            </w:pPr>
            <w:r>
              <w:rPr>
                <w:rFonts w:cstheme="minorHAnsi"/>
              </w:rPr>
              <w:t>Click on ND_SAR_1 in the status bar</w:t>
            </w:r>
          </w:p>
        </w:tc>
        <w:tc>
          <w:tcPr>
            <w:tcW w:w="2690" w:type="dxa"/>
            <w:gridSpan w:val="2"/>
            <w:shd w:val="clear" w:color="auto" w:fill="auto"/>
          </w:tcPr>
          <w:p w:rsidR="00EC08A9" w:rsidRDefault="00EC08A9" w:rsidP="00394E8F">
            <w:pPr>
              <w:spacing w:after="0"/>
              <w:rPr>
                <w:rFonts w:cstheme="minorHAnsi"/>
              </w:rPr>
            </w:pPr>
            <w:r>
              <w:rPr>
                <w:rFonts w:cstheme="minorHAnsi"/>
              </w:rPr>
              <w:t>A message is displayed : “Show 1 to 6 of 6 products”</w:t>
            </w:r>
          </w:p>
        </w:tc>
        <w:tc>
          <w:tcPr>
            <w:tcW w:w="1559" w:type="dxa"/>
            <w:tcBorders>
              <w:top w:val="single" w:sz="6" w:space="0" w:color="auto"/>
              <w:bottom w:val="single" w:sz="2" w:space="0" w:color="auto"/>
            </w:tcBorders>
            <w:shd w:val="clear" w:color="auto" w:fill="47F62A"/>
            <w:vAlign w:val="center"/>
          </w:tcPr>
          <w:p w:rsidR="00EC08A9" w:rsidRPr="00832590" w:rsidRDefault="00EC08A9" w:rsidP="00394E8F">
            <w:pPr>
              <w:spacing w:after="0"/>
              <w:jc w:val="center"/>
              <w:rPr>
                <w:rFonts w:cstheme="minorHAnsi"/>
                <w:i/>
                <w:sz w:val="14"/>
                <w:szCs w:val="14"/>
              </w:rPr>
            </w:pPr>
            <w:r w:rsidRPr="00832590">
              <w:rPr>
                <w:rFonts w:cstheme="minorHAnsi"/>
                <w:i/>
                <w:sz w:val="14"/>
                <w:szCs w:val="14"/>
              </w:rPr>
              <w:t>NGEO-WEBC-PFC-0307</w:t>
            </w:r>
          </w:p>
        </w:tc>
      </w:tr>
    </w:tbl>
    <w:p w:rsidR="00F57A9C" w:rsidRDefault="00F57A9C" w:rsidP="00832590">
      <w:pPr>
        <w:pStyle w:val="Titre3"/>
      </w:pPr>
      <w:bookmarkStart w:id="189" w:name="_Toc413751523"/>
      <w:r>
        <w:t>NGEO-WEBC-VTP-0310</w:t>
      </w:r>
      <w:bookmarkEnd w:id="18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C08A9" w:rsidRPr="007C2567" w:rsidTr="00394E8F">
        <w:tc>
          <w:tcPr>
            <w:tcW w:w="8613" w:type="dxa"/>
            <w:gridSpan w:val="8"/>
            <w:tcBorders>
              <w:top w:val="single" w:sz="2" w:space="0" w:color="auto"/>
              <w:bottom w:val="single" w:sz="6" w:space="0" w:color="auto"/>
            </w:tcBorders>
            <w:shd w:val="clear" w:color="auto" w:fill="548DD4" w:themeFill="text2" w:themeFillTint="99"/>
          </w:tcPr>
          <w:p w:rsidR="00EC08A9" w:rsidRPr="007C2567" w:rsidRDefault="00EC08A9" w:rsidP="00394E8F">
            <w:pPr>
              <w:keepNext/>
              <w:spacing w:after="0"/>
              <w:jc w:val="center"/>
              <w:rPr>
                <w:b/>
                <w:color w:val="FFFFFF"/>
                <w:szCs w:val="18"/>
                <w:lang w:val="en-US"/>
              </w:rPr>
            </w:pPr>
            <w:r w:rsidRPr="007C2567">
              <w:rPr>
                <w:b/>
                <w:color w:val="FFFFFF"/>
                <w:szCs w:val="18"/>
                <w:lang w:val="en-US"/>
              </w:rPr>
              <w:t>NGEO VALIDATION TEST  RESULT</w:t>
            </w:r>
          </w:p>
        </w:tc>
      </w:tr>
      <w:tr w:rsidR="00EC08A9" w:rsidRPr="007C2567" w:rsidTr="00394E8F">
        <w:tc>
          <w:tcPr>
            <w:tcW w:w="1607" w:type="dxa"/>
            <w:gridSpan w:val="2"/>
            <w:tcBorders>
              <w:top w:val="single" w:sz="6" w:space="0" w:color="auto"/>
            </w:tcBorders>
            <w:shd w:val="clear" w:color="auto" w:fill="548DD4" w:themeFill="text2" w:themeFillTint="99"/>
          </w:tcPr>
          <w:p w:rsidR="00EC08A9" w:rsidRPr="007C2567" w:rsidRDefault="00EC08A9" w:rsidP="00394E8F">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C08A9" w:rsidRPr="007C2567" w:rsidRDefault="00B62CBC">
            <w:pPr>
              <w:keepNext/>
              <w:spacing w:after="0"/>
              <w:rPr>
                <w:color w:val="548DD4"/>
                <w:sz w:val="16"/>
                <w:szCs w:val="16"/>
              </w:rPr>
            </w:pPr>
            <w:r>
              <w:rPr>
                <w:color w:val="548DD4"/>
                <w:sz w:val="16"/>
                <w:szCs w:val="16"/>
              </w:rPr>
              <w:t>NGEO-WEBC-VTP-</w:t>
            </w:r>
            <w:r w:rsidR="00EC08A9">
              <w:rPr>
                <w:color w:val="548DD4"/>
                <w:sz w:val="16"/>
                <w:szCs w:val="16"/>
              </w:rPr>
              <w:t>0310</w:t>
            </w:r>
          </w:p>
        </w:tc>
        <w:tc>
          <w:tcPr>
            <w:tcW w:w="1134" w:type="dxa"/>
            <w:gridSpan w:val="3"/>
            <w:tcBorders>
              <w:top w:val="single" w:sz="6" w:space="0" w:color="auto"/>
            </w:tcBorders>
            <w:shd w:val="clear" w:color="auto" w:fill="548DD4" w:themeFill="text2" w:themeFillTint="99"/>
          </w:tcPr>
          <w:p w:rsidR="00EC08A9" w:rsidRPr="007C2567" w:rsidRDefault="00EC08A9" w:rsidP="00394E8F">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C08A9" w:rsidRPr="007C2567" w:rsidRDefault="00EC08A9" w:rsidP="00394E8F">
            <w:pPr>
              <w:keepNext/>
              <w:spacing w:after="0"/>
              <w:rPr>
                <w:color w:val="548DD4"/>
                <w:sz w:val="16"/>
                <w:szCs w:val="16"/>
                <w:lang w:val="en-US"/>
              </w:rPr>
            </w:pPr>
            <w:r>
              <w:rPr>
                <w:i/>
                <w:color w:val="548DD4"/>
                <w:sz w:val="16"/>
                <w:szCs w:val="16"/>
                <w:lang w:val="en-US"/>
              </w:rPr>
              <w:t>Interferometry</w:t>
            </w:r>
          </w:p>
        </w:tc>
      </w:tr>
      <w:tr w:rsidR="00EC08A9" w:rsidRPr="007C2567" w:rsidTr="00524581">
        <w:tc>
          <w:tcPr>
            <w:tcW w:w="8613" w:type="dxa"/>
            <w:gridSpan w:val="8"/>
            <w:tcBorders>
              <w:bottom w:val="single" w:sz="6" w:space="0" w:color="auto"/>
            </w:tcBorders>
            <w:shd w:val="clear" w:color="auto" w:fill="A6A6A6"/>
          </w:tcPr>
          <w:p w:rsidR="00EC08A9" w:rsidRPr="007C2567" w:rsidRDefault="00EC08A9" w:rsidP="00394E8F">
            <w:pPr>
              <w:keepNext/>
              <w:spacing w:after="0"/>
              <w:rPr>
                <w:sz w:val="14"/>
                <w:szCs w:val="14"/>
              </w:rPr>
            </w:pPr>
            <w:r w:rsidRPr="007C2567">
              <w:rPr>
                <w:b/>
                <w:sz w:val="14"/>
                <w:szCs w:val="14"/>
              </w:rPr>
              <w:t>Result</w:t>
            </w:r>
          </w:p>
        </w:tc>
      </w:tr>
      <w:tr w:rsidR="00EC08A9" w:rsidRPr="007C2567" w:rsidTr="00524581">
        <w:tc>
          <w:tcPr>
            <w:tcW w:w="8613" w:type="dxa"/>
            <w:gridSpan w:val="8"/>
            <w:tcBorders>
              <w:top w:val="single" w:sz="6" w:space="0" w:color="auto"/>
              <w:bottom w:val="single" w:sz="6" w:space="0" w:color="auto"/>
            </w:tcBorders>
            <w:shd w:val="clear" w:color="auto" w:fill="auto"/>
          </w:tcPr>
          <w:p w:rsidR="00EC08A9" w:rsidRPr="007C2567" w:rsidRDefault="00EC08A9" w:rsidP="00394E8F">
            <w:pPr>
              <w:keepNext/>
              <w:spacing w:after="0"/>
              <w:jc w:val="center"/>
              <w:rPr>
                <w:b/>
                <w:color w:val="548DD4"/>
                <w:sz w:val="28"/>
                <w:szCs w:val="28"/>
                <w:lang w:val="en-US"/>
              </w:rPr>
            </w:pPr>
          </w:p>
        </w:tc>
      </w:tr>
      <w:tr w:rsidR="00EC08A9" w:rsidRPr="007C2567" w:rsidTr="00524581">
        <w:tc>
          <w:tcPr>
            <w:tcW w:w="4306" w:type="dxa"/>
            <w:gridSpan w:val="4"/>
            <w:tcBorders>
              <w:top w:val="single" w:sz="6" w:space="0" w:color="auto"/>
            </w:tcBorders>
            <w:shd w:val="clear" w:color="auto" w:fill="A6A6A6"/>
          </w:tcPr>
          <w:p w:rsidR="00EC08A9" w:rsidRPr="007C2567" w:rsidRDefault="00EC08A9" w:rsidP="00394E8F">
            <w:pPr>
              <w:keepNext/>
              <w:spacing w:after="0"/>
              <w:rPr>
                <w:sz w:val="14"/>
                <w:szCs w:val="14"/>
              </w:rPr>
            </w:pPr>
            <w:r w:rsidRPr="007C2567">
              <w:rPr>
                <w:b/>
                <w:sz w:val="14"/>
                <w:szCs w:val="14"/>
                <w:lang w:val="en-US"/>
              </w:rPr>
              <w:t xml:space="preserve">Versions </w:t>
            </w:r>
          </w:p>
        </w:tc>
        <w:tc>
          <w:tcPr>
            <w:tcW w:w="4307" w:type="dxa"/>
            <w:gridSpan w:val="4"/>
            <w:tcBorders>
              <w:top w:val="single" w:sz="6" w:space="0" w:color="auto"/>
            </w:tcBorders>
            <w:shd w:val="clear" w:color="auto" w:fill="A6A6A6"/>
          </w:tcPr>
          <w:p w:rsidR="00EC08A9" w:rsidRPr="007C2567" w:rsidRDefault="00EC08A9" w:rsidP="00394E8F">
            <w:pPr>
              <w:keepNext/>
              <w:spacing w:after="0"/>
              <w:rPr>
                <w:sz w:val="14"/>
                <w:szCs w:val="14"/>
              </w:rPr>
            </w:pPr>
            <w:r w:rsidRPr="007C2567">
              <w:rPr>
                <w:sz w:val="14"/>
                <w:szCs w:val="14"/>
              </w:rPr>
              <w:t>Execution info</w:t>
            </w:r>
          </w:p>
        </w:tc>
      </w:tr>
      <w:tr w:rsidR="00EC08A9" w:rsidRPr="007C2567" w:rsidTr="00394E8F">
        <w:trPr>
          <w:trHeight w:val="457"/>
        </w:trPr>
        <w:tc>
          <w:tcPr>
            <w:tcW w:w="4306" w:type="dxa"/>
            <w:gridSpan w:val="4"/>
            <w:shd w:val="clear" w:color="auto" w:fill="FFFFFF" w:themeFill="background1"/>
          </w:tcPr>
          <w:p w:rsidR="00EC08A9" w:rsidRPr="007C2567" w:rsidRDefault="00EC08A9" w:rsidP="00394E8F">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EC08A9" w:rsidRPr="007C2567" w:rsidRDefault="00EC08A9" w:rsidP="00394E8F">
            <w:pPr>
              <w:keepNext/>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3 V2</w:t>
            </w:r>
          </w:p>
          <w:p w:rsidR="00EC08A9" w:rsidRPr="007C2567" w:rsidRDefault="00EC08A9" w:rsidP="00394E8F">
            <w:pPr>
              <w:keepNext/>
              <w:spacing w:after="0"/>
              <w:rPr>
                <w:color w:val="548DD4"/>
                <w:sz w:val="16"/>
                <w:szCs w:val="16"/>
                <w:lang w:val="en-US"/>
              </w:rPr>
            </w:pPr>
            <w:r w:rsidRPr="007C2567">
              <w:rPr>
                <w:color w:val="548DD4"/>
                <w:sz w:val="16"/>
                <w:szCs w:val="16"/>
                <w:lang w:val="en-US"/>
              </w:rPr>
              <w:t>Tool1 version:</w:t>
            </w:r>
          </w:p>
          <w:p w:rsidR="00EC08A9" w:rsidRPr="007C2567" w:rsidRDefault="00EC08A9" w:rsidP="00394E8F">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C08A9" w:rsidRPr="00C669E1" w:rsidRDefault="00EC08A9" w:rsidP="00394E8F">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EC08A9" w:rsidRPr="007C2567" w:rsidRDefault="00065DE1" w:rsidP="00394E8F">
            <w:pPr>
              <w:keepNext/>
              <w:spacing w:after="0"/>
              <w:rPr>
                <w:color w:val="548DD4"/>
                <w:sz w:val="16"/>
                <w:szCs w:val="16"/>
                <w:lang w:val="en-US"/>
              </w:rPr>
            </w:pPr>
            <w:r>
              <w:rPr>
                <w:color w:val="548DD4"/>
                <w:sz w:val="16"/>
                <w:szCs w:val="16"/>
                <w:lang w:val="en-US"/>
              </w:rPr>
              <w:t>User: no authentication for stub server</w:t>
            </w:r>
          </w:p>
          <w:p w:rsidR="00EC08A9" w:rsidRPr="007C2567" w:rsidRDefault="00EC08A9" w:rsidP="00394E8F">
            <w:pPr>
              <w:keepNext/>
              <w:spacing w:after="0"/>
              <w:rPr>
                <w:color w:val="548DD4"/>
                <w:sz w:val="16"/>
                <w:szCs w:val="16"/>
                <w:lang w:val="en-US"/>
              </w:rPr>
            </w:pPr>
            <w:r w:rsidRPr="007C2567">
              <w:rPr>
                <w:color w:val="548DD4"/>
                <w:sz w:val="16"/>
                <w:szCs w:val="16"/>
                <w:lang w:val="en-US"/>
              </w:rPr>
              <w:t>Hostname: localhost (nodejs server)</w:t>
            </w:r>
          </w:p>
          <w:p w:rsidR="00EC08A9" w:rsidRPr="007C2567" w:rsidRDefault="00065DE1" w:rsidP="00394E8F">
            <w:pPr>
              <w:keepNext/>
              <w:spacing w:after="0"/>
              <w:rPr>
                <w:b/>
                <w:sz w:val="14"/>
                <w:szCs w:val="14"/>
              </w:rPr>
            </w:pPr>
            <w:r>
              <w:rPr>
                <w:color w:val="548DD4"/>
                <w:sz w:val="16"/>
                <w:szCs w:val="16"/>
                <w:lang w:val="en-US"/>
              </w:rPr>
              <w:t>Chrome</w:t>
            </w:r>
          </w:p>
        </w:tc>
      </w:tr>
      <w:tr w:rsidR="00EC08A9" w:rsidRPr="007C2567" w:rsidTr="00394E8F">
        <w:tc>
          <w:tcPr>
            <w:tcW w:w="8613" w:type="dxa"/>
            <w:gridSpan w:val="8"/>
            <w:shd w:val="clear" w:color="auto" w:fill="A6A6A6"/>
          </w:tcPr>
          <w:p w:rsidR="00EC08A9" w:rsidRPr="007C2567" w:rsidRDefault="00EC08A9" w:rsidP="00394E8F">
            <w:pPr>
              <w:keepNext/>
              <w:spacing w:after="0"/>
              <w:rPr>
                <w:sz w:val="14"/>
                <w:szCs w:val="14"/>
              </w:rPr>
            </w:pPr>
            <w:r w:rsidRPr="007C2567">
              <w:rPr>
                <w:b/>
                <w:sz w:val="14"/>
                <w:szCs w:val="14"/>
              </w:rPr>
              <w:t>Paths</w:t>
            </w:r>
          </w:p>
        </w:tc>
      </w:tr>
      <w:tr w:rsidR="00EC08A9" w:rsidRPr="007C2567" w:rsidTr="00394E8F">
        <w:tc>
          <w:tcPr>
            <w:tcW w:w="8613" w:type="dxa"/>
            <w:gridSpan w:val="8"/>
            <w:shd w:val="clear" w:color="auto" w:fill="auto"/>
          </w:tcPr>
          <w:p w:rsidR="00EC08A9" w:rsidRPr="007C2567" w:rsidRDefault="00EC08A9" w:rsidP="00394E8F">
            <w:pPr>
              <w:keepNext/>
              <w:spacing w:after="0"/>
              <w:rPr>
                <w:color w:val="548DD4"/>
                <w:sz w:val="16"/>
                <w:szCs w:val="16"/>
                <w:lang w:val="en-US"/>
              </w:rPr>
            </w:pPr>
            <w:r w:rsidRPr="007C2567">
              <w:rPr>
                <w:color w:val="548DD4"/>
                <w:sz w:val="16"/>
                <w:szCs w:val="16"/>
                <w:lang w:val="en-US"/>
              </w:rPr>
              <w:t>Input path:</w:t>
            </w:r>
          </w:p>
          <w:p w:rsidR="00EC08A9" w:rsidRPr="007C2567" w:rsidRDefault="00EC08A9" w:rsidP="00394E8F">
            <w:pPr>
              <w:keepNext/>
              <w:spacing w:after="0"/>
              <w:rPr>
                <w:color w:val="548DD4"/>
                <w:sz w:val="16"/>
                <w:szCs w:val="16"/>
                <w:lang w:val="en-US"/>
              </w:rPr>
            </w:pPr>
            <w:r w:rsidRPr="007C2567">
              <w:rPr>
                <w:color w:val="548DD4"/>
                <w:sz w:val="16"/>
                <w:szCs w:val="16"/>
                <w:lang w:val="en-US"/>
              </w:rPr>
              <w:t>Output path:</w:t>
            </w:r>
          </w:p>
        </w:tc>
      </w:tr>
      <w:tr w:rsidR="00EC08A9" w:rsidRPr="007C2567" w:rsidTr="00394E8F">
        <w:tc>
          <w:tcPr>
            <w:tcW w:w="8613" w:type="dxa"/>
            <w:gridSpan w:val="8"/>
            <w:shd w:val="clear" w:color="auto" w:fill="A6A6A6"/>
          </w:tcPr>
          <w:p w:rsidR="00EC08A9" w:rsidRPr="007C2567" w:rsidRDefault="00EC08A9" w:rsidP="00394E8F">
            <w:pPr>
              <w:keepNext/>
              <w:spacing w:after="0"/>
              <w:rPr>
                <w:sz w:val="14"/>
                <w:szCs w:val="14"/>
              </w:rPr>
            </w:pPr>
            <w:r w:rsidRPr="007C2567">
              <w:rPr>
                <w:b/>
                <w:sz w:val="14"/>
                <w:szCs w:val="14"/>
              </w:rPr>
              <w:t>Evidences</w:t>
            </w:r>
          </w:p>
        </w:tc>
      </w:tr>
      <w:tr w:rsidR="00EC08A9" w:rsidRPr="007C2567" w:rsidTr="00394E8F">
        <w:tc>
          <w:tcPr>
            <w:tcW w:w="8613" w:type="dxa"/>
            <w:gridSpan w:val="8"/>
            <w:shd w:val="clear" w:color="auto" w:fill="auto"/>
          </w:tcPr>
          <w:p w:rsidR="00EC08A9" w:rsidRPr="007C2567" w:rsidRDefault="00EC08A9" w:rsidP="00394E8F">
            <w:pPr>
              <w:keepNext/>
              <w:spacing w:after="0"/>
            </w:pPr>
          </w:p>
          <w:p w:rsidR="00EC08A9" w:rsidRPr="00163687" w:rsidRDefault="00EC08A9" w:rsidP="00394E8F">
            <w:pPr>
              <w:keepNext/>
              <w:spacing w:after="0"/>
              <w:rPr>
                <w:sz w:val="2"/>
              </w:rPr>
            </w:pPr>
            <w:r>
              <w:t xml:space="preserve">         </w:t>
            </w:r>
          </w:p>
          <w:p w:rsidR="00EC08A9" w:rsidRPr="007C2567" w:rsidRDefault="00EC08A9" w:rsidP="00394E8F">
            <w:pPr>
              <w:keepNext/>
              <w:spacing w:after="0"/>
              <w:rPr>
                <w:color w:val="548DD4"/>
                <w:sz w:val="16"/>
                <w:szCs w:val="16"/>
                <w:lang w:val="en-US"/>
              </w:rPr>
            </w:pPr>
          </w:p>
          <w:p w:rsidR="00EC08A9" w:rsidRPr="00163687" w:rsidRDefault="00EC08A9" w:rsidP="00394E8F">
            <w:pPr>
              <w:keepNext/>
              <w:spacing w:after="0"/>
              <w:rPr>
                <w:color w:val="548DD4"/>
                <w:sz w:val="2"/>
                <w:szCs w:val="16"/>
                <w:lang w:val="en-US"/>
              </w:rPr>
            </w:pPr>
          </w:p>
        </w:tc>
      </w:tr>
      <w:tr w:rsidR="00EC08A9" w:rsidRPr="0056181B" w:rsidTr="00394E8F">
        <w:tc>
          <w:tcPr>
            <w:tcW w:w="865" w:type="dxa"/>
            <w:shd w:val="clear" w:color="auto" w:fill="auto"/>
            <w:vAlign w:val="center"/>
          </w:tcPr>
          <w:p w:rsidR="00EC08A9" w:rsidRPr="00544FC8" w:rsidRDefault="00EC08A9" w:rsidP="00394E8F">
            <w:pPr>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EC08A9" w:rsidRPr="00057FF1" w:rsidRDefault="00EC08A9" w:rsidP="00394E8F">
            <w:r>
              <w:t>Launch the Web Client</w:t>
            </w:r>
          </w:p>
        </w:tc>
        <w:tc>
          <w:tcPr>
            <w:tcW w:w="2690" w:type="dxa"/>
            <w:gridSpan w:val="2"/>
            <w:shd w:val="clear" w:color="auto" w:fill="auto"/>
          </w:tcPr>
          <w:p w:rsidR="00EC08A9" w:rsidRPr="009D7AA1" w:rsidRDefault="00EC08A9" w:rsidP="00394E8F"/>
        </w:tc>
        <w:tc>
          <w:tcPr>
            <w:tcW w:w="1559" w:type="dxa"/>
            <w:shd w:val="clear" w:color="auto" w:fill="auto"/>
            <w:vAlign w:val="center"/>
          </w:tcPr>
          <w:p w:rsidR="00EC08A9" w:rsidRPr="0056181B" w:rsidRDefault="00EC08A9" w:rsidP="00394E8F">
            <w:pPr>
              <w:spacing w:after="0"/>
              <w:jc w:val="center"/>
              <w:rPr>
                <w:i/>
                <w:sz w:val="14"/>
                <w:szCs w:val="14"/>
              </w:rPr>
            </w:pPr>
          </w:p>
        </w:tc>
      </w:tr>
      <w:tr w:rsidR="00EC08A9" w:rsidRPr="0056181B" w:rsidTr="00394E8F">
        <w:tc>
          <w:tcPr>
            <w:tcW w:w="865" w:type="dxa"/>
            <w:shd w:val="clear" w:color="auto" w:fill="auto"/>
            <w:vAlign w:val="center"/>
          </w:tcPr>
          <w:p w:rsidR="00EC08A9" w:rsidRPr="00E60326" w:rsidRDefault="00EC08A9" w:rsidP="00394E8F">
            <w:pPr>
              <w:spacing w:after="0"/>
              <w:jc w:val="center"/>
              <w:rPr>
                <w:rFonts w:cstheme="minorHAnsi"/>
                <w:i/>
                <w:sz w:val="14"/>
                <w:szCs w:val="14"/>
              </w:rPr>
            </w:pPr>
            <w:r w:rsidRPr="004150CB">
              <w:rPr>
                <w:rFonts w:cstheme="minorHAnsi"/>
                <w:i/>
                <w:sz w:val="14"/>
                <w:szCs w:val="14"/>
              </w:rPr>
              <w:t>Step-20</w:t>
            </w:r>
          </w:p>
        </w:tc>
        <w:tc>
          <w:tcPr>
            <w:tcW w:w="3499" w:type="dxa"/>
            <w:gridSpan w:val="4"/>
            <w:shd w:val="clear" w:color="auto" w:fill="auto"/>
          </w:tcPr>
          <w:p w:rsidR="00EC08A9" w:rsidRPr="00E60326" w:rsidRDefault="00EC08A9" w:rsidP="00394E8F">
            <w:r w:rsidRPr="00E60326">
              <w:t>Click on Dataset</w:t>
            </w:r>
            <w:r w:rsidRPr="004150CB">
              <w:t>s</w:t>
            </w:r>
            <w:r w:rsidRPr="00E60326">
              <w:t xml:space="preserve">, and </w:t>
            </w:r>
            <w:r w:rsidRPr="004150CB">
              <w:t>select ND_SAR_1 then ND_OPT_1</w:t>
            </w:r>
            <w:r w:rsidRPr="00E60326">
              <w:t xml:space="preserve"> </w:t>
            </w:r>
          </w:p>
        </w:tc>
        <w:tc>
          <w:tcPr>
            <w:tcW w:w="2690" w:type="dxa"/>
            <w:gridSpan w:val="2"/>
            <w:shd w:val="clear" w:color="auto" w:fill="auto"/>
          </w:tcPr>
          <w:p w:rsidR="00EC08A9" w:rsidRPr="00E60326" w:rsidRDefault="00EC08A9" w:rsidP="00394E8F">
            <w:r w:rsidRPr="004150CB">
              <w:t>Two buttons ND_SAR_1 and ND_OPT_1 appears on the status bar at the bottom</w:t>
            </w:r>
          </w:p>
        </w:tc>
        <w:tc>
          <w:tcPr>
            <w:tcW w:w="1559" w:type="dxa"/>
            <w:shd w:val="clear" w:color="auto" w:fill="auto"/>
            <w:vAlign w:val="center"/>
          </w:tcPr>
          <w:p w:rsidR="00EC08A9" w:rsidRPr="004150CB" w:rsidRDefault="00EC08A9" w:rsidP="00394E8F">
            <w:pPr>
              <w:spacing w:after="0"/>
              <w:jc w:val="center"/>
              <w:rPr>
                <w:i/>
                <w:sz w:val="14"/>
                <w:szCs w:val="14"/>
                <w:highlight w:val="yellow"/>
              </w:rPr>
            </w:pPr>
          </w:p>
        </w:tc>
      </w:tr>
      <w:tr w:rsidR="00EC08A9" w:rsidRPr="0056181B" w:rsidTr="00394E8F">
        <w:tc>
          <w:tcPr>
            <w:tcW w:w="865" w:type="dxa"/>
            <w:shd w:val="clear" w:color="auto" w:fill="auto"/>
            <w:vAlign w:val="center"/>
          </w:tcPr>
          <w:p w:rsidR="00EC08A9" w:rsidRPr="00E60326" w:rsidRDefault="00EC08A9" w:rsidP="00394E8F">
            <w:pPr>
              <w:spacing w:after="0"/>
              <w:jc w:val="center"/>
              <w:rPr>
                <w:rFonts w:cstheme="minorHAnsi"/>
                <w:i/>
                <w:sz w:val="14"/>
                <w:szCs w:val="14"/>
              </w:rPr>
            </w:pPr>
            <w:r w:rsidRPr="00E60326">
              <w:rPr>
                <w:rFonts w:cstheme="minorHAnsi"/>
                <w:i/>
                <w:sz w:val="14"/>
                <w:szCs w:val="14"/>
              </w:rPr>
              <w:t>Step-30</w:t>
            </w:r>
          </w:p>
        </w:tc>
        <w:tc>
          <w:tcPr>
            <w:tcW w:w="3499" w:type="dxa"/>
            <w:gridSpan w:val="4"/>
            <w:shd w:val="clear" w:color="auto" w:fill="auto"/>
          </w:tcPr>
          <w:p w:rsidR="00EC08A9" w:rsidRPr="00E60326" w:rsidRDefault="00EC08A9" w:rsidP="00394E8F">
            <w:r w:rsidRPr="004150CB">
              <w:t>Click on Search and select the mode “Interferometry”</w:t>
            </w:r>
          </w:p>
        </w:tc>
        <w:tc>
          <w:tcPr>
            <w:tcW w:w="2690" w:type="dxa"/>
            <w:gridSpan w:val="2"/>
            <w:shd w:val="clear" w:color="auto" w:fill="auto"/>
          </w:tcPr>
          <w:p w:rsidR="00EC08A9" w:rsidRPr="00E60326" w:rsidRDefault="00EC08A9" w:rsidP="00394E8F">
            <w:r w:rsidRPr="004150CB">
              <w:t xml:space="preserve">A new accordion “Interferometry” appears </w:t>
            </w:r>
            <w:r w:rsidRPr="004150CB">
              <w:lastRenderedPageBreak/>
              <w:t>in the panel. The status bar is updated with a new “Interferometry” button and the message : Dataset : ND_SAR_1 with ND_OPT_1</w:t>
            </w:r>
          </w:p>
        </w:tc>
        <w:tc>
          <w:tcPr>
            <w:tcW w:w="1559" w:type="dxa"/>
            <w:shd w:val="clear" w:color="auto" w:fill="auto"/>
            <w:vAlign w:val="center"/>
          </w:tcPr>
          <w:p w:rsidR="00EC08A9" w:rsidRPr="004150CB" w:rsidRDefault="00EC08A9" w:rsidP="00394E8F">
            <w:pPr>
              <w:spacing w:after="0"/>
              <w:jc w:val="center"/>
              <w:rPr>
                <w:i/>
                <w:sz w:val="14"/>
                <w:szCs w:val="14"/>
                <w:highlight w:val="yellow"/>
              </w:rPr>
            </w:pPr>
          </w:p>
        </w:tc>
      </w:tr>
      <w:tr w:rsidR="00EC08A9" w:rsidRPr="0056181B" w:rsidTr="00394E8F">
        <w:tc>
          <w:tcPr>
            <w:tcW w:w="865" w:type="dxa"/>
            <w:shd w:val="clear" w:color="auto" w:fill="auto"/>
            <w:vAlign w:val="center"/>
          </w:tcPr>
          <w:p w:rsidR="00EC08A9" w:rsidRPr="00E60326" w:rsidRDefault="00EC08A9" w:rsidP="00394E8F">
            <w:pPr>
              <w:spacing w:after="0"/>
              <w:jc w:val="center"/>
              <w:rPr>
                <w:i/>
                <w:sz w:val="14"/>
                <w:szCs w:val="14"/>
              </w:rPr>
            </w:pPr>
            <w:r w:rsidRPr="00E60326">
              <w:rPr>
                <w:i/>
                <w:sz w:val="14"/>
                <w:szCs w:val="14"/>
              </w:rPr>
              <w:lastRenderedPageBreak/>
              <w:t>Step-40</w:t>
            </w:r>
          </w:p>
        </w:tc>
        <w:tc>
          <w:tcPr>
            <w:tcW w:w="3499" w:type="dxa"/>
            <w:gridSpan w:val="4"/>
            <w:shd w:val="clear" w:color="auto" w:fill="auto"/>
          </w:tcPr>
          <w:p w:rsidR="00EC08A9" w:rsidRPr="00E60326" w:rsidRDefault="00EC08A9" w:rsidP="00394E8F">
            <w:r w:rsidRPr="004150CB">
              <w:t>Open the accordion “Interferometry” and select ND_OPT_1 as the master dataset</w:t>
            </w:r>
          </w:p>
        </w:tc>
        <w:tc>
          <w:tcPr>
            <w:tcW w:w="2690" w:type="dxa"/>
            <w:gridSpan w:val="2"/>
            <w:shd w:val="clear" w:color="auto" w:fill="auto"/>
          </w:tcPr>
          <w:p w:rsidR="00EC08A9" w:rsidRPr="004150CB" w:rsidRDefault="00EC08A9" w:rsidP="00394E8F">
            <w:pPr>
              <w:rPr>
                <w:highlight w:val="yellow"/>
              </w:rPr>
            </w:pPr>
            <w:r w:rsidRPr="000E1E3F">
              <w:t xml:space="preserve">The status bar is updated </w:t>
            </w:r>
            <w:r>
              <w:t>with</w:t>
            </w:r>
            <w:r w:rsidRPr="000E1E3F">
              <w:t xml:space="preserve"> the message : Dataset : ND_</w:t>
            </w:r>
            <w:r>
              <w:t>OPT</w:t>
            </w:r>
            <w:r w:rsidRPr="000E1E3F">
              <w:t>_1 with ND_</w:t>
            </w:r>
            <w:r>
              <w:t>SAR</w:t>
            </w:r>
            <w:r w:rsidRPr="000E1E3F">
              <w:t>_1</w:t>
            </w:r>
          </w:p>
        </w:tc>
        <w:tc>
          <w:tcPr>
            <w:tcW w:w="1559" w:type="dxa"/>
            <w:shd w:val="clear" w:color="auto" w:fill="auto"/>
            <w:vAlign w:val="center"/>
          </w:tcPr>
          <w:p w:rsidR="00EC08A9" w:rsidRPr="00832590" w:rsidRDefault="00EC08A9" w:rsidP="00394E8F">
            <w:pPr>
              <w:spacing w:after="0"/>
              <w:jc w:val="center"/>
              <w:rPr>
                <w:rFonts w:cstheme="minorHAnsi"/>
                <w:i/>
                <w:sz w:val="14"/>
                <w:szCs w:val="14"/>
              </w:rPr>
            </w:pPr>
            <w:r w:rsidRPr="00832590">
              <w:rPr>
                <w:rFonts w:cstheme="minorHAnsi"/>
                <w:i/>
                <w:sz w:val="14"/>
                <w:szCs w:val="14"/>
              </w:rPr>
              <w:t>NGEO-WEBC-PFC-0310</w:t>
            </w:r>
          </w:p>
        </w:tc>
      </w:tr>
      <w:tr w:rsidR="00EC08A9" w:rsidRPr="0056181B" w:rsidTr="00394E8F">
        <w:tc>
          <w:tcPr>
            <w:tcW w:w="865" w:type="dxa"/>
            <w:shd w:val="clear" w:color="auto" w:fill="auto"/>
            <w:vAlign w:val="center"/>
          </w:tcPr>
          <w:p w:rsidR="00EC08A9" w:rsidRPr="00E60326" w:rsidRDefault="00EC08A9" w:rsidP="00394E8F">
            <w:pPr>
              <w:spacing w:after="0"/>
              <w:jc w:val="center"/>
              <w:rPr>
                <w:i/>
                <w:sz w:val="14"/>
                <w:szCs w:val="14"/>
              </w:rPr>
            </w:pPr>
            <w:r w:rsidRPr="00E60326">
              <w:rPr>
                <w:i/>
                <w:sz w:val="14"/>
                <w:szCs w:val="14"/>
              </w:rPr>
              <w:t>Step-50</w:t>
            </w:r>
          </w:p>
        </w:tc>
        <w:tc>
          <w:tcPr>
            <w:tcW w:w="3499" w:type="dxa"/>
            <w:gridSpan w:val="4"/>
            <w:shd w:val="clear" w:color="auto" w:fill="auto"/>
          </w:tcPr>
          <w:p w:rsidR="00EC08A9" w:rsidRPr="00E60326" w:rsidRDefault="00EC08A9" w:rsidP="00394E8F">
            <w:r w:rsidRPr="00E60326">
              <w:t>In the accodion “Interferometry” set Spatial Overlap Percentage input to 50</w:t>
            </w:r>
          </w:p>
        </w:tc>
        <w:tc>
          <w:tcPr>
            <w:tcW w:w="2690" w:type="dxa"/>
            <w:gridSpan w:val="2"/>
            <w:shd w:val="clear" w:color="auto" w:fill="auto"/>
          </w:tcPr>
          <w:p w:rsidR="00EC08A9" w:rsidRPr="004150CB" w:rsidRDefault="00EC08A9" w:rsidP="00394E8F">
            <w:pPr>
              <w:rPr>
                <w:highlight w:val="yellow"/>
              </w:rPr>
            </w:pPr>
          </w:p>
        </w:tc>
        <w:tc>
          <w:tcPr>
            <w:tcW w:w="1559" w:type="dxa"/>
            <w:shd w:val="clear" w:color="auto" w:fill="auto"/>
            <w:vAlign w:val="center"/>
          </w:tcPr>
          <w:p w:rsidR="00EC08A9" w:rsidRPr="00832590" w:rsidRDefault="00EC08A9" w:rsidP="00394E8F">
            <w:pPr>
              <w:spacing w:after="0"/>
              <w:jc w:val="center"/>
              <w:rPr>
                <w:rFonts w:cstheme="minorHAnsi"/>
                <w:i/>
                <w:sz w:val="14"/>
                <w:szCs w:val="14"/>
              </w:rPr>
            </w:pPr>
          </w:p>
        </w:tc>
      </w:tr>
      <w:tr w:rsidR="00EC08A9" w:rsidRPr="0056181B" w:rsidTr="00394E8F">
        <w:tc>
          <w:tcPr>
            <w:tcW w:w="865" w:type="dxa"/>
            <w:shd w:val="clear" w:color="auto" w:fill="auto"/>
            <w:vAlign w:val="center"/>
          </w:tcPr>
          <w:p w:rsidR="00EC08A9" w:rsidRPr="00E60326" w:rsidRDefault="00EC08A9" w:rsidP="00394E8F">
            <w:pPr>
              <w:spacing w:after="0"/>
              <w:jc w:val="center"/>
              <w:rPr>
                <w:i/>
                <w:sz w:val="14"/>
                <w:szCs w:val="14"/>
              </w:rPr>
            </w:pPr>
            <w:r w:rsidRPr="00E60326">
              <w:rPr>
                <w:i/>
                <w:sz w:val="14"/>
                <w:szCs w:val="14"/>
              </w:rPr>
              <w:t>Step-60</w:t>
            </w:r>
          </w:p>
        </w:tc>
        <w:tc>
          <w:tcPr>
            <w:tcW w:w="3499" w:type="dxa"/>
            <w:gridSpan w:val="4"/>
            <w:shd w:val="clear" w:color="auto" w:fill="auto"/>
          </w:tcPr>
          <w:p w:rsidR="00EC08A9" w:rsidRPr="00E60326" w:rsidRDefault="00EC08A9" w:rsidP="00394E8F">
            <w:pPr>
              <w:rPr>
                <w:lang w:val="en-US"/>
              </w:rPr>
            </w:pPr>
            <w:r w:rsidRPr="00E60326">
              <w:t>Open  the accordion “OpenSearch URL” and check in the URL that sOverPparameter  is equals to 50 (sOverP=50)</w:t>
            </w:r>
          </w:p>
        </w:tc>
        <w:tc>
          <w:tcPr>
            <w:tcW w:w="2690" w:type="dxa"/>
            <w:gridSpan w:val="2"/>
            <w:shd w:val="clear" w:color="auto" w:fill="auto"/>
          </w:tcPr>
          <w:p w:rsidR="00EC08A9" w:rsidRPr="004150CB" w:rsidRDefault="00EC08A9" w:rsidP="00394E8F">
            <w:pPr>
              <w:rPr>
                <w:highlight w:val="yellow"/>
              </w:rPr>
            </w:pPr>
          </w:p>
        </w:tc>
        <w:tc>
          <w:tcPr>
            <w:tcW w:w="1559" w:type="dxa"/>
            <w:shd w:val="clear" w:color="auto" w:fill="auto"/>
            <w:vAlign w:val="center"/>
          </w:tcPr>
          <w:p w:rsidR="00EC08A9" w:rsidRPr="00832590" w:rsidRDefault="00EC08A9" w:rsidP="00394E8F">
            <w:pPr>
              <w:spacing w:after="0"/>
              <w:jc w:val="center"/>
              <w:rPr>
                <w:rFonts w:cstheme="minorHAnsi"/>
                <w:i/>
                <w:sz w:val="14"/>
                <w:szCs w:val="14"/>
              </w:rPr>
            </w:pPr>
            <w:r w:rsidRPr="00832590">
              <w:rPr>
                <w:rFonts w:cstheme="minorHAnsi"/>
                <w:i/>
                <w:sz w:val="14"/>
                <w:szCs w:val="14"/>
              </w:rPr>
              <w:t>NGEO-WEBC-PFC-0315</w:t>
            </w:r>
          </w:p>
        </w:tc>
      </w:tr>
      <w:tr w:rsidR="00EC08A9" w:rsidRPr="0056181B" w:rsidTr="00394E8F">
        <w:trPr>
          <w:trHeight w:val="1344"/>
        </w:trPr>
        <w:tc>
          <w:tcPr>
            <w:tcW w:w="865" w:type="dxa"/>
            <w:shd w:val="clear" w:color="auto" w:fill="auto"/>
            <w:vAlign w:val="center"/>
          </w:tcPr>
          <w:p w:rsidR="00EC08A9" w:rsidRPr="00E60326" w:rsidRDefault="00EC08A9" w:rsidP="00394E8F">
            <w:pPr>
              <w:spacing w:after="0"/>
              <w:jc w:val="center"/>
              <w:rPr>
                <w:i/>
                <w:sz w:val="14"/>
                <w:szCs w:val="14"/>
              </w:rPr>
            </w:pPr>
            <w:r w:rsidRPr="00E60326">
              <w:rPr>
                <w:i/>
                <w:sz w:val="14"/>
                <w:szCs w:val="14"/>
              </w:rPr>
              <w:t>Step-70</w:t>
            </w:r>
          </w:p>
        </w:tc>
        <w:tc>
          <w:tcPr>
            <w:tcW w:w="3499" w:type="dxa"/>
            <w:gridSpan w:val="4"/>
            <w:shd w:val="clear" w:color="auto" w:fill="auto"/>
          </w:tcPr>
          <w:p w:rsidR="00EC08A9" w:rsidRPr="00E60326" w:rsidRDefault="00EC08A9" w:rsidP="00394E8F">
            <w:pPr>
              <w:rPr>
                <w:rFonts w:cstheme="minorHAnsi"/>
              </w:rPr>
            </w:pPr>
            <w:r w:rsidRPr="00E60326">
              <w:t xml:space="preserve">Click on </w:t>
            </w:r>
            <w:r>
              <w:t>Search button at the left panel bottom</w:t>
            </w:r>
          </w:p>
        </w:tc>
        <w:tc>
          <w:tcPr>
            <w:tcW w:w="2690" w:type="dxa"/>
            <w:gridSpan w:val="2"/>
            <w:shd w:val="clear" w:color="auto" w:fill="auto"/>
          </w:tcPr>
          <w:p w:rsidR="00EC08A9" w:rsidRPr="00E60326" w:rsidRDefault="00EC08A9" w:rsidP="00394E8F">
            <w:pPr>
              <w:rPr>
                <w:rFonts w:cstheme="minorHAnsi"/>
                <w:lang w:val="en-GB"/>
              </w:rPr>
            </w:pPr>
            <w:r>
              <w:rPr>
                <w:rFonts w:cstheme="minorHAnsi"/>
                <w:lang w:val="en-GB"/>
              </w:rPr>
              <w:t>A message “Searching…” is displayed in the status bar. Results are received</w:t>
            </w:r>
          </w:p>
        </w:tc>
        <w:tc>
          <w:tcPr>
            <w:tcW w:w="1559" w:type="dxa"/>
            <w:shd w:val="clear" w:color="auto" w:fill="auto"/>
            <w:vAlign w:val="center"/>
          </w:tcPr>
          <w:p w:rsidR="00EC08A9" w:rsidRPr="00832590" w:rsidRDefault="00EC08A9" w:rsidP="00394E8F">
            <w:pPr>
              <w:spacing w:after="0"/>
              <w:jc w:val="center"/>
              <w:rPr>
                <w:rFonts w:cstheme="minorHAnsi"/>
                <w:i/>
                <w:sz w:val="14"/>
                <w:szCs w:val="14"/>
              </w:rPr>
            </w:pPr>
          </w:p>
        </w:tc>
      </w:tr>
      <w:tr w:rsidR="00EC08A9" w:rsidRPr="0056181B" w:rsidTr="00394E8F">
        <w:trPr>
          <w:trHeight w:val="1344"/>
        </w:trPr>
        <w:tc>
          <w:tcPr>
            <w:tcW w:w="865" w:type="dxa"/>
            <w:shd w:val="clear" w:color="auto" w:fill="auto"/>
            <w:vAlign w:val="center"/>
          </w:tcPr>
          <w:p w:rsidR="00EC08A9" w:rsidRPr="00E60326" w:rsidRDefault="00EC08A9" w:rsidP="00394E8F">
            <w:pPr>
              <w:spacing w:after="0"/>
              <w:jc w:val="center"/>
              <w:rPr>
                <w:i/>
                <w:sz w:val="14"/>
                <w:szCs w:val="14"/>
              </w:rPr>
            </w:pPr>
            <w:r w:rsidRPr="00E60326">
              <w:rPr>
                <w:i/>
                <w:sz w:val="14"/>
                <w:szCs w:val="14"/>
              </w:rPr>
              <w:t>Step-80</w:t>
            </w:r>
          </w:p>
        </w:tc>
        <w:tc>
          <w:tcPr>
            <w:tcW w:w="3499" w:type="dxa"/>
            <w:gridSpan w:val="4"/>
            <w:shd w:val="clear" w:color="auto" w:fill="auto"/>
          </w:tcPr>
          <w:p w:rsidR="00EC08A9" w:rsidRPr="00E60326" w:rsidRDefault="00EC08A9" w:rsidP="00394E8F">
            <w:r>
              <w:t>Click on Table button in the status bar</w:t>
            </w:r>
          </w:p>
        </w:tc>
        <w:tc>
          <w:tcPr>
            <w:tcW w:w="2690" w:type="dxa"/>
            <w:gridSpan w:val="2"/>
            <w:shd w:val="clear" w:color="auto" w:fill="auto"/>
          </w:tcPr>
          <w:p w:rsidR="00EC08A9" w:rsidRPr="00E60326" w:rsidRDefault="00EC08A9" w:rsidP="00394E8F">
            <w:pPr>
              <w:rPr>
                <w:rFonts w:cstheme="minorHAnsi"/>
                <w:lang w:val="en-GB"/>
              </w:rPr>
            </w:pPr>
            <w:r>
              <w:rPr>
                <w:rFonts w:cstheme="minorHAnsi"/>
                <w:lang w:val="en-GB"/>
              </w:rPr>
              <w:t>The table is opened with one result displayed, and a “+” button to expand it.</w:t>
            </w:r>
          </w:p>
        </w:tc>
        <w:tc>
          <w:tcPr>
            <w:tcW w:w="1559" w:type="dxa"/>
            <w:shd w:val="clear" w:color="auto" w:fill="auto"/>
            <w:vAlign w:val="center"/>
          </w:tcPr>
          <w:p w:rsidR="00EC08A9" w:rsidRPr="00E60326" w:rsidRDefault="00EC08A9" w:rsidP="00394E8F">
            <w:pPr>
              <w:spacing w:after="0"/>
              <w:jc w:val="center"/>
              <w:rPr>
                <w:rFonts w:cstheme="minorHAnsi"/>
                <w:i/>
                <w:sz w:val="14"/>
                <w:szCs w:val="14"/>
              </w:rPr>
            </w:pPr>
          </w:p>
        </w:tc>
      </w:tr>
      <w:tr w:rsidR="00EC08A9" w:rsidRPr="0056181B" w:rsidTr="00394E8F">
        <w:tc>
          <w:tcPr>
            <w:tcW w:w="865" w:type="dxa"/>
            <w:shd w:val="clear" w:color="auto" w:fill="auto"/>
            <w:vAlign w:val="center"/>
          </w:tcPr>
          <w:p w:rsidR="00EC08A9" w:rsidRPr="00E60326" w:rsidRDefault="00EC08A9" w:rsidP="00394E8F">
            <w:pPr>
              <w:spacing w:after="0"/>
              <w:jc w:val="center"/>
              <w:rPr>
                <w:i/>
                <w:sz w:val="14"/>
                <w:szCs w:val="14"/>
              </w:rPr>
            </w:pPr>
            <w:r w:rsidRPr="00E60326">
              <w:rPr>
                <w:i/>
                <w:sz w:val="14"/>
                <w:szCs w:val="14"/>
              </w:rPr>
              <w:t>Step-90</w:t>
            </w:r>
          </w:p>
        </w:tc>
        <w:tc>
          <w:tcPr>
            <w:tcW w:w="3499" w:type="dxa"/>
            <w:gridSpan w:val="4"/>
            <w:shd w:val="clear" w:color="auto" w:fill="auto"/>
          </w:tcPr>
          <w:p w:rsidR="00EC08A9" w:rsidRPr="00E60326" w:rsidRDefault="00EC08A9" w:rsidP="00394E8F">
            <w:pPr>
              <w:rPr>
                <w:rFonts w:cstheme="minorHAnsi"/>
              </w:rPr>
            </w:pPr>
            <w:r>
              <w:rPr>
                <w:rFonts w:cstheme="minorHAnsi"/>
              </w:rPr>
              <w:t>In the table view, expand the result</w:t>
            </w:r>
          </w:p>
        </w:tc>
        <w:tc>
          <w:tcPr>
            <w:tcW w:w="2690" w:type="dxa"/>
            <w:gridSpan w:val="2"/>
            <w:shd w:val="clear" w:color="auto" w:fill="auto"/>
          </w:tcPr>
          <w:p w:rsidR="00EC08A9" w:rsidRDefault="00EC08A9" w:rsidP="00394E8F">
            <w:pPr>
              <w:spacing w:after="0"/>
              <w:rPr>
                <w:rFonts w:cstheme="minorHAnsi"/>
                <w:lang w:val="en-GB"/>
              </w:rPr>
            </w:pPr>
            <w:r>
              <w:rPr>
                <w:rFonts w:cstheme="minorHAnsi"/>
                <w:lang w:val="en-GB"/>
              </w:rPr>
              <w:t>Slave results are displayed below the master item</w:t>
            </w:r>
            <w:r w:rsidR="007D0B08">
              <w:rPr>
                <w:rFonts w:cstheme="minorHAnsi"/>
                <w:lang w:val="en-GB"/>
              </w:rPr>
              <w:t>.</w:t>
            </w:r>
          </w:p>
          <w:p w:rsidR="007D0B08" w:rsidRPr="00E60326" w:rsidRDefault="007D0B08">
            <w:pPr>
              <w:spacing w:after="0"/>
              <w:rPr>
                <w:rFonts w:cstheme="minorHAnsi"/>
                <w:lang w:val="en-GB"/>
              </w:rPr>
            </w:pPr>
            <w:r>
              <w:rPr>
                <w:rFonts w:cstheme="minorHAnsi"/>
                <w:lang w:val="en-GB"/>
              </w:rPr>
              <w:t>Slave results are displayed on the map.</w:t>
            </w:r>
          </w:p>
        </w:tc>
        <w:tc>
          <w:tcPr>
            <w:tcW w:w="1559" w:type="dxa"/>
            <w:shd w:val="clear" w:color="auto" w:fill="auto"/>
            <w:vAlign w:val="center"/>
          </w:tcPr>
          <w:p w:rsidR="00EC08A9" w:rsidRPr="00E60326" w:rsidRDefault="00EC08A9" w:rsidP="00394E8F">
            <w:pPr>
              <w:spacing w:after="0"/>
              <w:jc w:val="center"/>
              <w:rPr>
                <w:rFonts w:cstheme="minorHAnsi"/>
                <w:i/>
                <w:sz w:val="14"/>
                <w:szCs w:val="14"/>
              </w:rPr>
            </w:pPr>
            <w:r w:rsidRPr="00832590">
              <w:rPr>
                <w:rFonts w:cstheme="minorHAnsi"/>
                <w:i/>
                <w:sz w:val="14"/>
                <w:szCs w:val="14"/>
              </w:rPr>
              <w:t>NGEO-WEBC-PFC-0317</w:t>
            </w:r>
          </w:p>
        </w:tc>
      </w:tr>
    </w:tbl>
    <w:p w:rsidR="00072DDE" w:rsidRDefault="00072DDE" w:rsidP="00072DDE">
      <w:pPr>
        <w:pStyle w:val="Titre3"/>
      </w:pPr>
      <w:bookmarkStart w:id="190" w:name="_Toc413751524"/>
      <w:r>
        <w:lastRenderedPageBreak/>
        <w:t>NGEO-WEBC-VTP-0315</w:t>
      </w:r>
      <w:bookmarkEnd w:id="1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072DDE" w:rsidRPr="007C2567" w:rsidTr="00DB02EA">
        <w:tc>
          <w:tcPr>
            <w:tcW w:w="8613" w:type="dxa"/>
            <w:gridSpan w:val="8"/>
            <w:tcBorders>
              <w:top w:val="single" w:sz="2" w:space="0" w:color="auto"/>
              <w:bottom w:val="single" w:sz="6" w:space="0" w:color="auto"/>
            </w:tcBorders>
            <w:shd w:val="clear" w:color="auto" w:fill="548DD4" w:themeFill="text2" w:themeFillTint="99"/>
          </w:tcPr>
          <w:p w:rsidR="00072DDE" w:rsidRPr="007C2567" w:rsidRDefault="00072DDE" w:rsidP="00DB02EA">
            <w:pPr>
              <w:keepNext/>
              <w:spacing w:after="0"/>
              <w:jc w:val="center"/>
              <w:rPr>
                <w:b/>
                <w:color w:val="FFFFFF"/>
                <w:szCs w:val="18"/>
                <w:lang w:val="en-US"/>
              </w:rPr>
            </w:pPr>
            <w:r w:rsidRPr="007C2567">
              <w:rPr>
                <w:b/>
                <w:color w:val="FFFFFF"/>
                <w:szCs w:val="18"/>
                <w:lang w:val="en-US"/>
              </w:rPr>
              <w:t>NGEO VALIDATION TEST  RESULT</w:t>
            </w:r>
          </w:p>
        </w:tc>
      </w:tr>
      <w:tr w:rsidR="00072DDE" w:rsidRPr="007C2567" w:rsidTr="00DB02EA">
        <w:tc>
          <w:tcPr>
            <w:tcW w:w="1607" w:type="dxa"/>
            <w:gridSpan w:val="2"/>
            <w:tcBorders>
              <w:top w:val="single" w:sz="6" w:space="0" w:color="auto"/>
            </w:tcBorders>
            <w:shd w:val="clear" w:color="auto" w:fill="548DD4" w:themeFill="text2" w:themeFillTint="99"/>
          </w:tcPr>
          <w:p w:rsidR="00072DDE" w:rsidRPr="007C2567" w:rsidRDefault="00072DDE" w:rsidP="00DB02EA">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072DDE" w:rsidRPr="007C2567" w:rsidRDefault="00072DDE">
            <w:pPr>
              <w:keepNext/>
              <w:spacing w:after="0"/>
              <w:rPr>
                <w:color w:val="548DD4"/>
                <w:sz w:val="16"/>
                <w:szCs w:val="16"/>
              </w:rPr>
            </w:pPr>
            <w:r>
              <w:rPr>
                <w:color w:val="548DD4"/>
                <w:sz w:val="16"/>
                <w:szCs w:val="16"/>
              </w:rPr>
              <w:t>NGEO-WEBC-VTP-0315</w:t>
            </w:r>
          </w:p>
        </w:tc>
        <w:tc>
          <w:tcPr>
            <w:tcW w:w="1134" w:type="dxa"/>
            <w:gridSpan w:val="3"/>
            <w:tcBorders>
              <w:top w:val="single" w:sz="6" w:space="0" w:color="auto"/>
            </w:tcBorders>
            <w:shd w:val="clear" w:color="auto" w:fill="548DD4" w:themeFill="text2" w:themeFillTint="99"/>
          </w:tcPr>
          <w:p w:rsidR="00072DDE" w:rsidRPr="007C2567" w:rsidRDefault="00072DDE" w:rsidP="00DB02EA">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072DDE" w:rsidRPr="007C2567" w:rsidRDefault="00072DDE" w:rsidP="00DB02EA">
            <w:pPr>
              <w:keepNext/>
              <w:spacing w:after="0"/>
              <w:rPr>
                <w:color w:val="548DD4"/>
                <w:sz w:val="16"/>
                <w:szCs w:val="16"/>
                <w:lang w:val="en-US"/>
              </w:rPr>
            </w:pPr>
            <w:r>
              <w:rPr>
                <w:i/>
                <w:color w:val="548DD4"/>
                <w:sz w:val="16"/>
                <w:szCs w:val="16"/>
                <w:lang w:val="en-US"/>
              </w:rPr>
              <w:t>Interferometry support</w:t>
            </w:r>
          </w:p>
        </w:tc>
      </w:tr>
      <w:tr w:rsidR="00072DDE" w:rsidRPr="007C2567" w:rsidTr="00DB02EA">
        <w:tc>
          <w:tcPr>
            <w:tcW w:w="8613" w:type="dxa"/>
            <w:gridSpan w:val="8"/>
            <w:tcBorders>
              <w:bottom w:val="single" w:sz="6" w:space="0" w:color="auto"/>
            </w:tcBorders>
            <w:shd w:val="clear" w:color="auto" w:fill="A6A6A6"/>
          </w:tcPr>
          <w:p w:rsidR="00072DDE" w:rsidRPr="007C2567" w:rsidRDefault="00072DDE" w:rsidP="00DB02EA">
            <w:pPr>
              <w:keepNext/>
              <w:spacing w:after="0"/>
              <w:rPr>
                <w:sz w:val="14"/>
                <w:szCs w:val="14"/>
              </w:rPr>
            </w:pPr>
            <w:r w:rsidRPr="007C2567">
              <w:rPr>
                <w:b/>
                <w:sz w:val="14"/>
                <w:szCs w:val="14"/>
              </w:rPr>
              <w:t>Result</w:t>
            </w:r>
          </w:p>
        </w:tc>
      </w:tr>
      <w:tr w:rsidR="00072DDE" w:rsidRPr="007C2567" w:rsidTr="00DB02EA">
        <w:tc>
          <w:tcPr>
            <w:tcW w:w="8613" w:type="dxa"/>
            <w:gridSpan w:val="8"/>
            <w:tcBorders>
              <w:top w:val="single" w:sz="6" w:space="0" w:color="auto"/>
              <w:bottom w:val="single" w:sz="6" w:space="0" w:color="auto"/>
            </w:tcBorders>
            <w:shd w:val="clear" w:color="auto" w:fill="auto"/>
          </w:tcPr>
          <w:p w:rsidR="00072DDE" w:rsidRPr="007C2567" w:rsidRDefault="00072DDE" w:rsidP="00DB02EA">
            <w:pPr>
              <w:keepNext/>
              <w:spacing w:after="0"/>
              <w:jc w:val="center"/>
              <w:rPr>
                <w:b/>
                <w:color w:val="548DD4"/>
                <w:sz w:val="28"/>
                <w:szCs w:val="28"/>
                <w:lang w:val="en-US"/>
              </w:rPr>
            </w:pPr>
          </w:p>
        </w:tc>
      </w:tr>
      <w:tr w:rsidR="00072DDE" w:rsidRPr="007C2567" w:rsidTr="00DB02EA">
        <w:tc>
          <w:tcPr>
            <w:tcW w:w="4306" w:type="dxa"/>
            <w:gridSpan w:val="4"/>
            <w:tcBorders>
              <w:top w:val="single" w:sz="6" w:space="0" w:color="auto"/>
            </w:tcBorders>
            <w:shd w:val="clear" w:color="auto" w:fill="A6A6A6"/>
          </w:tcPr>
          <w:p w:rsidR="00072DDE" w:rsidRPr="007C2567" w:rsidRDefault="00072DDE" w:rsidP="00DB02EA">
            <w:pPr>
              <w:keepNext/>
              <w:spacing w:after="0"/>
              <w:rPr>
                <w:sz w:val="14"/>
                <w:szCs w:val="14"/>
              </w:rPr>
            </w:pPr>
            <w:r w:rsidRPr="007C2567">
              <w:rPr>
                <w:b/>
                <w:sz w:val="14"/>
                <w:szCs w:val="14"/>
                <w:lang w:val="en-US"/>
              </w:rPr>
              <w:t xml:space="preserve">Versions </w:t>
            </w:r>
          </w:p>
        </w:tc>
        <w:tc>
          <w:tcPr>
            <w:tcW w:w="4307" w:type="dxa"/>
            <w:gridSpan w:val="4"/>
            <w:tcBorders>
              <w:top w:val="single" w:sz="6" w:space="0" w:color="auto"/>
            </w:tcBorders>
            <w:shd w:val="clear" w:color="auto" w:fill="A6A6A6"/>
          </w:tcPr>
          <w:p w:rsidR="00072DDE" w:rsidRPr="007C2567" w:rsidRDefault="00072DDE" w:rsidP="00DB02EA">
            <w:pPr>
              <w:keepNext/>
              <w:spacing w:after="0"/>
              <w:rPr>
                <w:sz w:val="14"/>
                <w:szCs w:val="14"/>
              </w:rPr>
            </w:pPr>
            <w:r w:rsidRPr="007C2567">
              <w:rPr>
                <w:sz w:val="14"/>
                <w:szCs w:val="14"/>
              </w:rPr>
              <w:t>Execution info</w:t>
            </w:r>
          </w:p>
        </w:tc>
      </w:tr>
      <w:tr w:rsidR="00072DDE" w:rsidRPr="007C2567" w:rsidTr="00DB02EA">
        <w:trPr>
          <w:trHeight w:val="457"/>
        </w:trPr>
        <w:tc>
          <w:tcPr>
            <w:tcW w:w="4306" w:type="dxa"/>
            <w:gridSpan w:val="4"/>
            <w:shd w:val="clear" w:color="auto" w:fill="FFFFFF" w:themeFill="background1"/>
          </w:tcPr>
          <w:p w:rsidR="00072DDE" w:rsidRPr="007C2567" w:rsidRDefault="00072DDE" w:rsidP="00DB02EA">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072DDE" w:rsidRPr="007C2567" w:rsidRDefault="00072DDE" w:rsidP="00DB02EA">
            <w:pPr>
              <w:keepNext/>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3 V2</w:t>
            </w:r>
          </w:p>
          <w:p w:rsidR="00072DDE" w:rsidRPr="007C2567" w:rsidRDefault="00072DDE" w:rsidP="00DB02EA">
            <w:pPr>
              <w:keepNext/>
              <w:spacing w:after="0"/>
              <w:rPr>
                <w:color w:val="548DD4"/>
                <w:sz w:val="16"/>
                <w:szCs w:val="16"/>
                <w:lang w:val="en-US"/>
              </w:rPr>
            </w:pPr>
            <w:r w:rsidRPr="007C2567">
              <w:rPr>
                <w:color w:val="548DD4"/>
                <w:sz w:val="16"/>
                <w:szCs w:val="16"/>
                <w:lang w:val="en-US"/>
              </w:rPr>
              <w:t>Tool1 version:</w:t>
            </w:r>
          </w:p>
          <w:p w:rsidR="00072DDE" w:rsidRPr="007C2567" w:rsidRDefault="00072DDE" w:rsidP="00DB02EA">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072DDE" w:rsidRPr="00C669E1" w:rsidRDefault="00072DDE" w:rsidP="00DB02EA">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072DDE" w:rsidRPr="007C2567" w:rsidRDefault="00072DDE" w:rsidP="00DB02EA">
            <w:pPr>
              <w:keepNext/>
              <w:spacing w:after="0"/>
              <w:rPr>
                <w:color w:val="548DD4"/>
                <w:sz w:val="16"/>
                <w:szCs w:val="16"/>
                <w:lang w:val="en-US"/>
              </w:rPr>
            </w:pPr>
            <w:r>
              <w:rPr>
                <w:color w:val="548DD4"/>
                <w:sz w:val="16"/>
                <w:szCs w:val="16"/>
                <w:lang w:val="en-US"/>
              </w:rPr>
              <w:t>User: no authentication for stub server</w:t>
            </w:r>
          </w:p>
          <w:p w:rsidR="00072DDE" w:rsidRPr="007C2567" w:rsidRDefault="00072DDE" w:rsidP="00DB02EA">
            <w:pPr>
              <w:keepNext/>
              <w:spacing w:after="0"/>
              <w:rPr>
                <w:color w:val="548DD4"/>
                <w:sz w:val="16"/>
                <w:szCs w:val="16"/>
                <w:lang w:val="en-US"/>
              </w:rPr>
            </w:pPr>
            <w:r w:rsidRPr="007C2567">
              <w:rPr>
                <w:color w:val="548DD4"/>
                <w:sz w:val="16"/>
                <w:szCs w:val="16"/>
                <w:lang w:val="en-US"/>
              </w:rPr>
              <w:t>Hostname: localhost (nodejs server)</w:t>
            </w:r>
          </w:p>
          <w:p w:rsidR="00072DDE" w:rsidRPr="007C2567" w:rsidRDefault="00072DDE" w:rsidP="00DB02EA">
            <w:pPr>
              <w:keepNext/>
              <w:spacing w:after="0"/>
              <w:rPr>
                <w:b/>
                <w:sz w:val="14"/>
                <w:szCs w:val="14"/>
              </w:rPr>
            </w:pPr>
            <w:r>
              <w:rPr>
                <w:color w:val="548DD4"/>
                <w:sz w:val="16"/>
                <w:szCs w:val="16"/>
                <w:lang w:val="en-US"/>
              </w:rPr>
              <w:t>Chrome</w:t>
            </w:r>
          </w:p>
        </w:tc>
      </w:tr>
      <w:tr w:rsidR="00072DDE" w:rsidRPr="007C2567" w:rsidTr="00DB02EA">
        <w:tc>
          <w:tcPr>
            <w:tcW w:w="8613" w:type="dxa"/>
            <w:gridSpan w:val="8"/>
            <w:shd w:val="clear" w:color="auto" w:fill="A6A6A6"/>
          </w:tcPr>
          <w:p w:rsidR="00072DDE" w:rsidRPr="007C2567" w:rsidRDefault="00072DDE" w:rsidP="00DB02EA">
            <w:pPr>
              <w:keepNext/>
              <w:spacing w:after="0"/>
              <w:rPr>
                <w:sz w:val="14"/>
                <w:szCs w:val="14"/>
              </w:rPr>
            </w:pPr>
            <w:r w:rsidRPr="007C2567">
              <w:rPr>
                <w:b/>
                <w:sz w:val="14"/>
                <w:szCs w:val="14"/>
              </w:rPr>
              <w:t>Paths</w:t>
            </w:r>
          </w:p>
        </w:tc>
      </w:tr>
      <w:tr w:rsidR="00072DDE" w:rsidRPr="007C2567" w:rsidTr="00DB02EA">
        <w:tc>
          <w:tcPr>
            <w:tcW w:w="8613" w:type="dxa"/>
            <w:gridSpan w:val="8"/>
            <w:shd w:val="clear" w:color="auto" w:fill="auto"/>
          </w:tcPr>
          <w:p w:rsidR="00072DDE" w:rsidRPr="007C2567" w:rsidRDefault="00072DDE" w:rsidP="00DB02EA">
            <w:pPr>
              <w:keepNext/>
              <w:spacing w:after="0"/>
              <w:rPr>
                <w:color w:val="548DD4"/>
                <w:sz w:val="16"/>
                <w:szCs w:val="16"/>
                <w:lang w:val="en-US"/>
              </w:rPr>
            </w:pPr>
            <w:r w:rsidRPr="007C2567">
              <w:rPr>
                <w:color w:val="548DD4"/>
                <w:sz w:val="16"/>
                <w:szCs w:val="16"/>
                <w:lang w:val="en-US"/>
              </w:rPr>
              <w:t>Input path:</w:t>
            </w:r>
          </w:p>
          <w:p w:rsidR="00072DDE" w:rsidRPr="007C2567" w:rsidRDefault="00072DDE" w:rsidP="00DB02EA">
            <w:pPr>
              <w:keepNext/>
              <w:spacing w:after="0"/>
              <w:rPr>
                <w:color w:val="548DD4"/>
                <w:sz w:val="16"/>
                <w:szCs w:val="16"/>
                <w:lang w:val="en-US"/>
              </w:rPr>
            </w:pPr>
            <w:r w:rsidRPr="007C2567">
              <w:rPr>
                <w:color w:val="548DD4"/>
                <w:sz w:val="16"/>
                <w:szCs w:val="16"/>
                <w:lang w:val="en-US"/>
              </w:rPr>
              <w:t>Output path:</w:t>
            </w:r>
          </w:p>
        </w:tc>
      </w:tr>
      <w:tr w:rsidR="00072DDE" w:rsidRPr="007C2567" w:rsidTr="00DB02EA">
        <w:tc>
          <w:tcPr>
            <w:tcW w:w="8613" w:type="dxa"/>
            <w:gridSpan w:val="8"/>
            <w:shd w:val="clear" w:color="auto" w:fill="A6A6A6"/>
          </w:tcPr>
          <w:p w:rsidR="00072DDE" w:rsidRPr="007C2567" w:rsidRDefault="00072DDE" w:rsidP="00DB02EA">
            <w:pPr>
              <w:keepNext/>
              <w:spacing w:after="0"/>
              <w:rPr>
                <w:sz w:val="14"/>
                <w:szCs w:val="14"/>
              </w:rPr>
            </w:pPr>
            <w:r w:rsidRPr="007C2567">
              <w:rPr>
                <w:b/>
                <w:sz w:val="14"/>
                <w:szCs w:val="14"/>
              </w:rPr>
              <w:t>Evidences</w:t>
            </w:r>
          </w:p>
        </w:tc>
      </w:tr>
      <w:tr w:rsidR="00072DDE" w:rsidRPr="007C2567" w:rsidTr="00DB02EA">
        <w:tc>
          <w:tcPr>
            <w:tcW w:w="8613" w:type="dxa"/>
            <w:gridSpan w:val="8"/>
            <w:shd w:val="clear" w:color="auto" w:fill="auto"/>
          </w:tcPr>
          <w:p w:rsidR="00072DDE" w:rsidRPr="007C2567" w:rsidRDefault="00072DDE" w:rsidP="00DB02EA">
            <w:pPr>
              <w:keepNext/>
              <w:spacing w:after="0"/>
            </w:pPr>
          </w:p>
          <w:p w:rsidR="00072DDE" w:rsidRPr="00163687" w:rsidRDefault="00072DDE" w:rsidP="00DB02EA">
            <w:pPr>
              <w:keepNext/>
              <w:spacing w:after="0"/>
              <w:rPr>
                <w:sz w:val="2"/>
              </w:rPr>
            </w:pPr>
            <w:r>
              <w:t xml:space="preserve">         </w:t>
            </w:r>
          </w:p>
          <w:p w:rsidR="00072DDE" w:rsidRPr="007C2567" w:rsidRDefault="00072DDE" w:rsidP="00DB02EA">
            <w:pPr>
              <w:keepNext/>
              <w:spacing w:after="0"/>
              <w:rPr>
                <w:color w:val="548DD4"/>
                <w:sz w:val="16"/>
                <w:szCs w:val="16"/>
                <w:lang w:val="en-US"/>
              </w:rPr>
            </w:pPr>
          </w:p>
          <w:p w:rsidR="00072DDE" w:rsidRPr="00163687" w:rsidRDefault="00072DDE" w:rsidP="00DB02EA">
            <w:pPr>
              <w:keepNext/>
              <w:spacing w:after="0"/>
              <w:rPr>
                <w:color w:val="548DD4"/>
                <w:sz w:val="2"/>
                <w:szCs w:val="16"/>
                <w:lang w:val="en-US"/>
              </w:rPr>
            </w:pPr>
          </w:p>
        </w:tc>
      </w:tr>
      <w:tr w:rsidR="00072DDE" w:rsidRPr="0056181B" w:rsidTr="00DB02EA">
        <w:tc>
          <w:tcPr>
            <w:tcW w:w="865" w:type="dxa"/>
            <w:shd w:val="clear" w:color="auto" w:fill="auto"/>
            <w:vAlign w:val="center"/>
          </w:tcPr>
          <w:p w:rsidR="00072DDE" w:rsidRPr="00544FC8" w:rsidRDefault="00072DDE" w:rsidP="00DB02EA">
            <w:pPr>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072DDE" w:rsidRPr="00057FF1" w:rsidRDefault="00072DDE" w:rsidP="00DB02EA">
            <w:r>
              <w:t>Launch the Web Client</w:t>
            </w:r>
          </w:p>
        </w:tc>
        <w:tc>
          <w:tcPr>
            <w:tcW w:w="2690" w:type="dxa"/>
            <w:gridSpan w:val="2"/>
            <w:shd w:val="clear" w:color="auto" w:fill="auto"/>
          </w:tcPr>
          <w:p w:rsidR="00072DDE" w:rsidRPr="009D7AA1" w:rsidRDefault="00072DDE" w:rsidP="00DB02EA"/>
        </w:tc>
        <w:tc>
          <w:tcPr>
            <w:tcW w:w="1559" w:type="dxa"/>
            <w:shd w:val="clear" w:color="auto" w:fill="auto"/>
            <w:vAlign w:val="center"/>
          </w:tcPr>
          <w:p w:rsidR="00072DDE" w:rsidRPr="0056181B" w:rsidRDefault="00072DDE" w:rsidP="00DB02EA">
            <w:pPr>
              <w:spacing w:after="0"/>
              <w:jc w:val="center"/>
              <w:rPr>
                <w:i/>
                <w:sz w:val="14"/>
                <w:szCs w:val="14"/>
              </w:rPr>
            </w:pPr>
          </w:p>
        </w:tc>
      </w:tr>
      <w:tr w:rsidR="00072DDE" w:rsidRPr="0056181B" w:rsidTr="00DB02EA">
        <w:tc>
          <w:tcPr>
            <w:tcW w:w="865" w:type="dxa"/>
            <w:shd w:val="clear" w:color="auto" w:fill="auto"/>
            <w:vAlign w:val="center"/>
          </w:tcPr>
          <w:p w:rsidR="00072DDE" w:rsidRPr="00E60326" w:rsidRDefault="00072DDE" w:rsidP="00DB02EA">
            <w:pPr>
              <w:spacing w:after="0"/>
              <w:jc w:val="center"/>
              <w:rPr>
                <w:rFonts w:cstheme="minorHAnsi"/>
                <w:i/>
                <w:sz w:val="14"/>
                <w:szCs w:val="14"/>
              </w:rPr>
            </w:pPr>
            <w:r w:rsidRPr="00330782">
              <w:rPr>
                <w:rFonts w:cstheme="minorHAnsi"/>
                <w:i/>
                <w:sz w:val="14"/>
                <w:szCs w:val="14"/>
              </w:rPr>
              <w:t>Step-20</w:t>
            </w:r>
          </w:p>
        </w:tc>
        <w:tc>
          <w:tcPr>
            <w:tcW w:w="3499" w:type="dxa"/>
            <w:gridSpan w:val="4"/>
            <w:shd w:val="clear" w:color="auto" w:fill="auto"/>
          </w:tcPr>
          <w:p w:rsidR="00072DDE" w:rsidRPr="00E60326" w:rsidRDefault="00072DDE" w:rsidP="00DB02EA">
            <w:r w:rsidRPr="00E60326">
              <w:t>Click on Dataset</w:t>
            </w:r>
            <w:r w:rsidRPr="00330782">
              <w:t>s</w:t>
            </w:r>
            <w:r w:rsidRPr="00E60326">
              <w:t xml:space="preserve">, </w:t>
            </w:r>
            <w:r>
              <w:t>then click on keywords and select interferometry</w:t>
            </w:r>
            <w:r w:rsidRPr="00E60326">
              <w:t xml:space="preserve"> </w:t>
            </w:r>
          </w:p>
        </w:tc>
        <w:tc>
          <w:tcPr>
            <w:tcW w:w="2690" w:type="dxa"/>
            <w:gridSpan w:val="2"/>
            <w:shd w:val="clear" w:color="auto" w:fill="auto"/>
          </w:tcPr>
          <w:p w:rsidR="00072DDE" w:rsidRPr="00E60326" w:rsidRDefault="00072DDE" w:rsidP="00DB02EA">
            <w:r>
              <w:t>Only two datasets are listed : ND_SAR_1 and ND_OPT_1</w:t>
            </w:r>
          </w:p>
        </w:tc>
        <w:tc>
          <w:tcPr>
            <w:tcW w:w="1559" w:type="dxa"/>
            <w:shd w:val="clear" w:color="auto" w:fill="auto"/>
            <w:vAlign w:val="center"/>
          </w:tcPr>
          <w:p w:rsidR="00072DDE" w:rsidRPr="004150CB" w:rsidRDefault="00072DDE" w:rsidP="00DB02EA">
            <w:pPr>
              <w:spacing w:after="0"/>
              <w:jc w:val="center"/>
              <w:rPr>
                <w:i/>
                <w:sz w:val="14"/>
                <w:szCs w:val="14"/>
                <w:highlight w:val="yellow"/>
              </w:rPr>
            </w:pPr>
          </w:p>
        </w:tc>
      </w:tr>
      <w:tr w:rsidR="00072DDE" w:rsidRPr="0056181B" w:rsidTr="00DB02EA">
        <w:tc>
          <w:tcPr>
            <w:tcW w:w="865" w:type="dxa"/>
            <w:shd w:val="clear" w:color="auto" w:fill="auto"/>
            <w:vAlign w:val="center"/>
          </w:tcPr>
          <w:p w:rsidR="00072DDE" w:rsidRPr="00E60326" w:rsidRDefault="00072DDE" w:rsidP="00DB02EA">
            <w:pPr>
              <w:spacing w:after="0"/>
              <w:jc w:val="center"/>
              <w:rPr>
                <w:rFonts w:cstheme="minorHAnsi"/>
                <w:i/>
                <w:sz w:val="14"/>
                <w:szCs w:val="14"/>
              </w:rPr>
            </w:pPr>
            <w:r w:rsidRPr="00E60326">
              <w:rPr>
                <w:i/>
                <w:sz w:val="14"/>
                <w:szCs w:val="14"/>
              </w:rPr>
              <w:t>Step-</w:t>
            </w:r>
            <w:r>
              <w:rPr>
                <w:i/>
                <w:sz w:val="14"/>
                <w:szCs w:val="14"/>
              </w:rPr>
              <w:t>3</w:t>
            </w:r>
            <w:r w:rsidRPr="00E60326">
              <w:rPr>
                <w:i/>
                <w:sz w:val="14"/>
                <w:szCs w:val="14"/>
              </w:rPr>
              <w:t>0</w:t>
            </w:r>
          </w:p>
        </w:tc>
        <w:tc>
          <w:tcPr>
            <w:tcW w:w="3499" w:type="dxa"/>
            <w:gridSpan w:val="4"/>
            <w:shd w:val="clear" w:color="auto" w:fill="auto"/>
          </w:tcPr>
          <w:p w:rsidR="00072DDE" w:rsidRPr="00E60326" w:rsidRDefault="00072DDE" w:rsidP="00DB02EA">
            <w:r>
              <w:t>Click on ND_SAR_1 and ND_OPT_1 to select them</w:t>
            </w:r>
          </w:p>
        </w:tc>
        <w:tc>
          <w:tcPr>
            <w:tcW w:w="2690" w:type="dxa"/>
            <w:gridSpan w:val="2"/>
            <w:shd w:val="clear" w:color="auto" w:fill="auto"/>
          </w:tcPr>
          <w:p w:rsidR="00072DDE" w:rsidRPr="00E60326" w:rsidRDefault="00072DDE" w:rsidP="00DB02EA"/>
        </w:tc>
        <w:tc>
          <w:tcPr>
            <w:tcW w:w="1559" w:type="dxa"/>
            <w:shd w:val="clear" w:color="auto" w:fill="auto"/>
            <w:vAlign w:val="center"/>
          </w:tcPr>
          <w:p w:rsidR="00072DDE" w:rsidRPr="004150CB" w:rsidRDefault="00072DDE" w:rsidP="00DB02EA">
            <w:pPr>
              <w:spacing w:after="0"/>
              <w:jc w:val="center"/>
              <w:rPr>
                <w:i/>
                <w:sz w:val="14"/>
                <w:szCs w:val="14"/>
                <w:highlight w:val="yellow"/>
              </w:rPr>
            </w:pPr>
          </w:p>
        </w:tc>
      </w:tr>
      <w:tr w:rsidR="00072DDE" w:rsidRPr="0056181B" w:rsidTr="00DB02EA">
        <w:tc>
          <w:tcPr>
            <w:tcW w:w="865" w:type="dxa"/>
            <w:shd w:val="clear" w:color="auto" w:fill="auto"/>
            <w:vAlign w:val="center"/>
          </w:tcPr>
          <w:p w:rsidR="00072DDE" w:rsidRPr="00E60326" w:rsidRDefault="00072DDE" w:rsidP="00DB02EA">
            <w:pPr>
              <w:spacing w:after="0"/>
              <w:jc w:val="center"/>
              <w:rPr>
                <w:i/>
                <w:sz w:val="14"/>
                <w:szCs w:val="14"/>
              </w:rPr>
            </w:pPr>
            <w:r>
              <w:rPr>
                <w:rFonts w:cstheme="minorHAnsi"/>
                <w:i/>
                <w:sz w:val="14"/>
                <w:szCs w:val="14"/>
              </w:rPr>
              <w:t>Step-4</w:t>
            </w:r>
            <w:r w:rsidRPr="00E60326">
              <w:rPr>
                <w:rFonts w:cstheme="minorHAnsi"/>
                <w:i/>
                <w:sz w:val="14"/>
                <w:szCs w:val="14"/>
              </w:rPr>
              <w:t>0</w:t>
            </w:r>
          </w:p>
        </w:tc>
        <w:tc>
          <w:tcPr>
            <w:tcW w:w="3499" w:type="dxa"/>
            <w:gridSpan w:val="4"/>
            <w:shd w:val="clear" w:color="auto" w:fill="auto"/>
          </w:tcPr>
          <w:p w:rsidR="00072DDE" w:rsidRPr="00E60326" w:rsidRDefault="00072DDE" w:rsidP="00DB02EA">
            <w:r w:rsidRPr="00330782">
              <w:t xml:space="preserve">Click on Search </w:t>
            </w:r>
          </w:p>
        </w:tc>
        <w:tc>
          <w:tcPr>
            <w:tcW w:w="2690" w:type="dxa"/>
            <w:gridSpan w:val="2"/>
            <w:shd w:val="clear" w:color="auto" w:fill="auto"/>
          </w:tcPr>
          <w:p w:rsidR="00072DDE" w:rsidRPr="004150CB" w:rsidRDefault="00072DDE" w:rsidP="00DB02EA">
            <w:pPr>
              <w:rPr>
                <w:highlight w:val="yellow"/>
              </w:rPr>
            </w:pPr>
            <w:r>
              <w:t>A select mode is available, user can select Interferometry</w:t>
            </w:r>
          </w:p>
        </w:tc>
        <w:tc>
          <w:tcPr>
            <w:tcW w:w="1559" w:type="dxa"/>
            <w:shd w:val="clear" w:color="auto" w:fill="auto"/>
            <w:vAlign w:val="center"/>
          </w:tcPr>
          <w:p w:rsidR="00072DDE" w:rsidRPr="00832590" w:rsidRDefault="00072DDE" w:rsidP="00DB02EA">
            <w:pPr>
              <w:spacing w:after="0"/>
              <w:jc w:val="center"/>
              <w:rPr>
                <w:rFonts w:cstheme="minorHAnsi"/>
                <w:i/>
                <w:sz w:val="14"/>
                <w:szCs w:val="14"/>
              </w:rPr>
            </w:pPr>
            <w:r w:rsidRPr="00330782">
              <w:rPr>
                <w:rFonts w:cstheme="minorHAnsi"/>
                <w:i/>
                <w:sz w:val="14"/>
                <w:szCs w:val="14"/>
              </w:rPr>
              <w:t>NGEO-WEBC-PFC-0310</w:t>
            </w:r>
          </w:p>
        </w:tc>
      </w:tr>
      <w:tr w:rsidR="00072DDE" w:rsidRPr="0056181B" w:rsidTr="00DB02EA">
        <w:tc>
          <w:tcPr>
            <w:tcW w:w="865" w:type="dxa"/>
            <w:shd w:val="clear" w:color="auto" w:fill="auto"/>
            <w:vAlign w:val="center"/>
          </w:tcPr>
          <w:p w:rsidR="00072DDE" w:rsidRPr="00E60326" w:rsidRDefault="00072DDE" w:rsidP="00DB02EA">
            <w:pPr>
              <w:spacing w:after="0"/>
              <w:jc w:val="center"/>
              <w:rPr>
                <w:i/>
                <w:sz w:val="14"/>
                <w:szCs w:val="14"/>
              </w:rPr>
            </w:pPr>
            <w:r w:rsidRPr="00E60326">
              <w:rPr>
                <w:i/>
                <w:sz w:val="14"/>
                <w:szCs w:val="14"/>
              </w:rPr>
              <w:t>Step-</w:t>
            </w:r>
            <w:r>
              <w:rPr>
                <w:i/>
                <w:sz w:val="14"/>
                <w:szCs w:val="14"/>
              </w:rPr>
              <w:t>5</w:t>
            </w:r>
            <w:r w:rsidRPr="00E60326">
              <w:rPr>
                <w:i/>
                <w:sz w:val="14"/>
                <w:szCs w:val="14"/>
              </w:rPr>
              <w:t>0</w:t>
            </w:r>
          </w:p>
        </w:tc>
        <w:tc>
          <w:tcPr>
            <w:tcW w:w="3499" w:type="dxa"/>
            <w:gridSpan w:val="4"/>
            <w:shd w:val="clear" w:color="auto" w:fill="auto"/>
          </w:tcPr>
          <w:p w:rsidR="00072DDE" w:rsidRPr="00E60326" w:rsidRDefault="00072DDE" w:rsidP="00DB02EA">
            <w:r w:rsidRPr="00E60326">
              <w:t>Click on Dataset</w:t>
            </w:r>
            <w:r w:rsidRPr="00330782">
              <w:t>s</w:t>
            </w:r>
            <w:r w:rsidRPr="00E60326">
              <w:t xml:space="preserve">, </w:t>
            </w:r>
            <w:r>
              <w:t>then click on keywords and select none</w:t>
            </w:r>
            <w:r w:rsidRPr="00E60326">
              <w:t xml:space="preserve"> </w:t>
            </w:r>
          </w:p>
        </w:tc>
        <w:tc>
          <w:tcPr>
            <w:tcW w:w="2690" w:type="dxa"/>
            <w:gridSpan w:val="2"/>
            <w:shd w:val="clear" w:color="auto" w:fill="auto"/>
          </w:tcPr>
          <w:p w:rsidR="00072DDE" w:rsidRPr="004150CB" w:rsidRDefault="00072DDE" w:rsidP="00DB02EA">
            <w:pPr>
              <w:rPr>
                <w:highlight w:val="yellow"/>
              </w:rPr>
            </w:pPr>
            <w:r>
              <w:t>All datasets are listed</w:t>
            </w:r>
          </w:p>
        </w:tc>
        <w:tc>
          <w:tcPr>
            <w:tcW w:w="1559" w:type="dxa"/>
            <w:shd w:val="clear" w:color="auto" w:fill="auto"/>
            <w:vAlign w:val="center"/>
          </w:tcPr>
          <w:p w:rsidR="00072DDE" w:rsidRPr="00832590" w:rsidRDefault="00072DDE" w:rsidP="00DB02EA">
            <w:pPr>
              <w:spacing w:after="0"/>
              <w:jc w:val="center"/>
              <w:rPr>
                <w:rFonts w:cstheme="minorHAnsi"/>
                <w:i/>
                <w:sz w:val="14"/>
                <w:szCs w:val="14"/>
              </w:rPr>
            </w:pPr>
          </w:p>
        </w:tc>
      </w:tr>
      <w:tr w:rsidR="00072DDE" w:rsidRPr="0056181B" w:rsidTr="00DB02EA">
        <w:tc>
          <w:tcPr>
            <w:tcW w:w="865" w:type="dxa"/>
            <w:shd w:val="clear" w:color="auto" w:fill="auto"/>
            <w:vAlign w:val="center"/>
          </w:tcPr>
          <w:p w:rsidR="00072DDE" w:rsidRPr="00E60326" w:rsidRDefault="00072DDE" w:rsidP="00DB02EA">
            <w:pPr>
              <w:spacing w:after="0"/>
              <w:jc w:val="center"/>
              <w:rPr>
                <w:i/>
                <w:sz w:val="14"/>
                <w:szCs w:val="14"/>
              </w:rPr>
            </w:pPr>
            <w:r>
              <w:rPr>
                <w:i/>
                <w:sz w:val="14"/>
                <w:szCs w:val="14"/>
              </w:rPr>
              <w:t>Step-6</w:t>
            </w:r>
            <w:r w:rsidRPr="00E60326">
              <w:rPr>
                <w:i/>
                <w:sz w:val="14"/>
                <w:szCs w:val="14"/>
              </w:rPr>
              <w:t>0</w:t>
            </w:r>
          </w:p>
        </w:tc>
        <w:tc>
          <w:tcPr>
            <w:tcW w:w="3499" w:type="dxa"/>
            <w:gridSpan w:val="4"/>
            <w:shd w:val="clear" w:color="auto" w:fill="auto"/>
          </w:tcPr>
          <w:p w:rsidR="00072DDE" w:rsidRPr="00E60326" w:rsidRDefault="00072DDE" w:rsidP="00DB02EA">
            <w:pPr>
              <w:rPr>
                <w:lang w:val="en-US"/>
              </w:rPr>
            </w:pPr>
            <w:r>
              <w:t>Click on ND_SAR_1 to deselect it</w:t>
            </w:r>
          </w:p>
        </w:tc>
        <w:tc>
          <w:tcPr>
            <w:tcW w:w="2690" w:type="dxa"/>
            <w:gridSpan w:val="2"/>
            <w:shd w:val="clear" w:color="auto" w:fill="auto"/>
          </w:tcPr>
          <w:p w:rsidR="00072DDE" w:rsidRPr="004150CB" w:rsidRDefault="00072DDE" w:rsidP="00DB02EA">
            <w:pPr>
              <w:rPr>
                <w:highlight w:val="yellow"/>
              </w:rPr>
            </w:pPr>
          </w:p>
        </w:tc>
        <w:tc>
          <w:tcPr>
            <w:tcW w:w="1559" w:type="dxa"/>
            <w:shd w:val="clear" w:color="auto" w:fill="auto"/>
            <w:vAlign w:val="center"/>
          </w:tcPr>
          <w:p w:rsidR="00072DDE" w:rsidRPr="00832590" w:rsidRDefault="00072DDE" w:rsidP="00DB02EA">
            <w:pPr>
              <w:spacing w:after="0"/>
              <w:jc w:val="center"/>
              <w:rPr>
                <w:rFonts w:cstheme="minorHAnsi"/>
                <w:i/>
                <w:sz w:val="14"/>
                <w:szCs w:val="14"/>
              </w:rPr>
            </w:pPr>
          </w:p>
        </w:tc>
      </w:tr>
      <w:tr w:rsidR="00072DDE" w:rsidRPr="0056181B" w:rsidTr="00DB02EA">
        <w:trPr>
          <w:trHeight w:val="1344"/>
        </w:trPr>
        <w:tc>
          <w:tcPr>
            <w:tcW w:w="865" w:type="dxa"/>
            <w:shd w:val="clear" w:color="auto" w:fill="auto"/>
            <w:vAlign w:val="center"/>
          </w:tcPr>
          <w:p w:rsidR="00072DDE" w:rsidRPr="00E60326" w:rsidRDefault="00072DDE" w:rsidP="00DB02EA">
            <w:pPr>
              <w:spacing w:after="0"/>
              <w:jc w:val="center"/>
              <w:rPr>
                <w:i/>
                <w:sz w:val="14"/>
                <w:szCs w:val="14"/>
              </w:rPr>
            </w:pPr>
            <w:r w:rsidRPr="00E60326">
              <w:rPr>
                <w:i/>
                <w:sz w:val="14"/>
                <w:szCs w:val="14"/>
              </w:rPr>
              <w:t>Step-</w:t>
            </w:r>
            <w:r>
              <w:rPr>
                <w:i/>
                <w:sz w:val="14"/>
                <w:szCs w:val="14"/>
              </w:rPr>
              <w:t>7</w:t>
            </w:r>
            <w:r w:rsidRPr="00E60326">
              <w:rPr>
                <w:i/>
                <w:sz w:val="14"/>
                <w:szCs w:val="14"/>
              </w:rPr>
              <w:t>0</w:t>
            </w:r>
          </w:p>
        </w:tc>
        <w:tc>
          <w:tcPr>
            <w:tcW w:w="3499" w:type="dxa"/>
            <w:gridSpan w:val="4"/>
            <w:shd w:val="clear" w:color="auto" w:fill="auto"/>
          </w:tcPr>
          <w:p w:rsidR="00072DDE" w:rsidRPr="00E60326" w:rsidRDefault="00072DDE" w:rsidP="00DB02EA">
            <w:pPr>
              <w:rPr>
                <w:rFonts w:cstheme="minorHAnsi"/>
              </w:rPr>
            </w:pPr>
            <w:r>
              <w:t>Click on ND_S2_1 to select it</w:t>
            </w:r>
          </w:p>
        </w:tc>
        <w:tc>
          <w:tcPr>
            <w:tcW w:w="2690" w:type="dxa"/>
            <w:gridSpan w:val="2"/>
            <w:shd w:val="clear" w:color="auto" w:fill="auto"/>
          </w:tcPr>
          <w:p w:rsidR="00072DDE" w:rsidRPr="00E60326" w:rsidRDefault="00072DDE" w:rsidP="00DB02EA">
            <w:pPr>
              <w:rPr>
                <w:rFonts w:cstheme="minorHAnsi"/>
                <w:lang w:val="en-GB"/>
              </w:rPr>
            </w:pPr>
          </w:p>
        </w:tc>
        <w:tc>
          <w:tcPr>
            <w:tcW w:w="1559" w:type="dxa"/>
            <w:shd w:val="clear" w:color="auto" w:fill="auto"/>
            <w:vAlign w:val="center"/>
          </w:tcPr>
          <w:p w:rsidR="00072DDE" w:rsidRPr="00832590" w:rsidRDefault="00072DDE" w:rsidP="00DB02EA">
            <w:pPr>
              <w:spacing w:after="0"/>
              <w:jc w:val="center"/>
              <w:rPr>
                <w:rFonts w:cstheme="minorHAnsi"/>
                <w:i/>
                <w:sz w:val="14"/>
                <w:szCs w:val="14"/>
              </w:rPr>
            </w:pPr>
            <w:r w:rsidRPr="00330782">
              <w:rPr>
                <w:rFonts w:cstheme="minorHAnsi"/>
                <w:i/>
                <w:sz w:val="14"/>
                <w:szCs w:val="14"/>
              </w:rPr>
              <w:t>NGEO-WEBC-PFC-031</w:t>
            </w:r>
            <w:r>
              <w:rPr>
                <w:rFonts w:cstheme="minorHAnsi"/>
                <w:i/>
                <w:sz w:val="14"/>
                <w:szCs w:val="14"/>
              </w:rPr>
              <w:t>2</w:t>
            </w:r>
          </w:p>
        </w:tc>
      </w:tr>
      <w:tr w:rsidR="00072DDE" w:rsidRPr="0056181B" w:rsidTr="00DB02EA">
        <w:trPr>
          <w:trHeight w:val="1344"/>
        </w:trPr>
        <w:tc>
          <w:tcPr>
            <w:tcW w:w="865" w:type="dxa"/>
            <w:shd w:val="clear" w:color="auto" w:fill="auto"/>
            <w:vAlign w:val="center"/>
          </w:tcPr>
          <w:p w:rsidR="00072DDE" w:rsidRPr="00E60326" w:rsidRDefault="00072DDE" w:rsidP="00DB02EA">
            <w:pPr>
              <w:spacing w:after="0"/>
              <w:jc w:val="center"/>
              <w:rPr>
                <w:i/>
                <w:sz w:val="14"/>
                <w:szCs w:val="14"/>
              </w:rPr>
            </w:pPr>
            <w:r>
              <w:rPr>
                <w:i/>
                <w:sz w:val="14"/>
                <w:szCs w:val="14"/>
              </w:rPr>
              <w:t>Step-8</w:t>
            </w:r>
            <w:r w:rsidRPr="00E60326">
              <w:rPr>
                <w:i/>
                <w:sz w:val="14"/>
                <w:szCs w:val="14"/>
              </w:rPr>
              <w:t>0</w:t>
            </w:r>
          </w:p>
        </w:tc>
        <w:tc>
          <w:tcPr>
            <w:tcW w:w="3499" w:type="dxa"/>
            <w:gridSpan w:val="4"/>
            <w:shd w:val="clear" w:color="auto" w:fill="auto"/>
          </w:tcPr>
          <w:p w:rsidR="00072DDE" w:rsidRPr="00E60326" w:rsidRDefault="00072DDE" w:rsidP="00DB02EA">
            <w:r w:rsidRPr="00330782">
              <w:t xml:space="preserve">Click on Search </w:t>
            </w:r>
          </w:p>
        </w:tc>
        <w:tc>
          <w:tcPr>
            <w:tcW w:w="2690" w:type="dxa"/>
            <w:gridSpan w:val="2"/>
            <w:shd w:val="clear" w:color="auto" w:fill="auto"/>
          </w:tcPr>
          <w:p w:rsidR="00072DDE" w:rsidRPr="00E60326" w:rsidRDefault="00072DDE" w:rsidP="00DB02EA">
            <w:pPr>
              <w:rPr>
                <w:rFonts w:cstheme="minorHAnsi"/>
                <w:lang w:val="en-GB"/>
              </w:rPr>
            </w:pPr>
            <w:r>
              <w:t>The select mode is not available, user cannot select Interferometry</w:t>
            </w:r>
          </w:p>
        </w:tc>
        <w:tc>
          <w:tcPr>
            <w:tcW w:w="1559" w:type="dxa"/>
            <w:shd w:val="clear" w:color="auto" w:fill="auto"/>
            <w:vAlign w:val="center"/>
          </w:tcPr>
          <w:p w:rsidR="00072DDE" w:rsidRPr="00E60326" w:rsidRDefault="00072DDE" w:rsidP="00DB02EA">
            <w:pPr>
              <w:spacing w:after="0"/>
              <w:jc w:val="center"/>
              <w:rPr>
                <w:rFonts w:cstheme="minorHAnsi"/>
                <w:i/>
                <w:sz w:val="14"/>
                <w:szCs w:val="14"/>
              </w:rPr>
            </w:pPr>
            <w:r w:rsidRPr="00330782">
              <w:rPr>
                <w:rFonts w:cstheme="minorHAnsi"/>
                <w:i/>
                <w:sz w:val="14"/>
                <w:szCs w:val="14"/>
              </w:rPr>
              <w:t>NGEO-WEBC-PFC-031</w:t>
            </w:r>
            <w:r>
              <w:rPr>
                <w:rFonts w:cstheme="minorHAnsi"/>
                <w:i/>
                <w:sz w:val="14"/>
                <w:szCs w:val="14"/>
              </w:rPr>
              <w:t>5</w:t>
            </w:r>
          </w:p>
        </w:tc>
      </w:tr>
    </w:tbl>
    <w:p w:rsidR="00EC08A9" w:rsidRDefault="00EC08A9" w:rsidP="00832590">
      <w:pPr>
        <w:pStyle w:val="Titre3"/>
      </w:pPr>
      <w:bookmarkStart w:id="191" w:name="_Toc413751525"/>
      <w:r>
        <w:lastRenderedPageBreak/>
        <w:t>NGEO-WEBC-VTP-0320</w:t>
      </w:r>
      <w:bookmarkEnd w:id="19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C08A9" w:rsidRPr="007C2567" w:rsidTr="00394E8F">
        <w:tc>
          <w:tcPr>
            <w:tcW w:w="8613" w:type="dxa"/>
            <w:gridSpan w:val="8"/>
            <w:tcBorders>
              <w:top w:val="single" w:sz="2" w:space="0" w:color="auto"/>
              <w:bottom w:val="single" w:sz="6" w:space="0" w:color="auto"/>
            </w:tcBorders>
            <w:shd w:val="clear" w:color="auto" w:fill="548DD4" w:themeFill="text2" w:themeFillTint="99"/>
          </w:tcPr>
          <w:p w:rsidR="00EC08A9" w:rsidRPr="007C2567" w:rsidRDefault="00EC08A9" w:rsidP="00394E8F">
            <w:pPr>
              <w:keepNext/>
              <w:spacing w:after="0"/>
              <w:jc w:val="center"/>
              <w:rPr>
                <w:b/>
                <w:color w:val="FFFFFF"/>
                <w:szCs w:val="18"/>
                <w:lang w:val="en-US"/>
              </w:rPr>
            </w:pPr>
            <w:r w:rsidRPr="007C2567">
              <w:rPr>
                <w:b/>
                <w:color w:val="FFFFFF"/>
                <w:szCs w:val="18"/>
                <w:lang w:val="en-US"/>
              </w:rPr>
              <w:t>NGEO VALIDATION TEST  RESULT</w:t>
            </w:r>
          </w:p>
        </w:tc>
      </w:tr>
      <w:tr w:rsidR="00EC08A9" w:rsidRPr="007C2567" w:rsidTr="00394E8F">
        <w:tc>
          <w:tcPr>
            <w:tcW w:w="1607" w:type="dxa"/>
            <w:gridSpan w:val="2"/>
            <w:tcBorders>
              <w:top w:val="single" w:sz="6" w:space="0" w:color="auto"/>
            </w:tcBorders>
            <w:shd w:val="clear" w:color="auto" w:fill="548DD4" w:themeFill="text2" w:themeFillTint="99"/>
          </w:tcPr>
          <w:p w:rsidR="00EC08A9" w:rsidRPr="007C2567" w:rsidRDefault="00EC08A9" w:rsidP="00394E8F">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C08A9" w:rsidRPr="007C2567" w:rsidRDefault="00B62CBC">
            <w:pPr>
              <w:keepNext/>
              <w:spacing w:after="0"/>
              <w:rPr>
                <w:color w:val="548DD4"/>
                <w:sz w:val="16"/>
                <w:szCs w:val="16"/>
              </w:rPr>
            </w:pPr>
            <w:r>
              <w:rPr>
                <w:color w:val="548DD4"/>
                <w:sz w:val="16"/>
                <w:szCs w:val="16"/>
              </w:rPr>
              <w:t>NGEO-WEBC-VTP-</w:t>
            </w:r>
            <w:r w:rsidR="00EC08A9">
              <w:rPr>
                <w:color w:val="548DD4"/>
                <w:sz w:val="16"/>
                <w:szCs w:val="16"/>
              </w:rPr>
              <w:t>0320</w:t>
            </w:r>
          </w:p>
        </w:tc>
        <w:tc>
          <w:tcPr>
            <w:tcW w:w="1134" w:type="dxa"/>
            <w:gridSpan w:val="3"/>
            <w:tcBorders>
              <w:top w:val="single" w:sz="6" w:space="0" w:color="auto"/>
            </w:tcBorders>
            <w:shd w:val="clear" w:color="auto" w:fill="548DD4" w:themeFill="text2" w:themeFillTint="99"/>
          </w:tcPr>
          <w:p w:rsidR="00EC08A9" w:rsidRPr="007C2567" w:rsidRDefault="00EC08A9" w:rsidP="00394E8F">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C08A9" w:rsidRPr="007C2567" w:rsidRDefault="00EC08A9" w:rsidP="00394E8F">
            <w:pPr>
              <w:keepNext/>
              <w:spacing w:after="0"/>
              <w:rPr>
                <w:color w:val="548DD4"/>
                <w:sz w:val="16"/>
                <w:szCs w:val="16"/>
                <w:lang w:val="en-US"/>
              </w:rPr>
            </w:pPr>
            <w:r>
              <w:rPr>
                <w:i/>
                <w:color w:val="548DD4"/>
                <w:sz w:val="16"/>
                <w:szCs w:val="16"/>
                <w:lang w:val="en-US"/>
              </w:rPr>
              <w:t>Hosted processing</w:t>
            </w:r>
          </w:p>
        </w:tc>
      </w:tr>
      <w:tr w:rsidR="00EC08A9" w:rsidRPr="007C2567" w:rsidTr="00394E8F">
        <w:tc>
          <w:tcPr>
            <w:tcW w:w="8613" w:type="dxa"/>
            <w:gridSpan w:val="8"/>
            <w:shd w:val="clear" w:color="auto" w:fill="A6A6A6"/>
          </w:tcPr>
          <w:p w:rsidR="00EC08A9" w:rsidRPr="007C2567" w:rsidRDefault="00EC08A9" w:rsidP="00394E8F">
            <w:pPr>
              <w:keepNext/>
              <w:spacing w:after="0"/>
              <w:rPr>
                <w:sz w:val="14"/>
                <w:szCs w:val="14"/>
              </w:rPr>
            </w:pPr>
            <w:r w:rsidRPr="007C2567">
              <w:rPr>
                <w:b/>
                <w:sz w:val="14"/>
                <w:szCs w:val="14"/>
              </w:rPr>
              <w:t>Result</w:t>
            </w:r>
          </w:p>
        </w:tc>
      </w:tr>
      <w:tr w:rsidR="00EC08A9" w:rsidRPr="007C2567" w:rsidTr="00394E8F">
        <w:tc>
          <w:tcPr>
            <w:tcW w:w="8613" w:type="dxa"/>
            <w:gridSpan w:val="8"/>
            <w:shd w:val="clear" w:color="auto" w:fill="47F62A"/>
          </w:tcPr>
          <w:p w:rsidR="00EC08A9" w:rsidRPr="007C2567" w:rsidRDefault="00EC08A9" w:rsidP="00394E8F">
            <w:pPr>
              <w:keepNext/>
              <w:spacing w:after="0"/>
              <w:jc w:val="center"/>
              <w:rPr>
                <w:b/>
                <w:color w:val="548DD4"/>
                <w:sz w:val="28"/>
                <w:szCs w:val="28"/>
                <w:lang w:val="en-US"/>
              </w:rPr>
            </w:pPr>
            <w:r w:rsidRPr="007C2567">
              <w:rPr>
                <w:b/>
                <w:sz w:val="28"/>
                <w:szCs w:val="28"/>
                <w:lang w:val="en-US"/>
              </w:rPr>
              <w:t>PASS</w:t>
            </w:r>
            <w:r>
              <w:rPr>
                <w:b/>
                <w:sz w:val="28"/>
                <w:szCs w:val="28"/>
                <w:lang w:val="en-US"/>
              </w:rPr>
              <w:t xml:space="preserve"> </w:t>
            </w:r>
          </w:p>
        </w:tc>
      </w:tr>
      <w:tr w:rsidR="00EC08A9" w:rsidRPr="007C2567" w:rsidTr="00394E8F">
        <w:tc>
          <w:tcPr>
            <w:tcW w:w="4306" w:type="dxa"/>
            <w:gridSpan w:val="4"/>
            <w:shd w:val="clear" w:color="auto" w:fill="A6A6A6"/>
          </w:tcPr>
          <w:p w:rsidR="00EC08A9" w:rsidRPr="007C2567" w:rsidRDefault="00EC08A9" w:rsidP="00394E8F">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C08A9" w:rsidRPr="007C2567" w:rsidRDefault="00EC08A9" w:rsidP="00394E8F">
            <w:pPr>
              <w:keepNext/>
              <w:spacing w:after="0"/>
              <w:rPr>
                <w:sz w:val="14"/>
                <w:szCs w:val="14"/>
              </w:rPr>
            </w:pPr>
            <w:r w:rsidRPr="007C2567">
              <w:rPr>
                <w:sz w:val="14"/>
                <w:szCs w:val="14"/>
              </w:rPr>
              <w:t>Execution info</w:t>
            </w:r>
          </w:p>
        </w:tc>
      </w:tr>
      <w:tr w:rsidR="00EC08A9" w:rsidRPr="007C2567" w:rsidTr="00394E8F">
        <w:trPr>
          <w:trHeight w:val="457"/>
        </w:trPr>
        <w:tc>
          <w:tcPr>
            <w:tcW w:w="4306" w:type="dxa"/>
            <w:gridSpan w:val="4"/>
            <w:shd w:val="clear" w:color="auto" w:fill="FFFFFF" w:themeFill="background1"/>
          </w:tcPr>
          <w:p w:rsidR="00EC08A9" w:rsidRPr="007C2567" w:rsidRDefault="00EC08A9" w:rsidP="00394E8F">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EC08A9" w:rsidRPr="007C2567" w:rsidRDefault="00EC08A9" w:rsidP="00394E8F">
            <w:pPr>
              <w:keepNext/>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3 V2</w:t>
            </w:r>
          </w:p>
          <w:p w:rsidR="00EC08A9" w:rsidRPr="007C2567" w:rsidRDefault="00EC08A9" w:rsidP="00394E8F">
            <w:pPr>
              <w:keepNext/>
              <w:spacing w:after="0"/>
              <w:rPr>
                <w:color w:val="548DD4"/>
                <w:sz w:val="16"/>
                <w:szCs w:val="16"/>
                <w:lang w:val="en-US"/>
              </w:rPr>
            </w:pPr>
            <w:r w:rsidRPr="007C2567">
              <w:rPr>
                <w:color w:val="548DD4"/>
                <w:sz w:val="16"/>
                <w:szCs w:val="16"/>
                <w:lang w:val="en-US"/>
              </w:rPr>
              <w:t>Tool1 version:</w:t>
            </w:r>
          </w:p>
          <w:p w:rsidR="00EC08A9" w:rsidRPr="007C2567" w:rsidRDefault="00EC08A9" w:rsidP="00394E8F">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C08A9" w:rsidRPr="00C669E1" w:rsidRDefault="00EC08A9" w:rsidP="00394E8F">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EC08A9" w:rsidRPr="007C2567" w:rsidRDefault="00065DE1" w:rsidP="00394E8F">
            <w:pPr>
              <w:keepNext/>
              <w:spacing w:after="0"/>
              <w:rPr>
                <w:color w:val="548DD4"/>
                <w:sz w:val="16"/>
                <w:szCs w:val="16"/>
                <w:lang w:val="en-US"/>
              </w:rPr>
            </w:pPr>
            <w:r>
              <w:rPr>
                <w:color w:val="548DD4"/>
                <w:sz w:val="16"/>
                <w:szCs w:val="16"/>
                <w:lang w:val="en-US"/>
              </w:rPr>
              <w:t>User: no authentication for stub server</w:t>
            </w:r>
          </w:p>
          <w:p w:rsidR="00EC08A9" w:rsidRPr="007C2567" w:rsidRDefault="00EC08A9" w:rsidP="00394E8F">
            <w:pPr>
              <w:keepNext/>
              <w:spacing w:after="0"/>
              <w:rPr>
                <w:color w:val="548DD4"/>
                <w:sz w:val="16"/>
                <w:szCs w:val="16"/>
                <w:lang w:val="en-US"/>
              </w:rPr>
            </w:pPr>
            <w:r w:rsidRPr="007C2567">
              <w:rPr>
                <w:color w:val="548DD4"/>
                <w:sz w:val="16"/>
                <w:szCs w:val="16"/>
                <w:lang w:val="en-US"/>
              </w:rPr>
              <w:t>Hostname: localhost (nodejs server)</w:t>
            </w:r>
          </w:p>
          <w:p w:rsidR="00EC08A9" w:rsidRPr="007C2567" w:rsidRDefault="00065DE1" w:rsidP="00394E8F">
            <w:pPr>
              <w:keepNext/>
              <w:spacing w:after="0"/>
              <w:rPr>
                <w:b/>
                <w:sz w:val="14"/>
                <w:szCs w:val="14"/>
              </w:rPr>
            </w:pPr>
            <w:r>
              <w:rPr>
                <w:color w:val="548DD4"/>
                <w:sz w:val="16"/>
                <w:szCs w:val="16"/>
                <w:lang w:val="en-US"/>
              </w:rPr>
              <w:t>Chrome</w:t>
            </w:r>
          </w:p>
        </w:tc>
      </w:tr>
      <w:tr w:rsidR="00EC08A9" w:rsidRPr="007C2567" w:rsidTr="00394E8F">
        <w:tc>
          <w:tcPr>
            <w:tcW w:w="8613" w:type="dxa"/>
            <w:gridSpan w:val="8"/>
            <w:shd w:val="clear" w:color="auto" w:fill="A6A6A6"/>
          </w:tcPr>
          <w:p w:rsidR="00EC08A9" w:rsidRPr="007C2567" w:rsidRDefault="00EC08A9" w:rsidP="00394E8F">
            <w:pPr>
              <w:keepNext/>
              <w:spacing w:after="0"/>
              <w:rPr>
                <w:sz w:val="14"/>
                <w:szCs w:val="14"/>
              </w:rPr>
            </w:pPr>
            <w:r w:rsidRPr="007C2567">
              <w:rPr>
                <w:b/>
                <w:sz w:val="14"/>
                <w:szCs w:val="14"/>
              </w:rPr>
              <w:t>Paths</w:t>
            </w:r>
          </w:p>
        </w:tc>
      </w:tr>
      <w:tr w:rsidR="00EC08A9" w:rsidRPr="007C2567" w:rsidTr="00394E8F">
        <w:tc>
          <w:tcPr>
            <w:tcW w:w="8613" w:type="dxa"/>
            <w:gridSpan w:val="8"/>
            <w:shd w:val="clear" w:color="auto" w:fill="auto"/>
          </w:tcPr>
          <w:p w:rsidR="00EC08A9" w:rsidRPr="007C2567" w:rsidRDefault="00EC08A9" w:rsidP="00394E8F">
            <w:pPr>
              <w:keepNext/>
              <w:spacing w:after="0"/>
              <w:rPr>
                <w:color w:val="548DD4"/>
                <w:sz w:val="16"/>
                <w:szCs w:val="16"/>
                <w:lang w:val="en-US"/>
              </w:rPr>
            </w:pPr>
            <w:r w:rsidRPr="007C2567">
              <w:rPr>
                <w:color w:val="548DD4"/>
                <w:sz w:val="16"/>
                <w:szCs w:val="16"/>
                <w:lang w:val="en-US"/>
              </w:rPr>
              <w:t>Input path:</w:t>
            </w:r>
          </w:p>
          <w:p w:rsidR="00EC08A9" w:rsidRPr="007C2567" w:rsidRDefault="00EC08A9" w:rsidP="00394E8F">
            <w:pPr>
              <w:keepNext/>
              <w:spacing w:after="0"/>
              <w:rPr>
                <w:color w:val="548DD4"/>
                <w:sz w:val="16"/>
                <w:szCs w:val="16"/>
                <w:lang w:val="en-US"/>
              </w:rPr>
            </w:pPr>
            <w:r w:rsidRPr="007C2567">
              <w:rPr>
                <w:color w:val="548DD4"/>
                <w:sz w:val="16"/>
                <w:szCs w:val="16"/>
                <w:lang w:val="en-US"/>
              </w:rPr>
              <w:t>Output path:</w:t>
            </w:r>
          </w:p>
        </w:tc>
      </w:tr>
      <w:tr w:rsidR="00EC08A9" w:rsidRPr="007C2567" w:rsidTr="00394E8F">
        <w:tc>
          <w:tcPr>
            <w:tcW w:w="8613" w:type="dxa"/>
            <w:gridSpan w:val="8"/>
            <w:shd w:val="clear" w:color="auto" w:fill="A6A6A6"/>
          </w:tcPr>
          <w:p w:rsidR="00EC08A9" w:rsidRPr="007C2567" w:rsidRDefault="00EC08A9" w:rsidP="00394E8F">
            <w:pPr>
              <w:keepNext/>
              <w:spacing w:after="0"/>
              <w:rPr>
                <w:sz w:val="14"/>
                <w:szCs w:val="14"/>
              </w:rPr>
            </w:pPr>
            <w:r w:rsidRPr="007C2567">
              <w:rPr>
                <w:b/>
                <w:sz w:val="14"/>
                <w:szCs w:val="14"/>
              </w:rPr>
              <w:t>Evidences</w:t>
            </w:r>
          </w:p>
        </w:tc>
      </w:tr>
      <w:tr w:rsidR="00EC08A9" w:rsidRPr="007C2567" w:rsidTr="00394E8F">
        <w:tc>
          <w:tcPr>
            <w:tcW w:w="8613" w:type="dxa"/>
            <w:gridSpan w:val="8"/>
            <w:shd w:val="clear" w:color="auto" w:fill="auto"/>
          </w:tcPr>
          <w:p w:rsidR="00EC08A9" w:rsidRPr="007C2567" w:rsidRDefault="00EC08A9" w:rsidP="00394E8F">
            <w:pPr>
              <w:keepNext/>
              <w:spacing w:after="0"/>
            </w:pPr>
          </w:p>
          <w:p w:rsidR="00EC08A9" w:rsidRPr="00163687" w:rsidRDefault="00EC08A9" w:rsidP="00394E8F">
            <w:pPr>
              <w:keepNext/>
              <w:spacing w:after="0"/>
              <w:rPr>
                <w:sz w:val="2"/>
              </w:rPr>
            </w:pPr>
            <w:r>
              <w:t xml:space="preserve">         </w:t>
            </w:r>
          </w:p>
          <w:p w:rsidR="00EC08A9" w:rsidRDefault="00EC08A9" w:rsidP="000E336A">
            <w:pPr>
              <w:keepNext/>
              <w:spacing w:after="0"/>
              <w:jc w:val="center"/>
              <w:rPr>
                <w:color w:val="548DD4"/>
                <w:sz w:val="16"/>
                <w:szCs w:val="16"/>
                <w:lang w:val="en-US"/>
              </w:rPr>
            </w:pPr>
          </w:p>
          <w:p w:rsidR="000E336A" w:rsidRPr="007C2567" w:rsidRDefault="000E336A" w:rsidP="000E336A">
            <w:pPr>
              <w:keepNext/>
              <w:spacing w:after="0"/>
              <w:jc w:val="center"/>
              <w:rPr>
                <w:color w:val="548DD4"/>
                <w:sz w:val="16"/>
                <w:szCs w:val="16"/>
                <w:lang w:val="en-US"/>
              </w:rPr>
            </w:pPr>
          </w:p>
          <w:p w:rsidR="00EC08A9" w:rsidRPr="00163687" w:rsidRDefault="00EC08A9" w:rsidP="00394E8F">
            <w:pPr>
              <w:keepNext/>
              <w:spacing w:after="0"/>
              <w:rPr>
                <w:color w:val="548DD4"/>
                <w:sz w:val="2"/>
                <w:szCs w:val="16"/>
                <w:lang w:val="en-US"/>
              </w:rPr>
            </w:pPr>
          </w:p>
        </w:tc>
      </w:tr>
      <w:tr w:rsidR="00954342" w:rsidRPr="0056181B" w:rsidTr="004D123A">
        <w:tc>
          <w:tcPr>
            <w:tcW w:w="865" w:type="dxa"/>
            <w:shd w:val="clear" w:color="auto" w:fill="auto"/>
            <w:vAlign w:val="center"/>
          </w:tcPr>
          <w:p w:rsidR="00954342" w:rsidRPr="00544FC8" w:rsidRDefault="00954342" w:rsidP="00524581">
            <w:pPr>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954342" w:rsidRPr="00057FF1" w:rsidRDefault="00954342" w:rsidP="00524581">
            <w:pPr>
              <w:spacing w:after="0"/>
            </w:pPr>
            <w:r>
              <w:t>Launch the Web Client and select ND_OPT_1  in Datasets panels if needed</w:t>
            </w:r>
          </w:p>
        </w:tc>
        <w:tc>
          <w:tcPr>
            <w:tcW w:w="2690" w:type="dxa"/>
            <w:gridSpan w:val="2"/>
            <w:shd w:val="clear" w:color="auto" w:fill="auto"/>
          </w:tcPr>
          <w:p w:rsidR="00954342" w:rsidRPr="009D7AA1" w:rsidRDefault="00954342" w:rsidP="00524581"/>
        </w:tc>
        <w:tc>
          <w:tcPr>
            <w:tcW w:w="1559" w:type="dxa"/>
            <w:tcBorders>
              <w:top w:val="single" w:sz="6" w:space="0" w:color="auto"/>
              <w:bottom w:val="single" w:sz="6" w:space="0" w:color="auto"/>
            </w:tcBorders>
            <w:shd w:val="clear" w:color="auto" w:fill="47F62A"/>
            <w:vAlign w:val="center"/>
          </w:tcPr>
          <w:p w:rsidR="00954342" w:rsidRPr="0056181B" w:rsidRDefault="00954342" w:rsidP="00524581">
            <w:pPr>
              <w:spacing w:after="0"/>
              <w:jc w:val="center"/>
              <w:rPr>
                <w:i/>
                <w:sz w:val="14"/>
                <w:szCs w:val="14"/>
              </w:rPr>
            </w:pPr>
          </w:p>
        </w:tc>
      </w:tr>
      <w:tr w:rsidR="00954342" w:rsidRPr="0056181B" w:rsidTr="004D123A">
        <w:tc>
          <w:tcPr>
            <w:tcW w:w="865" w:type="dxa"/>
            <w:shd w:val="clear" w:color="auto" w:fill="auto"/>
            <w:vAlign w:val="center"/>
          </w:tcPr>
          <w:p w:rsidR="00954342" w:rsidRPr="008B0C10" w:rsidRDefault="00954342" w:rsidP="00524581">
            <w:pPr>
              <w:spacing w:after="0"/>
              <w:jc w:val="center"/>
              <w:rPr>
                <w:rFonts w:cstheme="minorHAnsi"/>
                <w:i/>
                <w:sz w:val="14"/>
                <w:szCs w:val="14"/>
              </w:rPr>
            </w:pPr>
            <w:r w:rsidRPr="008B0C10">
              <w:rPr>
                <w:rFonts w:cstheme="minorHAnsi"/>
                <w:i/>
                <w:sz w:val="14"/>
                <w:szCs w:val="14"/>
              </w:rPr>
              <w:t>Step-20</w:t>
            </w:r>
          </w:p>
        </w:tc>
        <w:tc>
          <w:tcPr>
            <w:tcW w:w="3499" w:type="dxa"/>
            <w:gridSpan w:val="4"/>
            <w:shd w:val="clear" w:color="auto" w:fill="auto"/>
          </w:tcPr>
          <w:p w:rsidR="00954342" w:rsidRPr="008B0C10" w:rsidRDefault="00954342" w:rsidP="00524581">
            <w:r w:rsidRPr="008B0C10">
              <w:t>Click on Subscribe, and then click on Order button</w:t>
            </w:r>
          </w:p>
        </w:tc>
        <w:tc>
          <w:tcPr>
            <w:tcW w:w="2690" w:type="dxa"/>
            <w:gridSpan w:val="2"/>
            <w:shd w:val="clear" w:color="auto" w:fill="auto"/>
          </w:tcPr>
          <w:p w:rsidR="00954342" w:rsidRPr="008B0C10" w:rsidRDefault="00954342" w:rsidP="00524581">
            <w:pPr>
              <w:spacing w:after="0"/>
            </w:pPr>
            <w:r w:rsidRPr="008B0C10">
              <w:t xml:space="preserve">The </w:t>
            </w:r>
            <w:r>
              <w:t>Data Access Request is opened with two accordion : Download Managers and Product processing</w:t>
            </w:r>
          </w:p>
        </w:tc>
        <w:tc>
          <w:tcPr>
            <w:tcW w:w="1559" w:type="dxa"/>
            <w:tcBorders>
              <w:top w:val="single" w:sz="6" w:space="0" w:color="auto"/>
              <w:bottom w:val="single" w:sz="6" w:space="0" w:color="auto"/>
            </w:tcBorders>
            <w:shd w:val="clear" w:color="auto" w:fill="47F62A"/>
            <w:vAlign w:val="center"/>
          </w:tcPr>
          <w:p w:rsidR="00954342" w:rsidRPr="007F6F37" w:rsidRDefault="00954342" w:rsidP="00524581">
            <w:pPr>
              <w:spacing w:after="0"/>
              <w:jc w:val="center"/>
              <w:rPr>
                <w:i/>
                <w:sz w:val="14"/>
                <w:szCs w:val="14"/>
                <w:highlight w:val="yellow"/>
              </w:rPr>
            </w:pPr>
          </w:p>
        </w:tc>
      </w:tr>
      <w:tr w:rsidR="00954342" w:rsidRPr="0056181B" w:rsidTr="004D123A">
        <w:tc>
          <w:tcPr>
            <w:tcW w:w="865" w:type="dxa"/>
            <w:shd w:val="clear" w:color="auto" w:fill="auto"/>
            <w:vAlign w:val="center"/>
          </w:tcPr>
          <w:p w:rsidR="00954342" w:rsidRPr="008B0C10" w:rsidRDefault="00954342" w:rsidP="00524581">
            <w:pPr>
              <w:spacing w:after="0"/>
              <w:jc w:val="center"/>
              <w:rPr>
                <w:rFonts w:cstheme="minorHAnsi"/>
                <w:i/>
                <w:sz w:val="14"/>
                <w:szCs w:val="14"/>
              </w:rPr>
            </w:pPr>
            <w:r w:rsidRPr="008B0C10">
              <w:rPr>
                <w:rFonts w:cstheme="minorHAnsi"/>
                <w:i/>
                <w:sz w:val="14"/>
                <w:szCs w:val="14"/>
              </w:rPr>
              <w:t>Step-30</w:t>
            </w:r>
          </w:p>
        </w:tc>
        <w:tc>
          <w:tcPr>
            <w:tcW w:w="3499" w:type="dxa"/>
            <w:gridSpan w:val="4"/>
            <w:shd w:val="clear" w:color="auto" w:fill="auto"/>
          </w:tcPr>
          <w:p w:rsidR="00954342" w:rsidRPr="008B0C10" w:rsidRDefault="00954342" w:rsidP="00524581">
            <w:pPr>
              <w:spacing w:after="0"/>
            </w:pPr>
            <w:r w:rsidRPr="008B0C10">
              <w:t>Click on Product processing, and then click on “Spot Image Reconditionning”</w:t>
            </w:r>
          </w:p>
        </w:tc>
        <w:tc>
          <w:tcPr>
            <w:tcW w:w="2690" w:type="dxa"/>
            <w:gridSpan w:val="2"/>
            <w:shd w:val="clear" w:color="auto" w:fill="auto"/>
          </w:tcPr>
          <w:p w:rsidR="00954342" w:rsidRPr="008B0C10" w:rsidRDefault="00954342" w:rsidP="00524581">
            <w:pPr>
              <w:spacing w:after="0"/>
            </w:pPr>
            <w:r w:rsidRPr="008B0C10">
              <w:t>The processing is highlighted, the configure button is enabled</w:t>
            </w: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r w:rsidRPr="008B0C10">
              <w:rPr>
                <w:rFonts w:cstheme="minorHAnsi"/>
                <w:i/>
                <w:sz w:val="14"/>
                <w:szCs w:val="14"/>
              </w:rPr>
              <w:t>NGEO-WEBC-PFC-0320</w:t>
            </w:r>
          </w:p>
        </w:tc>
      </w:tr>
      <w:tr w:rsidR="00954342" w:rsidRPr="0056181B" w:rsidTr="004D123A">
        <w:tc>
          <w:tcPr>
            <w:tcW w:w="865" w:type="dxa"/>
            <w:shd w:val="clear" w:color="auto" w:fill="auto"/>
            <w:vAlign w:val="center"/>
          </w:tcPr>
          <w:p w:rsidR="00954342" w:rsidRPr="008B0C10" w:rsidRDefault="00954342" w:rsidP="00524581">
            <w:pPr>
              <w:spacing w:after="0"/>
              <w:jc w:val="center"/>
              <w:rPr>
                <w:rFonts w:cstheme="minorHAnsi"/>
                <w:i/>
                <w:sz w:val="14"/>
                <w:szCs w:val="14"/>
              </w:rPr>
            </w:pPr>
            <w:r>
              <w:rPr>
                <w:rFonts w:cstheme="minorHAnsi"/>
                <w:i/>
                <w:sz w:val="14"/>
                <w:szCs w:val="14"/>
              </w:rPr>
              <w:t>Step-40</w:t>
            </w:r>
          </w:p>
        </w:tc>
        <w:tc>
          <w:tcPr>
            <w:tcW w:w="3499" w:type="dxa"/>
            <w:gridSpan w:val="4"/>
            <w:shd w:val="clear" w:color="auto" w:fill="auto"/>
          </w:tcPr>
          <w:p w:rsidR="00954342" w:rsidRPr="008B0C10" w:rsidRDefault="00954342" w:rsidP="00524581">
            <w:pPr>
              <w:spacing w:after="0"/>
            </w:pPr>
            <w:r>
              <w:t>Click on Validate</w:t>
            </w:r>
          </w:p>
        </w:tc>
        <w:tc>
          <w:tcPr>
            <w:tcW w:w="2690" w:type="dxa"/>
            <w:gridSpan w:val="2"/>
            <w:shd w:val="clear" w:color="auto" w:fill="auto"/>
          </w:tcPr>
          <w:p w:rsidR="00954342" w:rsidRPr="008B0C10" w:rsidRDefault="00954342" w:rsidP="00524581">
            <w:pPr>
              <w:spacing w:after="0"/>
            </w:pPr>
            <w:r>
              <w:t>A message is displayed : “</w:t>
            </w:r>
            <w:r w:rsidRPr="00515F88">
              <w:t>Please, configure the product processing parameters first</w:t>
            </w:r>
            <w:r>
              <w:t>”</w:t>
            </w: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p>
        </w:tc>
      </w:tr>
      <w:tr w:rsidR="00954342" w:rsidRPr="0056181B" w:rsidTr="004D123A">
        <w:tc>
          <w:tcPr>
            <w:tcW w:w="865" w:type="dxa"/>
            <w:shd w:val="clear" w:color="auto" w:fill="auto"/>
            <w:vAlign w:val="center"/>
          </w:tcPr>
          <w:p w:rsidR="00954342" w:rsidRPr="008B0C10" w:rsidRDefault="00954342" w:rsidP="00524581">
            <w:pPr>
              <w:spacing w:after="0"/>
              <w:jc w:val="center"/>
              <w:rPr>
                <w:i/>
                <w:sz w:val="14"/>
                <w:szCs w:val="14"/>
              </w:rPr>
            </w:pPr>
            <w:r w:rsidRPr="008B0C10">
              <w:rPr>
                <w:i/>
                <w:sz w:val="14"/>
                <w:szCs w:val="14"/>
              </w:rPr>
              <w:t>Step-</w:t>
            </w:r>
            <w:r>
              <w:rPr>
                <w:i/>
                <w:sz w:val="14"/>
                <w:szCs w:val="14"/>
              </w:rPr>
              <w:t>5</w:t>
            </w:r>
            <w:r w:rsidRPr="008B0C10">
              <w:rPr>
                <w:i/>
                <w:sz w:val="14"/>
                <w:szCs w:val="14"/>
              </w:rPr>
              <w:t>0</w:t>
            </w:r>
          </w:p>
        </w:tc>
        <w:tc>
          <w:tcPr>
            <w:tcW w:w="3499" w:type="dxa"/>
            <w:gridSpan w:val="4"/>
            <w:shd w:val="clear" w:color="auto" w:fill="auto"/>
          </w:tcPr>
          <w:p w:rsidR="00954342" w:rsidRPr="008B0C10" w:rsidRDefault="00954342" w:rsidP="00524581">
            <w:pPr>
              <w:spacing w:after="0"/>
            </w:pPr>
            <w:r w:rsidRPr="008B0C10">
              <w:t>Click on Configure</w:t>
            </w:r>
          </w:p>
        </w:tc>
        <w:tc>
          <w:tcPr>
            <w:tcW w:w="2690" w:type="dxa"/>
            <w:gridSpan w:val="2"/>
            <w:shd w:val="clear" w:color="auto" w:fill="auto"/>
          </w:tcPr>
          <w:p w:rsidR="00954342" w:rsidRPr="008B0C10" w:rsidRDefault="00954342" w:rsidP="00524581">
            <w:pPr>
              <w:spacing w:after="0"/>
            </w:pPr>
            <w:r w:rsidRPr="008B0C10">
              <w:t>A widget is opened for product processing</w:t>
            </w: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p>
        </w:tc>
      </w:tr>
      <w:tr w:rsidR="00954342" w:rsidRPr="0056181B" w:rsidTr="004D123A">
        <w:tc>
          <w:tcPr>
            <w:tcW w:w="865" w:type="dxa"/>
            <w:shd w:val="clear" w:color="auto" w:fill="auto"/>
            <w:vAlign w:val="center"/>
          </w:tcPr>
          <w:p w:rsidR="00954342" w:rsidRPr="008B0C10" w:rsidRDefault="00954342" w:rsidP="00524581">
            <w:pPr>
              <w:spacing w:after="0"/>
              <w:jc w:val="center"/>
              <w:rPr>
                <w:i/>
                <w:sz w:val="14"/>
                <w:szCs w:val="14"/>
              </w:rPr>
            </w:pPr>
            <w:r>
              <w:rPr>
                <w:i/>
                <w:sz w:val="14"/>
                <w:szCs w:val="14"/>
              </w:rPr>
              <w:t>Step-6</w:t>
            </w:r>
            <w:r w:rsidRPr="008B0C10">
              <w:rPr>
                <w:i/>
                <w:sz w:val="14"/>
                <w:szCs w:val="14"/>
              </w:rPr>
              <w:t>0</w:t>
            </w:r>
          </w:p>
        </w:tc>
        <w:tc>
          <w:tcPr>
            <w:tcW w:w="3499" w:type="dxa"/>
            <w:gridSpan w:val="4"/>
            <w:shd w:val="clear" w:color="auto" w:fill="auto"/>
          </w:tcPr>
          <w:p w:rsidR="00954342" w:rsidRPr="008B0C10" w:rsidRDefault="00954342" w:rsidP="00524581">
            <w:pPr>
              <w:spacing w:after="0"/>
            </w:pPr>
            <w:r w:rsidRPr="008B0C10">
              <w:t xml:space="preserve">Click on </w:t>
            </w:r>
            <w:r>
              <w:t>Ok</w:t>
            </w:r>
          </w:p>
        </w:tc>
        <w:tc>
          <w:tcPr>
            <w:tcW w:w="2690" w:type="dxa"/>
            <w:gridSpan w:val="2"/>
            <w:shd w:val="clear" w:color="auto" w:fill="auto"/>
          </w:tcPr>
          <w:p w:rsidR="00954342" w:rsidRPr="008B0C10" w:rsidRDefault="00954342" w:rsidP="00524581">
            <w:pPr>
              <w:spacing w:after="0"/>
            </w:pPr>
            <w:r>
              <w:t xml:space="preserve"> A message is displayed : “Please fill all parameters”</w:t>
            </w: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p>
        </w:tc>
      </w:tr>
      <w:tr w:rsidR="00954342" w:rsidRPr="0056181B" w:rsidTr="004D123A">
        <w:trPr>
          <w:trHeight w:val="1344"/>
        </w:trPr>
        <w:tc>
          <w:tcPr>
            <w:tcW w:w="865" w:type="dxa"/>
            <w:shd w:val="clear" w:color="auto" w:fill="auto"/>
            <w:vAlign w:val="center"/>
          </w:tcPr>
          <w:p w:rsidR="00954342" w:rsidRPr="008B0C10" w:rsidRDefault="00954342" w:rsidP="00524581">
            <w:pPr>
              <w:spacing w:after="0"/>
              <w:jc w:val="center"/>
              <w:rPr>
                <w:i/>
                <w:sz w:val="14"/>
                <w:szCs w:val="14"/>
              </w:rPr>
            </w:pPr>
            <w:r w:rsidRPr="008B0C10">
              <w:rPr>
                <w:i/>
                <w:sz w:val="14"/>
                <w:szCs w:val="14"/>
              </w:rPr>
              <w:t>Step-</w:t>
            </w:r>
            <w:r>
              <w:rPr>
                <w:i/>
                <w:sz w:val="14"/>
                <w:szCs w:val="14"/>
              </w:rPr>
              <w:t>7</w:t>
            </w:r>
            <w:r w:rsidRPr="008B0C10">
              <w:rPr>
                <w:i/>
                <w:sz w:val="14"/>
                <w:szCs w:val="14"/>
              </w:rPr>
              <w:t>0</w:t>
            </w:r>
          </w:p>
        </w:tc>
        <w:tc>
          <w:tcPr>
            <w:tcW w:w="3499" w:type="dxa"/>
            <w:gridSpan w:val="4"/>
            <w:shd w:val="clear" w:color="auto" w:fill="auto"/>
          </w:tcPr>
          <w:p w:rsidR="00954342" w:rsidRPr="008B0C10" w:rsidRDefault="00954342" w:rsidP="00524581">
            <w:pPr>
              <w:spacing w:after="0"/>
            </w:pPr>
            <w:r w:rsidRPr="008B0C10">
              <w:t>Set  50 for resolution and select Lambert for projection</w:t>
            </w:r>
          </w:p>
        </w:tc>
        <w:tc>
          <w:tcPr>
            <w:tcW w:w="2690" w:type="dxa"/>
            <w:gridSpan w:val="2"/>
            <w:shd w:val="clear" w:color="auto" w:fill="auto"/>
          </w:tcPr>
          <w:p w:rsidR="00954342" w:rsidRPr="008B0C10" w:rsidRDefault="00954342" w:rsidP="00524581">
            <w:pPr>
              <w:spacing w:after="0"/>
            </w:pPr>
            <w:r w:rsidRPr="008B0C10">
              <w:t>Parameters are updated</w:t>
            </w: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r w:rsidRPr="008B0C10">
              <w:rPr>
                <w:rFonts w:cstheme="minorHAnsi"/>
                <w:i/>
                <w:sz w:val="14"/>
                <w:szCs w:val="14"/>
              </w:rPr>
              <w:t>NGEO-WEBC-PFC-0325</w:t>
            </w:r>
          </w:p>
        </w:tc>
      </w:tr>
      <w:tr w:rsidR="00954342" w:rsidRPr="0056181B" w:rsidTr="004D123A">
        <w:trPr>
          <w:trHeight w:val="1344"/>
        </w:trPr>
        <w:tc>
          <w:tcPr>
            <w:tcW w:w="865" w:type="dxa"/>
            <w:shd w:val="clear" w:color="auto" w:fill="auto"/>
            <w:vAlign w:val="center"/>
          </w:tcPr>
          <w:p w:rsidR="00954342" w:rsidRPr="008B0C10" w:rsidRDefault="00954342" w:rsidP="00524581">
            <w:pPr>
              <w:spacing w:after="0"/>
              <w:jc w:val="center"/>
              <w:rPr>
                <w:i/>
                <w:sz w:val="14"/>
                <w:szCs w:val="14"/>
              </w:rPr>
            </w:pPr>
            <w:r w:rsidRPr="008B0C10">
              <w:rPr>
                <w:i/>
                <w:sz w:val="14"/>
                <w:szCs w:val="14"/>
              </w:rPr>
              <w:t>Step-</w:t>
            </w:r>
            <w:r>
              <w:rPr>
                <w:i/>
                <w:sz w:val="14"/>
                <w:szCs w:val="14"/>
              </w:rPr>
              <w:t>8</w:t>
            </w:r>
            <w:r w:rsidRPr="008B0C10">
              <w:rPr>
                <w:i/>
                <w:sz w:val="14"/>
                <w:szCs w:val="14"/>
              </w:rPr>
              <w:t>0</w:t>
            </w:r>
          </w:p>
        </w:tc>
        <w:tc>
          <w:tcPr>
            <w:tcW w:w="3499" w:type="dxa"/>
            <w:gridSpan w:val="4"/>
            <w:shd w:val="clear" w:color="auto" w:fill="auto"/>
          </w:tcPr>
          <w:p w:rsidR="00954342" w:rsidRPr="008B0C10" w:rsidRDefault="00954342" w:rsidP="00524581">
            <w:pPr>
              <w:spacing w:after="0"/>
              <w:rPr>
                <w:lang w:val="en-US"/>
              </w:rPr>
            </w:pPr>
            <w:r w:rsidRPr="008B0C10">
              <w:t>Click on Ok to finish configuration, then click on Validate</w:t>
            </w:r>
          </w:p>
        </w:tc>
        <w:tc>
          <w:tcPr>
            <w:tcW w:w="2690" w:type="dxa"/>
            <w:gridSpan w:val="2"/>
            <w:shd w:val="clear" w:color="auto" w:fill="auto"/>
          </w:tcPr>
          <w:p w:rsidR="00954342" w:rsidRPr="008B0C10" w:rsidRDefault="00954342" w:rsidP="00524581">
            <w:pPr>
              <w:spacing w:after="0"/>
              <w:rPr>
                <w:lang w:val="en-US"/>
              </w:rPr>
            </w:pPr>
            <w:r w:rsidRPr="008B0C10">
              <w:t>The message “</w:t>
            </w:r>
            <w:r w:rsidRPr="0085054E">
              <w:t>Request AcknowledgedStanding order data Access Request validated</w:t>
            </w:r>
            <w:r w:rsidRPr="008B0C10">
              <w:t>” appears</w:t>
            </w: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p>
        </w:tc>
      </w:tr>
      <w:tr w:rsidR="00954342" w:rsidRPr="0056181B" w:rsidTr="004D123A">
        <w:tc>
          <w:tcPr>
            <w:tcW w:w="865" w:type="dxa"/>
            <w:shd w:val="clear" w:color="auto" w:fill="auto"/>
            <w:vAlign w:val="center"/>
          </w:tcPr>
          <w:p w:rsidR="00954342" w:rsidRPr="008B0C10" w:rsidRDefault="00954342" w:rsidP="00524581">
            <w:pPr>
              <w:spacing w:after="0"/>
              <w:jc w:val="center"/>
              <w:rPr>
                <w:i/>
                <w:sz w:val="14"/>
                <w:szCs w:val="14"/>
              </w:rPr>
            </w:pPr>
            <w:r w:rsidRPr="008B0C10">
              <w:rPr>
                <w:i/>
                <w:sz w:val="14"/>
                <w:szCs w:val="14"/>
              </w:rPr>
              <w:t>Step-</w:t>
            </w:r>
            <w:r>
              <w:rPr>
                <w:i/>
                <w:sz w:val="14"/>
                <w:szCs w:val="14"/>
              </w:rPr>
              <w:t>9</w:t>
            </w:r>
            <w:r w:rsidRPr="008B0C10">
              <w:rPr>
                <w:i/>
                <w:sz w:val="14"/>
                <w:szCs w:val="14"/>
              </w:rPr>
              <w:t>0</w:t>
            </w:r>
          </w:p>
        </w:tc>
        <w:tc>
          <w:tcPr>
            <w:tcW w:w="3499" w:type="dxa"/>
            <w:gridSpan w:val="4"/>
            <w:shd w:val="clear" w:color="auto" w:fill="auto"/>
          </w:tcPr>
          <w:p w:rsidR="00954342" w:rsidRPr="008B0C10" w:rsidRDefault="00954342" w:rsidP="00524581">
            <w:pPr>
              <w:spacing w:after="0"/>
              <w:rPr>
                <w:rFonts w:cstheme="minorHAnsi"/>
              </w:rPr>
            </w:pPr>
            <w:r w:rsidRPr="008B0C10">
              <w:t>Close the widget</w:t>
            </w:r>
            <w:r>
              <w:t>.</w:t>
            </w:r>
          </w:p>
        </w:tc>
        <w:tc>
          <w:tcPr>
            <w:tcW w:w="2690" w:type="dxa"/>
            <w:gridSpan w:val="2"/>
            <w:shd w:val="clear" w:color="auto" w:fill="auto"/>
          </w:tcPr>
          <w:p w:rsidR="00954342" w:rsidRPr="008B0C10" w:rsidRDefault="00954342" w:rsidP="00524581">
            <w:pPr>
              <w:spacing w:after="0"/>
              <w:rPr>
                <w:rFonts w:cstheme="minorHAnsi"/>
                <w:lang w:val="en-GB"/>
              </w:rPr>
            </w:pP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p>
        </w:tc>
      </w:tr>
      <w:tr w:rsidR="00954342" w:rsidRPr="0056181B" w:rsidTr="004D123A">
        <w:tc>
          <w:tcPr>
            <w:tcW w:w="865" w:type="dxa"/>
            <w:shd w:val="clear" w:color="auto" w:fill="auto"/>
            <w:vAlign w:val="center"/>
          </w:tcPr>
          <w:p w:rsidR="00954342" w:rsidRPr="008B0C10" w:rsidRDefault="00954342" w:rsidP="00524581">
            <w:pPr>
              <w:spacing w:after="0"/>
              <w:jc w:val="center"/>
              <w:rPr>
                <w:i/>
                <w:sz w:val="14"/>
                <w:szCs w:val="14"/>
              </w:rPr>
            </w:pPr>
            <w:r w:rsidRPr="008B0C10">
              <w:rPr>
                <w:i/>
                <w:sz w:val="14"/>
                <w:szCs w:val="14"/>
              </w:rPr>
              <w:lastRenderedPageBreak/>
              <w:t>Step-</w:t>
            </w:r>
            <w:r>
              <w:rPr>
                <w:i/>
                <w:sz w:val="14"/>
                <w:szCs w:val="14"/>
              </w:rPr>
              <w:t>10</w:t>
            </w:r>
            <w:r w:rsidRPr="008B0C10">
              <w:rPr>
                <w:i/>
                <w:sz w:val="14"/>
                <w:szCs w:val="14"/>
              </w:rPr>
              <w:t>0</w:t>
            </w:r>
          </w:p>
        </w:tc>
        <w:tc>
          <w:tcPr>
            <w:tcW w:w="3499" w:type="dxa"/>
            <w:gridSpan w:val="4"/>
            <w:shd w:val="clear" w:color="auto" w:fill="auto"/>
          </w:tcPr>
          <w:p w:rsidR="00954342" w:rsidRPr="008B0C10" w:rsidRDefault="00954342" w:rsidP="00524581">
            <w:pPr>
              <w:spacing w:after="0"/>
            </w:pPr>
            <w:r>
              <w:t>Click on Search panel and then click on search button.</w:t>
            </w:r>
          </w:p>
        </w:tc>
        <w:tc>
          <w:tcPr>
            <w:tcW w:w="2690" w:type="dxa"/>
            <w:gridSpan w:val="2"/>
            <w:shd w:val="clear" w:color="auto" w:fill="auto"/>
          </w:tcPr>
          <w:p w:rsidR="00954342" w:rsidRPr="008B0C10" w:rsidRDefault="00954342" w:rsidP="00524581">
            <w:pPr>
              <w:spacing w:after="0"/>
              <w:rPr>
                <w:rFonts w:cstheme="minorHAnsi"/>
                <w:lang w:val="en-GB"/>
              </w:rPr>
            </w:pPr>
            <w:r>
              <w:rPr>
                <w:rFonts w:cstheme="minorHAnsi"/>
                <w:lang w:val="en-GB"/>
              </w:rPr>
              <w:t>Products are found and displayed.</w:t>
            </w: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p>
        </w:tc>
      </w:tr>
      <w:tr w:rsidR="00954342" w:rsidRPr="0056181B" w:rsidTr="004D123A">
        <w:tc>
          <w:tcPr>
            <w:tcW w:w="865" w:type="dxa"/>
            <w:shd w:val="clear" w:color="auto" w:fill="auto"/>
            <w:vAlign w:val="center"/>
          </w:tcPr>
          <w:p w:rsidR="00954342" w:rsidRPr="008B0C10" w:rsidRDefault="00954342" w:rsidP="00524581">
            <w:pPr>
              <w:spacing w:after="0"/>
              <w:jc w:val="center"/>
              <w:rPr>
                <w:i/>
                <w:sz w:val="14"/>
                <w:szCs w:val="14"/>
              </w:rPr>
            </w:pPr>
            <w:r w:rsidRPr="008B0C10">
              <w:rPr>
                <w:i/>
                <w:sz w:val="14"/>
                <w:szCs w:val="14"/>
              </w:rPr>
              <w:t>Step-</w:t>
            </w:r>
            <w:r>
              <w:rPr>
                <w:i/>
                <w:sz w:val="14"/>
                <w:szCs w:val="14"/>
              </w:rPr>
              <w:t>11</w:t>
            </w:r>
            <w:r w:rsidRPr="008B0C10">
              <w:rPr>
                <w:i/>
                <w:sz w:val="14"/>
                <w:szCs w:val="14"/>
              </w:rPr>
              <w:t>0</w:t>
            </w:r>
          </w:p>
        </w:tc>
        <w:tc>
          <w:tcPr>
            <w:tcW w:w="3499" w:type="dxa"/>
            <w:gridSpan w:val="4"/>
            <w:shd w:val="clear" w:color="auto" w:fill="auto"/>
          </w:tcPr>
          <w:p w:rsidR="00954342" w:rsidRPr="008B0C10" w:rsidRDefault="00954342" w:rsidP="00524581">
            <w:pPr>
              <w:spacing w:after="0"/>
              <w:rPr>
                <w:rFonts w:cstheme="minorHAnsi"/>
              </w:rPr>
            </w:pPr>
            <w:r>
              <w:rPr>
                <w:rFonts w:cstheme="minorHAnsi"/>
              </w:rPr>
              <w:t>Click on Table in the status bar.</w:t>
            </w:r>
          </w:p>
        </w:tc>
        <w:tc>
          <w:tcPr>
            <w:tcW w:w="2690" w:type="dxa"/>
            <w:gridSpan w:val="2"/>
            <w:shd w:val="clear" w:color="auto" w:fill="auto"/>
          </w:tcPr>
          <w:p w:rsidR="00954342" w:rsidRPr="008B0C10" w:rsidRDefault="00954342" w:rsidP="00524581">
            <w:pPr>
              <w:spacing w:after="0"/>
              <w:rPr>
                <w:rFonts w:cstheme="minorHAnsi"/>
                <w:lang w:val="en-GB"/>
              </w:rPr>
            </w:pPr>
            <w:r>
              <w:rPr>
                <w:rFonts w:cstheme="minorHAnsi"/>
                <w:lang w:val="en-GB"/>
              </w:rPr>
              <w:t>Products are displayed on the table</w:t>
            </w: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p>
        </w:tc>
      </w:tr>
      <w:tr w:rsidR="00954342" w:rsidRPr="0056181B" w:rsidTr="004D123A">
        <w:tc>
          <w:tcPr>
            <w:tcW w:w="865" w:type="dxa"/>
            <w:shd w:val="clear" w:color="auto" w:fill="auto"/>
            <w:vAlign w:val="center"/>
          </w:tcPr>
          <w:p w:rsidR="00954342" w:rsidRPr="008B0C10" w:rsidRDefault="00954342" w:rsidP="00524581">
            <w:pPr>
              <w:spacing w:after="0"/>
              <w:jc w:val="center"/>
              <w:rPr>
                <w:i/>
                <w:sz w:val="14"/>
                <w:szCs w:val="14"/>
              </w:rPr>
            </w:pPr>
            <w:r w:rsidRPr="008B0C10">
              <w:rPr>
                <w:i/>
                <w:sz w:val="14"/>
                <w:szCs w:val="14"/>
              </w:rPr>
              <w:t>Step-1</w:t>
            </w:r>
            <w:r>
              <w:rPr>
                <w:i/>
                <w:sz w:val="14"/>
                <w:szCs w:val="14"/>
              </w:rPr>
              <w:t>2</w:t>
            </w:r>
            <w:r w:rsidRPr="008B0C10">
              <w:rPr>
                <w:i/>
                <w:sz w:val="14"/>
                <w:szCs w:val="14"/>
              </w:rPr>
              <w:t>0</w:t>
            </w:r>
          </w:p>
        </w:tc>
        <w:tc>
          <w:tcPr>
            <w:tcW w:w="3499" w:type="dxa"/>
            <w:gridSpan w:val="4"/>
            <w:shd w:val="clear" w:color="auto" w:fill="auto"/>
          </w:tcPr>
          <w:p w:rsidR="00954342" w:rsidRPr="008B0C10" w:rsidRDefault="00954342" w:rsidP="00524581">
            <w:pPr>
              <w:spacing w:after="0"/>
            </w:pPr>
            <w:r>
              <w:t>Select the first three products and then click on “Retrieve Product”</w:t>
            </w:r>
          </w:p>
        </w:tc>
        <w:tc>
          <w:tcPr>
            <w:tcW w:w="2690" w:type="dxa"/>
            <w:gridSpan w:val="2"/>
            <w:shd w:val="clear" w:color="auto" w:fill="auto"/>
          </w:tcPr>
          <w:p w:rsidR="00954342" w:rsidRPr="008B0C10" w:rsidRDefault="00954342" w:rsidP="00524581">
            <w:pPr>
              <w:spacing w:after="0"/>
              <w:rPr>
                <w:lang w:val="en-US"/>
              </w:rPr>
            </w:pPr>
            <w:r w:rsidRPr="000E1E3F">
              <w:t xml:space="preserve">The </w:t>
            </w:r>
            <w:r>
              <w:t>Data Access Request is opened with two accordion : Download Managers and Product processing</w:t>
            </w:r>
          </w:p>
        </w:tc>
        <w:tc>
          <w:tcPr>
            <w:tcW w:w="1559" w:type="dxa"/>
            <w:tcBorders>
              <w:top w:val="single" w:sz="6" w:space="0" w:color="auto"/>
              <w:bottom w:val="single" w:sz="2" w:space="0" w:color="auto"/>
            </w:tcBorders>
            <w:shd w:val="clear" w:color="auto" w:fill="47F62A"/>
            <w:vAlign w:val="center"/>
          </w:tcPr>
          <w:p w:rsidR="00954342" w:rsidRPr="008B0C10" w:rsidRDefault="00954342" w:rsidP="00524581">
            <w:pPr>
              <w:spacing w:after="0"/>
              <w:jc w:val="center"/>
              <w:rPr>
                <w:rFonts w:cstheme="minorHAnsi"/>
                <w:i/>
                <w:sz w:val="14"/>
                <w:szCs w:val="14"/>
              </w:rPr>
            </w:pPr>
            <w:r w:rsidRPr="008B0C10">
              <w:rPr>
                <w:rFonts w:cstheme="minorHAnsi"/>
                <w:i/>
                <w:sz w:val="14"/>
                <w:szCs w:val="14"/>
              </w:rPr>
              <w:t>NGEO-WEBC-PFC-0327</w:t>
            </w:r>
          </w:p>
        </w:tc>
      </w:tr>
    </w:tbl>
    <w:p w:rsidR="0009606F" w:rsidRDefault="0009606F" w:rsidP="0009606F">
      <w:pPr>
        <w:pStyle w:val="Titre3"/>
      </w:pPr>
      <w:bookmarkStart w:id="192" w:name="_Toc413751526"/>
      <w:r>
        <w:t>NGEO-WEBC-VTP-0330</w:t>
      </w:r>
      <w:bookmarkEnd w:id="19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09606F" w:rsidRPr="007C2567" w:rsidTr="00DB02EA">
        <w:tc>
          <w:tcPr>
            <w:tcW w:w="8613" w:type="dxa"/>
            <w:gridSpan w:val="8"/>
            <w:tcBorders>
              <w:top w:val="single" w:sz="2" w:space="0" w:color="auto"/>
              <w:bottom w:val="single" w:sz="6" w:space="0" w:color="auto"/>
            </w:tcBorders>
            <w:shd w:val="clear" w:color="auto" w:fill="548DD4" w:themeFill="text2" w:themeFillTint="99"/>
          </w:tcPr>
          <w:p w:rsidR="0009606F" w:rsidRPr="007C2567" w:rsidRDefault="0009606F" w:rsidP="00DB02EA">
            <w:pPr>
              <w:keepNext/>
              <w:spacing w:after="0"/>
              <w:jc w:val="center"/>
              <w:rPr>
                <w:b/>
                <w:color w:val="FFFFFF"/>
                <w:szCs w:val="18"/>
                <w:lang w:val="en-US"/>
              </w:rPr>
            </w:pPr>
            <w:r w:rsidRPr="007C2567">
              <w:rPr>
                <w:b/>
                <w:color w:val="FFFFFF"/>
                <w:szCs w:val="18"/>
                <w:lang w:val="en-US"/>
              </w:rPr>
              <w:t>NGEO VALIDATION TEST  RESULT</w:t>
            </w:r>
          </w:p>
        </w:tc>
      </w:tr>
      <w:tr w:rsidR="0009606F" w:rsidRPr="007C2567" w:rsidTr="00DB02EA">
        <w:tc>
          <w:tcPr>
            <w:tcW w:w="1607" w:type="dxa"/>
            <w:gridSpan w:val="2"/>
            <w:tcBorders>
              <w:top w:val="single" w:sz="6" w:space="0" w:color="auto"/>
            </w:tcBorders>
            <w:shd w:val="clear" w:color="auto" w:fill="548DD4" w:themeFill="text2" w:themeFillTint="99"/>
          </w:tcPr>
          <w:p w:rsidR="0009606F" w:rsidRPr="007C2567" w:rsidRDefault="0009606F" w:rsidP="00DB02EA">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09606F" w:rsidRPr="007C2567" w:rsidRDefault="0009606F">
            <w:pPr>
              <w:keepNext/>
              <w:spacing w:after="0"/>
              <w:rPr>
                <w:color w:val="548DD4"/>
                <w:sz w:val="16"/>
                <w:szCs w:val="16"/>
              </w:rPr>
            </w:pPr>
            <w:r>
              <w:rPr>
                <w:color w:val="548DD4"/>
                <w:sz w:val="16"/>
                <w:szCs w:val="16"/>
              </w:rPr>
              <w:t>NGEO-WEBC-VTP-0330</w:t>
            </w:r>
          </w:p>
        </w:tc>
        <w:tc>
          <w:tcPr>
            <w:tcW w:w="1134" w:type="dxa"/>
            <w:gridSpan w:val="3"/>
            <w:tcBorders>
              <w:top w:val="single" w:sz="6" w:space="0" w:color="auto"/>
            </w:tcBorders>
            <w:shd w:val="clear" w:color="auto" w:fill="548DD4" w:themeFill="text2" w:themeFillTint="99"/>
          </w:tcPr>
          <w:p w:rsidR="0009606F" w:rsidRPr="007C2567" w:rsidRDefault="0009606F" w:rsidP="00DB02EA">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09606F" w:rsidRPr="007C2567" w:rsidRDefault="0009606F" w:rsidP="00DB02EA">
            <w:pPr>
              <w:keepNext/>
              <w:spacing w:after="0"/>
              <w:rPr>
                <w:color w:val="548DD4"/>
                <w:sz w:val="16"/>
                <w:szCs w:val="16"/>
                <w:lang w:val="en-US"/>
              </w:rPr>
            </w:pPr>
            <w:r>
              <w:rPr>
                <w:i/>
                <w:color w:val="548DD4"/>
                <w:sz w:val="16"/>
                <w:szCs w:val="16"/>
                <w:lang w:val="en-US"/>
              </w:rPr>
              <w:t>Gantt chart</w:t>
            </w:r>
          </w:p>
        </w:tc>
      </w:tr>
      <w:tr w:rsidR="0009606F" w:rsidRPr="007C2567" w:rsidTr="00DB02EA">
        <w:tc>
          <w:tcPr>
            <w:tcW w:w="8613" w:type="dxa"/>
            <w:gridSpan w:val="8"/>
            <w:shd w:val="clear" w:color="auto" w:fill="A6A6A6"/>
          </w:tcPr>
          <w:p w:rsidR="0009606F" w:rsidRPr="007C2567" w:rsidRDefault="0009606F" w:rsidP="00DB02EA">
            <w:pPr>
              <w:keepNext/>
              <w:spacing w:after="0"/>
              <w:rPr>
                <w:sz w:val="14"/>
                <w:szCs w:val="14"/>
              </w:rPr>
            </w:pPr>
            <w:r w:rsidRPr="007C2567">
              <w:rPr>
                <w:b/>
                <w:sz w:val="14"/>
                <w:szCs w:val="14"/>
              </w:rPr>
              <w:t>Result</w:t>
            </w:r>
          </w:p>
        </w:tc>
      </w:tr>
      <w:tr w:rsidR="0009606F" w:rsidRPr="007C2567" w:rsidTr="00DB02EA">
        <w:tc>
          <w:tcPr>
            <w:tcW w:w="8613" w:type="dxa"/>
            <w:gridSpan w:val="8"/>
            <w:shd w:val="clear" w:color="auto" w:fill="47F62A"/>
          </w:tcPr>
          <w:p w:rsidR="0009606F" w:rsidRPr="007C2567" w:rsidRDefault="0009606F" w:rsidP="00DB02EA">
            <w:pPr>
              <w:keepNext/>
              <w:spacing w:after="0"/>
              <w:jc w:val="center"/>
              <w:rPr>
                <w:b/>
                <w:color w:val="548DD4"/>
                <w:sz w:val="28"/>
                <w:szCs w:val="28"/>
                <w:lang w:val="en-US"/>
              </w:rPr>
            </w:pPr>
            <w:r w:rsidRPr="007C2567">
              <w:rPr>
                <w:b/>
                <w:sz w:val="28"/>
                <w:szCs w:val="28"/>
                <w:lang w:val="en-US"/>
              </w:rPr>
              <w:t>PASS</w:t>
            </w:r>
            <w:r>
              <w:rPr>
                <w:b/>
                <w:sz w:val="28"/>
                <w:szCs w:val="28"/>
                <w:lang w:val="en-US"/>
              </w:rPr>
              <w:t xml:space="preserve"> </w:t>
            </w:r>
          </w:p>
        </w:tc>
      </w:tr>
      <w:tr w:rsidR="0009606F" w:rsidRPr="007C2567" w:rsidTr="00DB02EA">
        <w:tc>
          <w:tcPr>
            <w:tcW w:w="4306" w:type="dxa"/>
            <w:gridSpan w:val="4"/>
            <w:shd w:val="clear" w:color="auto" w:fill="A6A6A6"/>
          </w:tcPr>
          <w:p w:rsidR="0009606F" w:rsidRPr="007C2567" w:rsidRDefault="0009606F" w:rsidP="00DB02EA">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09606F" w:rsidRPr="007C2567" w:rsidRDefault="0009606F" w:rsidP="00DB02EA">
            <w:pPr>
              <w:keepNext/>
              <w:spacing w:after="0"/>
              <w:rPr>
                <w:sz w:val="14"/>
                <w:szCs w:val="14"/>
              </w:rPr>
            </w:pPr>
            <w:r w:rsidRPr="007C2567">
              <w:rPr>
                <w:sz w:val="14"/>
                <w:szCs w:val="14"/>
              </w:rPr>
              <w:t>Execution info</w:t>
            </w:r>
          </w:p>
        </w:tc>
      </w:tr>
      <w:tr w:rsidR="0009606F" w:rsidRPr="007C2567" w:rsidTr="00DB02EA">
        <w:trPr>
          <w:trHeight w:val="457"/>
        </w:trPr>
        <w:tc>
          <w:tcPr>
            <w:tcW w:w="4306" w:type="dxa"/>
            <w:gridSpan w:val="4"/>
            <w:shd w:val="clear" w:color="auto" w:fill="FFFFFF" w:themeFill="background1"/>
          </w:tcPr>
          <w:p w:rsidR="0009606F" w:rsidRPr="007C2567" w:rsidRDefault="0009606F" w:rsidP="00DB02EA">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09606F" w:rsidRPr="007C2567" w:rsidRDefault="0009606F" w:rsidP="00DB02EA">
            <w:pPr>
              <w:keepNext/>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3 V2</w:t>
            </w:r>
          </w:p>
          <w:p w:rsidR="0009606F" w:rsidRPr="007C2567" w:rsidRDefault="0009606F" w:rsidP="00DB02EA">
            <w:pPr>
              <w:keepNext/>
              <w:spacing w:after="0"/>
              <w:rPr>
                <w:color w:val="548DD4"/>
                <w:sz w:val="16"/>
                <w:szCs w:val="16"/>
                <w:lang w:val="en-US"/>
              </w:rPr>
            </w:pPr>
            <w:r w:rsidRPr="007C2567">
              <w:rPr>
                <w:color w:val="548DD4"/>
                <w:sz w:val="16"/>
                <w:szCs w:val="16"/>
                <w:lang w:val="en-US"/>
              </w:rPr>
              <w:t>Tool1 version:</w:t>
            </w:r>
          </w:p>
          <w:p w:rsidR="0009606F" w:rsidRPr="007C2567" w:rsidRDefault="0009606F" w:rsidP="00DB02EA">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09606F" w:rsidRPr="00C669E1" w:rsidRDefault="0009606F" w:rsidP="00DB02EA">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4A744D">
              <w:rPr>
                <w:i/>
                <w:color w:val="548DD4"/>
                <w:sz w:val="16"/>
                <w:szCs w:val="16"/>
                <w:lang w:val="en-US"/>
              </w:rPr>
              <w:t>06/03/2015</w:t>
            </w:r>
          </w:p>
          <w:p w:rsidR="0009606F" w:rsidRPr="007C2567" w:rsidRDefault="0009606F" w:rsidP="00DB02EA">
            <w:pPr>
              <w:keepNext/>
              <w:spacing w:after="0"/>
              <w:rPr>
                <w:color w:val="548DD4"/>
                <w:sz w:val="16"/>
                <w:szCs w:val="16"/>
                <w:lang w:val="en-US"/>
              </w:rPr>
            </w:pPr>
            <w:r>
              <w:rPr>
                <w:color w:val="548DD4"/>
                <w:sz w:val="16"/>
                <w:szCs w:val="16"/>
                <w:lang w:val="en-US"/>
              </w:rPr>
              <w:t>User: no authentication for stub server</w:t>
            </w:r>
          </w:p>
          <w:p w:rsidR="0009606F" w:rsidRPr="007C2567" w:rsidRDefault="0009606F" w:rsidP="00DB02EA">
            <w:pPr>
              <w:keepNext/>
              <w:spacing w:after="0"/>
              <w:rPr>
                <w:color w:val="548DD4"/>
                <w:sz w:val="16"/>
                <w:szCs w:val="16"/>
                <w:lang w:val="en-US"/>
              </w:rPr>
            </w:pPr>
            <w:r w:rsidRPr="007C2567">
              <w:rPr>
                <w:color w:val="548DD4"/>
                <w:sz w:val="16"/>
                <w:szCs w:val="16"/>
                <w:lang w:val="en-US"/>
              </w:rPr>
              <w:t>Hostname: localhost (nodejs server)</w:t>
            </w:r>
          </w:p>
          <w:p w:rsidR="0009606F" w:rsidRPr="007C2567" w:rsidRDefault="0009606F" w:rsidP="00DB02EA">
            <w:pPr>
              <w:keepNext/>
              <w:spacing w:after="0"/>
              <w:rPr>
                <w:b/>
                <w:sz w:val="14"/>
                <w:szCs w:val="14"/>
              </w:rPr>
            </w:pPr>
            <w:r>
              <w:rPr>
                <w:color w:val="548DD4"/>
                <w:sz w:val="16"/>
                <w:szCs w:val="16"/>
                <w:lang w:val="en-US"/>
              </w:rPr>
              <w:t>Chrome</w:t>
            </w:r>
          </w:p>
        </w:tc>
      </w:tr>
      <w:tr w:rsidR="0009606F" w:rsidRPr="007C2567" w:rsidTr="00DB02EA">
        <w:tc>
          <w:tcPr>
            <w:tcW w:w="8613" w:type="dxa"/>
            <w:gridSpan w:val="8"/>
            <w:shd w:val="clear" w:color="auto" w:fill="A6A6A6"/>
          </w:tcPr>
          <w:p w:rsidR="0009606F" w:rsidRPr="007C2567" w:rsidRDefault="0009606F" w:rsidP="00DB02EA">
            <w:pPr>
              <w:keepNext/>
              <w:spacing w:after="0"/>
              <w:rPr>
                <w:sz w:val="14"/>
                <w:szCs w:val="14"/>
              </w:rPr>
            </w:pPr>
            <w:r w:rsidRPr="007C2567">
              <w:rPr>
                <w:b/>
                <w:sz w:val="14"/>
                <w:szCs w:val="14"/>
              </w:rPr>
              <w:t>Paths</w:t>
            </w:r>
          </w:p>
        </w:tc>
      </w:tr>
      <w:tr w:rsidR="0009606F" w:rsidRPr="007C2567" w:rsidTr="00DB02EA">
        <w:tc>
          <w:tcPr>
            <w:tcW w:w="8613" w:type="dxa"/>
            <w:gridSpan w:val="8"/>
            <w:shd w:val="clear" w:color="auto" w:fill="auto"/>
          </w:tcPr>
          <w:p w:rsidR="0009606F" w:rsidRPr="007C2567" w:rsidRDefault="0009606F" w:rsidP="00DB02EA">
            <w:pPr>
              <w:keepNext/>
              <w:spacing w:after="0"/>
              <w:rPr>
                <w:color w:val="548DD4"/>
                <w:sz w:val="16"/>
                <w:szCs w:val="16"/>
                <w:lang w:val="en-US"/>
              </w:rPr>
            </w:pPr>
            <w:r w:rsidRPr="007C2567">
              <w:rPr>
                <w:color w:val="548DD4"/>
                <w:sz w:val="16"/>
                <w:szCs w:val="16"/>
                <w:lang w:val="en-US"/>
              </w:rPr>
              <w:t>Input path:</w:t>
            </w:r>
          </w:p>
          <w:p w:rsidR="0009606F" w:rsidRPr="007C2567" w:rsidRDefault="0009606F" w:rsidP="00DB02EA">
            <w:pPr>
              <w:keepNext/>
              <w:spacing w:after="0"/>
              <w:rPr>
                <w:color w:val="548DD4"/>
                <w:sz w:val="16"/>
                <w:szCs w:val="16"/>
                <w:lang w:val="en-US"/>
              </w:rPr>
            </w:pPr>
            <w:r w:rsidRPr="007C2567">
              <w:rPr>
                <w:color w:val="548DD4"/>
                <w:sz w:val="16"/>
                <w:szCs w:val="16"/>
                <w:lang w:val="en-US"/>
              </w:rPr>
              <w:t>Output path:</w:t>
            </w:r>
          </w:p>
        </w:tc>
      </w:tr>
      <w:tr w:rsidR="0009606F" w:rsidRPr="007C2567" w:rsidTr="00DB02EA">
        <w:tc>
          <w:tcPr>
            <w:tcW w:w="8613" w:type="dxa"/>
            <w:gridSpan w:val="8"/>
            <w:shd w:val="clear" w:color="auto" w:fill="A6A6A6"/>
          </w:tcPr>
          <w:p w:rsidR="0009606F" w:rsidRPr="007C2567" w:rsidRDefault="0009606F" w:rsidP="00DB02EA">
            <w:pPr>
              <w:keepNext/>
              <w:spacing w:after="0"/>
              <w:rPr>
                <w:sz w:val="14"/>
                <w:szCs w:val="14"/>
              </w:rPr>
            </w:pPr>
            <w:r w:rsidRPr="007C2567">
              <w:rPr>
                <w:b/>
                <w:sz w:val="14"/>
                <w:szCs w:val="14"/>
              </w:rPr>
              <w:t>Evidences</w:t>
            </w:r>
          </w:p>
        </w:tc>
      </w:tr>
      <w:tr w:rsidR="0009606F" w:rsidRPr="007C2567" w:rsidTr="00DB02EA">
        <w:tc>
          <w:tcPr>
            <w:tcW w:w="8613" w:type="dxa"/>
            <w:gridSpan w:val="8"/>
            <w:shd w:val="clear" w:color="auto" w:fill="auto"/>
          </w:tcPr>
          <w:p w:rsidR="0009606F" w:rsidRPr="007C2567" w:rsidRDefault="0009606F" w:rsidP="00DB02EA">
            <w:pPr>
              <w:keepNext/>
              <w:spacing w:after="0"/>
            </w:pPr>
          </w:p>
          <w:p w:rsidR="0009606F" w:rsidRPr="00163687" w:rsidRDefault="0009606F" w:rsidP="00DB02EA">
            <w:pPr>
              <w:keepNext/>
              <w:spacing w:after="0"/>
              <w:rPr>
                <w:sz w:val="2"/>
              </w:rPr>
            </w:pPr>
            <w:r>
              <w:t xml:space="preserve">         </w:t>
            </w:r>
          </w:p>
          <w:p w:rsidR="0009606F" w:rsidRDefault="0009606F" w:rsidP="00DB02EA">
            <w:pPr>
              <w:keepNext/>
              <w:spacing w:after="0"/>
              <w:jc w:val="center"/>
              <w:rPr>
                <w:color w:val="548DD4"/>
                <w:sz w:val="16"/>
                <w:szCs w:val="16"/>
                <w:lang w:val="en-US"/>
              </w:rPr>
            </w:pPr>
          </w:p>
          <w:p w:rsidR="0009606F" w:rsidRPr="007C2567" w:rsidRDefault="0009606F" w:rsidP="00DB02EA">
            <w:pPr>
              <w:keepNext/>
              <w:spacing w:after="0"/>
              <w:jc w:val="center"/>
              <w:rPr>
                <w:color w:val="548DD4"/>
                <w:sz w:val="16"/>
                <w:szCs w:val="16"/>
                <w:lang w:val="en-US"/>
              </w:rPr>
            </w:pPr>
          </w:p>
          <w:p w:rsidR="0009606F" w:rsidRPr="00163687" w:rsidRDefault="0009606F" w:rsidP="00DB02EA">
            <w:pPr>
              <w:keepNext/>
              <w:spacing w:after="0"/>
              <w:rPr>
                <w:color w:val="548DD4"/>
                <w:sz w:val="2"/>
                <w:szCs w:val="16"/>
                <w:lang w:val="en-US"/>
              </w:rPr>
            </w:pPr>
          </w:p>
        </w:tc>
      </w:tr>
      <w:tr w:rsidR="0009606F" w:rsidRPr="0056181B" w:rsidTr="00DB02EA">
        <w:tc>
          <w:tcPr>
            <w:tcW w:w="865" w:type="dxa"/>
            <w:shd w:val="clear" w:color="auto" w:fill="auto"/>
            <w:vAlign w:val="center"/>
          </w:tcPr>
          <w:p w:rsidR="0009606F" w:rsidRPr="00544FC8" w:rsidRDefault="0009606F" w:rsidP="00DB02EA">
            <w:pPr>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09606F" w:rsidRPr="00057FF1" w:rsidRDefault="0009606F" w:rsidP="00DB02EA">
            <w:pPr>
              <w:spacing w:after="0"/>
            </w:pPr>
            <w:r>
              <w:t>Launch the Web Client and select ND_OPT_1  in Datasets panels if needed</w:t>
            </w:r>
          </w:p>
        </w:tc>
        <w:tc>
          <w:tcPr>
            <w:tcW w:w="2690" w:type="dxa"/>
            <w:gridSpan w:val="2"/>
            <w:shd w:val="clear" w:color="auto" w:fill="auto"/>
          </w:tcPr>
          <w:p w:rsidR="0009606F" w:rsidRPr="009D7AA1" w:rsidRDefault="0009606F" w:rsidP="00DB02EA"/>
        </w:tc>
        <w:tc>
          <w:tcPr>
            <w:tcW w:w="1559" w:type="dxa"/>
            <w:tcBorders>
              <w:top w:val="single" w:sz="6" w:space="0" w:color="auto"/>
              <w:bottom w:val="single" w:sz="6" w:space="0" w:color="auto"/>
            </w:tcBorders>
            <w:shd w:val="clear" w:color="auto" w:fill="47F62A"/>
            <w:vAlign w:val="center"/>
          </w:tcPr>
          <w:p w:rsidR="0009606F" w:rsidRPr="0056181B" w:rsidRDefault="0009606F" w:rsidP="00DB02EA">
            <w:pPr>
              <w:spacing w:after="0"/>
              <w:jc w:val="center"/>
              <w:rPr>
                <w:i/>
                <w:sz w:val="14"/>
                <w:szCs w:val="14"/>
              </w:rPr>
            </w:pPr>
          </w:p>
        </w:tc>
      </w:tr>
      <w:tr w:rsidR="0009606F" w:rsidRPr="0056181B" w:rsidTr="00DB02EA">
        <w:tc>
          <w:tcPr>
            <w:tcW w:w="865" w:type="dxa"/>
            <w:shd w:val="clear" w:color="auto" w:fill="auto"/>
            <w:vAlign w:val="center"/>
          </w:tcPr>
          <w:p w:rsidR="0009606F" w:rsidRPr="008B0C10" w:rsidRDefault="0009606F" w:rsidP="00DB02EA">
            <w:pPr>
              <w:spacing w:after="0"/>
              <w:jc w:val="center"/>
              <w:rPr>
                <w:rFonts w:cstheme="minorHAnsi"/>
                <w:i/>
                <w:sz w:val="14"/>
                <w:szCs w:val="14"/>
              </w:rPr>
            </w:pPr>
            <w:r w:rsidRPr="00330782">
              <w:rPr>
                <w:rFonts w:cstheme="minorHAnsi"/>
                <w:i/>
                <w:sz w:val="14"/>
                <w:szCs w:val="14"/>
              </w:rPr>
              <w:t>Step-20</w:t>
            </w:r>
          </w:p>
        </w:tc>
        <w:tc>
          <w:tcPr>
            <w:tcW w:w="3499" w:type="dxa"/>
            <w:gridSpan w:val="4"/>
            <w:shd w:val="clear" w:color="auto" w:fill="auto"/>
          </w:tcPr>
          <w:p w:rsidR="0009606F" w:rsidRPr="008B0C10" w:rsidRDefault="0009606F" w:rsidP="00DB02EA">
            <w:r>
              <w:t>Click on Datasets  to select ND_OPT_1. Then click on the search button below.</w:t>
            </w:r>
          </w:p>
        </w:tc>
        <w:tc>
          <w:tcPr>
            <w:tcW w:w="2690" w:type="dxa"/>
            <w:gridSpan w:val="2"/>
            <w:shd w:val="clear" w:color="auto" w:fill="auto"/>
          </w:tcPr>
          <w:p w:rsidR="0009606F" w:rsidRPr="008B0C10" w:rsidRDefault="0009606F" w:rsidP="00DB02EA">
            <w:pPr>
              <w:spacing w:after="0"/>
            </w:pPr>
            <w:r>
              <w:t>Results are displayed on the map</w:t>
            </w:r>
          </w:p>
        </w:tc>
        <w:tc>
          <w:tcPr>
            <w:tcW w:w="1559" w:type="dxa"/>
            <w:tcBorders>
              <w:top w:val="single" w:sz="6" w:space="0" w:color="auto"/>
              <w:bottom w:val="single" w:sz="6" w:space="0" w:color="auto"/>
            </w:tcBorders>
            <w:shd w:val="clear" w:color="auto" w:fill="47F62A"/>
            <w:vAlign w:val="center"/>
          </w:tcPr>
          <w:p w:rsidR="0009606F" w:rsidRPr="007F6F37" w:rsidRDefault="0009606F" w:rsidP="00DB02EA">
            <w:pPr>
              <w:spacing w:after="0"/>
              <w:jc w:val="center"/>
              <w:rPr>
                <w:i/>
                <w:sz w:val="14"/>
                <w:szCs w:val="14"/>
                <w:highlight w:val="yellow"/>
              </w:rPr>
            </w:pPr>
          </w:p>
        </w:tc>
      </w:tr>
      <w:tr w:rsidR="0009606F" w:rsidRPr="0056181B" w:rsidTr="00DB02EA">
        <w:tc>
          <w:tcPr>
            <w:tcW w:w="865" w:type="dxa"/>
            <w:shd w:val="clear" w:color="auto" w:fill="auto"/>
            <w:vAlign w:val="center"/>
          </w:tcPr>
          <w:p w:rsidR="0009606F" w:rsidRPr="008B0C10" w:rsidRDefault="0009606F" w:rsidP="00DB02EA">
            <w:pPr>
              <w:spacing w:after="0"/>
              <w:jc w:val="center"/>
              <w:rPr>
                <w:rFonts w:cstheme="minorHAnsi"/>
                <w:i/>
                <w:sz w:val="14"/>
                <w:szCs w:val="14"/>
              </w:rPr>
            </w:pPr>
            <w:r w:rsidRPr="00330782">
              <w:rPr>
                <w:rFonts w:cstheme="minorHAnsi"/>
                <w:i/>
                <w:sz w:val="14"/>
                <w:szCs w:val="14"/>
              </w:rPr>
              <w:t>Step-30</w:t>
            </w:r>
          </w:p>
        </w:tc>
        <w:tc>
          <w:tcPr>
            <w:tcW w:w="3499" w:type="dxa"/>
            <w:gridSpan w:val="4"/>
            <w:shd w:val="clear" w:color="auto" w:fill="auto"/>
          </w:tcPr>
          <w:p w:rsidR="0009606F" w:rsidRPr="008B0C10" w:rsidRDefault="0009606F" w:rsidP="00DB02EA">
            <w:pPr>
              <w:spacing w:after="0"/>
            </w:pPr>
            <w:r>
              <w:t>In the status bar, click on Gantt</w:t>
            </w:r>
          </w:p>
        </w:tc>
        <w:tc>
          <w:tcPr>
            <w:tcW w:w="2690" w:type="dxa"/>
            <w:gridSpan w:val="2"/>
            <w:shd w:val="clear" w:color="auto" w:fill="auto"/>
          </w:tcPr>
          <w:p w:rsidR="0009606F" w:rsidRPr="008B0C10" w:rsidRDefault="0009606F" w:rsidP="00DB02EA">
            <w:pPr>
              <w:spacing w:after="0"/>
            </w:pPr>
            <w:r>
              <w:t>A Gantt chart is opened with the all results.</w:t>
            </w:r>
          </w:p>
        </w:tc>
        <w:tc>
          <w:tcPr>
            <w:tcW w:w="1559" w:type="dxa"/>
            <w:tcBorders>
              <w:top w:val="single" w:sz="6" w:space="0" w:color="auto"/>
              <w:bottom w:val="single" w:sz="6" w:space="0" w:color="auto"/>
            </w:tcBorders>
            <w:shd w:val="clear" w:color="auto" w:fill="47F62A"/>
            <w:vAlign w:val="center"/>
          </w:tcPr>
          <w:p w:rsidR="0009606F" w:rsidRPr="008B0C10" w:rsidRDefault="0009606F" w:rsidP="00DB02EA">
            <w:pPr>
              <w:spacing w:after="0"/>
              <w:jc w:val="center"/>
              <w:rPr>
                <w:rFonts w:cstheme="minorHAnsi"/>
                <w:i/>
                <w:sz w:val="14"/>
                <w:szCs w:val="14"/>
              </w:rPr>
            </w:pPr>
            <w:r w:rsidRPr="00330782">
              <w:rPr>
                <w:rFonts w:cstheme="minorHAnsi"/>
                <w:i/>
                <w:sz w:val="14"/>
                <w:szCs w:val="14"/>
              </w:rPr>
              <w:t>NGEO-WEBC-PFC-03</w:t>
            </w:r>
            <w:r>
              <w:rPr>
                <w:rFonts w:cstheme="minorHAnsi"/>
                <w:i/>
                <w:sz w:val="14"/>
                <w:szCs w:val="14"/>
              </w:rPr>
              <w:t>3</w:t>
            </w:r>
            <w:r w:rsidRPr="00330782">
              <w:rPr>
                <w:rFonts w:cstheme="minorHAnsi"/>
                <w:i/>
                <w:sz w:val="14"/>
                <w:szCs w:val="14"/>
              </w:rPr>
              <w:t>0</w:t>
            </w:r>
          </w:p>
        </w:tc>
      </w:tr>
      <w:tr w:rsidR="0009606F" w:rsidRPr="0056181B" w:rsidTr="00DB02EA">
        <w:tc>
          <w:tcPr>
            <w:tcW w:w="865" w:type="dxa"/>
            <w:shd w:val="clear" w:color="auto" w:fill="auto"/>
            <w:vAlign w:val="center"/>
          </w:tcPr>
          <w:p w:rsidR="0009606F" w:rsidRPr="008B0C10" w:rsidRDefault="0009606F" w:rsidP="00DB02EA">
            <w:pPr>
              <w:spacing w:after="0"/>
              <w:jc w:val="center"/>
              <w:rPr>
                <w:rFonts w:cstheme="minorHAnsi"/>
                <w:i/>
                <w:sz w:val="14"/>
                <w:szCs w:val="14"/>
              </w:rPr>
            </w:pPr>
            <w:r>
              <w:rPr>
                <w:rFonts w:cstheme="minorHAnsi"/>
                <w:i/>
                <w:sz w:val="14"/>
                <w:szCs w:val="14"/>
              </w:rPr>
              <w:t>Step-40</w:t>
            </w:r>
          </w:p>
        </w:tc>
        <w:tc>
          <w:tcPr>
            <w:tcW w:w="3499" w:type="dxa"/>
            <w:gridSpan w:val="4"/>
            <w:shd w:val="clear" w:color="auto" w:fill="auto"/>
          </w:tcPr>
          <w:p w:rsidR="0009606F" w:rsidRPr="008B0C10" w:rsidRDefault="0009606F" w:rsidP="00DB02EA">
            <w:pPr>
              <w:spacing w:after="0"/>
            </w:pPr>
            <w:r>
              <w:t>Click on the table to check the start date of the first element</w:t>
            </w:r>
          </w:p>
        </w:tc>
        <w:tc>
          <w:tcPr>
            <w:tcW w:w="2690" w:type="dxa"/>
            <w:gridSpan w:val="2"/>
            <w:shd w:val="clear" w:color="auto" w:fill="auto"/>
          </w:tcPr>
          <w:p w:rsidR="0009606F" w:rsidRPr="008B0C10" w:rsidRDefault="0009606F" w:rsidP="00DB02EA">
            <w:pPr>
              <w:spacing w:after="0"/>
            </w:pPr>
            <w:r>
              <w:t>The date corresponds to the Gantt position.</w:t>
            </w:r>
          </w:p>
        </w:tc>
        <w:tc>
          <w:tcPr>
            <w:tcW w:w="1559" w:type="dxa"/>
            <w:tcBorders>
              <w:top w:val="single" w:sz="6" w:space="0" w:color="auto"/>
              <w:bottom w:val="single" w:sz="6" w:space="0" w:color="auto"/>
            </w:tcBorders>
            <w:shd w:val="clear" w:color="auto" w:fill="47F62A"/>
            <w:vAlign w:val="center"/>
          </w:tcPr>
          <w:p w:rsidR="0009606F" w:rsidRPr="008B0C10" w:rsidRDefault="0009606F" w:rsidP="00DB02EA">
            <w:pPr>
              <w:spacing w:after="0"/>
              <w:jc w:val="center"/>
              <w:rPr>
                <w:rFonts w:cstheme="minorHAnsi"/>
                <w:i/>
                <w:sz w:val="14"/>
                <w:szCs w:val="14"/>
              </w:rPr>
            </w:pPr>
          </w:p>
        </w:tc>
      </w:tr>
      <w:tr w:rsidR="0009606F" w:rsidRPr="0056181B" w:rsidTr="00DB02EA">
        <w:tc>
          <w:tcPr>
            <w:tcW w:w="865" w:type="dxa"/>
            <w:shd w:val="clear" w:color="auto" w:fill="auto"/>
            <w:vAlign w:val="center"/>
          </w:tcPr>
          <w:p w:rsidR="0009606F" w:rsidRPr="008B0C10" w:rsidRDefault="0009606F" w:rsidP="00DB02EA">
            <w:pPr>
              <w:spacing w:after="0"/>
              <w:jc w:val="center"/>
              <w:rPr>
                <w:i/>
                <w:sz w:val="14"/>
                <w:szCs w:val="14"/>
              </w:rPr>
            </w:pPr>
            <w:r>
              <w:rPr>
                <w:rFonts w:cstheme="minorHAnsi"/>
                <w:i/>
                <w:sz w:val="14"/>
                <w:szCs w:val="14"/>
              </w:rPr>
              <w:t>Step-40</w:t>
            </w:r>
          </w:p>
        </w:tc>
        <w:tc>
          <w:tcPr>
            <w:tcW w:w="3499" w:type="dxa"/>
            <w:gridSpan w:val="4"/>
            <w:shd w:val="clear" w:color="auto" w:fill="auto"/>
          </w:tcPr>
          <w:p w:rsidR="0009606F" w:rsidRPr="008B0C10" w:rsidRDefault="0009606F" w:rsidP="00DB02EA">
            <w:pPr>
              <w:spacing w:after="0"/>
            </w:pPr>
            <w:r>
              <w:t>Click on Gantt and with the vertical/horizontal scrollbars, navigate in Gantt to see all results</w:t>
            </w:r>
          </w:p>
        </w:tc>
        <w:tc>
          <w:tcPr>
            <w:tcW w:w="2690" w:type="dxa"/>
            <w:gridSpan w:val="2"/>
            <w:shd w:val="clear" w:color="auto" w:fill="auto"/>
          </w:tcPr>
          <w:p w:rsidR="0009606F" w:rsidRPr="008B0C10" w:rsidRDefault="0009606F" w:rsidP="00DB02EA">
            <w:pPr>
              <w:spacing w:after="0"/>
            </w:pPr>
            <w:r>
              <w:t>Results are displayed in time ascending order</w:t>
            </w:r>
          </w:p>
        </w:tc>
        <w:tc>
          <w:tcPr>
            <w:tcW w:w="1559" w:type="dxa"/>
            <w:tcBorders>
              <w:top w:val="single" w:sz="6" w:space="0" w:color="auto"/>
              <w:bottom w:val="single" w:sz="6" w:space="0" w:color="auto"/>
            </w:tcBorders>
            <w:shd w:val="clear" w:color="auto" w:fill="47F62A"/>
            <w:vAlign w:val="center"/>
          </w:tcPr>
          <w:p w:rsidR="0009606F" w:rsidRPr="008B0C10" w:rsidRDefault="0009606F" w:rsidP="00DB02EA">
            <w:pPr>
              <w:spacing w:after="0"/>
              <w:jc w:val="center"/>
              <w:rPr>
                <w:rFonts w:cstheme="minorHAnsi"/>
                <w:i/>
                <w:sz w:val="14"/>
                <w:szCs w:val="14"/>
              </w:rPr>
            </w:pPr>
            <w:r w:rsidRPr="00330782">
              <w:rPr>
                <w:rFonts w:cstheme="minorHAnsi"/>
                <w:i/>
                <w:sz w:val="14"/>
                <w:szCs w:val="14"/>
              </w:rPr>
              <w:t>NGEO-WEBC-PFC-03</w:t>
            </w:r>
            <w:r>
              <w:rPr>
                <w:rFonts w:cstheme="minorHAnsi"/>
                <w:i/>
                <w:sz w:val="14"/>
                <w:szCs w:val="14"/>
              </w:rPr>
              <w:t>31</w:t>
            </w:r>
          </w:p>
        </w:tc>
      </w:tr>
      <w:tr w:rsidR="0009606F" w:rsidRPr="0056181B" w:rsidTr="00DB02EA">
        <w:tc>
          <w:tcPr>
            <w:tcW w:w="865" w:type="dxa"/>
            <w:shd w:val="clear" w:color="auto" w:fill="auto"/>
            <w:vAlign w:val="center"/>
          </w:tcPr>
          <w:p w:rsidR="0009606F" w:rsidRPr="008B0C10" w:rsidRDefault="0009606F" w:rsidP="00DB02EA">
            <w:pPr>
              <w:spacing w:after="0"/>
              <w:jc w:val="center"/>
              <w:rPr>
                <w:i/>
                <w:sz w:val="14"/>
                <w:szCs w:val="14"/>
              </w:rPr>
            </w:pPr>
            <w:r w:rsidRPr="00330782">
              <w:rPr>
                <w:i/>
                <w:sz w:val="14"/>
                <w:szCs w:val="14"/>
              </w:rPr>
              <w:t>Step-</w:t>
            </w:r>
            <w:r>
              <w:rPr>
                <w:i/>
                <w:sz w:val="14"/>
                <w:szCs w:val="14"/>
              </w:rPr>
              <w:t>5</w:t>
            </w:r>
            <w:r w:rsidRPr="00330782">
              <w:rPr>
                <w:i/>
                <w:sz w:val="14"/>
                <w:szCs w:val="14"/>
              </w:rPr>
              <w:t>0</w:t>
            </w:r>
          </w:p>
        </w:tc>
        <w:tc>
          <w:tcPr>
            <w:tcW w:w="3499" w:type="dxa"/>
            <w:gridSpan w:val="4"/>
            <w:shd w:val="clear" w:color="auto" w:fill="auto"/>
          </w:tcPr>
          <w:p w:rsidR="0009606F" w:rsidRPr="008B0C10" w:rsidRDefault="0009606F" w:rsidP="00DB02EA">
            <w:pPr>
              <w:spacing w:after="0"/>
            </w:pPr>
            <w:r>
              <w:t>In the Gantt left panel, click on Day button</w:t>
            </w:r>
          </w:p>
        </w:tc>
        <w:tc>
          <w:tcPr>
            <w:tcW w:w="2690" w:type="dxa"/>
            <w:gridSpan w:val="2"/>
            <w:shd w:val="clear" w:color="auto" w:fill="auto"/>
          </w:tcPr>
          <w:p w:rsidR="0009606F" w:rsidRPr="008B0C10" w:rsidRDefault="0009606F" w:rsidP="00DB02EA">
            <w:pPr>
              <w:spacing w:after="0"/>
            </w:pPr>
            <w:r>
              <w:t xml:space="preserve">The time axis is changed to day scale </w:t>
            </w:r>
          </w:p>
        </w:tc>
        <w:tc>
          <w:tcPr>
            <w:tcW w:w="1559" w:type="dxa"/>
            <w:tcBorders>
              <w:top w:val="single" w:sz="6" w:space="0" w:color="auto"/>
              <w:bottom w:val="single" w:sz="6" w:space="0" w:color="auto"/>
            </w:tcBorders>
            <w:shd w:val="clear" w:color="auto" w:fill="47F62A"/>
            <w:vAlign w:val="center"/>
          </w:tcPr>
          <w:p w:rsidR="0009606F" w:rsidRPr="008B0C10" w:rsidRDefault="0009606F" w:rsidP="00DB02EA">
            <w:pPr>
              <w:spacing w:after="0"/>
              <w:jc w:val="center"/>
              <w:rPr>
                <w:rFonts w:cstheme="minorHAnsi"/>
                <w:i/>
                <w:sz w:val="14"/>
                <w:szCs w:val="14"/>
              </w:rPr>
            </w:pPr>
            <w:r w:rsidRPr="009D15E3">
              <w:rPr>
                <w:rFonts w:cstheme="minorHAnsi"/>
                <w:sz w:val="14"/>
                <w:szCs w:val="14"/>
              </w:rPr>
              <w:t>NGEO-WEBC-PFC-0332</w:t>
            </w:r>
          </w:p>
        </w:tc>
      </w:tr>
    </w:tbl>
    <w:p w:rsidR="0009606F" w:rsidRDefault="0009606F" w:rsidP="0009606F"/>
    <w:p w:rsidR="00F57A9C" w:rsidRDefault="00F57A9C" w:rsidP="00832590"/>
    <w:p w:rsidR="00E16E38" w:rsidRDefault="00C34431" w:rsidP="006E3688">
      <w:pPr>
        <w:pStyle w:val="Titre2"/>
      </w:pPr>
      <w:bookmarkStart w:id="193" w:name="_Toc413751527"/>
      <w:r>
        <w:lastRenderedPageBreak/>
        <w:t>Analy</w:t>
      </w:r>
      <w:r w:rsidR="00E16E38">
        <w:t>sis cases</w:t>
      </w:r>
      <w:bookmarkEnd w:id="193"/>
    </w:p>
    <w:p w:rsidR="00E16E38" w:rsidRPr="00A900C6" w:rsidRDefault="00E16E38" w:rsidP="00832590">
      <w:pPr>
        <w:keepNext/>
        <w:rPr>
          <w:lang w:val="en-US"/>
        </w:rPr>
      </w:pPr>
      <w:r>
        <w:rPr>
          <w:lang w:val="en-US"/>
        </w:rPr>
        <w:t>NAN</w:t>
      </w:r>
    </w:p>
    <w:p w:rsidR="00E16E38" w:rsidRPr="00C669E1" w:rsidRDefault="00E16E38" w:rsidP="00832590">
      <w:pPr>
        <w:keepNext/>
        <w:rPr>
          <w:lang w:val="en-US"/>
        </w:rPr>
      </w:pPr>
    </w:p>
    <w:p w:rsidR="00E16E38" w:rsidRDefault="00E16E38" w:rsidP="006E3688">
      <w:pPr>
        <w:pStyle w:val="Titre2"/>
      </w:pPr>
      <w:bookmarkStart w:id="194" w:name="_Toc413751528"/>
      <w:r>
        <w:t>Inspection cases</w:t>
      </w:r>
      <w:bookmarkEnd w:id="194"/>
    </w:p>
    <w:p w:rsidR="00E16E38" w:rsidRPr="00A900C6" w:rsidRDefault="00E16E38" w:rsidP="00832590">
      <w:pPr>
        <w:keepNext/>
        <w:rPr>
          <w:lang w:val="en-US"/>
        </w:rPr>
      </w:pPr>
      <w:r>
        <w:rPr>
          <w:lang w:val="en-US"/>
        </w:rPr>
        <w:t>NAN</w:t>
      </w:r>
    </w:p>
    <w:p w:rsidR="00E16E38" w:rsidRPr="006C2BD6" w:rsidRDefault="00E16E38" w:rsidP="00832590">
      <w:pPr>
        <w:keepNext/>
        <w:rPr>
          <w:lang w:val="en-US"/>
        </w:rPr>
      </w:pPr>
    </w:p>
    <w:p w:rsidR="00E16E38" w:rsidRDefault="00E16E38" w:rsidP="006E3688">
      <w:pPr>
        <w:pStyle w:val="Titre1"/>
      </w:pPr>
      <w:bookmarkStart w:id="195" w:name="_Toc413751529"/>
      <w:r>
        <w:lastRenderedPageBreak/>
        <w:t>Additional information</w:t>
      </w:r>
      <w:bookmarkEnd w:id="195"/>
    </w:p>
    <w:p w:rsidR="00E16E38" w:rsidRPr="00586D03" w:rsidRDefault="00E16E38" w:rsidP="006E3688">
      <w:pPr>
        <w:pStyle w:val="Titre2"/>
      </w:pPr>
      <w:bookmarkStart w:id="196" w:name="_Toc413751530"/>
      <w:r>
        <w:t>Requirement detailed status</w:t>
      </w:r>
      <w:bookmarkEnd w:id="196"/>
    </w:p>
    <w:p w:rsidR="00E16E38" w:rsidRDefault="00E16E38" w:rsidP="00832590">
      <w:pPr>
        <w:keepNext/>
        <w:rPr>
          <w:lang w:val="en-US"/>
        </w:rPr>
      </w:pPr>
    </w:p>
    <w:tbl>
      <w:tblPr>
        <w:tblStyle w:val="Grilledutableau"/>
        <w:tblW w:w="0" w:type="auto"/>
        <w:tblLook w:val="04A0" w:firstRow="1" w:lastRow="0" w:firstColumn="1" w:lastColumn="0" w:noHBand="0" w:noVBand="1"/>
      </w:tblPr>
      <w:tblGrid>
        <w:gridCol w:w="4747"/>
        <w:gridCol w:w="4747"/>
      </w:tblGrid>
      <w:tr w:rsidR="00E16E38" w:rsidRPr="00586D03" w:rsidTr="00E61BC8">
        <w:tc>
          <w:tcPr>
            <w:tcW w:w="4747" w:type="dxa"/>
            <w:shd w:val="clear" w:color="auto" w:fill="BFBFBF" w:themeFill="background1" w:themeFillShade="BF"/>
          </w:tcPr>
          <w:p w:rsidR="00E16E38" w:rsidRPr="00586D03" w:rsidRDefault="00E16E38" w:rsidP="00832590">
            <w:pPr>
              <w:keepNext/>
              <w:rPr>
                <w:b/>
                <w:lang w:val="en-US"/>
              </w:rPr>
            </w:pPr>
            <w:r w:rsidRPr="00586D03">
              <w:rPr>
                <w:b/>
                <w:lang w:val="en-US"/>
              </w:rPr>
              <w:t>Requirement</w:t>
            </w:r>
          </w:p>
        </w:tc>
        <w:tc>
          <w:tcPr>
            <w:tcW w:w="4747" w:type="dxa"/>
            <w:shd w:val="clear" w:color="auto" w:fill="BFBFBF" w:themeFill="background1" w:themeFillShade="BF"/>
          </w:tcPr>
          <w:p w:rsidR="00E16E38" w:rsidRPr="00586D03" w:rsidRDefault="00E16E38" w:rsidP="00832590">
            <w:pPr>
              <w:keepNext/>
              <w:rPr>
                <w:b/>
                <w:lang w:val="en-US"/>
              </w:rPr>
            </w:pPr>
            <w:r w:rsidRPr="00586D03">
              <w:rPr>
                <w:b/>
                <w:lang w:val="en-US"/>
              </w:rPr>
              <w:t>Status</w:t>
            </w:r>
          </w:p>
        </w:tc>
      </w:tr>
      <w:tr w:rsidR="00E16E38" w:rsidTr="00E61BC8">
        <w:tc>
          <w:tcPr>
            <w:tcW w:w="4747" w:type="dxa"/>
          </w:tcPr>
          <w:p w:rsidR="00E16E38" w:rsidRDefault="00E16E38" w:rsidP="00832590">
            <w:pPr>
              <w:keepNext/>
              <w:rPr>
                <w:lang w:val="en-US"/>
              </w:rPr>
            </w:pPr>
            <w:r>
              <w:rPr>
                <w:lang w:val="en-US"/>
              </w:rPr>
              <w:t>Requirement 1</w:t>
            </w:r>
          </w:p>
        </w:tc>
        <w:tc>
          <w:tcPr>
            <w:tcW w:w="4747" w:type="dxa"/>
          </w:tcPr>
          <w:p w:rsidR="00E16E38" w:rsidRDefault="00E16E38" w:rsidP="00832590">
            <w:pPr>
              <w:keepNext/>
              <w:rPr>
                <w:lang w:val="en-US"/>
              </w:rPr>
            </w:pPr>
            <w:r>
              <w:rPr>
                <w:lang w:val="en-US"/>
              </w:rPr>
              <w:t xml:space="preserve">Status </w:t>
            </w:r>
          </w:p>
        </w:tc>
      </w:tr>
      <w:tr w:rsidR="00E16E38" w:rsidTr="00E61BC8">
        <w:tc>
          <w:tcPr>
            <w:tcW w:w="4747" w:type="dxa"/>
          </w:tcPr>
          <w:p w:rsidR="00E16E38" w:rsidRDefault="00E16E38" w:rsidP="00832590">
            <w:pPr>
              <w:keepNext/>
              <w:rPr>
                <w:lang w:val="en-US"/>
              </w:rPr>
            </w:pPr>
            <w:r>
              <w:rPr>
                <w:lang w:val="en-US"/>
              </w:rPr>
              <w:t>Requirement 2</w:t>
            </w:r>
          </w:p>
        </w:tc>
        <w:tc>
          <w:tcPr>
            <w:tcW w:w="4747" w:type="dxa"/>
          </w:tcPr>
          <w:p w:rsidR="00E16E38" w:rsidRDefault="00E16E38" w:rsidP="00832590">
            <w:pPr>
              <w:keepNext/>
              <w:rPr>
                <w:lang w:val="en-US"/>
              </w:rPr>
            </w:pPr>
            <w:r>
              <w:rPr>
                <w:lang w:val="en-US"/>
              </w:rPr>
              <w:t xml:space="preserve">Status </w:t>
            </w:r>
          </w:p>
        </w:tc>
      </w:tr>
    </w:tbl>
    <w:p w:rsidR="00E16E38" w:rsidRDefault="00E16E38" w:rsidP="00832590">
      <w:pPr>
        <w:keepNext/>
        <w:rPr>
          <w:lang w:val="en-US"/>
        </w:rPr>
      </w:pPr>
    </w:p>
    <w:p w:rsidR="00E16E38" w:rsidRPr="001D6726" w:rsidRDefault="00E16E38" w:rsidP="00832590">
      <w:pPr>
        <w:keepNext/>
        <w:rPr>
          <w:lang w:val="en-US"/>
        </w:rPr>
      </w:pPr>
    </w:p>
    <w:p w:rsidR="00E16E38" w:rsidRPr="001D6726" w:rsidRDefault="00E16E38" w:rsidP="006E3688">
      <w:pPr>
        <w:pStyle w:val="Titre1"/>
      </w:pPr>
      <w:bookmarkStart w:id="197" w:name="_Toc413751531"/>
      <w:r>
        <w:lastRenderedPageBreak/>
        <w:t>Annex</w:t>
      </w:r>
      <w:bookmarkEnd w:id="197"/>
    </w:p>
    <w:p w:rsidR="00E16E38" w:rsidRDefault="00E16E38" w:rsidP="00832590">
      <w:pPr>
        <w:keepNext/>
        <w:rPr>
          <w:lang w:val="en-US"/>
        </w:rPr>
      </w:pPr>
      <w:r>
        <w:rPr>
          <w:noProof/>
          <w:lang w:val="fr-FR" w:eastAsia="fr-FR"/>
        </w:rPr>
        <w:drawing>
          <wp:inline distT="0" distB="0" distL="0" distR="0" wp14:anchorId="6D9A4314" wp14:editId="520C417D">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a:ext>
                      </a:extLst>
                    </a:blip>
                    <a:srcRect/>
                    <a:stretch>
                      <a:fillRect/>
                    </a:stretch>
                  </pic:blipFill>
                  <pic:spPr bwMode="auto">
                    <a:xfrm>
                      <a:off x="0" y="0"/>
                      <a:ext cx="3419475" cy="3124200"/>
                    </a:xfrm>
                    <a:prstGeom prst="rect">
                      <a:avLst/>
                    </a:prstGeom>
                    <a:noFill/>
                    <a:ln>
                      <a:noFill/>
                    </a:ln>
                  </pic:spPr>
                </pic:pic>
              </a:graphicData>
            </a:graphic>
          </wp:inline>
        </w:drawing>
      </w:r>
    </w:p>
    <w:p w:rsidR="00E16E38" w:rsidRDefault="00E16E38" w:rsidP="00832590">
      <w:pPr>
        <w:keepNext/>
        <w:rPr>
          <w:lang w:val="en-US"/>
        </w:rPr>
      </w:pPr>
      <w:r>
        <w:rPr>
          <w:noProof/>
          <w:lang w:val="fr-FR" w:eastAsia="fr-FR"/>
        </w:rPr>
        <w:drawing>
          <wp:inline distT="0" distB="0" distL="0" distR="0" wp14:anchorId="1BE21795" wp14:editId="4BAF5D0F">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7">
                      <a:extLst>
                        <a:ext uri="{28A0092B-C50C-407E-A947-70E740481C1C}">
                          <a14:useLocalDpi xmlns:a14="http://schemas.microsoft.com/office/drawing/2010/main"/>
                        </a:ext>
                      </a:extLst>
                    </a:blip>
                    <a:srcRect/>
                    <a:stretch>
                      <a:fillRect/>
                    </a:stretch>
                  </pic:blipFill>
                  <pic:spPr bwMode="auto">
                    <a:xfrm>
                      <a:off x="0" y="0"/>
                      <a:ext cx="4067175" cy="2562225"/>
                    </a:xfrm>
                    <a:prstGeom prst="rect">
                      <a:avLst/>
                    </a:prstGeom>
                    <a:noFill/>
                    <a:ln>
                      <a:noFill/>
                    </a:ln>
                  </pic:spPr>
                </pic:pic>
              </a:graphicData>
            </a:graphic>
          </wp:inline>
        </w:drawing>
      </w:r>
    </w:p>
    <w:p w:rsidR="00E16E38" w:rsidRDefault="00DA760A" w:rsidP="00832590">
      <w:pPr>
        <w:keepNext/>
        <w:rPr>
          <w:lang w:val="en-US"/>
        </w:rPr>
      </w:pPr>
      <w:r>
        <w:rPr>
          <w:noProof/>
          <w:lang w:val="fr-FR" w:eastAsia="fr-FR"/>
        </w:rPr>
        <w:lastRenderedPageBreak/>
        <w:drawing>
          <wp:inline distT="0" distB="0" distL="0" distR="0" wp14:anchorId="769FCBA9" wp14:editId="6B55119F">
            <wp:extent cx="5000625" cy="3781425"/>
            <wp:effectExtent l="0" t="0" r="9525" b="9525"/>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5000625" cy="3781425"/>
                    </a:xfrm>
                    <a:prstGeom prst="rect">
                      <a:avLst/>
                    </a:prstGeom>
                    <a:noFill/>
                    <a:ln>
                      <a:noFill/>
                    </a:ln>
                  </pic:spPr>
                </pic:pic>
              </a:graphicData>
            </a:graphic>
          </wp:inline>
        </w:drawing>
      </w:r>
    </w:p>
    <w:p w:rsidR="00F349A9" w:rsidRDefault="00F349A9" w:rsidP="00832590">
      <w:pPr>
        <w:keepNext/>
        <w:rPr>
          <w:lang w:val="en-US"/>
        </w:rPr>
      </w:pPr>
    </w:p>
    <w:p w:rsidR="00F349A9" w:rsidRDefault="00F349A9" w:rsidP="00832590">
      <w:pPr>
        <w:keepNext/>
        <w:rPr>
          <w:lang w:val="en-US"/>
        </w:rPr>
      </w:pPr>
    </w:p>
    <w:p w:rsidR="00F349A9" w:rsidRDefault="00F349A9" w:rsidP="00832590">
      <w:pPr>
        <w:keepNext/>
        <w:rPr>
          <w:lang w:val="en-US"/>
        </w:rPr>
      </w:pPr>
    </w:p>
    <w:p w:rsidR="00E16E38" w:rsidRDefault="00F349A9" w:rsidP="00832590">
      <w:pPr>
        <w:keepNext/>
        <w:rPr>
          <w:lang w:val="en-US"/>
        </w:rPr>
      </w:pPr>
      <w:r>
        <w:rPr>
          <w:noProof/>
          <w:lang w:val="fr-FR" w:eastAsia="fr-FR"/>
        </w:rPr>
        <w:lastRenderedPageBreak/>
        <w:drawing>
          <wp:inline distT="0" distB="0" distL="0" distR="0" wp14:anchorId="152121CF" wp14:editId="331AC45D">
            <wp:extent cx="5934075" cy="4629150"/>
            <wp:effectExtent l="0" t="0" r="9525" b="0"/>
            <wp:docPr id="140" name="Imag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9" cstate="email">
                      <a:extLst>
                        <a:ext uri="{28A0092B-C50C-407E-A947-70E740481C1C}">
                          <a14:useLocalDpi xmlns:a14="http://schemas.microsoft.com/office/drawing/2010/main"/>
                        </a:ext>
                      </a:extLst>
                    </a:blip>
                    <a:srcRect/>
                    <a:stretch>
                      <a:fillRect/>
                    </a:stretch>
                  </pic:blipFill>
                  <pic:spPr bwMode="auto">
                    <a:xfrm>
                      <a:off x="0" y="0"/>
                      <a:ext cx="5934075" cy="4629150"/>
                    </a:xfrm>
                    <a:prstGeom prst="rect">
                      <a:avLst/>
                    </a:prstGeom>
                    <a:noFill/>
                    <a:ln>
                      <a:noFill/>
                    </a:ln>
                  </pic:spPr>
                </pic:pic>
              </a:graphicData>
            </a:graphic>
          </wp:inline>
        </w:drawing>
      </w:r>
    </w:p>
    <w:p w:rsidR="00F349A9" w:rsidRDefault="00F349A9" w:rsidP="00832590">
      <w:pPr>
        <w:keepNext/>
        <w:rPr>
          <w:lang w:val="en-US"/>
        </w:rPr>
      </w:pPr>
      <w:r>
        <w:rPr>
          <w:noProof/>
          <w:lang w:val="fr-FR" w:eastAsia="fr-FR"/>
        </w:rPr>
        <w:drawing>
          <wp:inline distT="0" distB="0" distL="0" distR="0" wp14:anchorId="08E9FD48" wp14:editId="13A657B9">
            <wp:extent cx="5934075" cy="2343150"/>
            <wp:effectExtent l="0" t="0" r="9525" b="0"/>
            <wp:docPr id="141" name="Imag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20" cstate="email">
                      <a:extLst>
                        <a:ext uri="{28A0092B-C50C-407E-A947-70E740481C1C}">
                          <a14:useLocalDpi xmlns:a14="http://schemas.microsoft.com/office/drawing/2010/main"/>
                        </a:ext>
                      </a:extLst>
                    </a:blip>
                    <a:srcRect/>
                    <a:stretch>
                      <a:fillRect/>
                    </a:stretch>
                  </pic:blipFill>
                  <pic:spPr bwMode="auto">
                    <a:xfrm>
                      <a:off x="0" y="0"/>
                      <a:ext cx="5934075" cy="2343150"/>
                    </a:xfrm>
                    <a:prstGeom prst="rect">
                      <a:avLst/>
                    </a:prstGeom>
                    <a:noFill/>
                    <a:ln>
                      <a:noFill/>
                    </a:ln>
                  </pic:spPr>
                </pic:pic>
              </a:graphicData>
            </a:graphic>
          </wp:inline>
        </w:drawing>
      </w:r>
    </w:p>
    <w:p w:rsidR="00F349A9" w:rsidRDefault="00F349A9" w:rsidP="00832590">
      <w:pPr>
        <w:keepNext/>
        <w:rPr>
          <w:lang w:val="en-US"/>
        </w:rPr>
      </w:pPr>
    </w:p>
    <w:p w:rsidR="00F349A9" w:rsidRDefault="00E16E38" w:rsidP="00832590">
      <w:pPr>
        <w:keepNext/>
        <w:rPr>
          <w:lang w:val="en-US"/>
        </w:rPr>
      </w:pPr>
      <w:r>
        <w:rPr>
          <w:noProof/>
          <w:lang w:val="fr-FR" w:eastAsia="fr-FR"/>
        </w:rPr>
        <w:lastRenderedPageBreak/>
        <w:drawing>
          <wp:inline distT="0" distB="0" distL="0" distR="0" wp14:anchorId="57CF7490" wp14:editId="4CB79C44">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3181350" cy="1857375"/>
                    </a:xfrm>
                    <a:prstGeom prst="rect">
                      <a:avLst/>
                    </a:prstGeom>
                    <a:noFill/>
                    <a:ln>
                      <a:noFill/>
                    </a:ln>
                  </pic:spPr>
                </pic:pic>
              </a:graphicData>
            </a:graphic>
          </wp:inline>
        </w:drawing>
      </w:r>
    </w:p>
    <w:p w:rsidR="00F349A9" w:rsidRDefault="00F349A9" w:rsidP="00832590">
      <w:pPr>
        <w:keepNext/>
        <w:rPr>
          <w:lang w:val="en-US"/>
        </w:rPr>
      </w:pPr>
      <w:r>
        <w:rPr>
          <w:noProof/>
          <w:lang w:val="fr-FR" w:eastAsia="fr-FR"/>
        </w:rPr>
        <w:drawing>
          <wp:inline distT="0" distB="0" distL="0" distR="0" wp14:anchorId="0E17EFBD" wp14:editId="4754D9BC">
            <wp:extent cx="5800725" cy="3524250"/>
            <wp:effectExtent l="0" t="0" r="9525" b="0"/>
            <wp:docPr id="142" name="Imag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5800725" cy="3524250"/>
                    </a:xfrm>
                    <a:prstGeom prst="rect">
                      <a:avLst/>
                    </a:prstGeom>
                    <a:noFill/>
                    <a:ln>
                      <a:noFill/>
                    </a:ln>
                  </pic:spPr>
                </pic:pic>
              </a:graphicData>
            </a:graphic>
          </wp:inline>
        </w:drawing>
      </w:r>
    </w:p>
    <w:p w:rsidR="00E16E38" w:rsidRDefault="00F349A9" w:rsidP="00832590">
      <w:pPr>
        <w:keepNext/>
        <w:rPr>
          <w:lang w:val="en-US"/>
        </w:rPr>
      </w:pPr>
      <w:r>
        <w:rPr>
          <w:noProof/>
          <w:lang w:val="fr-FR" w:eastAsia="fr-FR"/>
        </w:rPr>
        <w:lastRenderedPageBreak/>
        <w:drawing>
          <wp:inline distT="0" distB="0" distL="0" distR="0" wp14:anchorId="1E122F7B" wp14:editId="3AB452E8">
            <wp:extent cx="5934075" cy="3648075"/>
            <wp:effectExtent l="0" t="0" r="9525" b="9525"/>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23" cstate="email">
                      <a:extLst>
                        <a:ext uri="{28A0092B-C50C-407E-A947-70E740481C1C}">
                          <a14:useLocalDpi xmlns:a14="http://schemas.microsoft.com/office/drawing/2010/main"/>
                        </a:ext>
                      </a:extLst>
                    </a:blip>
                    <a:srcRect/>
                    <a:stretch>
                      <a:fillRect/>
                    </a:stretch>
                  </pic:blipFill>
                  <pic:spPr bwMode="auto">
                    <a:xfrm>
                      <a:off x="0" y="0"/>
                      <a:ext cx="5934075" cy="3648075"/>
                    </a:xfrm>
                    <a:prstGeom prst="rect">
                      <a:avLst/>
                    </a:prstGeom>
                    <a:noFill/>
                    <a:ln>
                      <a:noFill/>
                    </a:ln>
                  </pic:spPr>
                </pic:pic>
              </a:graphicData>
            </a:graphic>
          </wp:inline>
        </w:drawing>
      </w:r>
      <w:r>
        <w:rPr>
          <w:noProof/>
          <w:lang w:val="fr-FR" w:eastAsia="fr-FR"/>
        </w:rPr>
        <w:drawing>
          <wp:inline distT="0" distB="0" distL="0" distR="0" wp14:anchorId="32DD643A" wp14:editId="725AC5A8">
            <wp:extent cx="5934075" cy="2781300"/>
            <wp:effectExtent l="0" t="0" r="952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24" cstate="email">
                      <a:extLst>
                        <a:ext uri="{28A0092B-C50C-407E-A947-70E740481C1C}">
                          <a14:useLocalDpi xmlns:a14="http://schemas.microsoft.com/office/drawing/2010/main"/>
                        </a:ext>
                      </a:extLst>
                    </a:blip>
                    <a:srcRect/>
                    <a:stretch>
                      <a:fillRect/>
                    </a:stretch>
                  </pic:blipFill>
                  <pic:spPr bwMode="auto">
                    <a:xfrm>
                      <a:off x="0" y="0"/>
                      <a:ext cx="5934075" cy="2781300"/>
                    </a:xfrm>
                    <a:prstGeom prst="rect">
                      <a:avLst/>
                    </a:prstGeom>
                    <a:noFill/>
                    <a:ln>
                      <a:noFill/>
                    </a:ln>
                  </pic:spPr>
                </pic:pic>
              </a:graphicData>
            </a:graphic>
          </wp:inline>
        </w:drawing>
      </w:r>
    </w:p>
    <w:p w:rsidR="00E16E38" w:rsidRPr="001D6726" w:rsidRDefault="00E16E38" w:rsidP="00832590">
      <w:pPr>
        <w:keepNext/>
        <w:rPr>
          <w:lang w:val="en-US"/>
        </w:rPr>
      </w:pPr>
    </w:p>
    <w:p w:rsidR="00E16E38" w:rsidRPr="00417548" w:rsidRDefault="00E16E38" w:rsidP="00832590">
      <w:pPr>
        <w:pStyle w:val="blankpage"/>
        <w:keepNext/>
        <w:rPr>
          <w:lang w:val="en-GB"/>
        </w:rPr>
      </w:pPr>
      <w:r w:rsidRPr="00417548">
        <w:rPr>
          <w:lang w:val="en-GB"/>
        </w:rPr>
        <w:lastRenderedPageBreak/>
        <w:t xml:space="preserve">END </w:t>
      </w:r>
      <w:bookmarkStart w:id="198" w:name="end_of_document"/>
      <w:r w:rsidRPr="00417548">
        <w:rPr>
          <w:lang w:val="en-GB"/>
        </w:rPr>
        <w:t xml:space="preserve">OF </w:t>
      </w:r>
      <w:bookmarkEnd w:id="198"/>
      <w:r w:rsidRPr="00417548">
        <w:rPr>
          <w:lang w:val="en-GB"/>
        </w:rPr>
        <w:t>DOCUMENT</w:t>
      </w:r>
    </w:p>
    <w:p w:rsidR="00E16E38" w:rsidRPr="00417548" w:rsidRDefault="00E16E38" w:rsidP="00832590">
      <w:pPr>
        <w:keepNext/>
        <w:rPr>
          <w:lang w:val="en-GB"/>
        </w:rPr>
      </w:pPr>
    </w:p>
    <w:p w:rsidR="00E16E38" w:rsidRPr="00417548" w:rsidRDefault="00E16E38" w:rsidP="00832590">
      <w:pPr>
        <w:keepNext/>
        <w:rPr>
          <w:lang w:val="en-GB"/>
        </w:rPr>
      </w:pPr>
    </w:p>
    <w:p w:rsidR="00E16E38" w:rsidRPr="00417548" w:rsidRDefault="00E16E38" w:rsidP="00832590">
      <w:pPr>
        <w:keepNext/>
        <w:rPr>
          <w:lang w:val="en-GB"/>
        </w:rPr>
      </w:pPr>
    </w:p>
    <w:p w:rsidR="00B24AE0" w:rsidRPr="00E16E38" w:rsidRDefault="00B24AE0" w:rsidP="00832590">
      <w:pPr>
        <w:keepNext/>
      </w:pPr>
    </w:p>
    <w:sectPr w:rsidR="00B24AE0" w:rsidRPr="00E16E38" w:rsidSect="0076254B">
      <w:headerReference w:type="default" r:id="rId25"/>
      <w:footerReference w:type="default" r:id="rId26"/>
      <w:headerReference w:type="first" r:id="rId27"/>
      <w:footerReference w:type="first" r:id="rId28"/>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9C0" w:rsidRDefault="00FD79C0" w:rsidP="005C4CDB">
      <w:pPr>
        <w:spacing w:after="0" w:line="240" w:lineRule="auto"/>
      </w:pPr>
      <w:r>
        <w:separator/>
      </w:r>
    </w:p>
  </w:endnote>
  <w:endnote w:type="continuationSeparator" w:id="0">
    <w:p w:rsidR="00FD79C0" w:rsidRDefault="00FD79C0"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DB02EA" w:rsidRPr="005215A5" w:rsidTr="007C12E0">
      <w:trPr>
        <w:trHeight w:val="284"/>
      </w:trPr>
      <w:tc>
        <w:tcPr>
          <w:tcW w:w="2590" w:type="dxa"/>
        </w:tcPr>
        <w:p w:rsidR="00DB02EA" w:rsidRDefault="00C77C3B">
          <w:pPr>
            <w:pStyle w:val="Pieddepage"/>
            <w:rPr>
              <w:lang w:val="en-GB"/>
            </w:rPr>
          </w:pPr>
          <w:fldSimple w:instr=" DOCPROPERTY &quot;project&quot;  \* MERGEFORMAT ">
            <w:r w:rsidR="00DB02EA">
              <w:t>ngEO Task 4</w:t>
            </w:r>
          </w:fldSimple>
        </w:p>
      </w:tc>
      <w:tc>
        <w:tcPr>
          <w:tcW w:w="2520" w:type="dxa"/>
        </w:tcPr>
        <w:p w:rsidR="00DB02EA" w:rsidRDefault="00DB02EA" w:rsidP="00A24D28">
          <w:pPr>
            <w:pStyle w:val="Pieddepage"/>
            <w:rPr>
              <w:lang w:val="en-GB"/>
            </w:rPr>
          </w:pPr>
          <w:r>
            <w:sym w:font="Symbol" w:char="F0D3"/>
          </w:r>
          <w:r>
            <w:rPr>
              <w:lang w:val="en-GB"/>
            </w:rPr>
            <w:t xml:space="preserve"> TELESPAZIO </w:t>
          </w:r>
          <w:r>
            <w:rPr>
              <w:bCs/>
            </w:rPr>
            <w:t>2015</w:t>
          </w:r>
          <w:r>
            <w:rPr>
              <w:lang w:val="en-GB"/>
            </w:rPr>
            <w:t>; all rights reserved</w:t>
          </w:r>
        </w:p>
      </w:tc>
      <w:tc>
        <w:tcPr>
          <w:tcW w:w="4384" w:type="dxa"/>
        </w:tcPr>
        <w:p w:rsidR="00DB02EA" w:rsidRPr="00E561D0" w:rsidRDefault="00C77C3B">
          <w:pPr>
            <w:pStyle w:val="Pieddepage"/>
          </w:pPr>
          <w:fldSimple w:instr=" DOCPROPERTY  Subsystem  \* MERGEFORMAT ">
            <w:r w:rsidR="00DB02EA">
              <w:t>Web Client</w:t>
            </w:r>
          </w:fldSimple>
          <w:r w:rsidR="00DB02EA">
            <w:t xml:space="preserve"> - </w:t>
          </w:r>
          <w:fldSimple w:instr=" DOCPROPERTY  Title  \* MERGEFORMAT ">
            <w:r w:rsidR="00DB02EA">
              <w:t>Test Report Document</w:t>
            </w:r>
          </w:fldSimple>
        </w:p>
      </w:tc>
    </w:tr>
  </w:tbl>
  <w:p w:rsidR="00DB02EA" w:rsidRPr="00E561D0" w:rsidRDefault="00DB02E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DB02EA" w:rsidRPr="006D68AB">
      <w:tc>
        <w:tcPr>
          <w:tcW w:w="1620" w:type="dxa"/>
        </w:tcPr>
        <w:p w:rsidR="00DB02EA" w:rsidRPr="006D68AB" w:rsidRDefault="00DB02EA">
          <w:pPr>
            <w:rPr>
              <w:rFonts w:ascii="Verdana" w:hAnsi="Verdana"/>
              <w:sz w:val="18"/>
              <w:szCs w:val="18"/>
            </w:rPr>
          </w:pPr>
          <w:r w:rsidRPr="006D68AB">
            <w:rPr>
              <w:rFonts w:ascii="Verdana" w:hAnsi="Verdana"/>
              <w:sz w:val="18"/>
              <w:szCs w:val="18"/>
            </w:rPr>
            <w:t>Prepared by:</w:t>
          </w:r>
        </w:p>
      </w:tc>
      <w:tc>
        <w:tcPr>
          <w:tcW w:w="3240" w:type="dxa"/>
        </w:tcPr>
        <w:p w:rsidR="00DB02EA" w:rsidRPr="006D68AB" w:rsidRDefault="00DB02EA">
          <w:pPr>
            <w:rPr>
              <w:rFonts w:ascii="Verdana" w:hAnsi="Verdana"/>
              <w:sz w:val="18"/>
              <w:szCs w:val="18"/>
            </w:rPr>
          </w:pPr>
          <w:r>
            <w:rPr>
              <w:rFonts w:ascii="Verdana" w:hAnsi="Verdana"/>
              <w:sz w:val="18"/>
              <w:szCs w:val="18"/>
            </w:rPr>
            <w:t>Emna Mokaddem, Magalie Bellou</w:t>
          </w:r>
        </w:p>
      </w:tc>
    </w:tr>
    <w:tr w:rsidR="00DB02EA" w:rsidRPr="006D68AB">
      <w:tc>
        <w:tcPr>
          <w:tcW w:w="1620" w:type="dxa"/>
        </w:tcPr>
        <w:p w:rsidR="00DB02EA" w:rsidRPr="006D68AB" w:rsidRDefault="00DB02EA">
          <w:pPr>
            <w:rPr>
              <w:rFonts w:ascii="Verdana" w:hAnsi="Verdana"/>
              <w:sz w:val="18"/>
              <w:szCs w:val="18"/>
            </w:rPr>
          </w:pPr>
        </w:p>
      </w:tc>
      <w:tc>
        <w:tcPr>
          <w:tcW w:w="3240" w:type="dxa"/>
        </w:tcPr>
        <w:p w:rsidR="00DB02EA" w:rsidRPr="006D68AB" w:rsidRDefault="00DB02EA">
          <w:pPr>
            <w:rPr>
              <w:rFonts w:ascii="Verdana" w:hAnsi="Verdana"/>
              <w:sz w:val="18"/>
              <w:szCs w:val="18"/>
            </w:rPr>
          </w:pPr>
        </w:p>
      </w:tc>
    </w:tr>
    <w:tr w:rsidR="00DB02EA" w:rsidRPr="006D68AB">
      <w:tc>
        <w:tcPr>
          <w:tcW w:w="1620" w:type="dxa"/>
        </w:tcPr>
        <w:p w:rsidR="00DB02EA" w:rsidRPr="006D68AB" w:rsidRDefault="00DB02EA">
          <w:pPr>
            <w:rPr>
              <w:rFonts w:ascii="Verdana" w:hAnsi="Verdana"/>
              <w:sz w:val="18"/>
              <w:szCs w:val="18"/>
            </w:rPr>
          </w:pPr>
          <w:r w:rsidRPr="006D68AB">
            <w:rPr>
              <w:rFonts w:ascii="Verdana" w:hAnsi="Verdana"/>
              <w:sz w:val="18"/>
              <w:szCs w:val="18"/>
            </w:rPr>
            <w:t>Authorized by:</w:t>
          </w:r>
        </w:p>
      </w:tc>
      <w:tc>
        <w:tcPr>
          <w:tcW w:w="3240" w:type="dxa"/>
        </w:tcPr>
        <w:p w:rsidR="00DB02EA" w:rsidRPr="006D68AB" w:rsidRDefault="00DB02EA">
          <w:pPr>
            <w:rPr>
              <w:rFonts w:ascii="Verdana" w:hAnsi="Verdana"/>
              <w:sz w:val="18"/>
              <w:szCs w:val="18"/>
              <w:lang w:val="en-GB"/>
            </w:rPr>
          </w:pPr>
        </w:p>
      </w:tc>
    </w:tr>
    <w:tr w:rsidR="00DB02EA" w:rsidRPr="006D68AB">
      <w:tc>
        <w:tcPr>
          <w:tcW w:w="1620" w:type="dxa"/>
        </w:tcPr>
        <w:p w:rsidR="00DB02EA" w:rsidRPr="006D68AB" w:rsidRDefault="00DB02EA">
          <w:pPr>
            <w:rPr>
              <w:rFonts w:ascii="Verdana" w:hAnsi="Verdana"/>
              <w:sz w:val="18"/>
              <w:szCs w:val="18"/>
              <w:lang w:val="en-GB"/>
            </w:rPr>
          </w:pPr>
        </w:p>
      </w:tc>
      <w:tc>
        <w:tcPr>
          <w:tcW w:w="3240" w:type="dxa"/>
        </w:tcPr>
        <w:p w:rsidR="00DB02EA" w:rsidRPr="006D68AB" w:rsidRDefault="00DB02EA">
          <w:pPr>
            <w:rPr>
              <w:rFonts w:ascii="Verdana" w:hAnsi="Verdana"/>
              <w:sz w:val="18"/>
              <w:szCs w:val="18"/>
              <w:lang w:val="en-GB"/>
            </w:rPr>
          </w:pPr>
        </w:p>
      </w:tc>
    </w:tr>
  </w:tbl>
  <w:p w:rsidR="00DB02EA" w:rsidRPr="006D68AB" w:rsidRDefault="00DB02EA">
    <w:pPr>
      <w:pStyle w:val="Pieddepage"/>
      <w:tabs>
        <w:tab w:val="clear" w:pos="4252"/>
        <w:tab w:val="clear" w:pos="8504"/>
        <w:tab w:val="center" w:pos="4750"/>
        <w:tab w:val="right" w:pos="8644"/>
      </w:tabs>
      <w:rPr>
        <w:bCs/>
        <w:sz w:val="18"/>
        <w:szCs w:val="18"/>
      </w:rPr>
    </w:pPr>
  </w:p>
  <w:p w:rsidR="00DB02EA" w:rsidRPr="006D68AB" w:rsidRDefault="00DB02EA">
    <w:pPr>
      <w:pStyle w:val="Pieddepage"/>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DB02EA" w:rsidRPr="006D68AB">
      <w:trPr>
        <w:jc w:val="right"/>
      </w:trPr>
      <w:tc>
        <w:tcPr>
          <w:tcW w:w="1620" w:type="dxa"/>
        </w:tcPr>
        <w:p w:rsidR="00DB02EA" w:rsidRPr="009C1444" w:rsidRDefault="00DB02EA">
          <w:pPr>
            <w:rPr>
              <w:rFonts w:ascii="Verdana" w:hAnsi="Verdana"/>
              <w:sz w:val="18"/>
              <w:szCs w:val="18"/>
              <w:lang w:val="en-US"/>
            </w:rPr>
          </w:pPr>
          <w:r w:rsidRPr="009C1444">
            <w:rPr>
              <w:rFonts w:ascii="Verdana" w:hAnsi="Verdana"/>
              <w:sz w:val="18"/>
              <w:szCs w:val="18"/>
              <w:lang w:val="en-US"/>
            </w:rPr>
            <w:t>Code:</w:t>
          </w:r>
        </w:p>
      </w:tc>
      <w:tc>
        <w:tcPr>
          <w:tcW w:w="3304" w:type="dxa"/>
        </w:tcPr>
        <w:p w:rsidR="00DB02EA" w:rsidRPr="009C1444" w:rsidRDefault="00DB02EA">
          <w:pPr>
            <w:rPr>
              <w:rFonts w:ascii="Verdana" w:hAnsi="Verdana"/>
              <w:sz w:val="18"/>
              <w:szCs w:val="18"/>
              <w:lang w:val="en-US"/>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ngEO-WEBC-SSTR</w:t>
          </w:r>
          <w:r w:rsidRPr="006D68AB">
            <w:rPr>
              <w:rFonts w:ascii="Verdana" w:hAnsi="Verdana"/>
              <w:sz w:val="18"/>
              <w:szCs w:val="18"/>
            </w:rPr>
            <w:fldChar w:fldCharType="end"/>
          </w:r>
        </w:p>
      </w:tc>
    </w:tr>
    <w:tr w:rsidR="00DB02EA" w:rsidRPr="006D68AB">
      <w:trPr>
        <w:jc w:val="right"/>
      </w:trPr>
      <w:tc>
        <w:tcPr>
          <w:tcW w:w="1620" w:type="dxa"/>
        </w:tcPr>
        <w:p w:rsidR="00DB02EA" w:rsidRPr="006D68AB" w:rsidRDefault="00DB02EA">
          <w:pPr>
            <w:rPr>
              <w:rFonts w:ascii="Verdana" w:hAnsi="Verdana"/>
              <w:sz w:val="18"/>
              <w:szCs w:val="18"/>
            </w:rPr>
          </w:pPr>
          <w:r w:rsidRPr="006D68AB">
            <w:rPr>
              <w:rFonts w:ascii="Verdana" w:hAnsi="Verdana"/>
              <w:sz w:val="18"/>
              <w:szCs w:val="18"/>
            </w:rPr>
            <w:t>Version:</w:t>
          </w:r>
        </w:p>
      </w:tc>
      <w:tc>
        <w:tcPr>
          <w:tcW w:w="3304" w:type="dxa"/>
        </w:tcPr>
        <w:p w:rsidR="00DB02EA" w:rsidRPr="006D68AB" w:rsidRDefault="00DB02EA">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r>
            <w:rPr>
              <w:rFonts w:ascii="Verdana" w:hAnsi="Verdana"/>
              <w:sz w:val="18"/>
              <w:szCs w:val="18"/>
            </w:rPr>
            <w:t>2.2</w:t>
          </w:r>
          <w:r w:rsidRPr="006D68AB">
            <w:rPr>
              <w:rFonts w:ascii="Verdana" w:hAnsi="Verdana"/>
              <w:sz w:val="18"/>
              <w:szCs w:val="18"/>
            </w:rPr>
            <w:fldChar w:fldCharType="end"/>
          </w:r>
        </w:p>
      </w:tc>
    </w:tr>
    <w:tr w:rsidR="00DB02EA" w:rsidRPr="006D68AB">
      <w:trPr>
        <w:jc w:val="right"/>
      </w:trPr>
      <w:tc>
        <w:tcPr>
          <w:tcW w:w="1620" w:type="dxa"/>
        </w:tcPr>
        <w:p w:rsidR="00DB02EA" w:rsidRPr="006D68AB" w:rsidRDefault="00DB02EA">
          <w:pPr>
            <w:rPr>
              <w:rFonts w:ascii="Verdana" w:hAnsi="Verdana"/>
              <w:sz w:val="18"/>
              <w:szCs w:val="18"/>
            </w:rPr>
          </w:pPr>
          <w:r w:rsidRPr="006D68AB">
            <w:rPr>
              <w:rFonts w:ascii="Verdana" w:hAnsi="Verdana"/>
              <w:sz w:val="18"/>
              <w:szCs w:val="18"/>
            </w:rPr>
            <w:t>Date:</w:t>
          </w:r>
        </w:p>
      </w:tc>
      <w:tc>
        <w:tcPr>
          <w:tcW w:w="3304" w:type="dxa"/>
        </w:tcPr>
        <w:p w:rsidR="00DB02EA" w:rsidRPr="006D68AB" w:rsidRDefault="00DB02EA">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r>
            <w:rPr>
              <w:rFonts w:ascii="Verdana" w:hAnsi="Verdana"/>
              <w:sz w:val="18"/>
              <w:szCs w:val="18"/>
            </w:rPr>
            <w:t>06/03/2015</w:t>
          </w:r>
          <w:r w:rsidRPr="006D68AB">
            <w:rPr>
              <w:rFonts w:ascii="Verdana" w:hAnsi="Verdana"/>
              <w:sz w:val="18"/>
              <w:szCs w:val="18"/>
            </w:rPr>
            <w:fldChar w:fldCharType="end"/>
          </w:r>
        </w:p>
      </w:tc>
    </w:tr>
  </w:tbl>
  <w:p w:rsidR="00DB02EA" w:rsidRDefault="00DB02EA">
    <w:pPr>
      <w:pStyle w:val="Pieddepage"/>
      <w:tabs>
        <w:tab w:val="clear" w:pos="4252"/>
        <w:tab w:val="clear" w:pos="8504"/>
        <w:tab w:val="center" w:pos="4750"/>
        <w:tab w:val="right" w:pos="8644"/>
      </w:tabs>
      <w:rPr>
        <w:bCs/>
      </w:rPr>
    </w:pPr>
  </w:p>
  <w:p w:rsidR="00DB02EA" w:rsidRDefault="00DB02EA">
    <w:pPr>
      <w:pStyle w:val="Pieddepage"/>
      <w:tabs>
        <w:tab w:val="clear" w:pos="4252"/>
        <w:tab w:val="clear" w:pos="8504"/>
        <w:tab w:val="center" w:pos="4750"/>
        <w:tab w:val="right" w:pos="8644"/>
      </w:tabs>
      <w:rPr>
        <w:bCs/>
      </w:rPr>
    </w:pPr>
  </w:p>
  <w:p w:rsidR="00DB02EA" w:rsidRDefault="00DB02EA">
    <w:pPr>
      <w:pStyle w:val="Pieddepage"/>
      <w:tabs>
        <w:tab w:val="clear" w:pos="4252"/>
        <w:tab w:val="clear" w:pos="8504"/>
        <w:tab w:val="center" w:pos="4750"/>
        <w:tab w:val="right" w:pos="8644"/>
      </w:tabs>
      <w:rPr>
        <w:bCs/>
      </w:rPr>
    </w:pPr>
  </w:p>
  <w:p w:rsidR="00DB02EA" w:rsidRDefault="00DB02EA">
    <w:pPr>
      <w:pStyle w:val="Pieddepage"/>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DB02EA">
      <w:trPr>
        <w:cantSplit/>
      </w:trPr>
      <w:tc>
        <w:tcPr>
          <w:tcW w:w="4750" w:type="dxa"/>
        </w:tcPr>
        <w:p w:rsidR="00DB02EA" w:rsidRDefault="00DB02EA">
          <w:pPr>
            <w:pStyle w:val="Pieddepage"/>
          </w:pPr>
        </w:p>
      </w:tc>
      <w:tc>
        <w:tcPr>
          <w:tcW w:w="3894" w:type="dxa"/>
        </w:tcPr>
        <w:p w:rsidR="00DB02EA" w:rsidRDefault="00DB02EA" w:rsidP="00A24D28">
          <w:pPr>
            <w:pStyle w:val="Pieddepage"/>
          </w:pPr>
          <w:r>
            <w:rPr>
              <w:bCs/>
            </w:rPr>
            <w:sym w:font="Symbol" w:char="F0D3"/>
          </w:r>
          <w:r>
            <w:rPr>
              <w:bCs/>
            </w:rPr>
            <w:t xml:space="preserve"> TELESPAZIO, 2015; all rights reserved</w:t>
          </w:r>
        </w:p>
      </w:tc>
    </w:tr>
  </w:tbl>
  <w:p w:rsidR="00DB02EA" w:rsidRDefault="00DB02E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9C0" w:rsidRDefault="00FD79C0" w:rsidP="005C4CDB">
      <w:pPr>
        <w:spacing w:after="0" w:line="240" w:lineRule="auto"/>
      </w:pPr>
      <w:r>
        <w:separator/>
      </w:r>
    </w:p>
  </w:footnote>
  <w:footnote w:type="continuationSeparator" w:id="0">
    <w:p w:rsidR="00FD79C0" w:rsidRDefault="00FD79C0"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DB02EA">
      <w:tc>
        <w:tcPr>
          <w:tcW w:w="2654" w:type="dxa"/>
        </w:tcPr>
        <w:p w:rsidR="00DB02EA" w:rsidRDefault="00DB02EA">
          <w:r>
            <w:rPr>
              <w:noProof/>
              <w:lang w:val="fr-FR" w:eastAsia="fr-FR"/>
            </w:rPr>
            <w:drawing>
              <wp:inline distT="0" distB="0" distL="0" distR="0" wp14:anchorId="498BC41D" wp14:editId="11EF6554">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DB02EA" w:rsidRDefault="00DB02EA">
          <w:pPr>
            <w:pStyle w:val="En-tte"/>
            <w:jc w:val="right"/>
            <w:rPr>
              <w:b/>
              <w:bCs/>
              <w:lang w:val="fr-FR"/>
            </w:rPr>
          </w:pPr>
        </w:p>
      </w:tc>
      <w:tc>
        <w:tcPr>
          <w:tcW w:w="1260" w:type="dxa"/>
        </w:tcPr>
        <w:p w:rsidR="00DB02EA" w:rsidRDefault="00DB02EA">
          <w:pPr>
            <w:pStyle w:val="En-tte"/>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280F045C" wp14:editId="632703C7">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02EA" w:rsidRPr="00061441" w:rsidRDefault="00DB02EA">
                                <w:pPr>
                                  <w:pStyle w:val="En-tte"/>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00C54E27">
                                  <w:t>ngEO-WEBC-SSTR</w:t>
                                </w:r>
                                <w:proofErr w:type="gramEnd"/>
                                <w:r>
                                  <w:fldChar w:fldCharType="end"/>
                                </w:r>
                              </w:p>
                              <w:p w:rsidR="00DB02EA" w:rsidRDefault="00C77C3B">
                                <w:pPr>
                                  <w:pStyle w:val="En-tte"/>
                                  <w:tabs>
                                    <w:tab w:val="clear" w:pos="4252"/>
                                    <w:tab w:val="clear" w:pos="8504"/>
                                  </w:tabs>
                                  <w:spacing w:before="40" w:after="40"/>
                                  <w:jc w:val="right"/>
                                </w:pPr>
                                <w:fldSimple w:instr=" DOCPROPERTY &quot;date&quot;  \* MERGEFORMAT ">
                                  <w:ins w:id="199" w:author="Alihoussen Irchad" w:date="2015-06-05T16:02:00Z">
                                    <w:r w:rsidR="00C54E27">
                                      <w:t>05/06/2015</w:t>
                                    </w:r>
                                  </w:ins>
                                  <w:del w:id="200" w:author="Alihoussen Irchad" w:date="2015-06-05T16:02:00Z">
                                    <w:r w:rsidR="00DB02EA" w:rsidDel="00C54E27">
                                      <w:delText>06/03/2015</w:delText>
                                    </w:r>
                                  </w:del>
                                </w:fldSimple>
                              </w:p>
                              <w:p w:rsidR="00DB02EA" w:rsidRDefault="00C77C3B">
                                <w:pPr>
                                  <w:pStyle w:val="En-tte"/>
                                  <w:tabs>
                                    <w:tab w:val="clear" w:pos="4252"/>
                                    <w:tab w:val="clear" w:pos="8504"/>
                                  </w:tabs>
                                  <w:spacing w:before="40" w:after="40"/>
                                  <w:jc w:val="right"/>
                                </w:pPr>
                                <w:fldSimple w:instr=" DOCPROPERTY &quot;version&quot;  \* MERGEFORMAT ">
                                  <w:ins w:id="201" w:author="Alihoussen Irchad" w:date="2015-06-05T16:02:00Z">
                                    <w:r w:rsidR="00C54E27">
                                      <w:t>2.3</w:t>
                                    </w:r>
                                  </w:ins>
                                  <w:del w:id="202" w:author="Alihoussen Irchad" w:date="2015-06-05T16:02:00Z">
                                    <w:r w:rsidR="00C54E27" w:rsidDel="00C54E27">
                                      <w:delText>2.2</w:delText>
                                    </w:r>
                                  </w:del>
                                </w:fldSimple>
                              </w:p>
                              <w:p w:rsidR="00DB02EA" w:rsidRDefault="00DB02EA">
                                <w:pPr>
                                  <w:pStyle w:val="En-tte"/>
                                  <w:spacing w:before="40" w:after="40"/>
                                  <w:jc w:val="right"/>
                                </w:pPr>
                                <w:r>
                                  <w:fldChar w:fldCharType="begin"/>
                                </w:r>
                                <w:r>
                                  <w:instrText xml:space="preserve"> PAGE  \* MERGEFORMAT </w:instrText>
                                </w:r>
                                <w:r>
                                  <w:fldChar w:fldCharType="separate"/>
                                </w:r>
                                <w:r w:rsidR="00C54E27">
                                  <w:rPr>
                                    <w:noProof/>
                                  </w:rPr>
                                  <w:t>4</w:t>
                                </w:r>
                                <w:r>
                                  <w:rPr>
                                    <w:noProof/>
                                  </w:rPr>
                                  <w:fldChar w:fldCharType="end"/>
                                </w:r>
                                <w:r>
                                  <w:t xml:space="preserve"> of </w:t>
                                </w:r>
                                <w:r>
                                  <w:fldChar w:fldCharType="begin"/>
                                </w:r>
                                <w:r>
                                  <w:instrText xml:space="preserve"> PAGEREF end_of_document \h </w:instrText>
                                </w:r>
                                <w:r>
                                  <w:fldChar w:fldCharType="separate"/>
                                </w:r>
                                <w:ins w:id="203" w:author="Alihoussen Irchad" w:date="2015-06-05T16:02:00Z">
                                  <w:r w:rsidR="00C54E27">
                                    <w:rPr>
                                      <w:noProof/>
                                    </w:rPr>
                                    <w:t>73</w:t>
                                  </w:r>
                                </w:ins>
                                <w:del w:id="204" w:author="Alihoussen Irchad" w:date="2015-06-05T15:57:00Z">
                                  <w:r w:rsidR="00682026" w:rsidDel="00682026">
                                    <w:rPr>
                                      <w:noProof/>
                                    </w:rPr>
                                    <w:delText>72</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DB02EA" w:rsidRPr="00061441" w:rsidRDefault="00DB02EA">
                          <w:pPr>
                            <w:pStyle w:val="En-tte"/>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00C54E27">
                            <w:t>ngEO-WEBC-SSTR</w:t>
                          </w:r>
                          <w:proofErr w:type="gramEnd"/>
                          <w:r>
                            <w:fldChar w:fldCharType="end"/>
                          </w:r>
                        </w:p>
                        <w:p w:rsidR="00DB02EA" w:rsidRDefault="00C77C3B">
                          <w:pPr>
                            <w:pStyle w:val="En-tte"/>
                            <w:tabs>
                              <w:tab w:val="clear" w:pos="4252"/>
                              <w:tab w:val="clear" w:pos="8504"/>
                            </w:tabs>
                            <w:spacing w:before="40" w:after="40"/>
                            <w:jc w:val="right"/>
                          </w:pPr>
                          <w:fldSimple w:instr=" DOCPROPERTY &quot;date&quot;  \* MERGEFORMAT ">
                            <w:ins w:id="205" w:author="Alihoussen Irchad" w:date="2015-06-05T16:02:00Z">
                              <w:r w:rsidR="00C54E27">
                                <w:t>05/06/2015</w:t>
                              </w:r>
                            </w:ins>
                            <w:del w:id="206" w:author="Alihoussen Irchad" w:date="2015-06-05T16:02:00Z">
                              <w:r w:rsidR="00DB02EA" w:rsidDel="00C54E27">
                                <w:delText>06/03/2015</w:delText>
                              </w:r>
                            </w:del>
                          </w:fldSimple>
                        </w:p>
                        <w:p w:rsidR="00DB02EA" w:rsidRDefault="00C77C3B">
                          <w:pPr>
                            <w:pStyle w:val="En-tte"/>
                            <w:tabs>
                              <w:tab w:val="clear" w:pos="4252"/>
                              <w:tab w:val="clear" w:pos="8504"/>
                            </w:tabs>
                            <w:spacing w:before="40" w:after="40"/>
                            <w:jc w:val="right"/>
                          </w:pPr>
                          <w:fldSimple w:instr=" DOCPROPERTY &quot;version&quot;  \* MERGEFORMAT ">
                            <w:ins w:id="207" w:author="Alihoussen Irchad" w:date="2015-06-05T16:02:00Z">
                              <w:r w:rsidR="00C54E27">
                                <w:t>2.3</w:t>
                              </w:r>
                            </w:ins>
                            <w:del w:id="208" w:author="Alihoussen Irchad" w:date="2015-06-05T16:02:00Z">
                              <w:r w:rsidR="00C54E27" w:rsidDel="00C54E27">
                                <w:delText>2.2</w:delText>
                              </w:r>
                            </w:del>
                          </w:fldSimple>
                        </w:p>
                        <w:p w:rsidR="00DB02EA" w:rsidRDefault="00DB02EA">
                          <w:pPr>
                            <w:pStyle w:val="En-tte"/>
                            <w:spacing w:before="40" w:after="40"/>
                            <w:jc w:val="right"/>
                          </w:pPr>
                          <w:r>
                            <w:fldChar w:fldCharType="begin"/>
                          </w:r>
                          <w:r>
                            <w:instrText xml:space="preserve"> PAGE  \* MERGEFORMAT </w:instrText>
                          </w:r>
                          <w:r>
                            <w:fldChar w:fldCharType="separate"/>
                          </w:r>
                          <w:r w:rsidR="00C54E27">
                            <w:rPr>
                              <w:noProof/>
                            </w:rPr>
                            <w:t>4</w:t>
                          </w:r>
                          <w:r>
                            <w:rPr>
                              <w:noProof/>
                            </w:rPr>
                            <w:fldChar w:fldCharType="end"/>
                          </w:r>
                          <w:r>
                            <w:t xml:space="preserve"> of </w:t>
                          </w:r>
                          <w:r>
                            <w:fldChar w:fldCharType="begin"/>
                          </w:r>
                          <w:r>
                            <w:instrText xml:space="preserve"> PAGEREF end_of_document \h </w:instrText>
                          </w:r>
                          <w:r>
                            <w:fldChar w:fldCharType="separate"/>
                          </w:r>
                          <w:ins w:id="209" w:author="Alihoussen Irchad" w:date="2015-06-05T16:02:00Z">
                            <w:r w:rsidR="00C54E27">
                              <w:rPr>
                                <w:noProof/>
                              </w:rPr>
                              <w:t>73</w:t>
                            </w:r>
                          </w:ins>
                          <w:del w:id="210" w:author="Alihoussen Irchad" w:date="2015-06-05T15:57:00Z">
                            <w:r w:rsidR="00682026" w:rsidDel="00682026">
                              <w:rPr>
                                <w:noProof/>
                              </w:rPr>
                              <w:delText>72</w:delText>
                            </w:r>
                          </w:del>
                          <w:r>
                            <w:fldChar w:fldCharType="end"/>
                          </w:r>
                        </w:p>
                      </w:txbxContent>
                    </v:textbox>
                  </v:shape>
                </w:pict>
              </mc:Fallback>
            </mc:AlternateContent>
          </w:r>
          <w:r>
            <w:rPr>
              <w:lang w:val="fr-FR"/>
            </w:rPr>
            <w:t>Code:</w:t>
          </w:r>
        </w:p>
        <w:p w:rsidR="00DB02EA" w:rsidRDefault="00DB02EA">
          <w:pPr>
            <w:pStyle w:val="En-tte"/>
            <w:spacing w:before="40" w:after="40"/>
            <w:jc w:val="right"/>
            <w:rPr>
              <w:lang w:val="fr-FR"/>
            </w:rPr>
          </w:pPr>
          <w:r>
            <w:rPr>
              <w:lang w:val="fr-FR"/>
            </w:rPr>
            <w:t>Date:</w:t>
          </w:r>
        </w:p>
        <w:p w:rsidR="00DB02EA" w:rsidRDefault="00DB02EA">
          <w:pPr>
            <w:pStyle w:val="En-tte"/>
            <w:spacing w:before="40" w:after="40"/>
            <w:jc w:val="right"/>
            <w:rPr>
              <w:lang w:val="fr-FR"/>
            </w:rPr>
          </w:pPr>
          <w:r>
            <w:rPr>
              <w:lang w:val="fr-FR"/>
            </w:rPr>
            <w:t>Version:</w:t>
          </w:r>
        </w:p>
        <w:p w:rsidR="00DB02EA" w:rsidRDefault="00DB02EA">
          <w:pPr>
            <w:pStyle w:val="En-tte"/>
            <w:spacing w:before="40" w:after="40"/>
            <w:jc w:val="right"/>
            <w:rPr>
              <w:b/>
              <w:bCs/>
            </w:rPr>
          </w:pPr>
          <w:r>
            <w:t>Page:</w:t>
          </w:r>
        </w:p>
      </w:tc>
    </w:tr>
  </w:tbl>
  <w:p w:rsidR="00DB02EA" w:rsidRDefault="00DB02E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DB02EA" w:rsidTr="00780D9E">
      <w:trPr>
        <w:trHeight w:val="992"/>
      </w:trPr>
      <w:tc>
        <w:tcPr>
          <w:tcW w:w="4747" w:type="dxa"/>
        </w:tcPr>
        <w:p w:rsidR="00DB02EA" w:rsidRDefault="00DB02EA" w:rsidP="003829C8">
          <w:pPr>
            <w:pStyle w:val="En-tte"/>
            <w:ind w:left="6372"/>
            <w:rPr>
              <w:noProof/>
              <w:lang w:val="es-ES"/>
            </w:rPr>
          </w:pPr>
        </w:p>
        <w:p w:rsidR="00DB02EA" w:rsidRPr="00E561D0" w:rsidRDefault="00DB02EA" w:rsidP="003829C8">
          <w:pPr>
            <w:tabs>
              <w:tab w:val="left" w:pos="3844"/>
            </w:tabs>
          </w:pPr>
          <w:r>
            <w:rPr>
              <w:noProof/>
              <w:lang w:val="fr-FR" w:eastAsia="fr-FR"/>
            </w:rPr>
            <w:drawing>
              <wp:inline distT="0" distB="0" distL="0" distR="0" wp14:anchorId="6AC8D8A2" wp14:editId="362BBBE8">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DB02EA" w:rsidRDefault="00DB02EA" w:rsidP="00780D9E">
          <w:pPr>
            <w:pStyle w:val="En-tte"/>
            <w:jc w:val="right"/>
          </w:pPr>
        </w:p>
      </w:tc>
    </w:tr>
  </w:tbl>
  <w:p w:rsidR="00DB02EA" w:rsidRDefault="00DB02EA">
    <w:pPr>
      <w:pStyle w:val="En-tte"/>
    </w:pPr>
  </w:p>
  <w:p w:rsidR="00DB02EA" w:rsidRDefault="00DB02EA"/>
  <w:p w:rsidR="00DB02EA" w:rsidRDefault="00DB02EA" w:rsidP="005C4CDB">
    <w:pPr>
      <w:rPr>
        <w:lang w:val="en-US"/>
      </w:rPr>
    </w:pPr>
  </w:p>
  <w:p w:rsidR="00DB02EA" w:rsidRDefault="00DB02EA" w:rsidP="005C4CDB">
    <w:pPr>
      <w:rPr>
        <w:lang w:val="en-US"/>
      </w:rPr>
    </w:pPr>
  </w:p>
  <w:p w:rsidR="00DB02EA" w:rsidRDefault="00DB02EA" w:rsidP="005C4CDB">
    <w:pPr>
      <w:rPr>
        <w:lang w:val="en-US"/>
      </w:rPr>
    </w:pPr>
  </w:p>
  <w:p w:rsidR="00DB02EA" w:rsidRPr="005C4CDB" w:rsidRDefault="00DB02EA">
    <w:pPr>
      <w:rPr>
        <w:lang w:val="en-US"/>
      </w:rPr>
    </w:pPr>
  </w:p>
  <w:p w:rsidR="00DB02EA" w:rsidRDefault="00DB02E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F4C9D"/>
    <w:multiLevelType w:val="hybridMultilevel"/>
    <w:tmpl w:val="3FC865E4"/>
    <w:lvl w:ilvl="0" w:tplc="9D7E5272">
      <w:numFmt w:val="bullet"/>
      <w:lvlText w:val=""/>
      <w:lvlJc w:val="left"/>
      <w:pPr>
        <w:ind w:left="2118" w:hanging="705"/>
      </w:pPr>
      <w:rPr>
        <w:rFonts w:ascii="Symbol" w:eastAsia="Times New Roman" w:hAnsi="Symbol" w:cs="Times New Roman" w:hint="default"/>
      </w:rPr>
    </w:lvl>
    <w:lvl w:ilvl="1" w:tplc="0C0A0003" w:tentative="1">
      <w:start w:val="1"/>
      <w:numFmt w:val="bullet"/>
      <w:lvlText w:val="o"/>
      <w:lvlJc w:val="left"/>
      <w:pPr>
        <w:ind w:left="2493" w:hanging="360"/>
      </w:pPr>
      <w:rPr>
        <w:rFonts w:ascii="Courier New" w:hAnsi="Courier New" w:cs="Courier New" w:hint="default"/>
      </w:rPr>
    </w:lvl>
    <w:lvl w:ilvl="2" w:tplc="0C0A0005" w:tentative="1">
      <w:start w:val="1"/>
      <w:numFmt w:val="bullet"/>
      <w:lvlText w:val=""/>
      <w:lvlJc w:val="left"/>
      <w:pPr>
        <w:ind w:left="3213" w:hanging="360"/>
      </w:pPr>
      <w:rPr>
        <w:rFonts w:ascii="Wingdings" w:hAnsi="Wingdings" w:hint="default"/>
      </w:rPr>
    </w:lvl>
    <w:lvl w:ilvl="3" w:tplc="0C0A0001" w:tentative="1">
      <w:start w:val="1"/>
      <w:numFmt w:val="bullet"/>
      <w:lvlText w:val=""/>
      <w:lvlJc w:val="left"/>
      <w:pPr>
        <w:ind w:left="3933" w:hanging="360"/>
      </w:pPr>
      <w:rPr>
        <w:rFonts w:ascii="Symbol" w:hAnsi="Symbol" w:hint="default"/>
      </w:rPr>
    </w:lvl>
    <w:lvl w:ilvl="4" w:tplc="0C0A0003" w:tentative="1">
      <w:start w:val="1"/>
      <w:numFmt w:val="bullet"/>
      <w:lvlText w:val="o"/>
      <w:lvlJc w:val="left"/>
      <w:pPr>
        <w:ind w:left="4653" w:hanging="360"/>
      </w:pPr>
      <w:rPr>
        <w:rFonts w:ascii="Courier New" w:hAnsi="Courier New" w:cs="Courier New" w:hint="default"/>
      </w:rPr>
    </w:lvl>
    <w:lvl w:ilvl="5" w:tplc="0C0A0005" w:tentative="1">
      <w:start w:val="1"/>
      <w:numFmt w:val="bullet"/>
      <w:lvlText w:val=""/>
      <w:lvlJc w:val="left"/>
      <w:pPr>
        <w:ind w:left="5373" w:hanging="360"/>
      </w:pPr>
      <w:rPr>
        <w:rFonts w:ascii="Wingdings" w:hAnsi="Wingdings" w:hint="default"/>
      </w:rPr>
    </w:lvl>
    <w:lvl w:ilvl="6" w:tplc="0C0A0001" w:tentative="1">
      <w:start w:val="1"/>
      <w:numFmt w:val="bullet"/>
      <w:lvlText w:val=""/>
      <w:lvlJc w:val="left"/>
      <w:pPr>
        <w:ind w:left="6093" w:hanging="360"/>
      </w:pPr>
      <w:rPr>
        <w:rFonts w:ascii="Symbol" w:hAnsi="Symbol" w:hint="default"/>
      </w:rPr>
    </w:lvl>
    <w:lvl w:ilvl="7" w:tplc="0C0A0003" w:tentative="1">
      <w:start w:val="1"/>
      <w:numFmt w:val="bullet"/>
      <w:lvlText w:val="o"/>
      <w:lvlJc w:val="left"/>
      <w:pPr>
        <w:ind w:left="6813" w:hanging="360"/>
      </w:pPr>
      <w:rPr>
        <w:rFonts w:ascii="Courier New" w:hAnsi="Courier New" w:cs="Courier New" w:hint="default"/>
      </w:rPr>
    </w:lvl>
    <w:lvl w:ilvl="8" w:tplc="0C0A0005" w:tentative="1">
      <w:start w:val="1"/>
      <w:numFmt w:val="bullet"/>
      <w:lvlText w:val=""/>
      <w:lvlJc w:val="left"/>
      <w:pPr>
        <w:ind w:left="7533" w:hanging="360"/>
      </w:pPr>
      <w:rPr>
        <w:rFonts w:ascii="Wingdings" w:hAnsi="Wingdings" w:hint="default"/>
      </w:rPr>
    </w:lvl>
  </w:abstractNum>
  <w:abstractNum w:abstractNumId="1">
    <w:nsid w:val="079F208F"/>
    <w:multiLevelType w:val="hybridMultilevel"/>
    <w:tmpl w:val="C63C95CE"/>
    <w:lvl w:ilvl="0" w:tplc="3A820224">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0B9047B1"/>
    <w:multiLevelType w:val="hybridMultilevel"/>
    <w:tmpl w:val="BF3CD19A"/>
    <w:lvl w:ilvl="0" w:tplc="0C0A0019">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16450C1D"/>
    <w:multiLevelType w:val="hybridMultilevel"/>
    <w:tmpl w:val="EB722276"/>
    <w:lvl w:ilvl="0" w:tplc="9D7E5272">
      <w:numFmt w:val="bullet"/>
      <w:lvlText w:val=""/>
      <w:lvlJc w:val="left"/>
      <w:pPr>
        <w:ind w:left="2118" w:hanging="705"/>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18363FE"/>
    <w:multiLevelType w:val="multilevel"/>
    <w:tmpl w:val="E66412D0"/>
    <w:lvl w:ilvl="0">
      <w:start w:val="1"/>
      <w:numFmt w:val="decimal"/>
      <w:lvlText w:val="%1."/>
      <w:lvlJc w:val="left"/>
      <w:pPr>
        <w:ind w:left="360" w:hanging="360"/>
      </w:pPr>
      <w:rPr>
        <w:rFonts w:hint="default"/>
        <w:b w:val="0"/>
        <w:i w:val="0"/>
        <w:vanish w:val="0"/>
        <w:color w:val="4F81BD" w:themeColor="accent1"/>
        <w:spacing w:val="-20"/>
        <w:sz w:val="28"/>
      </w:rPr>
    </w:lvl>
    <w:lvl w:ilvl="1">
      <w:start w:val="1"/>
      <w:numFmt w:val="decimal"/>
      <w:suff w:val="space"/>
      <w:lvlText w:val="%1.%2."/>
      <w:lvlJc w:val="left"/>
      <w:pPr>
        <w:ind w:left="0" w:firstLine="0"/>
      </w:pPr>
      <w:rPr>
        <w:rFonts w:ascii="Verdana" w:hAnsi="Verdana" w:hint="default"/>
        <w:b w:val="0"/>
        <w:i w:val="0"/>
        <w:color w:val="auto"/>
        <w:spacing w:val="-20"/>
        <w:sz w:val="26"/>
      </w:rPr>
    </w:lvl>
    <w:lvl w:ilvl="2">
      <w:start w:val="1"/>
      <w:numFmt w:val="decimal"/>
      <w:suff w:val="space"/>
      <w:lvlText w:val="%1.%2.%3."/>
      <w:lvlJc w:val="left"/>
      <w:pPr>
        <w:ind w:left="0" w:firstLine="0"/>
      </w:pPr>
      <w:rPr>
        <w:rFonts w:ascii="Verdana" w:hAnsi="Verdana" w:hint="default"/>
        <w:b w:val="0"/>
        <w:i w:val="0"/>
        <w:caps w:val="0"/>
        <w:strike w:val="0"/>
        <w:dstrike w:val="0"/>
        <w:vanish w:val="0"/>
        <w:color w:val="auto"/>
        <w:spacing w:val="-2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Verdana" w:hAnsi="Verdana" w:hint="default"/>
        <w:b w:val="0"/>
        <w:i w:val="0"/>
        <w:color w:val="auto"/>
        <w:spacing w:val="-10"/>
        <w:sz w:val="22"/>
      </w:rPr>
    </w:lvl>
    <w:lvl w:ilvl="4">
      <w:start w:val="1"/>
      <w:numFmt w:val="decimal"/>
      <w:suff w:val="space"/>
      <w:lvlText w:val="%1.%2.%3.%4.%5."/>
      <w:lvlJc w:val="left"/>
      <w:pPr>
        <w:ind w:left="0" w:firstLine="0"/>
      </w:pPr>
      <w:rPr>
        <w:rFonts w:ascii="Verdana" w:hAnsi="Verdana" w:hint="default"/>
        <w:b w:val="0"/>
        <w:i w:val="0"/>
        <w:color w:val="auto"/>
        <w:spacing w:val="-10"/>
        <w:sz w:val="21"/>
      </w:rPr>
    </w:lvl>
    <w:lvl w:ilvl="5">
      <w:start w:val="1"/>
      <w:numFmt w:val="decimal"/>
      <w:lvlText w:val="%1.%2.%3.%4.%5.%6"/>
      <w:lvlJc w:val="left"/>
      <w:pPr>
        <w:tabs>
          <w:tab w:val="num" w:pos="1800"/>
        </w:tabs>
        <w:ind w:left="0" w:firstLine="0"/>
      </w:pPr>
      <w:rPr>
        <w:rFonts w:hint="default"/>
      </w:rPr>
    </w:lvl>
    <w:lvl w:ilvl="6">
      <w:start w:val="1"/>
      <w:numFmt w:val="decimal"/>
      <w:lvlText w:val="%1.%2.%3.%4.%5.%6.%7"/>
      <w:lvlJc w:val="left"/>
      <w:pPr>
        <w:tabs>
          <w:tab w:val="num" w:pos="2160"/>
        </w:tabs>
        <w:ind w:left="0" w:firstLine="0"/>
      </w:pPr>
      <w:rPr>
        <w:rFonts w:hint="default"/>
      </w:rPr>
    </w:lvl>
    <w:lvl w:ilvl="7">
      <w:start w:val="1"/>
      <w:numFmt w:val="decimal"/>
      <w:lvlText w:val="%1.%2.%3.%4.%5.%6.%7.%8"/>
      <w:lvlJc w:val="left"/>
      <w:pPr>
        <w:tabs>
          <w:tab w:val="num" w:pos="2520"/>
        </w:tabs>
        <w:ind w:left="0" w:firstLine="0"/>
      </w:pPr>
      <w:rPr>
        <w:rFonts w:hint="default"/>
      </w:rPr>
    </w:lvl>
    <w:lvl w:ilvl="8">
      <w:start w:val="1"/>
      <w:numFmt w:val="decimal"/>
      <w:lvlText w:val="%1.%2.%3.%4.%5.%6.%7.%8.%9"/>
      <w:lvlJc w:val="left"/>
      <w:pPr>
        <w:tabs>
          <w:tab w:val="num" w:pos="2880"/>
        </w:tabs>
        <w:ind w:left="0" w:firstLine="0"/>
      </w:pPr>
      <w:rPr>
        <w:rFonts w:hint="default"/>
      </w:rPr>
    </w:lvl>
  </w:abstractNum>
  <w:abstractNum w:abstractNumId="6">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39912281"/>
    <w:multiLevelType w:val="hybridMultilevel"/>
    <w:tmpl w:val="9B105D80"/>
    <w:lvl w:ilvl="0" w:tplc="AB707AA0">
      <w:numFmt w:val="bullet"/>
      <w:lvlText w:val="•"/>
      <w:lvlJc w:val="left"/>
      <w:pPr>
        <w:ind w:left="2550" w:hanging="360"/>
      </w:pPr>
      <w:rPr>
        <w:rFonts w:ascii="Verdana" w:eastAsia="Times New Roman" w:hAnsi="Verdana" w:cs="Times New Roman" w:hint="default"/>
      </w:rPr>
    </w:lvl>
    <w:lvl w:ilvl="1" w:tplc="0C0A0003" w:tentative="1">
      <w:start w:val="1"/>
      <w:numFmt w:val="bullet"/>
      <w:lvlText w:val="o"/>
      <w:lvlJc w:val="left"/>
      <w:pPr>
        <w:ind w:left="3270" w:hanging="360"/>
      </w:pPr>
      <w:rPr>
        <w:rFonts w:ascii="Courier New" w:hAnsi="Courier New" w:cs="Courier New" w:hint="default"/>
      </w:rPr>
    </w:lvl>
    <w:lvl w:ilvl="2" w:tplc="0C0A0005" w:tentative="1">
      <w:start w:val="1"/>
      <w:numFmt w:val="bullet"/>
      <w:lvlText w:val=""/>
      <w:lvlJc w:val="left"/>
      <w:pPr>
        <w:ind w:left="3990" w:hanging="360"/>
      </w:pPr>
      <w:rPr>
        <w:rFonts w:ascii="Wingdings" w:hAnsi="Wingdings" w:hint="default"/>
      </w:rPr>
    </w:lvl>
    <w:lvl w:ilvl="3" w:tplc="0C0A0001" w:tentative="1">
      <w:start w:val="1"/>
      <w:numFmt w:val="bullet"/>
      <w:lvlText w:val=""/>
      <w:lvlJc w:val="left"/>
      <w:pPr>
        <w:ind w:left="4710" w:hanging="360"/>
      </w:pPr>
      <w:rPr>
        <w:rFonts w:ascii="Symbol" w:hAnsi="Symbol" w:hint="default"/>
      </w:rPr>
    </w:lvl>
    <w:lvl w:ilvl="4" w:tplc="0C0A0003" w:tentative="1">
      <w:start w:val="1"/>
      <w:numFmt w:val="bullet"/>
      <w:lvlText w:val="o"/>
      <w:lvlJc w:val="left"/>
      <w:pPr>
        <w:ind w:left="5430" w:hanging="360"/>
      </w:pPr>
      <w:rPr>
        <w:rFonts w:ascii="Courier New" w:hAnsi="Courier New" w:cs="Courier New" w:hint="default"/>
      </w:rPr>
    </w:lvl>
    <w:lvl w:ilvl="5" w:tplc="0C0A0005" w:tentative="1">
      <w:start w:val="1"/>
      <w:numFmt w:val="bullet"/>
      <w:lvlText w:val=""/>
      <w:lvlJc w:val="left"/>
      <w:pPr>
        <w:ind w:left="6150" w:hanging="360"/>
      </w:pPr>
      <w:rPr>
        <w:rFonts w:ascii="Wingdings" w:hAnsi="Wingdings" w:hint="default"/>
      </w:rPr>
    </w:lvl>
    <w:lvl w:ilvl="6" w:tplc="0C0A0001" w:tentative="1">
      <w:start w:val="1"/>
      <w:numFmt w:val="bullet"/>
      <w:lvlText w:val=""/>
      <w:lvlJc w:val="left"/>
      <w:pPr>
        <w:ind w:left="6870" w:hanging="360"/>
      </w:pPr>
      <w:rPr>
        <w:rFonts w:ascii="Symbol" w:hAnsi="Symbol" w:hint="default"/>
      </w:rPr>
    </w:lvl>
    <w:lvl w:ilvl="7" w:tplc="0C0A0003" w:tentative="1">
      <w:start w:val="1"/>
      <w:numFmt w:val="bullet"/>
      <w:lvlText w:val="o"/>
      <w:lvlJc w:val="left"/>
      <w:pPr>
        <w:ind w:left="7590" w:hanging="360"/>
      </w:pPr>
      <w:rPr>
        <w:rFonts w:ascii="Courier New" w:hAnsi="Courier New" w:cs="Courier New" w:hint="default"/>
      </w:rPr>
    </w:lvl>
    <w:lvl w:ilvl="8" w:tplc="0C0A0005" w:tentative="1">
      <w:start w:val="1"/>
      <w:numFmt w:val="bullet"/>
      <w:lvlText w:val=""/>
      <w:lvlJc w:val="left"/>
      <w:pPr>
        <w:ind w:left="8310" w:hanging="360"/>
      </w:pPr>
      <w:rPr>
        <w:rFonts w:ascii="Wingdings" w:hAnsi="Wingdings" w:hint="default"/>
      </w:rPr>
    </w:lvl>
  </w:abstractNum>
  <w:abstractNum w:abstractNumId="8">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nsid w:val="41A22976"/>
    <w:multiLevelType w:val="hybridMultilevel"/>
    <w:tmpl w:val="FC2A6866"/>
    <w:lvl w:ilvl="0" w:tplc="FFFAD1D2">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42C24257"/>
    <w:multiLevelType w:val="hybridMultilevel"/>
    <w:tmpl w:val="8E327556"/>
    <w:lvl w:ilvl="0" w:tplc="AB707AA0">
      <w:numFmt w:val="bullet"/>
      <w:lvlText w:val="•"/>
      <w:lvlJc w:val="left"/>
      <w:pPr>
        <w:ind w:left="255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AE205D0"/>
    <w:multiLevelType w:val="hybridMultilevel"/>
    <w:tmpl w:val="396C688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A34483"/>
    <w:multiLevelType w:val="hybridMultilevel"/>
    <w:tmpl w:val="2D78B578"/>
    <w:lvl w:ilvl="0" w:tplc="C2AE291C">
      <w:start w:val="1"/>
      <w:numFmt w:val="decimal"/>
      <w:lvlText w:val="[A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FE00636"/>
    <w:multiLevelType w:val="hybridMultilevel"/>
    <w:tmpl w:val="98EC11FC"/>
    <w:lvl w:ilvl="0" w:tplc="0C0A0019">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nsid w:val="533C5DD0"/>
    <w:multiLevelType w:val="hybridMultilevel"/>
    <w:tmpl w:val="8906243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5">
    <w:nsid w:val="56960E6C"/>
    <w:multiLevelType w:val="multilevel"/>
    <w:tmpl w:val="E1122036"/>
    <w:styleLink w:val="Estilo1"/>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143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5BC012B"/>
    <w:multiLevelType w:val="hybridMultilevel"/>
    <w:tmpl w:val="E2940946"/>
    <w:lvl w:ilvl="0" w:tplc="C2AE291C">
      <w:start w:val="1"/>
      <w:numFmt w:val="decimal"/>
      <w:lvlText w:val="[A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8C45362"/>
    <w:multiLevelType w:val="hybridMultilevel"/>
    <w:tmpl w:val="43C43E4A"/>
    <w:lvl w:ilvl="0" w:tplc="39DC1C7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5"/>
  </w:num>
  <w:num w:numId="2">
    <w:abstractNumId w:val="7"/>
  </w:num>
  <w:num w:numId="3">
    <w:abstractNumId w:val="10"/>
  </w:num>
  <w:num w:numId="4">
    <w:abstractNumId w:val="0"/>
  </w:num>
  <w:num w:numId="5">
    <w:abstractNumId w:val="3"/>
  </w:num>
  <w:num w:numId="6">
    <w:abstractNumId w:val="12"/>
  </w:num>
  <w:num w:numId="7">
    <w:abstractNumId w:val="4"/>
  </w:num>
  <w:num w:numId="8">
    <w:abstractNumId w:val="1"/>
  </w:num>
  <w:num w:numId="9">
    <w:abstractNumId w:val="14"/>
  </w:num>
  <w:num w:numId="10">
    <w:abstractNumId w:val="1"/>
    <w:lvlOverride w:ilvl="0">
      <w:lvl w:ilvl="0" w:tplc="3A820224">
        <w:start w:val="1"/>
        <w:numFmt w:val="decimal"/>
        <w:lvlText w:val="%1."/>
        <w:lvlJc w:val="left"/>
        <w:pPr>
          <w:ind w:left="360" w:hanging="360"/>
        </w:pPr>
        <w:rPr>
          <w:rFonts w:hint="default"/>
        </w:rPr>
      </w:lvl>
    </w:lvlOverride>
    <w:lvlOverride w:ilvl="1">
      <w:lvl w:ilvl="1" w:tplc="0C0A0019">
        <w:start w:val="1"/>
        <w:numFmt w:val="decimal"/>
        <w:lvlText w:val="%1.%2"/>
        <w:lvlJc w:val="left"/>
        <w:pPr>
          <w:ind w:left="1080" w:hanging="360"/>
        </w:pPr>
        <w:rPr>
          <w:rFonts w:hint="default"/>
        </w:rPr>
      </w:lvl>
    </w:lvlOverride>
    <w:lvlOverride w:ilvl="2">
      <w:lvl w:ilvl="2" w:tplc="0C0A001B">
        <w:start w:val="1"/>
        <w:numFmt w:val="decimal"/>
        <w:lvlText w:val="%1.%2.%3"/>
        <w:lvlJc w:val="right"/>
        <w:pPr>
          <w:ind w:left="1800" w:hanging="180"/>
        </w:pPr>
        <w:rPr>
          <w:rFonts w:hint="default"/>
        </w:rPr>
      </w:lvl>
    </w:lvlOverride>
    <w:lvlOverride w:ilvl="3">
      <w:lvl w:ilvl="3" w:tplc="0C0A000F">
        <w:start w:val="1"/>
        <w:numFmt w:val="decimal"/>
        <w:lvlText w:val="%1.%2.%3.%4"/>
        <w:lvlJc w:val="left"/>
        <w:pPr>
          <w:ind w:left="2520" w:hanging="360"/>
        </w:pPr>
        <w:rPr>
          <w:rFonts w:hint="default"/>
        </w:rPr>
      </w:lvl>
    </w:lvlOverride>
    <w:lvlOverride w:ilvl="4">
      <w:lvl w:ilvl="4" w:tplc="0C0A0019">
        <w:start w:val="1"/>
        <w:numFmt w:val="decimal"/>
        <w:lvlText w:val="%1.%2.%3.%4.%5"/>
        <w:lvlJc w:val="left"/>
        <w:pPr>
          <w:ind w:left="3240" w:hanging="360"/>
        </w:pPr>
        <w:rPr>
          <w:rFonts w:hint="default"/>
        </w:rPr>
      </w:lvl>
    </w:lvlOverride>
    <w:lvlOverride w:ilvl="5">
      <w:lvl w:ilvl="5" w:tplc="0C0A001B">
        <w:start w:val="1"/>
        <w:numFmt w:val="lowerRoman"/>
        <w:lvlText w:val="%6."/>
        <w:lvlJc w:val="right"/>
        <w:pPr>
          <w:ind w:left="3960" w:hanging="180"/>
        </w:pPr>
        <w:rPr>
          <w:rFonts w:hint="default"/>
        </w:rPr>
      </w:lvl>
    </w:lvlOverride>
    <w:lvlOverride w:ilvl="6">
      <w:lvl w:ilvl="6" w:tplc="0C0A000F">
        <w:start w:val="1"/>
        <w:numFmt w:val="decimal"/>
        <w:lvlText w:val="%7."/>
        <w:lvlJc w:val="left"/>
        <w:pPr>
          <w:ind w:left="4680" w:hanging="360"/>
        </w:pPr>
        <w:rPr>
          <w:rFonts w:hint="default"/>
        </w:rPr>
      </w:lvl>
    </w:lvlOverride>
    <w:lvlOverride w:ilvl="7">
      <w:lvl w:ilvl="7" w:tplc="0C0A0019">
        <w:start w:val="1"/>
        <w:numFmt w:val="lowerLetter"/>
        <w:lvlText w:val="%8."/>
        <w:lvlJc w:val="left"/>
        <w:pPr>
          <w:ind w:left="5400" w:hanging="360"/>
        </w:pPr>
        <w:rPr>
          <w:rFonts w:hint="default"/>
        </w:rPr>
      </w:lvl>
    </w:lvlOverride>
    <w:lvlOverride w:ilvl="8">
      <w:lvl w:ilvl="8" w:tplc="0C0A001B">
        <w:start w:val="1"/>
        <w:numFmt w:val="lowerRoman"/>
        <w:lvlText w:val="%9."/>
        <w:lvlJc w:val="right"/>
        <w:pPr>
          <w:ind w:left="6120" w:hanging="180"/>
        </w:pPr>
        <w:rPr>
          <w:rFonts w:hint="default"/>
        </w:rPr>
      </w:lvl>
    </w:lvlOverride>
  </w:num>
  <w:num w:numId="11">
    <w:abstractNumId w:val="8"/>
  </w:num>
  <w:num w:numId="12">
    <w:abstractNumId w:val="15"/>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20"/>
  </w:num>
  <w:num w:numId="33">
    <w:abstractNumId w:val="6"/>
  </w:num>
  <w:num w:numId="34">
    <w:abstractNumId w:val="9"/>
  </w:num>
  <w:num w:numId="35">
    <w:abstractNumId w:val="13"/>
  </w:num>
  <w:num w:numId="36">
    <w:abstractNumId w:val="2"/>
  </w:num>
  <w:num w:numId="37">
    <w:abstractNumId w:val="18"/>
  </w:num>
  <w:num w:numId="38">
    <w:abstractNumId w:val="17"/>
  </w:num>
  <w:num w:numId="39">
    <w:abstractNumId w:val="15"/>
  </w:num>
  <w:num w:numId="40">
    <w:abstractNumId w:val="15"/>
  </w:num>
  <w:num w:numId="41">
    <w:abstractNumId w:val="11"/>
  </w:num>
  <w:num w:numId="42">
    <w:abstractNumId w:val="16"/>
  </w:num>
  <w:num w:numId="43">
    <w:abstractNumId w:val="15"/>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2396"/>
    <w:rsid w:val="00002793"/>
    <w:rsid w:val="00003BEF"/>
    <w:rsid w:val="00003E46"/>
    <w:rsid w:val="00004006"/>
    <w:rsid w:val="0000733A"/>
    <w:rsid w:val="00007775"/>
    <w:rsid w:val="0000789A"/>
    <w:rsid w:val="0001067F"/>
    <w:rsid w:val="00015BA8"/>
    <w:rsid w:val="000207F2"/>
    <w:rsid w:val="00021D86"/>
    <w:rsid w:val="00021F15"/>
    <w:rsid w:val="000275D6"/>
    <w:rsid w:val="000357CB"/>
    <w:rsid w:val="000414C1"/>
    <w:rsid w:val="000448E9"/>
    <w:rsid w:val="00047B9A"/>
    <w:rsid w:val="00055739"/>
    <w:rsid w:val="000636DA"/>
    <w:rsid w:val="00064F36"/>
    <w:rsid w:val="00065DE1"/>
    <w:rsid w:val="000667C5"/>
    <w:rsid w:val="00067585"/>
    <w:rsid w:val="000675E0"/>
    <w:rsid w:val="00070974"/>
    <w:rsid w:val="000715D3"/>
    <w:rsid w:val="00071F0E"/>
    <w:rsid w:val="00072DDE"/>
    <w:rsid w:val="0008440E"/>
    <w:rsid w:val="00090207"/>
    <w:rsid w:val="0009606F"/>
    <w:rsid w:val="000A1C4C"/>
    <w:rsid w:val="000A308D"/>
    <w:rsid w:val="000A4511"/>
    <w:rsid w:val="000A6492"/>
    <w:rsid w:val="000B2632"/>
    <w:rsid w:val="000B3BFF"/>
    <w:rsid w:val="000B5E4D"/>
    <w:rsid w:val="000C054E"/>
    <w:rsid w:val="000C14E1"/>
    <w:rsid w:val="000D79F9"/>
    <w:rsid w:val="000E336A"/>
    <w:rsid w:val="000F1C94"/>
    <w:rsid w:val="000F58F9"/>
    <w:rsid w:val="000F7385"/>
    <w:rsid w:val="00101DCE"/>
    <w:rsid w:val="001075FD"/>
    <w:rsid w:val="00125369"/>
    <w:rsid w:val="001325F2"/>
    <w:rsid w:val="00134132"/>
    <w:rsid w:val="00135FA2"/>
    <w:rsid w:val="00140DBE"/>
    <w:rsid w:val="00142000"/>
    <w:rsid w:val="00145E85"/>
    <w:rsid w:val="00146B34"/>
    <w:rsid w:val="0016171E"/>
    <w:rsid w:val="00175CA3"/>
    <w:rsid w:val="00180875"/>
    <w:rsid w:val="0018158E"/>
    <w:rsid w:val="00186456"/>
    <w:rsid w:val="0019045D"/>
    <w:rsid w:val="00193550"/>
    <w:rsid w:val="0019681F"/>
    <w:rsid w:val="001971F8"/>
    <w:rsid w:val="001A01AE"/>
    <w:rsid w:val="001A6042"/>
    <w:rsid w:val="001B2BF2"/>
    <w:rsid w:val="001B64E3"/>
    <w:rsid w:val="001C0849"/>
    <w:rsid w:val="001C1FD7"/>
    <w:rsid w:val="001C31DB"/>
    <w:rsid w:val="001C45E1"/>
    <w:rsid w:val="001D075D"/>
    <w:rsid w:val="001D192A"/>
    <w:rsid w:val="001D4DE5"/>
    <w:rsid w:val="001D6726"/>
    <w:rsid w:val="001D6A09"/>
    <w:rsid w:val="001E055F"/>
    <w:rsid w:val="001E5F9E"/>
    <w:rsid w:val="001F054F"/>
    <w:rsid w:val="001F6BA3"/>
    <w:rsid w:val="00200871"/>
    <w:rsid w:val="00200C5B"/>
    <w:rsid w:val="00200E85"/>
    <w:rsid w:val="00201910"/>
    <w:rsid w:val="002036E5"/>
    <w:rsid w:val="00206722"/>
    <w:rsid w:val="0021102B"/>
    <w:rsid w:val="0021509C"/>
    <w:rsid w:val="00226949"/>
    <w:rsid w:val="00227646"/>
    <w:rsid w:val="00233EB3"/>
    <w:rsid w:val="00233FD0"/>
    <w:rsid w:val="00240B68"/>
    <w:rsid w:val="00240C0F"/>
    <w:rsid w:val="00244A32"/>
    <w:rsid w:val="00250206"/>
    <w:rsid w:val="00253321"/>
    <w:rsid w:val="0026352A"/>
    <w:rsid w:val="0026519F"/>
    <w:rsid w:val="002670D6"/>
    <w:rsid w:val="00276F6C"/>
    <w:rsid w:val="00280A4D"/>
    <w:rsid w:val="00282BB2"/>
    <w:rsid w:val="00283EC7"/>
    <w:rsid w:val="0029307C"/>
    <w:rsid w:val="002B5E75"/>
    <w:rsid w:val="002B71C3"/>
    <w:rsid w:val="002C2B77"/>
    <w:rsid w:val="002C3C62"/>
    <w:rsid w:val="002C5276"/>
    <w:rsid w:val="002C5733"/>
    <w:rsid w:val="002D3A89"/>
    <w:rsid w:val="002D6298"/>
    <w:rsid w:val="002D78A7"/>
    <w:rsid w:val="002D7990"/>
    <w:rsid w:val="002E2A19"/>
    <w:rsid w:val="002F0487"/>
    <w:rsid w:val="002F0DDC"/>
    <w:rsid w:val="002F1926"/>
    <w:rsid w:val="002F2A2D"/>
    <w:rsid w:val="002F72EB"/>
    <w:rsid w:val="002F74C4"/>
    <w:rsid w:val="002F7EEE"/>
    <w:rsid w:val="00302271"/>
    <w:rsid w:val="00314FF4"/>
    <w:rsid w:val="0031560F"/>
    <w:rsid w:val="00315FAF"/>
    <w:rsid w:val="00316E31"/>
    <w:rsid w:val="00322040"/>
    <w:rsid w:val="00334200"/>
    <w:rsid w:val="003346A3"/>
    <w:rsid w:val="003346D5"/>
    <w:rsid w:val="00343F0E"/>
    <w:rsid w:val="003449C9"/>
    <w:rsid w:val="0035034A"/>
    <w:rsid w:val="00355175"/>
    <w:rsid w:val="003573AF"/>
    <w:rsid w:val="0037221F"/>
    <w:rsid w:val="00372471"/>
    <w:rsid w:val="003735B3"/>
    <w:rsid w:val="00373988"/>
    <w:rsid w:val="003740E5"/>
    <w:rsid w:val="003743AA"/>
    <w:rsid w:val="00380C59"/>
    <w:rsid w:val="00381B49"/>
    <w:rsid w:val="003829C8"/>
    <w:rsid w:val="00383D72"/>
    <w:rsid w:val="00391AF2"/>
    <w:rsid w:val="0039215B"/>
    <w:rsid w:val="00394E8F"/>
    <w:rsid w:val="0039707A"/>
    <w:rsid w:val="0039795A"/>
    <w:rsid w:val="003979FB"/>
    <w:rsid w:val="003A457A"/>
    <w:rsid w:val="003A493B"/>
    <w:rsid w:val="003A65E3"/>
    <w:rsid w:val="003A7C99"/>
    <w:rsid w:val="003C73B7"/>
    <w:rsid w:val="003D6DF1"/>
    <w:rsid w:val="003E3790"/>
    <w:rsid w:val="003E5AD3"/>
    <w:rsid w:val="003E5C69"/>
    <w:rsid w:val="003F0FAF"/>
    <w:rsid w:val="003F1E2A"/>
    <w:rsid w:val="003F342A"/>
    <w:rsid w:val="003F3EE9"/>
    <w:rsid w:val="00402AE5"/>
    <w:rsid w:val="00403689"/>
    <w:rsid w:val="00412D21"/>
    <w:rsid w:val="00417548"/>
    <w:rsid w:val="004175F1"/>
    <w:rsid w:val="00421493"/>
    <w:rsid w:val="00427FA4"/>
    <w:rsid w:val="004336A3"/>
    <w:rsid w:val="004354D1"/>
    <w:rsid w:val="00435C6C"/>
    <w:rsid w:val="00436D8E"/>
    <w:rsid w:val="00440A83"/>
    <w:rsid w:val="00441331"/>
    <w:rsid w:val="0044389E"/>
    <w:rsid w:val="00455963"/>
    <w:rsid w:val="00457D01"/>
    <w:rsid w:val="004632E5"/>
    <w:rsid w:val="00463704"/>
    <w:rsid w:val="00463E37"/>
    <w:rsid w:val="004657BA"/>
    <w:rsid w:val="004671F9"/>
    <w:rsid w:val="00471BE0"/>
    <w:rsid w:val="00482EFC"/>
    <w:rsid w:val="004920FA"/>
    <w:rsid w:val="004A1196"/>
    <w:rsid w:val="004A5E54"/>
    <w:rsid w:val="004A744D"/>
    <w:rsid w:val="004C0249"/>
    <w:rsid w:val="004D123A"/>
    <w:rsid w:val="004D2749"/>
    <w:rsid w:val="004D2E01"/>
    <w:rsid w:val="004E0C5B"/>
    <w:rsid w:val="004E1796"/>
    <w:rsid w:val="004E2AAC"/>
    <w:rsid w:val="004F06CA"/>
    <w:rsid w:val="004F5EBD"/>
    <w:rsid w:val="004F71B0"/>
    <w:rsid w:val="00501BE8"/>
    <w:rsid w:val="00504906"/>
    <w:rsid w:val="0050581B"/>
    <w:rsid w:val="005135D1"/>
    <w:rsid w:val="00517665"/>
    <w:rsid w:val="005215A5"/>
    <w:rsid w:val="00524581"/>
    <w:rsid w:val="0052479A"/>
    <w:rsid w:val="00525C6C"/>
    <w:rsid w:val="005335A9"/>
    <w:rsid w:val="0053410F"/>
    <w:rsid w:val="005357F3"/>
    <w:rsid w:val="00540300"/>
    <w:rsid w:val="00540AAF"/>
    <w:rsid w:val="005427AB"/>
    <w:rsid w:val="00542D64"/>
    <w:rsid w:val="0054496C"/>
    <w:rsid w:val="00553544"/>
    <w:rsid w:val="0056545D"/>
    <w:rsid w:val="00571334"/>
    <w:rsid w:val="00571569"/>
    <w:rsid w:val="00571689"/>
    <w:rsid w:val="005717DA"/>
    <w:rsid w:val="00573597"/>
    <w:rsid w:val="00576E88"/>
    <w:rsid w:val="00582E47"/>
    <w:rsid w:val="005849F0"/>
    <w:rsid w:val="00586D03"/>
    <w:rsid w:val="00592D41"/>
    <w:rsid w:val="00593D70"/>
    <w:rsid w:val="005A5D48"/>
    <w:rsid w:val="005B0AA5"/>
    <w:rsid w:val="005C2667"/>
    <w:rsid w:val="005C3C7A"/>
    <w:rsid w:val="005C4CDB"/>
    <w:rsid w:val="005D0D7A"/>
    <w:rsid w:val="005E6A38"/>
    <w:rsid w:val="005E6BAB"/>
    <w:rsid w:val="005F4771"/>
    <w:rsid w:val="006015BF"/>
    <w:rsid w:val="006021A5"/>
    <w:rsid w:val="00603C34"/>
    <w:rsid w:val="00604810"/>
    <w:rsid w:val="00605512"/>
    <w:rsid w:val="006207AB"/>
    <w:rsid w:val="006222DE"/>
    <w:rsid w:val="006238C7"/>
    <w:rsid w:val="00630E89"/>
    <w:rsid w:val="00631B1D"/>
    <w:rsid w:val="00637404"/>
    <w:rsid w:val="00642111"/>
    <w:rsid w:val="00657684"/>
    <w:rsid w:val="00657C51"/>
    <w:rsid w:val="0066066F"/>
    <w:rsid w:val="00667007"/>
    <w:rsid w:val="00672292"/>
    <w:rsid w:val="00674C0D"/>
    <w:rsid w:val="006813DD"/>
    <w:rsid w:val="00682026"/>
    <w:rsid w:val="006905ED"/>
    <w:rsid w:val="006966F9"/>
    <w:rsid w:val="00697610"/>
    <w:rsid w:val="00697B64"/>
    <w:rsid w:val="006A631F"/>
    <w:rsid w:val="006A7CD3"/>
    <w:rsid w:val="006B5A2D"/>
    <w:rsid w:val="006B5DF4"/>
    <w:rsid w:val="006B61FD"/>
    <w:rsid w:val="006C0324"/>
    <w:rsid w:val="006C2BD6"/>
    <w:rsid w:val="006C3DA0"/>
    <w:rsid w:val="006C6063"/>
    <w:rsid w:val="006D476E"/>
    <w:rsid w:val="006D68AB"/>
    <w:rsid w:val="006E19F6"/>
    <w:rsid w:val="006E3688"/>
    <w:rsid w:val="006E7F1E"/>
    <w:rsid w:val="006F4627"/>
    <w:rsid w:val="007066B3"/>
    <w:rsid w:val="007127B9"/>
    <w:rsid w:val="00714E90"/>
    <w:rsid w:val="00722995"/>
    <w:rsid w:val="00724760"/>
    <w:rsid w:val="00726E67"/>
    <w:rsid w:val="00731538"/>
    <w:rsid w:val="00741ACA"/>
    <w:rsid w:val="007435AF"/>
    <w:rsid w:val="0074563E"/>
    <w:rsid w:val="00746089"/>
    <w:rsid w:val="00750F23"/>
    <w:rsid w:val="0075389D"/>
    <w:rsid w:val="00755B38"/>
    <w:rsid w:val="00756462"/>
    <w:rsid w:val="00760EBC"/>
    <w:rsid w:val="0076124B"/>
    <w:rsid w:val="0076254B"/>
    <w:rsid w:val="007732E4"/>
    <w:rsid w:val="00776CD9"/>
    <w:rsid w:val="00780D9E"/>
    <w:rsid w:val="00782256"/>
    <w:rsid w:val="00792559"/>
    <w:rsid w:val="00794A06"/>
    <w:rsid w:val="00795530"/>
    <w:rsid w:val="007A52FA"/>
    <w:rsid w:val="007B0A4E"/>
    <w:rsid w:val="007B2A25"/>
    <w:rsid w:val="007B6EBD"/>
    <w:rsid w:val="007C12E0"/>
    <w:rsid w:val="007C2567"/>
    <w:rsid w:val="007D0B08"/>
    <w:rsid w:val="007D25DC"/>
    <w:rsid w:val="007D48B0"/>
    <w:rsid w:val="007F2C95"/>
    <w:rsid w:val="007F6B28"/>
    <w:rsid w:val="00804139"/>
    <w:rsid w:val="00811615"/>
    <w:rsid w:val="00820919"/>
    <w:rsid w:val="00821210"/>
    <w:rsid w:val="00822270"/>
    <w:rsid w:val="00823B17"/>
    <w:rsid w:val="00824D7E"/>
    <w:rsid w:val="00832590"/>
    <w:rsid w:val="00834FA4"/>
    <w:rsid w:val="00836FC2"/>
    <w:rsid w:val="00860352"/>
    <w:rsid w:val="00862732"/>
    <w:rsid w:val="00867499"/>
    <w:rsid w:val="008739CA"/>
    <w:rsid w:val="00882FB1"/>
    <w:rsid w:val="008838B3"/>
    <w:rsid w:val="00883926"/>
    <w:rsid w:val="00887FD0"/>
    <w:rsid w:val="00896779"/>
    <w:rsid w:val="00897244"/>
    <w:rsid w:val="008A7385"/>
    <w:rsid w:val="008A7EE2"/>
    <w:rsid w:val="008B36B6"/>
    <w:rsid w:val="008C0F97"/>
    <w:rsid w:val="008C17B2"/>
    <w:rsid w:val="008C1922"/>
    <w:rsid w:val="008C2E4F"/>
    <w:rsid w:val="008C4ACA"/>
    <w:rsid w:val="008C688C"/>
    <w:rsid w:val="008D0712"/>
    <w:rsid w:val="008D313E"/>
    <w:rsid w:val="008D3DD3"/>
    <w:rsid w:val="008D4010"/>
    <w:rsid w:val="008D54D4"/>
    <w:rsid w:val="008D56D2"/>
    <w:rsid w:val="008D6574"/>
    <w:rsid w:val="008D7051"/>
    <w:rsid w:val="008E5DD7"/>
    <w:rsid w:val="008E7933"/>
    <w:rsid w:val="008F023D"/>
    <w:rsid w:val="008F0349"/>
    <w:rsid w:val="008F3D90"/>
    <w:rsid w:val="008F57A7"/>
    <w:rsid w:val="008F58DC"/>
    <w:rsid w:val="008F6F04"/>
    <w:rsid w:val="00901F97"/>
    <w:rsid w:val="009020C2"/>
    <w:rsid w:val="009045C7"/>
    <w:rsid w:val="009057BA"/>
    <w:rsid w:val="009170CA"/>
    <w:rsid w:val="009170D0"/>
    <w:rsid w:val="00921DD4"/>
    <w:rsid w:val="0092784E"/>
    <w:rsid w:val="00930A89"/>
    <w:rsid w:val="00930C02"/>
    <w:rsid w:val="009350D7"/>
    <w:rsid w:val="0094459A"/>
    <w:rsid w:val="00953B68"/>
    <w:rsid w:val="00954342"/>
    <w:rsid w:val="00955A92"/>
    <w:rsid w:val="009572A1"/>
    <w:rsid w:val="00957951"/>
    <w:rsid w:val="00961FE4"/>
    <w:rsid w:val="00962525"/>
    <w:rsid w:val="009637AB"/>
    <w:rsid w:val="00971133"/>
    <w:rsid w:val="00982CD9"/>
    <w:rsid w:val="009834B1"/>
    <w:rsid w:val="00986118"/>
    <w:rsid w:val="009908F1"/>
    <w:rsid w:val="009A7F90"/>
    <w:rsid w:val="009C1444"/>
    <w:rsid w:val="009C3C06"/>
    <w:rsid w:val="009D0F40"/>
    <w:rsid w:val="009D292B"/>
    <w:rsid w:val="009D3DA3"/>
    <w:rsid w:val="009D4A46"/>
    <w:rsid w:val="009D5257"/>
    <w:rsid w:val="009E5DDD"/>
    <w:rsid w:val="009F099E"/>
    <w:rsid w:val="009F3D94"/>
    <w:rsid w:val="009F4FB9"/>
    <w:rsid w:val="009F64A2"/>
    <w:rsid w:val="00A004E8"/>
    <w:rsid w:val="00A24910"/>
    <w:rsid w:val="00A24D28"/>
    <w:rsid w:val="00A275A9"/>
    <w:rsid w:val="00A32138"/>
    <w:rsid w:val="00A353EF"/>
    <w:rsid w:val="00A40B7B"/>
    <w:rsid w:val="00A46264"/>
    <w:rsid w:val="00A46D6D"/>
    <w:rsid w:val="00A63BE3"/>
    <w:rsid w:val="00A823C5"/>
    <w:rsid w:val="00A833A2"/>
    <w:rsid w:val="00A86D77"/>
    <w:rsid w:val="00A875BD"/>
    <w:rsid w:val="00A87815"/>
    <w:rsid w:val="00A900C6"/>
    <w:rsid w:val="00A9463A"/>
    <w:rsid w:val="00AA1340"/>
    <w:rsid w:val="00AA728D"/>
    <w:rsid w:val="00AA7929"/>
    <w:rsid w:val="00AB7BDB"/>
    <w:rsid w:val="00AC052A"/>
    <w:rsid w:val="00AC1924"/>
    <w:rsid w:val="00AC2465"/>
    <w:rsid w:val="00AC72C9"/>
    <w:rsid w:val="00AD3B34"/>
    <w:rsid w:val="00AF36C0"/>
    <w:rsid w:val="00AF3AEA"/>
    <w:rsid w:val="00B1124C"/>
    <w:rsid w:val="00B13821"/>
    <w:rsid w:val="00B139A0"/>
    <w:rsid w:val="00B21321"/>
    <w:rsid w:val="00B23ABC"/>
    <w:rsid w:val="00B24AE0"/>
    <w:rsid w:val="00B25F27"/>
    <w:rsid w:val="00B2797A"/>
    <w:rsid w:val="00B27C26"/>
    <w:rsid w:val="00B30395"/>
    <w:rsid w:val="00B35090"/>
    <w:rsid w:val="00B4017B"/>
    <w:rsid w:val="00B4213D"/>
    <w:rsid w:val="00B450B9"/>
    <w:rsid w:val="00B45A1C"/>
    <w:rsid w:val="00B53DD8"/>
    <w:rsid w:val="00B5783F"/>
    <w:rsid w:val="00B62CBC"/>
    <w:rsid w:val="00B67979"/>
    <w:rsid w:val="00B779D7"/>
    <w:rsid w:val="00B8006A"/>
    <w:rsid w:val="00B840A3"/>
    <w:rsid w:val="00B86837"/>
    <w:rsid w:val="00B922DD"/>
    <w:rsid w:val="00B933B2"/>
    <w:rsid w:val="00BA777F"/>
    <w:rsid w:val="00BC2424"/>
    <w:rsid w:val="00BC3A7C"/>
    <w:rsid w:val="00BD1C38"/>
    <w:rsid w:val="00BD3B28"/>
    <w:rsid w:val="00BD616C"/>
    <w:rsid w:val="00BD7BD6"/>
    <w:rsid w:val="00BF0043"/>
    <w:rsid w:val="00C01AC6"/>
    <w:rsid w:val="00C10F06"/>
    <w:rsid w:val="00C1138E"/>
    <w:rsid w:val="00C11597"/>
    <w:rsid w:val="00C1325F"/>
    <w:rsid w:val="00C174DE"/>
    <w:rsid w:val="00C21363"/>
    <w:rsid w:val="00C23C07"/>
    <w:rsid w:val="00C2498F"/>
    <w:rsid w:val="00C252C7"/>
    <w:rsid w:val="00C320D1"/>
    <w:rsid w:val="00C34431"/>
    <w:rsid w:val="00C40C7B"/>
    <w:rsid w:val="00C40C86"/>
    <w:rsid w:val="00C50D57"/>
    <w:rsid w:val="00C52595"/>
    <w:rsid w:val="00C54E27"/>
    <w:rsid w:val="00C56800"/>
    <w:rsid w:val="00C575F3"/>
    <w:rsid w:val="00C578F9"/>
    <w:rsid w:val="00C62B8D"/>
    <w:rsid w:val="00C6654A"/>
    <w:rsid w:val="00C669E1"/>
    <w:rsid w:val="00C726AE"/>
    <w:rsid w:val="00C74129"/>
    <w:rsid w:val="00C75FFF"/>
    <w:rsid w:val="00C769E5"/>
    <w:rsid w:val="00C77C3B"/>
    <w:rsid w:val="00C81B3D"/>
    <w:rsid w:val="00C90B9F"/>
    <w:rsid w:val="00C92978"/>
    <w:rsid w:val="00CA056B"/>
    <w:rsid w:val="00CA7165"/>
    <w:rsid w:val="00CB3F8E"/>
    <w:rsid w:val="00CB5D9D"/>
    <w:rsid w:val="00CC0840"/>
    <w:rsid w:val="00CC175B"/>
    <w:rsid w:val="00CC2E83"/>
    <w:rsid w:val="00CC6C7F"/>
    <w:rsid w:val="00CD1175"/>
    <w:rsid w:val="00CD3229"/>
    <w:rsid w:val="00CE17D2"/>
    <w:rsid w:val="00CE32C7"/>
    <w:rsid w:val="00CE3694"/>
    <w:rsid w:val="00CE4967"/>
    <w:rsid w:val="00D004DA"/>
    <w:rsid w:val="00D1081F"/>
    <w:rsid w:val="00D20379"/>
    <w:rsid w:val="00D26B85"/>
    <w:rsid w:val="00D307F4"/>
    <w:rsid w:val="00D33EDE"/>
    <w:rsid w:val="00D3534C"/>
    <w:rsid w:val="00D35C3C"/>
    <w:rsid w:val="00D36DE2"/>
    <w:rsid w:val="00D52C1A"/>
    <w:rsid w:val="00D52FC0"/>
    <w:rsid w:val="00D55D26"/>
    <w:rsid w:val="00D61EF0"/>
    <w:rsid w:val="00D62745"/>
    <w:rsid w:val="00D6463C"/>
    <w:rsid w:val="00D6518C"/>
    <w:rsid w:val="00D66B21"/>
    <w:rsid w:val="00D67DCA"/>
    <w:rsid w:val="00D7453C"/>
    <w:rsid w:val="00D84AD7"/>
    <w:rsid w:val="00D85AF2"/>
    <w:rsid w:val="00D919EE"/>
    <w:rsid w:val="00D93BB7"/>
    <w:rsid w:val="00D970D0"/>
    <w:rsid w:val="00DA760A"/>
    <w:rsid w:val="00DB02EA"/>
    <w:rsid w:val="00DB402C"/>
    <w:rsid w:val="00DB670C"/>
    <w:rsid w:val="00DC172E"/>
    <w:rsid w:val="00DC1814"/>
    <w:rsid w:val="00DC4ECE"/>
    <w:rsid w:val="00DD49AD"/>
    <w:rsid w:val="00DE04D0"/>
    <w:rsid w:val="00DF51F1"/>
    <w:rsid w:val="00DF5F57"/>
    <w:rsid w:val="00E04882"/>
    <w:rsid w:val="00E04D34"/>
    <w:rsid w:val="00E106AD"/>
    <w:rsid w:val="00E12666"/>
    <w:rsid w:val="00E12E47"/>
    <w:rsid w:val="00E13A18"/>
    <w:rsid w:val="00E16E38"/>
    <w:rsid w:val="00E21361"/>
    <w:rsid w:val="00E25E27"/>
    <w:rsid w:val="00E26D7A"/>
    <w:rsid w:val="00E303B1"/>
    <w:rsid w:val="00E35A53"/>
    <w:rsid w:val="00E42455"/>
    <w:rsid w:val="00E42E79"/>
    <w:rsid w:val="00E44AA4"/>
    <w:rsid w:val="00E56187"/>
    <w:rsid w:val="00E61BC8"/>
    <w:rsid w:val="00E66BA2"/>
    <w:rsid w:val="00E76119"/>
    <w:rsid w:val="00E869E0"/>
    <w:rsid w:val="00E933E7"/>
    <w:rsid w:val="00E97960"/>
    <w:rsid w:val="00EA22CA"/>
    <w:rsid w:val="00EC08A9"/>
    <w:rsid w:val="00EC3472"/>
    <w:rsid w:val="00EC37BB"/>
    <w:rsid w:val="00ED0045"/>
    <w:rsid w:val="00ED14AC"/>
    <w:rsid w:val="00ED50A5"/>
    <w:rsid w:val="00ED7AD4"/>
    <w:rsid w:val="00EE041E"/>
    <w:rsid w:val="00EE71B7"/>
    <w:rsid w:val="00EF0B94"/>
    <w:rsid w:val="00EF105E"/>
    <w:rsid w:val="00F05E14"/>
    <w:rsid w:val="00F064BB"/>
    <w:rsid w:val="00F121B7"/>
    <w:rsid w:val="00F140A9"/>
    <w:rsid w:val="00F145AE"/>
    <w:rsid w:val="00F15023"/>
    <w:rsid w:val="00F163A9"/>
    <w:rsid w:val="00F16834"/>
    <w:rsid w:val="00F238ED"/>
    <w:rsid w:val="00F25466"/>
    <w:rsid w:val="00F349A9"/>
    <w:rsid w:val="00F37F69"/>
    <w:rsid w:val="00F40ADC"/>
    <w:rsid w:val="00F41CBF"/>
    <w:rsid w:val="00F43E20"/>
    <w:rsid w:val="00F46710"/>
    <w:rsid w:val="00F55BB2"/>
    <w:rsid w:val="00F57A9C"/>
    <w:rsid w:val="00F61048"/>
    <w:rsid w:val="00F648DF"/>
    <w:rsid w:val="00F65A70"/>
    <w:rsid w:val="00F66D55"/>
    <w:rsid w:val="00F704FF"/>
    <w:rsid w:val="00F724A8"/>
    <w:rsid w:val="00F75573"/>
    <w:rsid w:val="00F802E0"/>
    <w:rsid w:val="00F846B9"/>
    <w:rsid w:val="00F85330"/>
    <w:rsid w:val="00F86B20"/>
    <w:rsid w:val="00F92CDB"/>
    <w:rsid w:val="00FA0A00"/>
    <w:rsid w:val="00FA72BB"/>
    <w:rsid w:val="00FB38D3"/>
    <w:rsid w:val="00FD79C0"/>
    <w:rsid w:val="00FE3BDB"/>
    <w:rsid w:val="00FE6521"/>
    <w:rsid w:val="00FF03DE"/>
    <w:rsid w:val="00FF0A59"/>
    <w:rsid w:val="00FF0E45"/>
    <w:rsid w:val="00FF2F1B"/>
    <w:rsid w:val="00FF31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iscardImageEditingData/>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E38"/>
  </w:style>
  <w:style w:type="paragraph" w:styleId="Titre1">
    <w:name w:val="heading 1"/>
    <w:basedOn w:val="Normal"/>
    <w:next w:val="Normal"/>
    <w:link w:val="Titre1Car"/>
    <w:qFormat/>
    <w:rsid w:val="008D54D4"/>
    <w:pPr>
      <w:keepNext/>
      <w:pageBreakBefore/>
      <w:numPr>
        <w:numId w:val="12"/>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12"/>
      </w:numPr>
      <w:spacing w:before="120" w:line="240" w:lineRule="auto"/>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autoRedefine/>
    <w:qFormat/>
    <w:rsid w:val="00394E8F"/>
    <w:pPr>
      <w:keepNext/>
      <w:numPr>
        <w:ilvl w:val="2"/>
        <w:numId w:val="12"/>
      </w:numPr>
      <w:tabs>
        <w:tab w:val="left" w:pos="1134"/>
      </w:tabs>
      <w:spacing w:before="120" w:line="240" w:lineRule="auto"/>
      <w:ind w:left="1134" w:hanging="1134"/>
      <w:outlineLvl w:val="2"/>
    </w:pPr>
    <w:rPr>
      <w:rFonts w:ascii="Verdana" w:eastAsia="Times New Roman" w:hAnsi="Verdana" w:cs="Times New Roman"/>
      <w:bCs/>
      <w:sz w:val="26"/>
      <w:szCs w:val="20"/>
      <w:lang w:val="en-US"/>
    </w:rPr>
  </w:style>
  <w:style w:type="paragraph" w:styleId="Titre4">
    <w:name w:val="heading 4"/>
    <w:basedOn w:val="Normal"/>
    <w:next w:val="Normal"/>
    <w:link w:val="Titre4Car"/>
    <w:qFormat/>
    <w:rsid w:val="008D54D4"/>
    <w:pPr>
      <w:keepNext/>
      <w:numPr>
        <w:ilvl w:val="3"/>
        <w:numId w:val="12"/>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12"/>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394E8F"/>
    <w:rPr>
      <w:rFonts w:ascii="Verdana" w:eastAsia="Times New Roman" w:hAnsi="Verdana" w:cs="Times New Roman"/>
      <w:bCs/>
      <w:sz w:val="26"/>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12"/>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table" w:styleId="Grilledutableau">
    <w:name w:val="Table Grid"/>
    <w:basedOn w:val="TableauNormal"/>
    <w:uiPriority w:val="59"/>
    <w:rsid w:val="00586D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605512"/>
    <w:rPr>
      <w:color w:val="0000FF"/>
      <w:u w:val="single"/>
    </w:rPr>
  </w:style>
  <w:style w:type="paragraph" w:styleId="Rvision">
    <w:name w:val="Revision"/>
    <w:hidden/>
    <w:uiPriority w:val="99"/>
    <w:semiHidden/>
    <w:rsid w:val="00E16E3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E38"/>
  </w:style>
  <w:style w:type="paragraph" w:styleId="Titre1">
    <w:name w:val="heading 1"/>
    <w:basedOn w:val="Normal"/>
    <w:next w:val="Normal"/>
    <w:link w:val="Titre1Car"/>
    <w:qFormat/>
    <w:rsid w:val="008D54D4"/>
    <w:pPr>
      <w:keepNext/>
      <w:pageBreakBefore/>
      <w:numPr>
        <w:numId w:val="12"/>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12"/>
      </w:numPr>
      <w:spacing w:before="120" w:line="240" w:lineRule="auto"/>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autoRedefine/>
    <w:qFormat/>
    <w:rsid w:val="00394E8F"/>
    <w:pPr>
      <w:keepNext/>
      <w:numPr>
        <w:ilvl w:val="2"/>
        <w:numId w:val="12"/>
      </w:numPr>
      <w:tabs>
        <w:tab w:val="left" w:pos="1134"/>
      </w:tabs>
      <w:spacing w:before="120" w:line="240" w:lineRule="auto"/>
      <w:ind w:left="1134" w:hanging="1134"/>
      <w:outlineLvl w:val="2"/>
    </w:pPr>
    <w:rPr>
      <w:rFonts w:ascii="Verdana" w:eastAsia="Times New Roman" w:hAnsi="Verdana" w:cs="Times New Roman"/>
      <w:bCs/>
      <w:sz w:val="26"/>
      <w:szCs w:val="20"/>
      <w:lang w:val="en-US"/>
    </w:rPr>
  </w:style>
  <w:style w:type="paragraph" w:styleId="Titre4">
    <w:name w:val="heading 4"/>
    <w:basedOn w:val="Normal"/>
    <w:next w:val="Normal"/>
    <w:link w:val="Titre4Car"/>
    <w:qFormat/>
    <w:rsid w:val="008D54D4"/>
    <w:pPr>
      <w:keepNext/>
      <w:numPr>
        <w:ilvl w:val="3"/>
        <w:numId w:val="12"/>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12"/>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394E8F"/>
    <w:rPr>
      <w:rFonts w:ascii="Verdana" w:eastAsia="Times New Roman" w:hAnsi="Verdana" w:cs="Times New Roman"/>
      <w:bCs/>
      <w:sz w:val="26"/>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12"/>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table" w:styleId="Grilledutableau">
    <w:name w:val="Table Grid"/>
    <w:basedOn w:val="TableauNormal"/>
    <w:uiPriority w:val="59"/>
    <w:rsid w:val="00586D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605512"/>
    <w:rPr>
      <w:color w:val="0000FF"/>
      <w:u w:val="single"/>
    </w:rPr>
  </w:style>
  <w:style w:type="paragraph" w:styleId="Rvision">
    <w:name w:val="Revision"/>
    <w:hidden/>
    <w:uiPriority w:val="99"/>
    <w:semiHidden/>
    <w:rsid w:val="00E16E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96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3000/ngeo/user/nodm"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localhost:3000/client" TargetMode="Externa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3000/ngeo/catalogueSearch/ND_SAR_1?start=2010-05-15T00:00:00.000Z&amp;stop=2010-09-17T23:59:59.999Z&amp;bbox=-16.171875,31.9921875,21.4453125,58.359375&amp;format=json" TargetMode="Externa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yperlink" Target="http://localhost:3000/ngeo/user/public" TargetMode="External"/><Relationship Id="rId23" Type="http://schemas.openxmlformats.org/officeDocument/2006/relationships/image" Target="media/image9.png"/><Relationship Id="rId28" Type="http://schemas.openxmlformats.org/officeDocument/2006/relationships/footer" Target="footer2.xml"/><Relationship Id="rId10" Type="http://schemas.openxmlformats.org/officeDocument/2006/relationships/hyperlink" Target="http://localhost:3000/client"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localhost:3000/ngeo/user/tpz" TargetMode="External"/><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emf"/></Relationships>
</file>

<file path=word/_rels/header2.xml.rels><?xml version="1.0" encoding="UTF-8" standalone="yes"?>
<Relationships xmlns="http://schemas.openxmlformats.org/package/2006/relationships"><Relationship Id="rId1" Type="http://schemas.openxmlformats.org/officeDocument/2006/relationships/image" Target="media/image1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9B32D-AC7B-4A27-A6BE-24DF1D233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73</Pages>
  <Words>13126</Words>
  <Characters>72196</Characters>
  <Application>Microsoft Office Word</Application>
  <DocSecurity>0</DocSecurity>
  <Lines>601</Lines>
  <Paragraphs>170</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Test Report Document</vt:lpstr>
      <vt:lpstr>Test Report Document</vt:lpstr>
      <vt:lpstr>Test Plan Document</vt:lpstr>
    </vt:vector>
  </TitlesOfParts>
  <Company>GMV</Company>
  <LinksUpToDate>false</LinksUpToDate>
  <CharactersWithSpaces>85152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 Document</dc:title>
  <dc:creator>gmv</dc:creator>
  <cp:keywords>ngEO, Task4</cp:keywords>
  <cp:lastModifiedBy>Alihoussen Irchad</cp:lastModifiedBy>
  <cp:revision>23</cp:revision>
  <cp:lastPrinted>2013-12-13T18:03:00Z</cp:lastPrinted>
  <dcterms:created xsi:type="dcterms:W3CDTF">2014-03-12T13:50:00Z</dcterms:created>
  <dcterms:modified xsi:type="dcterms:W3CDTF">2015-06-05T14:02:00Z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2.3</vt:lpwstr>
  </property>
  <property fmtid="{D5CDD505-2E9C-101B-9397-08002B2CF9AE}" pid="3" name="project">
    <vt:lpwstr>ngEO Task 4</vt:lpwstr>
  </property>
  <property fmtid="{D5CDD505-2E9C-101B-9397-08002B2CF9AE}" pid="4" name="date">
    <vt:lpwstr>05/06/2015</vt:lpwstr>
  </property>
  <property fmtid="{D5CDD505-2E9C-101B-9397-08002B2CF9AE}" pid="5" name="code">
    <vt:lpwstr>ngEO-WEBC-SSTR</vt:lpwstr>
  </property>
  <property fmtid="{D5CDD505-2E9C-101B-9397-08002B2CF9AE}" pid="6" name="prepared by">
    <vt:lpwstr>Magalie Bellou, Emna Mokaddem</vt:lpwstr>
  </property>
  <property fmtid="{D5CDD505-2E9C-101B-9397-08002B2CF9AE}" pid="7" name="authorized by">
    <vt:lpwstr>Properties.authorized by</vt:lpwstr>
  </property>
  <property fmtid="{D5CDD505-2E9C-101B-9397-08002B2CF9AE}" pid="8" name="subsystem">
    <vt:lpwstr>Web Client</vt:lpwstr>
  </property>
</Properties>
</file>