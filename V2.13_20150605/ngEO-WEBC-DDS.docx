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920FA" w:rsidRPr="00417548" w:rsidRDefault="004920FA" w:rsidP="00780D9E">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r w:rsidR="00FC3E50">
        <w:rPr>
          <w:lang w:val="en-GB"/>
        </w:rPr>
        <w:t>ngEO Task 4</w:t>
      </w:r>
      <w:r w:rsidRPr="00417548">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FC3E50">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FC3E50">
        <w:rPr>
          <w:color w:val="auto"/>
          <w:sz w:val="56"/>
          <w:lang w:val="en-GB"/>
        </w:rPr>
        <w:t>Detailed Design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DA362A">
        <w:trPr>
          <w:tblHeader/>
        </w:trPr>
        <w:tc>
          <w:tcPr>
            <w:tcW w:w="1488" w:type="dxa"/>
            <w:shd w:val="clear" w:color="auto" w:fill="8B8D8E"/>
          </w:tcPr>
          <w:p w:rsidR="005C4CDB" w:rsidRPr="00417548" w:rsidRDefault="005C4CDB" w:rsidP="00DA362A">
            <w:pPr>
              <w:pStyle w:val="tableheader"/>
              <w:rPr>
                <w:lang w:val="en-GB"/>
              </w:rPr>
            </w:pPr>
            <w:r w:rsidRPr="00417548">
              <w:rPr>
                <w:lang w:val="en-GB"/>
              </w:rPr>
              <w:t>Version</w:t>
            </w:r>
          </w:p>
        </w:tc>
        <w:tc>
          <w:tcPr>
            <w:tcW w:w="1276" w:type="dxa"/>
            <w:shd w:val="clear" w:color="auto" w:fill="8B8D8E"/>
          </w:tcPr>
          <w:p w:rsidR="005C4CDB" w:rsidRPr="00417548" w:rsidRDefault="005C4CDB" w:rsidP="00DA362A">
            <w:pPr>
              <w:pStyle w:val="tableheader"/>
              <w:rPr>
                <w:lang w:val="en-GB"/>
              </w:rPr>
            </w:pPr>
            <w:r w:rsidRPr="00417548">
              <w:rPr>
                <w:lang w:val="en-GB"/>
              </w:rPr>
              <w:t>Date</w:t>
            </w:r>
          </w:p>
        </w:tc>
        <w:tc>
          <w:tcPr>
            <w:tcW w:w="708" w:type="dxa"/>
            <w:shd w:val="clear" w:color="auto" w:fill="8B8D8E"/>
          </w:tcPr>
          <w:p w:rsidR="005C4CDB" w:rsidRPr="00417548" w:rsidRDefault="005C4CDB" w:rsidP="00DA362A">
            <w:pPr>
              <w:pStyle w:val="tableheader"/>
              <w:rPr>
                <w:lang w:val="en-GB"/>
              </w:rPr>
            </w:pPr>
            <w:r w:rsidRPr="00417548">
              <w:rPr>
                <w:lang w:val="en-GB"/>
              </w:rPr>
              <w:t>Pages</w:t>
            </w:r>
          </w:p>
        </w:tc>
        <w:tc>
          <w:tcPr>
            <w:tcW w:w="5958" w:type="dxa"/>
            <w:shd w:val="clear" w:color="auto" w:fill="8B8D8E"/>
          </w:tcPr>
          <w:p w:rsidR="005C4CDB" w:rsidRPr="00417548" w:rsidRDefault="005C4CDB" w:rsidP="00DA362A">
            <w:pPr>
              <w:pStyle w:val="tableheader"/>
              <w:rPr>
                <w:lang w:val="en-GB"/>
              </w:rPr>
            </w:pPr>
            <w:r w:rsidRPr="00417548">
              <w:rPr>
                <w:lang w:val="en-GB"/>
              </w:rPr>
              <w:t>Changes</w:t>
            </w:r>
          </w:p>
        </w:tc>
      </w:tr>
      <w:tr w:rsidR="00E77F56" w:rsidRPr="00417548" w:rsidTr="00DA362A">
        <w:tc>
          <w:tcPr>
            <w:tcW w:w="1488"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Pr>
                <w:lang w:val="en-GB"/>
              </w:rPr>
              <w:t>0.1</w:t>
            </w:r>
            <w:r w:rsidRPr="00417548">
              <w:rPr>
                <w:lang w:val="en-GB"/>
              </w:rPr>
              <w:fldChar w:fldCharType="end"/>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23/10/2012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31</w:t>
            </w:r>
            <w:r w:rsidRPr="00417548">
              <w:rPr>
                <w:lang w:val="en-GB"/>
              </w:rPr>
              <w:fldChar w:fldCharType="end"/>
            </w:r>
          </w:p>
        </w:tc>
        <w:tc>
          <w:tcPr>
            <w:tcW w:w="5958" w:type="dxa"/>
          </w:tcPr>
          <w:p w:rsidR="00E77F56" w:rsidRPr="00417548" w:rsidRDefault="00E77F56" w:rsidP="003D05E7">
            <w:pPr>
              <w:pStyle w:val="tabletext"/>
              <w:rPr>
                <w:lang w:val="en-GB"/>
              </w:rPr>
            </w:pPr>
            <w:r w:rsidRPr="00417548">
              <w:rPr>
                <w:lang w:val="en-GB"/>
              </w:rPr>
              <w:t>First published version</w:t>
            </w:r>
          </w:p>
        </w:tc>
      </w:tr>
      <w:tr w:rsidR="00E77F56" w:rsidRPr="00417548" w:rsidTr="00DA362A">
        <w:tc>
          <w:tcPr>
            <w:tcW w:w="1488" w:type="dxa"/>
          </w:tcPr>
          <w:p w:rsidR="00E77F56" w:rsidRPr="00417548" w:rsidRDefault="00E77F56" w:rsidP="003D05E7">
            <w:pPr>
              <w:pStyle w:val="tabletext"/>
              <w:rPr>
                <w:lang w:val="en-GB"/>
              </w:rPr>
            </w:pPr>
            <w:r>
              <w:rPr>
                <w:lang w:val="en-GB"/>
              </w:rPr>
              <w:t>0.2</w:t>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25/10/2012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34</w:t>
            </w:r>
            <w:r w:rsidRPr="00417548">
              <w:rPr>
                <w:lang w:val="en-GB"/>
              </w:rPr>
              <w:fldChar w:fldCharType="end"/>
            </w:r>
          </w:p>
        </w:tc>
        <w:tc>
          <w:tcPr>
            <w:tcW w:w="5958" w:type="dxa"/>
          </w:tcPr>
          <w:p w:rsidR="00E77F56" w:rsidRPr="00417548" w:rsidRDefault="00E77F56" w:rsidP="003D05E7">
            <w:pPr>
              <w:pStyle w:val="tabletext"/>
              <w:rPr>
                <w:lang w:val="en-GB"/>
              </w:rPr>
            </w:pPr>
            <w:r>
              <w:rPr>
                <w:lang w:val="en-GB"/>
              </w:rPr>
              <w:t>DDR version</w:t>
            </w:r>
          </w:p>
        </w:tc>
      </w:tr>
      <w:tr w:rsidR="0044328B" w:rsidRPr="00417548" w:rsidTr="00DA362A">
        <w:tc>
          <w:tcPr>
            <w:tcW w:w="1488" w:type="dxa"/>
          </w:tcPr>
          <w:p w:rsidR="0044328B" w:rsidRDefault="005D5926" w:rsidP="003D05E7">
            <w:pPr>
              <w:pStyle w:val="tabletext"/>
              <w:rPr>
                <w:lang w:val="en-GB"/>
              </w:rPr>
            </w:pPr>
            <w:r>
              <w:rPr>
                <w:lang w:val="en-GB"/>
              </w:rPr>
              <w:t>1.0</w:t>
            </w:r>
          </w:p>
        </w:tc>
        <w:tc>
          <w:tcPr>
            <w:tcW w:w="1276" w:type="dxa"/>
          </w:tcPr>
          <w:p w:rsidR="0044328B" w:rsidRPr="00417548" w:rsidRDefault="0044328B"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29/10/2012</w:t>
            </w:r>
            <w:r w:rsidRPr="00417548">
              <w:rPr>
                <w:lang w:val="en-GB"/>
              </w:rPr>
              <w:fldChar w:fldCharType="end"/>
            </w:r>
          </w:p>
        </w:tc>
        <w:tc>
          <w:tcPr>
            <w:tcW w:w="708" w:type="dxa"/>
          </w:tcPr>
          <w:p w:rsidR="0044328B" w:rsidRPr="00417548" w:rsidRDefault="0064247D" w:rsidP="003D05E7">
            <w:pPr>
              <w:pStyle w:val="tabletext"/>
              <w:jc w:val="center"/>
              <w:rPr>
                <w:lang w:val="en-GB"/>
              </w:rPr>
            </w:pPr>
            <w:r>
              <w:rPr>
                <w:lang w:val="en-GB"/>
              </w:rPr>
              <w:t>34</w:t>
            </w:r>
          </w:p>
        </w:tc>
        <w:tc>
          <w:tcPr>
            <w:tcW w:w="5958" w:type="dxa"/>
          </w:tcPr>
          <w:p w:rsidR="0044328B" w:rsidRDefault="005906BC" w:rsidP="005906BC">
            <w:pPr>
              <w:pStyle w:val="tabletext"/>
              <w:rPr>
                <w:lang w:val="en-GB"/>
              </w:rPr>
            </w:pPr>
            <w:r>
              <w:rPr>
                <w:lang w:val="en-GB"/>
              </w:rPr>
              <w:t xml:space="preserve">Updated company name, </w:t>
            </w:r>
            <w:r w:rsidR="0044328B">
              <w:rPr>
                <w:lang w:val="en-GB"/>
              </w:rPr>
              <w:t xml:space="preserve">date </w:t>
            </w:r>
            <w:r>
              <w:rPr>
                <w:lang w:val="en-GB"/>
              </w:rPr>
              <w:t>and version</w:t>
            </w:r>
            <w:r w:rsidR="00716664">
              <w:rPr>
                <w:lang w:val="en-GB"/>
              </w:rPr>
              <w:t xml:space="preserve"> </w:t>
            </w:r>
            <w:r w:rsidR="0044328B">
              <w:rPr>
                <w:lang w:val="en-GB"/>
              </w:rPr>
              <w:t>in footer</w:t>
            </w:r>
          </w:p>
        </w:tc>
      </w:tr>
      <w:tr w:rsidR="00FB182D" w:rsidRPr="00417548" w:rsidTr="00DA362A">
        <w:tc>
          <w:tcPr>
            <w:tcW w:w="1488" w:type="dxa"/>
          </w:tcPr>
          <w:p w:rsidR="00FB182D" w:rsidRDefault="00FB182D" w:rsidP="003D05E7">
            <w:pPr>
              <w:pStyle w:val="tabletext"/>
              <w:rPr>
                <w:lang w:val="en-GB"/>
              </w:rPr>
            </w:pPr>
            <w:r>
              <w:rPr>
                <w:lang w:val="en-GB"/>
              </w:rPr>
              <w:t>1.1</w:t>
            </w:r>
          </w:p>
        </w:tc>
        <w:tc>
          <w:tcPr>
            <w:tcW w:w="1276" w:type="dxa"/>
          </w:tcPr>
          <w:p w:rsidR="00FB182D" w:rsidRPr="00417548" w:rsidRDefault="00FB182D" w:rsidP="003D05E7">
            <w:pPr>
              <w:pStyle w:val="tabletext"/>
              <w:rPr>
                <w:lang w:val="en-GB"/>
              </w:rPr>
            </w:pPr>
            <w:r>
              <w:rPr>
                <w:lang w:val="en-GB"/>
              </w:rPr>
              <w:t>20/12/2012</w:t>
            </w:r>
          </w:p>
        </w:tc>
        <w:tc>
          <w:tcPr>
            <w:tcW w:w="708" w:type="dxa"/>
          </w:tcPr>
          <w:p w:rsidR="00FB182D" w:rsidRDefault="00DF0D57" w:rsidP="003D05E7">
            <w:pPr>
              <w:pStyle w:val="tabletext"/>
              <w:jc w:val="center"/>
              <w:rPr>
                <w:lang w:val="en-GB"/>
              </w:rPr>
            </w:pPr>
            <w:r>
              <w:rPr>
                <w:lang w:val="en-GB"/>
              </w:rPr>
              <w:t>34</w:t>
            </w:r>
          </w:p>
        </w:tc>
        <w:tc>
          <w:tcPr>
            <w:tcW w:w="5958" w:type="dxa"/>
          </w:tcPr>
          <w:p w:rsidR="00FB182D" w:rsidRDefault="00FB182D" w:rsidP="005906BC">
            <w:pPr>
              <w:pStyle w:val="tabletext"/>
              <w:rPr>
                <w:lang w:val="en-GB"/>
              </w:rPr>
            </w:pPr>
            <w:r>
              <w:rPr>
                <w:lang w:val="en-GB"/>
              </w:rPr>
              <w:t>Updated data access requests design</w:t>
            </w:r>
          </w:p>
        </w:tc>
      </w:tr>
      <w:tr w:rsidR="00307955" w:rsidRPr="00417548" w:rsidTr="00DA362A">
        <w:tc>
          <w:tcPr>
            <w:tcW w:w="1488" w:type="dxa"/>
          </w:tcPr>
          <w:p w:rsidR="00307955" w:rsidRDefault="00307955" w:rsidP="003D05E7">
            <w:pPr>
              <w:pStyle w:val="tabletext"/>
              <w:rPr>
                <w:lang w:val="en-GB"/>
              </w:rPr>
            </w:pPr>
            <w:r>
              <w:rPr>
                <w:lang w:val="en-GB"/>
              </w:rPr>
              <w:t>1.2</w:t>
            </w:r>
          </w:p>
        </w:tc>
        <w:tc>
          <w:tcPr>
            <w:tcW w:w="1276" w:type="dxa"/>
          </w:tcPr>
          <w:p w:rsidR="00307955" w:rsidRDefault="00DF0D57">
            <w:pPr>
              <w:pStyle w:val="tabletext"/>
              <w:rPr>
                <w:lang w:val="en-GB"/>
              </w:rPr>
            </w:pPr>
            <w:r>
              <w:rPr>
                <w:lang w:val="en-GB"/>
              </w:rPr>
              <w:t>18</w:t>
            </w:r>
            <w:r w:rsidR="00307955">
              <w:rPr>
                <w:lang w:val="en-GB"/>
              </w:rPr>
              <w:t>/0</w:t>
            </w:r>
            <w:r>
              <w:rPr>
                <w:lang w:val="en-GB"/>
              </w:rPr>
              <w:t>1</w:t>
            </w:r>
            <w:r w:rsidR="00307955">
              <w:rPr>
                <w:lang w:val="en-GB"/>
              </w:rPr>
              <w:t>/201</w:t>
            </w:r>
            <w:r>
              <w:rPr>
                <w:lang w:val="en-GB"/>
              </w:rPr>
              <w:t>3</w:t>
            </w:r>
          </w:p>
        </w:tc>
        <w:tc>
          <w:tcPr>
            <w:tcW w:w="708" w:type="dxa"/>
          </w:tcPr>
          <w:p w:rsidR="00307955" w:rsidRDefault="00DF0D57" w:rsidP="003D05E7">
            <w:pPr>
              <w:pStyle w:val="tabletext"/>
              <w:jc w:val="center"/>
              <w:rPr>
                <w:lang w:val="en-GB"/>
              </w:rPr>
            </w:pPr>
            <w:r>
              <w:rPr>
                <w:lang w:val="en-GB"/>
              </w:rPr>
              <w:t>35</w:t>
            </w:r>
          </w:p>
        </w:tc>
        <w:tc>
          <w:tcPr>
            <w:tcW w:w="5958" w:type="dxa"/>
          </w:tcPr>
          <w:p w:rsidR="00307955" w:rsidRDefault="00DF0D57" w:rsidP="005906BC">
            <w:pPr>
              <w:pStyle w:val="tabletext"/>
              <w:rPr>
                <w:lang w:val="en-GB"/>
              </w:rPr>
            </w:pPr>
            <w:r>
              <w:rPr>
                <w:lang w:val="en-GB"/>
              </w:rPr>
              <w:t>First CDR delivery</w:t>
            </w:r>
          </w:p>
        </w:tc>
      </w:tr>
      <w:tr w:rsidR="00DF0D57" w:rsidRPr="00417548" w:rsidTr="00DA362A">
        <w:tc>
          <w:tcPr>
            <w:tcW w:w="1488" w:type="dxa"/>
          </w:tcPr>
          <w:p w:rsidR="00DF0D57" w:rsidRDefault="00DF0D57" w:rsidP="003D05E7">
            <w:pPr>
              <w:pStyle w:val="tabletext"/>
              <w:rPr>
                <w:lang w:val="en-GB"/>
              </w:rPr>
            </w:pPr>
            <w:r>
              <w:rPr>
                <w:lang w:val="en-GB"/>
              </w:rPr>
              <w:t>1.3</w:t>
            </w:r>
          </w:p>
        </w:tc>
        <w:tc>
          <w:tcPr>
            <w:tcW w:w="1276" w:type="dxa"/>
          </w:tcPr>
          <w:p w:rsidR="00DF0D57" w:rsidDel="00DF0D57" w:rsidRDefault="00DF0D57" w:rsidP="00DF0D57">
            <w:pPr>
              <w:pStyle w:val="tabletext"/>
              <w:rPr>
                <w:lang w:val="en-GB"/>
              </w:rPr>
            </w:pPr>
            <w:r>
              <w:rPr>
                <w:lang w:val="en-GB"/>
              </w:rPr>
              <w:t>28/01/2013</w:t>
            </w:r>
          </w:p>
        </w:tc>
        <w:tc>
          <w:tcPr>
            <w:tcW w:w="708" w:type="dxa"/>
          </w:tcPr>
          <w:p w:rsidR="00DF0D57" w:rsidRDefault="00BD4D64" w:rsidP="003D05E7">
            <w:pPr>
              <w:pStyle w:val="tabletext"/>
              <w:jc w:val="center"/>
              <w:rPr>
                <w:lang w:val="en-GB"/>
              </w:rPr>
            </w:pPr>
            <w:r>
              <w:rPr>
                <w:lang w:val="en-GB"/>
              </w:rPr>
              <w:t>35</w:t>
            </w:r>
          </w:p>
        </w:tc>
        <w:tc>
          <w:tcPr>
            <w:tcW w:w="5958" w:type="dxa"/>
          </w:tcPr>
          <w:p w:rsidR="00DF0D57" w:rsidRDefault="00DF0D57" w:rsidP="005906BC">
            <w:pPr>
              <w:pStyle w:val="tabletext"/>
              <w:rPr>
                <w:lang w:val="en-GB"/>
              </w:rPr>
            </w:pPr>
            <w:r>
              <w:rPr>
                <w:lang w:val="en-GB"/>
              </w:rPr>
              <w:t>Second CDR delivery</w:t>
            </w:r>
          </w:p>
        </w:tc>
      </w:tr>
      <w:tr w:rsidR="00BD4D64" w:rsidRPr="00417548" w:rsidTr="00DA362A">
        <w:tc>
          <w:tcPr>
            <w:tcW w:w="1488" w:type="dxa"/>
          </w:tcPr>
          <w:p w:rsidR="00BD4D64" w:rsidRDefault="00BD4D64" w:rsidP="003D05E7">
            <w:pPr>
              <w:pStyle w:val="tabletext"/>
              <w:rPr>
                <w:lang w:val="en-GB"/>
              </w:rPr>
            </w:pPr>
            <w:r>
              <w:rPr>
                <w:lang w:val="en-GB"/>
              </w:rPr>
              <w:t>1.4</w:t>
            </w:r>
          </w:p>
        </w:tc>
        <w:tc>
          <w:tcPr>
            <w:tcW w:w="1276" w:type="dxa"/>
          </w:tcPr>
          <w:p w:rsidR="00BD4D64" w:rsidRDefault="00BD4D64" w:rsidP="00DF0D57">
            <w:pPr>
              <w:pStyle w:val="tabletext"/>
              <w:rPr>
                <w:lang w:val="en-GB"/>
              </w:rPr>
            </w:pPr>
            <w:r>
              <w:rPr>
                <w:lang w:val="en-GB"/>
              </w:rPr>
              <w:t>05/03/2013</w:t>
            </w:r>
          </w:p>
        </w:tc>
        <w:tc>
          <w:tcPr>
            <w:tcW w:w="708" w:type="dxa"/>
          </w:tcPr>
          <w:p w:rsidR="00BD4D64" w:rsidRDefault="004E67BE" w:rsidP="003D05E7">
            <w:pPr>
              <w:pStyle w:val="tabletext"/>
              <w:jc w:val="center"/>
              <w:rPr>
                <w:lang w:val="en-GB"/>
              </w:rPr>
            </w:pPr>
            <w:r>
              <w:rPr>
                <w:lang w:val="en-GB"/>
              </w:rPr>
              <w:t>40</w:t>
            </w:r>
          </w:p>
        </w:tc>
        <w:tc>
          <w:tcPr>
            <w:tcW w:w="5958" w:type="dxa"/>
          </w:tcPr>
          <w:p w:rsidR="00BD4D64" w:rsidRDefault="00BD4D64" w:rsidP="005906BC">
            <w:pPr>
              <w:pStyle w:val="tabletext"/>
              <w:rPr>
                <w:lang w:val="en-GB"/>
              </w:rPr>
            </w:pPr>
            <w:r>
              <w:rPr>
                <w:lang w:val="en-GB"/>
              </w:rPr>
              <w:t xml:space="preserve">Delivery after CDR rids. </w:t>
            </w:r>
          </w:p>
          <w:p w:rsidR="00BD4D64" w:rsidRDefault="003B6DEB" w:rsidP="005906BC">
            <w:pPr>
              <w:pStyle w:val="tabletext"/>
              <w:rPr>
                <w:lang w:val="en-GB"/>
              </w:rPr>
            </w:pPr>
            <w:hyperlink r:id="rId9" w:history="1">
              <w:r w:rsidR="00BD4D64">
                <w:rPr>
                  <w:rStyle w:val="Hyperlink"/>
                </w:rPr>
                <w:t>NGEOC-306</w:t>
              </w:r>
            </w:hyperlink>
            <w:r w:rsidR="00BD4D64">
              <w:t>: Missing interface details. Sequence diagram added in 5.3</w:t>
            </w:r>
          </w:p>
        </w:tc>
      </w:tr>
      <w:tr w:rsidR="00AB3642" w:rsidRPr="00417548" w:rsidTr="00DA362A">
        <w:trPr>
          <w:ins w:id="1" w:author="Lavignotte Fabien" w:date="2013-10-16T13:11:00Z"/>
        </w:trPr>
        <w:tc>
          <w:tcPr>
            <w:tcW w:w="1488" w:type="dxa"/>
          </w:tcPr>
          <w:p w:rsidR="00AB3642" w:rsidRDefault="00AB3642" w:rsidP="003D05E7">
            <w:pPr>
              <w:pStyle w:val="tabletext"/>
              <w:rPr>
                <w:ins w:id="2" w:author="Lavignotte Fabien" w:date="2013-10-16T13:11:00Z"/>
                <w:lang w:val="en-GB"/>
              </w:rPr>
            </w:pPr>
            <w:ins w:id="3" w:author="Lavignotte Fabien" w:date="2013-10-16T13:11:00Z">
              <w:r>
                <w:rPr>
                  <w:lang w:val="en-GB"/>
                </w:rPr>
                <w:t>1.5</w:t>
              </w:r>
            </w:ins>
          </w:p>
        </w:tc>
        <w:tc>
          <w:tcPr>
            <w:tcW w:w="1276" w:type="dxa"/>
          </w:tcPr>
          <w:p w:rsidR="00AB3642" w:rsidRDefault="00AB3642" w:rsidP="00DF0D57">
            <w:pPr>
              <w:pStyle w:val="tabletext"/>
              <w:rPr>
                <w:ins w:id="4" w:author="Lavignotte Fabien" w:date="2013-10-16T13:11:00Z"/>
                <w:lang w:val="en-GB"/>
              </w:rPr>
            </w:pPr>
            <w:ins w:id="5" w:author="Lavignotte Fabien" w:date="2013-10-16T13:11:00Z">
              <w:r>
                <w:rPr>
                  <w:lang w:val="en-GB"/>
                </w:rPr>
                <w:t>16/10/2013</w:t>
              </w:r>
            </w:ins>
          </w:p>
        </w:tc>
        <w:tc>
          <w:tcPr>
            <w:tcW w:w="708" w:type="dxa"/>
          </w:tcPr>
          <w:p w:rsidR="00AB3642" w:rsidRDefault="000C26E1" w:rsidP="003D05E7">
            <w:pPr>
              <w:pStyle w:val="tabletext"/>
              <w:jc w:val="center"/>
              <w:rPr>
                <w:ins w:id="6" w:author="Lavignotte Fabien" w:date="2013-10-16T13:11:00Z"/>
                <w:lang w:val="en-GB"/>
              </w:rPr>
            </w:pPr>
            <w:ins w:id="7" w:author="Lavignotte Fabien" w:date="2014-05-15T15:11:00Z">
              <w:r>
                <w:rPr>
                  <w:lang w:val="en-GB"/>
                </w:rPr>
                <w:t>40</w:t>
              </w:r>
            </w:ins>
          </w:p>
        </w:tc>
        <w:tc>
          <w:tcPr>
            <w:tcW w:w="5958" w:type="dxa"/>
          </w:tcPr>
          <w:p w:rsidR="00AB3642" w:rsidRDefault="00AB3642" w:rsidP="005906BC">
            <w:pPr>
              <w:pStyle w:val="tabletext"/>
              <w:rPr>
                <w:ins w:id="8" w:author="Lavignotte Fabien" w:date="2013-10-16T13:11:00Z"/>
                <w:lang w:val="en-GB"/>
              </w:rPr>
            </w:pPr>
            <w:ins w:id="9" w:author="Lavignotte Fabien" w:date="2013-10-16T13:11:00Z">
              <w:r>
                <w:rPr>
                  <w:lang w:val="en-GB"/>
                </w:rPr>
                <w:t>DDR V2 draft delivery</w:t>
              </w:r>
            </w:ins>
          </w:p>
        </w:tc>
      </w:tr>
      <w:tr w:rsidR="000C26E1" w:rsidRPr="00417548" w:rsidTr="00DA362A">
        <w:trPr>
          <w:ins w:id="10" w:author="Lavignotte Fabien" w:date="2014-05-15T15:10:00Z"/>
        </w:trPr>
        <w:tc>
          <w:tcPr>
            <w:tcW w:w="1488" w:type="dxa"/>
          </w:tcPr>
          <w:p w:rsidR="000C26E1" w:rsidRDefault="000C26E1" w:rsidP="003D05E7">
            <w:pPr>
              <w:pStyle w:val="tabletext"/>
              <w:rPr>
                <w:ins w:id="11" w:author="Lavignotte Fabien" w:date="2014-05-15T15:10:00Z"/>
                <w:lang w:val="en-GB"/>
              </w:rPr>
            </w:pPr>
            <w:ins w:id="12" w:author="Lavignotte Fabien" w:date="2014-05-15T15:10:00Z">
              <w:r>
                <w:rPr>
                  <w:lang w:val="en-GB"/>
                </w:rPr>
                <w:t>1.6</w:t>
              </w:r>
            </w:ins>
          </w:p>
        </w:tc>
        <w:tc>
          <w:tcPr>
            <w:tcW w:w="1276" w:type="dxa"/>
          </w:tcPr>
          <w:p w:rsidR="000C26E1" w:rsidRDefault="000C26E1" w:rsidP="00DF0D57">
            <w:pPr>
              <w:pStyle w:val="tabletext"/>
              <w:rPr>
                <w:ins w:id="13" w:author="Lavignotte Fabien" w:date="2014-05-15T15:10:00Z"/>
                <w:lang w:val="en-GB"/>
              </w:rPr>
            </w:pPr>
            <w:ins w:id="14" w:author="Lavignotte Fabien" w:date="2014-05-15T15:10:00Z">
              <w:r>
                <w:rPr>
                  <w:lang w:val="en-GB"/>
                </w:rPr>
                <w:t>16/05/2014</w:t>
              </w:r>
            </w:ins>
          </w:p>
        </w:tc>
        <w:tc>
          <w:tcPr>
            <w:tcW w:w="708" w:type="dxa"/>
          </w:tcPr>
          <w:p w:rsidR="000C26E1" w:rsidRDefault="000C26E1" w:rsidP="003D05E7">
            <w:pPr>
              <w:pStyle w:val="tabletext"/>
              <w:jc w:val="center"/>
              <w:rPr>
                <w:ins w:id="15" w:author="Lavignotte Fabien" w:date="2014-05-15T15:10:00Z"/>
                <w:lang w:val="en-GB"/>
              </w:rPr>
            </w:pPr>
            <w:ins w:id="16" w:author="Lavignotte Fabien" w:date="2014-05-15T15:11:00Z">
              <w:r>
                <w:rPr>
                  <w:lang w:val="en-GB"/>
                </w:rPr>
                <w:t>41</w:t>
              </w:r>
            </w:ins>
          </w:p>
        </w:tc>
        <w:tc>
          <w:tcPr>
            <w:tcW w:w="5958" w:type="dxa"/>
          </w:tcPr>
          <w:p w:rsidR="000C26E1" w:rsidRDefault="000C26E1" w:rsidP="005906BC">
            <w:pPr>
              <w:pStyle w:val="tabletext"/>
              <w:rPr>
                <w:ins w:id="17" w:author="Lavignotte Fabien" w:date="2014-05-15T15:10:00Z"/>
                <w:lang w:val="en-GB"/>
              </w:rPr>
            </w:pPr>
            <w:ins w:id="18" w:author="Lavignotte Fabien" w:date="2014-05-15T15:11:00Z">
              <w:r>
                <w:rPr>
                  <w:lang w:val="en-GB"/>
                </w:rPr>
                <w:t>CDR V2 first delivery</w:t>
              </w:r>
            </w:ins>
          </w:p>
        </w:tc>
      </w:tr>
    </w:tbl>
    <w:p w:rsidR="005C4CDB" w:rsidRPr="00ED7C75" w:rsidRDefault="005C4CDB" w:rsidP="005C4CDB"/>
    <w:p w:rsidR="005C4CDB" w:rsidRPr="00417548" w:rsidRDefault="005C4CDB" w:rsidP="00CA056B">
      <w:pPr>
        <w:pStyle w:val="IndexHeading"/>
        <w:rPr>
          <w:lang w:val="en-GB"/>
        </w:rPr>
      </w:pPr>
      <w:r w:rsidRPr="00417548">
        <w:rPr>
          <w:lang w:val="en-GB"/>
        </w:rPr>
        <w:lastRenderedPageBreak/>
        <w:t>TABLE OF CONTENTS</w:t>
      </w:r>
    </w:p>
    <w:p w:rsidR="006C7092" w:rsidRPr="00925D57" w:rsidRDefault="0090453D">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6C7092" w:rsidRPr="00574CE3">
        <w:rPr>
          <w:lang w:val="en-GB"/>
        </w:rPr>
        <w:t>1</w:t>
      </w:r>
      <w:r w:rsidR="006C7092" w:rsidRPr="00925D57">
        <w:rPr>
          <w:rFonts w:asciiTheme="minorHAnsi" w:eastAsiaTheme="minorEastAsia" w:hAnsiTheme="minorHAnsi" w:cstheme="minorBidi"/>
          <w:caps w:val="0"/>
          <w:spacing w:val="0"/>
          <w:sz w:val="22"/>
          <w:szCs w:val="22"/>
          <w:lang w:val="en-US" w:eastAsia="fr-FR"/>
        </w:rPr>
        <w:tab/>
      </w:r>
      <w:r w:rsidR="006C7092" w:rsidRPr="00574CE3">
        <w:rPr>
          <w:lang w:val="en-GB"/>
        </w:rPr>
        <w:t>Introduction</w:t>
      </w:r>
      <w:r w:rsidR="006C7092">
        <w:tab/>
      </w:r>
      <w:r w:rsidR="006C7092">
        <w:fldChar w:fldCharType="begin"/>
      </w:r>
      <w:r w:rsidR="006C7092">
        <w:instrText xml:space="preserve"> PAGEREF _Toc350263536 \h </w:instrText>
      </w:r>
      <w:r w:rsidR="006C7092">
        <w:fldChar w:fldCharType="separate"/>
      </w:r>
      <w:r w:rsidR="006C7092">
        <w:t>7</w:t>
      </w:r>
      <w:r w:rsidR="006C7092">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2</w:t>
      </w:r>
      <w:r w:rsidRPr="00925D57">
        <w:rPr>
          <w:rFonts w:asciiTheme="minorHAnsi" w:eastAsiaTheme="minorEastAsia" w:hAnsiTheme="minorHAnsi" w:cstheme="minorBidi"/>
          <w:caps w:val="0"/>
          <w:spacing w:val="0"/>
          <w:sz w:val="22"/>
          <w:szCs w:val="22"/>
          <w:lang w:val="en-US" w:eastAsia="fr-FR"/>
        </w:rPr>
        <w:tab/>
      </w:r>
      <w:r w:rsidRPr="00574CE3">
        <w:rPr>
          <w:lang w:val="en-GB"/>
        </w:rPr>
        <w:t>Applicable and Reference Documents</w:t>
      </w:r>
      <w:r>
        <w:tab/>
      </w:r>
      <w:r>
        <w:fldChar w:fldCharType="begin"/>
      </w:r>
      <w:r>
        <w:instrText xml:space="preserve"> PAGEREF _Toc350263537 \h </w:instrText>
      </w:r>
      <w:r>
        <w:fldChar w:fldCharType="separate"/>
      </w:r>
      <w:r>
        <w:t>8</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2.1</w:t>
      </w:r>
      <w:r w:rsidRPr="00925D57">
        <w:rPr>
          <w:rFonts w:asciiTheme="minorHAnsi" w:eastAsiaTheme="minorEastAsia" w:hAnsiTheme="minorHAnsi" w:cstheme="minorBidi"/>
          <w:bCs w:val="0"/>
          <w:caps w:val="0"/>
          <w:spacing w:val="0"/>
          <w:sz w:val="22"/>
          <w:szCs w:val="22"/>
          <w:lang w:val="en-US" w:eastAsia="fr-FR"/>
        </w:rPr>
        <w:tab/>
      </w:r>
      <w:r w:rsidRPr="00574CE3">
        <w:t>Applicable Documents</w:t>
      </w:r>
      <w:r>
        <w:tab/>
      </w:r>
      <w:r>
        <w:fldChar w:fldCharType="begin"/>
      </w:r>
      <w:r>
        <w:instrText xml:space="preserve"> PAGEREF _Toc350263538 \h </w:instrText>
      </w:r>
      <w:r>
        <w:fldChar w:fldCharType="separate"/>
      </w:r>
      <w:r>
        <w:t>8</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2.2</w:t>
      </w:r>
      <w:r w:rsidRPr="00925D57">
        <w:rPr>
          <w:rFonts w:asciiTheme="minorHAnsi" w:eastAsiaTheme="minorEastAsia" w:hAnsiTheme="minorHAnsi" w:cstheme="minorBidi"/>
          <w:bCs w:val="0"/>
          <w:caps w:val="0"/>
          <w:spacing w:val="0"/>
          <w:sz w:val="22"/>
          <w:szCs w:val="22"/>
          <w:lang w:val="en-US" w:eastAsia="fr-FR"/>
        </w:rPr>
        <w:tab/>
      </w:r>
      <w:r w:rsidRPr="00574CE3">
        <w:t>Reference Documents</w:t>
      </w:r>
      <w:r>
        <w:tab/>
      </w:r>
      <w:r>
        <w:fldChar w:fldCharType="begin"/>
      </w:r>
      <w:r>
        <w:instrText xml:space="preserve"> PAGEREF _Toc350263539 \h </w:instrText>
      </w:r>
      <w:r>
        <w:fldChar w:fldCharType="separate"/>
      </w:r>
      <w:r>
        <w:t>8</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3</w:t>
      </w:r>
      <w:r w:rsidRPr="00925D57">
        <w:rPr>
          <w:rFonts w:asciiTheme="minorHAnsi" w:eastAsiaTheme="minorEastAsia" w:hAnsiTheme="minorHAnsi" w:cstheme="minorBidi"/>
          <w:caps w:val="0"/>
          <w:spacing w:val="0"/>
          <w:sz w:val="22"/>
          <w:szCs w:val="22"/>
          <w:lang w:val="en-US" w:eastAsia="fr-FR"/>
        </w:rPr>
        <w:tab/>
      </w:r>
      <w:r w:rsidRPr="00574CE3">
        <w:rPr>
          <w:lang w:val="en-GB"/>
        </w:rPr>
        <w:t>Terms, Definitions and Abbreviated Terms</w:t>
      </w:r>
      <w:r>
        <w:tab/>
      </w:r>
      <w:r>
        <w:fldChar w:fldCharType="begin"/>
      </w:r>
      <w:r>
        <w:instrText xml:space="preserve"> PAGEREF _Toc350263540 \h </w:instrText>
      </w:r>
      <w:r>
        <w:fldChar w:fldCharType="separate"/>
      </w:r>
      <w:r>
        <w:t>9</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3.1</w:t>
      </w:r>
      <w:r w:rsidRPr="00925D57">
        <w:rPr>
          <w:rFonts w:asciiTheme="minorHAnsi" w:eastAsiaTheme="minorEastAsia" w:hAnsiTheme="minorHAnsi" w:cstheme="minorBidi"/>
          <w:bCs w:val="0"/>
          <w:caps w:val="0"/>
          <w:spacing w:val="0"/>
          <w:sz w:val="22"/>
          <w:szCs w:val="22"/>
          <w:lang w:val="en-US" w:eastAsia="fr-FR"/>
        </w:rPr>
        <w:tab/>
      </w:r>
      <w:r w:rsidRPr="00574CE3">
        <w:t>Definitions</w:t>
      </w:r>
      <w:r>
        <w:tab/>
      </w:r>
      <w:r>
        <w:fldChar w:fldCharType="begin"/>
      </w:r>
      <w:r>
        <w:instrText xml:space="preserve"> PAGEREF _Toc350263541 \h </w:instrText>
      </w:r>
      <w:r>
        <w:fldChar w:fldCharType="separate"/>
      </w:r>
      <w:r>
        <w:t>9</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3.2</w:t>
      </w:r>
      <w:r w:rsidRPr="00925D57">
        <w:rPr>
          <w:rFonts w:asciiTheme="minorHAnsi" w:eastAsiaTheme="minorEastAsia" w:hAnsiTheme="minorHAnsi" w:cstheme="minorBidi"/>
          <w:bCs w:val="0"/>
          <w:caps w:val="0"/>
          <w:spacing w:val="0"/>
          <w:sz w:val="22"/>
          <w:szCs w:val="22"/>
          <w:lang w:val="en-US" w:eastAsia="fr-FR"/>
        </w:rPr>
        <w:tab/>
      </w:r>
      <w:r w:rsidRPr="00574CE3">
        <w:t>Acronyms</w:t>
      </w:r>
      <w:r>
        <w:tab/>
      </w:r>
      <w:r>
        <w:fldChar w:fldCharType="begin"/>
      </w:r>
      <w:r>
        <w:instrText xml:space="preserve"> PAGEREF _Toc350263542 \h </w:instrText>
      </w:r>
      <w:r>
        <w:fldChar w:fldCharType="separate"/>
      </w:r>
      <w:r>
        <w:t>9</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4</w:t>
      </w:r>
      <w:r w:rsidRPr="00925D57">
        <w:rPr>
          <w:rFonts w:asciiTheme="minorHAnsi" w:eastAsiaTheme="minorEastAsia" w:hAnsiTheme="minorHAnsi" w:cstheme="minorBidi"/>
          <w:caps w:val="0"/>
          <w:spacing w:val="0"/>
          <w:sz w:val="22"/>
          <w:szCs w:val="22"/>
          <w:lang w:val="en-US" w:eastAsia="fr-FR"/>
        </w:rPr>
        <w:tab/>
      </w:r>
      <w:r w:rsidRPr="00574CE3">
        <w:rPr>
          <w:lang w:val="en-GB"/>
        </w:rPr>
        <w:t>Software Design Overview</w:t>
      </w:r>
      <w:r>
        <w:tab/>
      </w:r>
      <w:r>
        <w:fldChar w:fldCharType="begin"/>
      </w:r>
      <w:r>
        <w:instrText xml:space="preserve"> PAGEREF _Toc350263543 \h </w:instrText>
      </w:r>
      <w:r>
        <w:fldChar w:fldCharType="separate"/>
      </w:r>
      <w:r>
        <w:t>10</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4.1</w:t>
      </w:r>
      <w:r w:rsidRPr="00925D57">
        <w:rPr>
          <w:rFonts w:asciiTheme="minorHAnsi" w:eastAsiaTheme="minorEastAsia" w:hAnsiTheme="minorHAnsi" w:cstheme="minorBidi"/>
          <w:bCs w:val="0"/>
          <w:caps w:val="0"/>
          <w:spacing w:val="0"/>
          <w:sz w:val="22"/>
          <w:szCs w:val="22"/>
          <w:lang w:val="en-US" w:eastAsia="fr-FR"/>
        </w:rPr>
        <w:tab/>
      </w:r>
      <w:r w:rsidRPr="00574CE3">
        <w:t>Software static architecture</w:t>
      </w:r>
      <w:r>
        <w:tab/>
      </w:r>
      <w:r>
        <w:fldChar w:fldCharType="begin"/>
      </w:r>
      <w:r>
        <w:instrText xml:space="preserve"> PAGEREF _Toc350263544 \h </w:instrText>
      </w:r>
      <w:r>
        <w:fldChar w:fldCharType="separate"/>
      </w:r>
      <w:r>
        <w:t>10</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4.2</w:t>
      </w:r>
      <w:r w:rsidRPr="00925D57">
        <w:rPr>
          <w:rFonts w:asciiTheme="minorHAnsi" w:eastAsiaTheme="minorEastAsia" w:hAnsiTheme="minorHAnsi" w:cstheme="minorBidi"/>
          <w:bCs w:val="0"/>
          <w:caps w:val="0"/>
          <w:spacing w:val="0"/>
          <w:sz w:val="22"/>
          <w:szCs w:val="22"/>
          <w:lang w:val="en-US" w:eastAsia="fr-FR"/>
        </w:rPr>
        <w:tab/>
      </w:r>
      <w:r w:rsidRPr="00574CE3">
        <w:t>Software dynamic architecture</w:t>
      </w:r>
      <w:r>
        <w:tab/>
      </w:r>
      <w:r>
        <w:fldChar w:fldCharType="begin"/>
      </w:r>
      <w:r>
        <w:instrText xml:space="preserve"> PAGEREF _Toc350263545 \h </w:instrText>
      </w:r>
      <w:r>
        <w:fldChar w:fldCharType="separate"/>
      </w:r>
      <w:r>
        <w:t>11</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4.3</w:t>
      </w:r>
      <w:r w:rsidRPr="00925D57">
        <w:rPr>
          <w:rFonts w:asciiTheme="minorHAnsi" w:eastAsiaTheme="minorEastAsia" w:hAnsiTheme="minorHAnsi" w:cstheme="minorBidi"/>
          <w:bCs w:val="0"/>
          <w:caps w:val="0"/>
          <w:spacing w:val="0"/>
          <w:sz w:val="22"/>
          <w:szCs w:val="22"/>
          <w:lang w:val="en-US" w:eastAsia="fr-FR"/>
        </w:rPr>
        <w:tab/>
      </w:r>
      <w:r w:rsidRPr="00574CE3">
        <w:t>Interfaces context</w:t>
      </w:r>
      <w:r>
        <w:tab/>
      </w:r>
      <w:r>
        <w:fldChar w:fldCharType="begin"/>
      </w:r>
      <w:r>
        <w:instrText xml:space="preserve"> PAGEREF _Toc350263546 \h </w:instrText>
      </w:r>
      <w:r>
        <w:fldChar w:fldCharType="separate"/>
      </w:r>
      <w:r>
        <w:t>11</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4.4</w:t>
      </w:r>
      <w:r w:rsidRPr="00925D57">
        <w:rPr>
          <w:rFonts w:asciiTheme="minorHAnsi" w:eastAsiaTheme="minorEastAsia" w:hAnsiTheme="minorHAnsi" w:cstheme="minorBidi"/>
          <w:bCs w:val="0"/>
          <w:caps w:val="0"/>
          <w:spacing w:val="0"/>
          <w:sz w:val="22"/>
          <w:szCs w:val="22"/>
          <w:lang w:val="en-US" w:eastAsia="fr-FR"/>
        </w:rPr>
        <w:tab/>
      </w:r>
      <w:r w:rsidRPr="00574CE3">
        <w:t>Long lifetime software</w:t>
      </w:r>
      <w:r>
        <w:tab/>
      </w:r>
      <w:r>
        <w:fldChar w:fldCharType="begin"/>
      </w:r>
      <w:r>
        <w:instrText xml:space="preserve"> PAGEREF _Toc350263547 \h </w:instrText>
      </w:r>
      <w:r>
        <w:fldChar w:fldCharType="separate"/>
      </w:r>
      <w:r>
        <w:t>12</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4.5</w:t>
      </w:r>
      <w:r w:rsidRPr="00925D57">
        <w:rPr>
          <w:rFonts w:asciiTheme="minorHAnsi" w:eastAsiaTheme="minorEastAsia" w:hAnsiTheme="minorHAnsi" w:cstheme="minorBidi"/>
          <w:bCs w:val="0"/>
          <w:caps w:val="0"/>
          <w:spacing w:val="0"/>
          <w:sz w:val="22"/>
          <w:szCs w:val="22"/>
          <w:lang w:val="en-US" w:eastAsia="fr-FR"/>
        </w:rPr>
        <w:tab/>
      </w:r>
      <w:r w:rsidRPr="00574CE3">
        <w:t>Memory and CPU budget</w:t>
      </w:r>
      <w:r>
        <w:tab/>
      </w:r>
      <w:r>
        <w:fldChar w:fldCharType="begin"/>
      </w:r>
      <w:r>
        <w:instrText xml:space="preserve"> PAGEREF _Toc350263548 \h </w:instrText>
      </w:r>
      <w:r>
        <w:fldChar w:fldCharType="separate"/>
      </w:r>
      <w:r>
        <w:t>12</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4.6</w:t>
      </w:r>
      <w:r w:rsidRPr="00925D57">
        <w:rPr>
          <w:rFonts w:asciiTheme="minorHAnsi" w:eastAsiaTheme="minorEastAsia" w:hAnsiTheme="minorHAnsi" w:cstheme="minorBidi"/>
          <w:bCs w:val="0"/>
          <w:caps w:val="0"/>
          <w:spacing w:val="0"/>
          <w:sz w:val="22"/>
          <w:szCs w:val="22"/>
          <w:lang w:val="en-US" w:eastAsia="fr-FR"/>
        </w:rPr>
        <w:tab/>
      </w:r>
      <w:r w:rsidRPr="00574CE3">
        <w:t>Design standards, conventions and procedures</w:t>
      </w:r>
      <w:r>
        <w:tab/>
      </w:r>
      <w:r>
        <w:fldChar w:fldCharType="begin"/>
      </w:r>
      <w:r>
        <w:instrText xml:space="preserve"> PAGEREF _Toc350263549 \h </w:instrText>
      </w:r>
      <w:r>
        <w:fldChar w:fldCharType="separate"/>
      </w:r>
      <w:r>
        <w:t>13</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4.6.1</w:t>
      </w:r>
      <w:r w:rsidRPr="00925D57">
        <w:rPr>
          <w:rFonts w:asciiTheme="minorHAnsi" w:eastAsiaTheme="minorEastAsia" w:hAnsiTheme="minorHAnsi" w:cstheme="minorBidi"/>
          <w:bCs w:val="0"/>
          <w:iCs w:val="0"/>
          <w:caps w:val="0"/>
          <w:color w:val="auto"/>
          <w:spacing w:val="0"/>
          <w:sz w:val="22"/>
          <w:szCs w:val="22"/>
          <w:lang w:val="en-US" w:eastAsia="fr-FR"/>
        </w:rPr>
        <w:tab/>
      </w:r>
      <w:r>
        <w:t>Software architectural design method</w:t>
      </w:r>
      <w:r>
        <w:tab/>
      </w:r>
      <w:r>
        <w:fldChar w:fldCharType="begin"/>
      </w:r>
      <w:r>
        <w:instrText xml:space="preserve"> PAGEREF _Toc350263550 \h </w:instrText>
      </w:r>
      <w:r>
        <w:fldChar w:fldCharType="separate"/>
      </w:r>
      <w:r>
        <w:t>13</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4.6.2</w:t>
      </w:r>
      <w:r w:rsidRPr="00925D57">
        <w:rPr>
          <w:rFonts w:asciiTheme="minorHAnsi" w:eastAsiaTheme="minorEastAsia" w:hAnsiTheme="minorHAnsi" w:cstheme="minorBidi"/>
          <w:bCs w:val="0"/>
          <w:iCs w:val="0"/>
          <w:caps w:val="0"/>
          <w:color w:val="auto"/>
          <w:spacing w:val="0"/>
          <w:sz w:val="22"/>
          <w:szCs w:val="22"/>
          <w:lang w:val="en-US" w:eastAsia="fr-FR"/>
        </w:rPr>
        <w:tab/>
      </w:r>
      <w:r>
        <w:t>Code documentation standards</w:t>
      </w:r>
      <w:r>
        <w:tab/>
      </w:r>
      <w:r>
        <w:fldChar w:fldCharType="begin"/>
      </w:r>
      <w:r>
        <w:instrText xml:space="preserve"> PAGEREF _Toc350263551 \h </w:instrText>
      </w:r>
      <w:r>
        <w:fldChar w:fldCharType="separate"/>
      </w:r>
      <w:r>
        <w:t>13</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5</w:t>
      </w:r>
      <w:r w:rsidRPr="00925D57">
        <w:rPr>
          <w:rFonts w:asciiTheme="minorHAnsi" w:eastAsiaTheme="minorEastAsia" w:hAnsiTheme="minorHAnsi" w:cstheme="minorBidi"/>
          <w:caps w:val="0"/>
          <w:spacing w:val="0"/>
          <w:sz w:val="22"/>
          <w:szCs w:val="22"/>
          <w:lang w:val="en-US" w:eastAsia="fr-FR"/>
        </w:rPr>
        <w:tab/>
      </w:r>
      <w:r w:rsidRPr="00574CE3">
        <w:rPr>
          <w:lang w:val="en-GB"/>
        </w:rPr>
        <w:t>Software design</w:t>
      </w:r>
      <w:r>
        <w:tab/>
      </w:r>
      <w:r>
        <w:fldChar w:fldCharType="begin"/>
      </w:r>
      <w:r>
        <w:instrText xml:space="preserve"> PAGEREF _Toc350263552 \h </w:instrText>
      </w:r>
      <w:r>
        <w:fldChar w:fldCharType="separate"/>
      </w:r>
      <w:r>
        <w:t>14</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5.1</w:t>
      </w:r>
      <w:r w:rsidRPr="00925D57">
        <w:rPr>
          <w:rFonts w:asciiTheme="minorHAnsi" w:eastAsiaTheme="minorEastAsia" w:hAnsiTheme="minorHAnsi" w:cstheme="minorBidi"/>
          <w:bCs w:val="0"/>
          <w:caps w:val="0"/>
          <w:spacing w:val="0"/>
          <w:sz w:val="22"/>
          <w:szCs w:val="22"/>
          <w:lang w:val="en-US" w:eastAsia="fr-FR"/>
        </w:rPr>
        <w:tab/>
      </w:r>
      <w:r w:rsidRPr="00574CE3">
        <w:t>General</w:t>
      </w:r>
      <w:r>
        <w:tab/>
      </w:r>
      <w:r>
        <w:fldChar w:fldCharType="begin"/>
      </w:r>
      <w:r>
        <w:instrText xml:space="preserve"> PAGEREF _Toc350263553 \h </w:instrText>
      </w:r>
      <w:r>
        <w:fldChar w:fldCharType="separate"/>
      </w:r>
      <w:r>
        <w:t>14</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5.2</w:t>
      </w:r>
      <w:r w:rsidRPr="00925D57">
        <w:rPr>
          <w:rFonts w:asciiTheme="minorHAnsi" w:eastAsiaTheme="minorEastAsia" w:hAnsiTheme="minorHAnsi" w:cstheme="minorBidi"/>
          <w:bCs w:val="0"/>
          <w:caps w:val="0"/>
          <w:spacing w:val="0"/>
          <w:sz w:val="22"/>
          <w:szCs w:val="22"/>
          <w:lang w:val="en-US" w:eastAsia="fr-FR"/>
        </w:rPr>
        <w:tab/>
      </w:r>
      <w:r w:rsidRPr="00574CE3">
        <w:t>Overall architecture</w:t>
      </w:r>
      <w:r>
        <w:tab/>
      </w:r>
      <w:r>
        <w:fldChar w:fldCharType="begin"/>
      </w:r>
      <w:r>
        <w:instrText xml:space="preserve"> PAGEREF _Toc350263554 \h </w:instrText>
      </w:r>
      <w:r>
        <w:fldChar w:fldCharType="separate"/>
      </w:r>
      <w:r>
        <w:t>14</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5.3</w:t>
      </w:r>
      <w:r w:rsidRPr="00925D57">
        <w:rPr>
          <w:rFonts w:asciiTheme="minorHAnsi" w:eastAsiaTheme="minorEastAsia" w:hAnsiTheme="minorHAnsi" w:cstheme="minorBidi"/>
          <w:bCs w:val="0"/>
          <w:caps w:val="0"/>
          <w:spacing w:val="0"/>
          <w:sz w:val="22"/>
          <w:szCs w:val="22"/>
          <w:lang w:val="en-US" w:eastAsia="fr-FR"/>
        </w:rPr>
        <w:tab/>
      </w:r>
      <w:r w:rsidRPr="00574CE3">
        <w:t>Software components design - General</w:t>
      </w:r>
      <w:r>
        <w:tab/>
      </w:r>
      <w:r>
        <w:fldChar w:fldCharType="begin"/>
      </w:r>
      <w:r>
        <w:instrText xml:space="preserve"> PAGEREF _Toc350263555 \h </w:instrText>
      </w:r>
      <w:r>
        <w:fldChar w:fldCharType="separate"/>
      </w:r>
      <w:r>
        <w:t>15</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5.3.1</w:t>
      </w:r>
      <w:r w:rsidRPr="00925D57">
        <w:rPr>
          <w:rFonts w:asciiTheme="minorHAnsi" w:eastAsiaTheme="minorEastAsia" w:hAnsiTheme="minorHAnsi" w:cstheme="minorBidi"/>
          <w:bCs w:val="0"/>
          <w:iCs w:val="0"/>
          <w:caps w:val="0"/>
          <w:color w:val="auto"/>
          <w:spacing w:val="0"/>
          <w:sz w:val="22"/>
          <w:szCs w:val="22"/>
          <w:lang w:val="en-US" w:eastAsia="fr-FR"/>
        </w:rPr>
        <w:tab/>
      </w:r>
      <w:r>
        <w:t>Modular javascript: RequireJS</w:t>
      </w:r>
      <w:r>
        <w:tab/>
      </w:r>
      <w:r>
        <w:fldChar w:fldCharType="begin"/>
      </w:r>
      <w:r>
        <w:instrText xml:space="preserve"> PAGEREF _Toc350263556 \h </w:instrText>
      </w:r>
      <w:r>
        <w:fldChar w:fldCharType="separate"/>
      </w:r>
      <w:r>
        <w:t>15</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5.3.2</w:t>
      </w:r>
      <w:r w:rsidRPr="00925D57">
        <w:rPr>
          <w:rFonts w:asciiTheme="minorHAnsi" w:eastAsiaTheme="minorEastAsia" w:hAnsiTheme="minorHAnsi" w:cstheme="minorBidi"/>
          <w:bCs w:val="0"/>
          <w:iCs w:val="0"/>
          <w:caps w:val="0"/>
          <w:color w:val="auto"/>
          <w:spacing w:val="0"/>
          <w:sz w:val="22"/>
          <w:szCs w:val="22"/>
          <w:lang w:val="en-US" w:eastAsia="fr-FR"/>
        </w:rPr>
        <w:tab/>
      </w:r>
      <w:r>
        <w:t>User Interface</w:t>
      </w:r>
      <w:r>
        <w:tab/>
      </w:r>
      <w:r>
        <w:fldChar w:fldCharType="begin"/>
      </w:r>
      <w:r>
        <w:instrText xml:space="preserve"> PAGEREF _Toc350263557 \h </w:instrText>
      </w:r>
      <w:r>
        <w:fldChar w:fldCharType="separate"/>
      </w:r>
      <w:r>
        <w:t>16</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5.3.2.1</w:t>
      </w:r>
      <w:r w:rsidRPr="00925D57">
        <w:rPr>
          <w:rFonts w:asciiTheme="minorHAnsi" w:eastAsiaTheme="minorEastAsia" w:hAnsiTheme="minorHAnsi"/>
          <w:noProof/>
          <w:color w:val="auto"/>
          <w:sz w:val="22"/>
          <w:lang w:val="en-US" w:eastAsia="fr-FR"/>
        </w:rPr>
        <w:tab/>
      </w:r>
      <w:r>
        <w:rPr>
          <w:noProof/>
        </w:rPr>
        <w:t>Core</w:t>
      </w:r>
      <w:r>
        <w:rPr>
          <w:noProof/>
        </w:rPr>
        <w:tab/>
      </w:r>
      <w:r>
        <w:rPr>
          <w:noProof/>
        </w:rPr>
        <w:fldChar w:fldCharType="begin"/>
      </w:r>
      <w:r>
        <w:rPr>
          <w:noProof/>
        </w:rPr>
        <w:instrText xml:space="preserve"> PAGEREF _Toc350263558 \h </w:instrText>
      </w:r>
      <w:r>
        <w:rPr>
          <w:noProof/>
        </w:rPr>
      </w:r>
      <w:r>
        <w:rPr>
          <w:noProof/>
        </w:rPr>
        <w:fldChar w:fldCharType="separate"/>
      </w:r>
      <w:r>
        <w:rPr>
          <w:noProof/>
        </w:rPr>
        <w:t>16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5.3.2.2</w:t>
      </w:r>
      <w:r w:rsidRPr="00925D57">
        <w:rPr>
          <w:rFonts w:asciiTheme="minorHAnsi" w:eastAsiaTheme="minorEastAsia" w:hAnsiTheme="minorHAnsi"/>
          <w:noProof/>
          <w:color w:val="auto"/>
          <w:sz w:val="22"/>
          <w:lang w:val="en-US" w:eastAsia="fr-FR"/>
        </w:rPr>
        <w:tab/>
      </w:r>
      <w:r>
        <w:rPr>
          <w:noProof/>
        </w:rPr>
        <w:t>MenuBar</w:t>
      </w:r>
      <w:r>
        <w:rPr>
          <w:noProof/>
        </w:rPr>
        <w:tab/>
      </w:r>
      <w:r>
        <w:rPr>
          <w:noProof/>
        </w:rPr>
        <w:fldChar w:fldCharType="begin"/>
      </w:r>
      <w:r>
        <w:rPr>
          <w:noProof/>
        </w:rPr>
        <w:instrText xml:space="preserve"> PAGEREF _Toc350263559 \h </w:instrText>
      </w:r>
      <w:r>
        <w:rPr>
          <w:noProof/>
        </w:rPr>
      </w:r>
      <w:r>
        <w:rPr>
          <w:noProof/>
        </w:rPr>
        <w:fldChar w:fldCharType="separate"/>
      </w:r>
      <w:r>
        <w:rPr>
          <w:noProof/>
        </w:rPr>
        <w:t>17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5.3.2.3</w:t>
      </w:r>
      <w:r w:rsidRPr="00925D57">
        <w:rPr>
          <w:rFonts w:asciiTheme="minorHAnsi" w:eastAsiaTheme="minorEastAsia" w:hAnsiTheme="minorHAnsi"/>
          <w:noProof/>
          <w:color w:val="auto"/>
          <w:sz w:val="22"/>
          <w:lang w:val="en-US" w:eastAsia="fr-FR"/>
        </w:rPr>
        <w:tab/>
      </w:r>
      <w:r>
        <w:rPr>
          <w:noProof/>
        </w:rPr>
        <w:t>DataServicesArea</w:t>
      </w:r>
      <w:r>
        <w:rPr>
          <w:noProof/>
        </w:rPr>
        <w:tab/>
      </w:r>
      <w:r>
        <w:rPr>
          <w:noProof/>
        </w:rPr>
        <w:fldChar w:fldCharType="begin"/>
      </w:r>
      <w:r>
        <w:rPr>
          <w:noProof/>
        </w:rPr>
        <w:instrText xml:space="preserve"> PAGEREF _Toc350263560 \h </w:instrText>
      </w:r>
      <w:r>
        <w:rPr>
          <w:noProof/>
        </w:rPr>
      </w:r>
      <w:r>
        <w:rPr>
          <w:noProof/>
        </w:rPr>
        <w:fldChar w:fldCharType="separate"/>
      </w:r>
      <w:r>
        <w:rPr>
          <w:noProof/>
        </w:rPr>
        <w:t>17</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5.3.3</w:t>
      </w:r>
      <w:r w:rsidRPr="00925D57">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_Toc350263561 \h </w:instrText>
      </w:r>
      <w:r>
        <w:fldChar w:fldCharType="separate"/>
      </w:r>
      <w:r>
        <w:t>17</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5.3.4</w:t>
      </w:r>
      <w:r w:rsidRPr="00925D57">
        <w:rPr>
          <w:rFonts w:asciiTheme="minorHAnsi" w:eastAsiaTheme="minorEastAsia" w:hAnsiTheme="minorHAnsi" w:cstheme="minorBidi"/>
          <w:bCs w:val="0"/>
          <w:iCs w:val="0"/>
          <w:caps w:val="0"/>
          <w:color w:val="auto"/>
          <w:spacing w:val="0"/>
          <w:sz w:val="22"/>
          <w:szCs w:val="22"/>
          <w:lang w:val="en-US" w:eastAsia="fr-FR"/>
        </w:rPr>
        <w:tab/>
      </w:r>
      <w:r>
        <w:t>Model/View</w:t>
      </w:r>
      <w:r>
        <w:tab/>
      </w:r>
      <w:r>
        <w:fldChar w:fldCharType="begin"/>
      </w:r>
      <w:r>
        <w:instrText xml:space="preserve"> PAGEREF _Toc350263562 \h </w:instrText>
      </w:r>
      <w:r>
        <w:fldChar w:fldCharType="separate"/>
      </w:r>
      <w:r>
        <w:t>18</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5.3.4.1</w:t>
      </w:r>
      <w:r w:rsidRPr="00925D57">
        <w:rPr>
          <w:rFonts w:asciiTheme="minorHAnsi" w:eastAsiaTheme="minorEastAsia" w:hAnsiTheme="minorHAnsi"/>
          <w:noProof/>
          <w:color w:val="auto"/>
          <w:sz w:val="22"/>
          <w:lang w:val="en-US" w:eastAsia="fr-FR"/>
        </w:rPr>
        <w:tab/>
      </w:r>
      <w:r>
        <w:rPr>
          <w:noProof/>
        </w:rPr>
        <w:t>Backbone</w:t>
      </w:r>
      <w:r>
        <w:rPr>
          <w:noProof/>
        </w:rPr>
        <w:tab/>
      </w:r>
      <w:r>
        <w:rPr>
          <w:noProof/>
        </w:rPr>
        <w:fldChar w:fldCharType="begin"/>
      </w:r>
      <w:r>
        <w:rPr>
          <w:noProof/>
        </w:rPr>
        <w:instrText xml:space="preserve"> PAGEREF _Toc350263563 \h </w:instrText>
      </w:r>
      <w:r>
        <w:rPr>
          <w:noProof/>
        </w:rPr>
      </w:r>
      <w:r>
        <w:rPr>
          <w:noProof/>
        </w:rPr>
        <w:fldChar w:fldCharType="separate"/>
      </w:r>
      <w:r>
        <w:rPr>
          <w:noProof/>
        </w:rPr>
        <w:t>18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5.3.4.2</w:t>
      </w:r>
      <w:r w:rsidRPr="00925D57">
        <w:rPr>
          <w:rFonts w:asciiTheme="minorHAnsi" w:eastAsiaTheme="minorEastAsia" w:hAnsiTheme="minorHAnsi"/>
          <w:noProof/>
          <w:color w:val="auto"/>
          <w:sz w:val="22"/>
          <w:lang w:val="en-US" w:eastAsia="fr-FR"/>
        </w:rPr>
        <w:tab/>
      </w:r>
      <w:r>
        <w:rPr>
          <w:noProof/>
        </w:rPr>
        <w:t>Search</w:t>
      </w:r>
      <w:r>
        <w:rPr>
          <w:noProof/>
        </w:rPr>
        <w:tab/>
      </w:r>
      <w:r>
        <w:rPr>
          <w:noProof/>
        </w:rPr>
        <w:fldChar w:fldCharType="begin"/>
      </w:r>
      <w:r>
        <w:rPr>
          <w:noProof/>
        </w:rPr>
        <w:instrText xml:space="preserve"> PAGEREF _Toc350263564 \h </w:instrText>
      </w:r>
      <w:r>
        <w:rPr>
          <w:noProof/>
        </w:rPr>
      </w:r>
      <w:r>
        <w:rPr>
          <w:noProof/>
        </w:rPr>
        <w:fldChar w:fldCharType="separate"/>
      </w:r>
      <w:r>
        <w:rPr>
          <w:noProof/>
        </w:rPr>
        <w:t>19</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5.3.4.2.1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_Toc350263565 \h </w:instrText>
      </w:r>
      <w:r>
        <w:rPr>
          <w:noProof/>
        </w:rPr>
      </w:r>
      <w:r>
        <w:rPr>
          <w:noProof/>
        </w:rPr>
        <w:fldChar w:fldCharType="separate"/>
      </w:r>
      <w:r>
        <w:rPr>
          <w:noProof/>
        </w:rPr>
        <w:t>19</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5.3.4.2.2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_Toc350263566 \h </w:instrText>
      </w:r>
      <w:r>
        <w:rPr>
          <w:noProof/>
        </w:rPr>
      </w:r>
      <w:r>
        <w:rPr>
          <w:noProof/>
        </w:rPr>
        <w:fldChar w:fldCharType="separate"/>
      </w:r>
      <w:r>
        <w:rPr>
          <w:noProof/>
        </w:rPr>
        <w:t>20</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5.3.4.3</w:t>
      </w:r>
      <w:r w:rsidRPr="00925D57">
        <w:rPr>
          <w:rFonts w:asciiTheme="minorHAnsi" w:eastAsiaTheme="minorEastAsia" w:hAnsiTheme="minorHAnsi"/>
          <w:noProof/>
          <w:color w:val="auto"/>
          <w:sz w:val="22"/>
          <w:lang w:val="en-US" w:eastAsia="fr-FR"/>
        </w:rPr>
        <w:tab/>
      </w:r>
      <w:r>
        <w:rPr>
          <w:noProof/>
        </w:rPr>
        <w:t>SearchResults</w:t>
      </w:r>
      <w:r>
        <w:rPr>
          <w:noProof/>
        </w:rPr>
        <w:tab/>
      </w:r>
      <w:r>
        <w:rPr>
          <w:noProof/>
        </w:rPr>
        <w:fldChar w:fldCharType="begin"/>
      </w:r>
      <w:r>
        <w:rPr>
          <w:noProof/>
        </w:rPr>
        <w:instrText xml:space="preserve"> PAGEREF _Toc350263567 \h </w:instrText>
      </w:r>
      <w:r>
        <w:rPr>
          <w:noProof/>
        </w:rPr>
      </w:r>
      <w:r>
        <w:rPr>
          <w:noProof/>
        </w:rPr>
        <w:fldChar w:fldCharType="separate"/>
      </w:r>
      <w:r>
        <w:rPr>
          <w:noProof/>
        </w:rPr>
        <w:t>22</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5.3.4.3.1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_Toc350263568 \h </w:instrText>
      </w:r>
      <w:r>
        <w:rPr>
          <w:noProof/>
        </w:rPr>
      </w:r>
      <w:r>
        <w:rPr>
          <w:noProof/>
        </w:rPr>
        <w:fldChar w:fldCharType="separate"/>
      </w:r>
      <w:r>
        <w:rPr>
          <w:noProof/>
        </w:rPr>
        <w:t>22</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5.3.4.3.2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_Toc350263569 \h </w:instrText>
      </w:r>
      <w:r>
        <w:rPr>
          <w:noProof/>
        </w:rPr>
      </w:r>
      <w:r>
        <w:rPr>
          <w:noProof/>
        </w:rPr>
        <w:fldChar w:fldCharType="separate"/>
      </w:r>
      <w:r>
        <w:rPr>
          <w:noProof/>
        </w:rPr>
        <w:t>22</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5.3.4.4</w:t>
      </w:r>
      <w:r w:rsidRPr="00925D57">
        <w:rPr>
          <w:rFonts w:asciiTheme="minorHAnsi" w:eastAsiaTheme="minorEastAsia" w:hAnsiTheme="minorHAnsi"/>
          <w:noProof/>
          <w:color w:val="auto"/>
          <w:sz w:val="22"/>
          <w:lang w:val="en-US" w:eastAsia="fr-FR"/>
        </w:rPr>
        <w:tab/>
      </w:r>
      <w:r>
        <w:rPr>
          <w:noProof/>
        </w:rPr>
        <w:t>Account</w:t>
      </w:r>
      <w:r>
        <w:rPr>
          <w:noProof/>
        </w:rPr>
        <w:tab/>
      </w:r>
      <w:r>
        <w:rPr>
          <w:noProof/>
        </w:rPr>
        <w:fldChar w:fldCharType="begin"/>
      </w:r>
      <w:r>
        <w:rPr>
          <w:noProof/>
        </w:rPr>
        <w:instrText xml:space="preserve"> PAGEREF _Toc350263570 \h </w:instrText>
      </w:r>
      <w:r>
        <w:rPr>
          <w:noProof/>
        </w:rPr>
      </w:r>
      <w:r>
        <w:rPr>
          <w:noProof/>
        </w:rPr>
        <w:fldChar w:fldCharType="separate"/>
      </w:r>
      <w:r>
        <w:rPr>
          <w:noProof/>
        </w:rPr>
        <w:t>23</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5.3.4.4.1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_Toc350263571 \h </w:instrText>
      </w:r>
      <w:r>
        <w:rPr>
          <w:noProof/>
        </w:rPr>
      </w:r>
      <w:r>
        <w:rPr>
          <w:noProof/>
        </w:rPr>
        <w:fldChar w:fldCharType="separate"/>
      </w:r>
      <w:r>
        <w:rPr>
          <w:noProof/>
        </w:rPr>
        <w:t>23</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5.3.4.4.2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_Toc350263572 \h </w:instrText>
      </w:r>
      <w:r>
        <w:rPr>
          <w:noProof/>
        </w:rPr>
      </w:r>
      <w:r>
        <w:rPr>
          <w:noProof/>
        </w:rPr>
        <w:fldChar w:fldCharType="separate"/>
      </w:r>
      <w:r>
        <w:rPr>
          <w:noProof/>
        </w:rPr>
        <w:t>23</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5.3.4.5</w:t>
      </w:r>
      <w:r w:rsidRPr="00925D57">
        <w:rPr>
          <w:rFonts w:asciiTheme="minorHAnsi" w:eastAsiaTheme="minorEastAsia" w:hAnsiTheme="minorHAnsi"/>
          <w:noProof/>
          <w:color w:val="auto"/>
          <w:sz w:val="22"/>
          <w:lang w:val="en-US" w:eastAsia="fr-FR"/>
        </w:rPr>
        <w:tab/>
      </w:r>
      <w:r>
        <w:rPr>
          <w:noProof/>
        </w:rPr>
        <w:t>DataAccess</w:t>
      </w:r>
      <w:r>
        <w:rPr>
          <w:noProof/>
        </w:rPr>
        <w:tab/>
      </w:r>
      <w:r>
        <w:rPr>
          <w:noProof/>
        </w:rPr>
        <w:fldChar w:fldCharType="begin"/>
      </w:r>
      <w:r>
        <w:rPr>
          <w:noProof/>
        </w:rPr>
        <w:instrText xml:space="preserve"> PAGEREF _Toc350263573 \h </w:instrText>
      </w:r>
      <w:r>
        <w:rPr>
          <w:noProof/>
        </w:rPr>
      </w:r>
      <w:r>
        <w:rPr>
          <w:noProof/>
        </w:rPr>
        <w:fldChar w:fldCharType="separate"/>
      </w:r>
      <w:r>
        <w:rPr>
          <w:noProof/>
        </w:rPr>
        <w:t>24</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5.3.4.5.1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_Toc350263574 \h </w:instrText>
      </w:r>
      <w:r>
        <w:rPr>
          <w:noProof/>
        </w:rPr>
      </w:r>
      <w:r>
        <w:rPr>
          <w:noProof/>
        </w:rPr>
        <w:fldChar w:fldCharType="separate"/>
      </w:r>
      <w:r>
        <w:rPr>
          <w:noProof/>
        </w:rPr>
        <w:t>24</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5.3.4.5.2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_Toc350263575 \h </w:instrText>
      </w:r>
      <w:r>
        <w:rPr>
          <w:noProof/>
        </w:rPr>
      </w:r>
      <w:r>
        <w:rPr>
          <w:noProof/>
        </w:rPr>
        <w:fldChar w:fldCharType="separate"/>
      </w:r>
      <w:r>
        <w:rPr>
          <w:noProof/>
        </w:rPr>
        <w:t>25</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5.3.4.6</w:t>
      </w:r>
      <w:r w:rsidRPr="00925D57">
        <w:rPr>
          <w:rFonts w:asciiTheme="minorHAnsi" w:eastAsiaTheme="minorEastAsia" w:hAnsiTheme="minorHAnsi"/>
          <w:noProof/>
          <w:color w:val="auto"/>
          <w:sz w:val="22"/>
          <w:lang w:val="en-US" w:eastAsia="fr-FR"/>
        </w:rPr>
        <w:tab/>
      </w:r>
      <w:r>
        <w:rPr>
          <w:noProof/>
        </w:rPr>
        <w:t>Shopcart</w:t>
      </w:r>
      <w:r>
        <w:rPr>
          <w:noProof/>
        </w:rPr>
        <w:tab/>
      </w:r>
      <w:r>
        <w:rPr>
          <w:noProof/>
        </w:rPr>
        <w:fldChar w:fldCharType="begin"/>
      </w:r>
      <w:r>
        <w:rPr>
          <w:noProof/>
        </w:rPr>
        <w:instrText xml:space="preserve"> PAGEREF _Toc350263576 \h </w:instrText>
      </w:r>
      <w:r>
        <w:rPr>
          <w:noProof/>
        </w:rPr>
      </w:r>
      <w:r>
        <w:rPr>
          <w:noProof/>
        </w:rPr>
        <w:fldChar w:fldCharType="separate"/>
      </w:r>
      <w:r>
        <w:rPr>
          <w:noProof/>
        </w:rPr>
        <w:t>25</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5.3.5</w:t>
      </w:r>
      <w:r w:rsidRPr="00925D57">
        <w:rPr>
          <w:rFonts w:asciiTheme="minorHAnsi" w:eastAsiaTheme="minorEastAsia" w:hAnsiTheme="minorHAnsi" w:cstheme="minorBidi"/>
          <w:bCs w:val="0"/>
          <w:iCs w:val="0"/>
          <w:caps w:val="0"/>
          <w:color w:val="auto"/>
          <w:spacing w:val="0"/>
          <w:sz w:val="22"/>
          <w:szCs w:val="22"/>
          <w:lang w:val="en-US" w:eastAsia="fr-FR"/>
        </w:rPr>
        <w:tab/>
      </w:r>
      <w:r>
        <w:t>Configuration</w:t>
      </w:r>
      <w:r>
        <w:tab/>
      </w:r>
      <w:r>
        <w:fldChar w:fldCharType="begin"/>
      </w:r>
      <w:r>
        <w:instrText xml:space="preserve"> PAGEREF _Toc350263577 \h </w:instrText>
      </w:r>
      <w:r>
        <w:fldChar w:fldCharType="separate"/>
      </w:r>
      <w:r>
        <w:t>26</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lastRenderedPageBreak/>
        <w:t>5.3.6</w:t>
      </w:r>
      <w:r w:rsidRPr="00925D57">
        <w:rPr>
          <w:rFonts w:asciiTheme="minorHAnsi" w:eastAsiaTheme="minorEastAsia" w:hAnsiTheme="minorHAnsi" w:cstheme="minorBidi"/>
          <w:bCs w:val="0"/>
          <w:iCs w:val="0"/>
          <w:caps w:val="0"/>
          <w:color w:val="auto"/>
          <w:spacing w:val="0"/>
          <w:sz w:val="22"/>
          <w:szCs w:val="22"/>
          <w:lang w:val="en-US" w:eastAsia="fr-FR"/>
        </w:rPr>
        <w:tab/>
      </w:r>
      <w:r>
        <w:t>Simulator</w:t>
      </w:r>
      <w:r>
        <w:tab/>
      </w:r>
      <w:r>
        <w:fldChar w:fldCharType="begin"/>
      </w:r>
      <w:r>
        <w:instrText xml:space="preserve"> PAGEREF _Toc350263578 \h </w:instrText>
      </w:r>
      <w:r>
        <w:fldChar w:fldCharType="separate"/>
      </w:r>
      <w:r>
        <w:t>26</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5.4</w:t>
      </w:r>
      <w:r w:rsidRPr="00925D57">
        <w:rPr>
          <w:rFonts w:asciiTheme="minorHAnsi" w:eastAsiaTheme="minorEastAsia" w:hAnsiTheme="minorHAnsi" w:cstheme="minorBidi"/>
          <w:bCs w:val="0"/>
          <w:caps w:val="0"/>
          <w:spacing w:val="0"/>
          <w:sz w:val="22"/>
          <w:szCs w:val="22"/>
          <w:lang w:val="en-US" w:eastAsia="fr-FR"/>
        </w:rPr>
        <w:tab/>
      </w:r>
      <w:r w:rsidRPr="00574CE3">
        <w:t>Software components design - Aspects of each component</w:t>
      </w:r>
      <w:r>
        <w:tab/>
      </w:r>
      <w:r>
        <w:fldChar w:fldCharType="begin"/>
      </w:r>
      <w:r>
        <w:instrText xml:space="preserve"> PAGEREF _Toc350263579 \h </w:instrText>
      </w:r>
      <w:r>
        <w:fldChar w:fldCharType="separate"/>
      </w:r>
      <w:r>
        <w:t>26</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5.4.1</w:t>
      </w:r>
      <w:r w:rsidRPr="00925D57">
        <w:rPr>
          <w:rFonts w:asciiTheme="minorHAnsi" w:eastAsiaTheme="minorEastAsia" w:hAnsiTheme="minorHAnsi" w:cstheme="minorBidi"/>
          <w:bCs w:val="0"/>
          <w:iCs w:val="0"/>
          <w:caps w:val="0"/>
          <w:color w:val="auto"/>
          <w:spacing w:val="0"/>
          <w:sz w:val="22"/>
          <w:szCs w:val="22"/>
          <w:lang w:val="en-US" w:eastAsia="fr-FR"/>
        </w:rPr>
        <w:tab/>
      </w:r>
      <w:r>
        <w:t>MenuBar</w:t>
      </w:r>
      <w:r>
        <w:tab/>
      </w:r>
      <w:r>
        <w:fldChar w:fldCharType="begin"/>
      </w:r>
      <w:r>
        <w:instrText xml:space="preserve"> PAGEREF _Toc350263580 \h </w:instrText>
      </w:r>
      <w:r>
        <w:fldChar w:fldCharType="separate"/>
      </w:r>
      <w:r>
        <w:t>26</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_Toc350263581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_Toc350263582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_Toc350263583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_Toc350263584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_Toc350263585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_Toc350263586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_Toc350263587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_Toc350263588 \h </w:instrText>
      </w:r>
      <w:r>
        <w:rPr>
          <w:noProof/>
        </w:rPr>
      </w:r>
      <w:r>
        <w:rPr>
          <w:noProof/>
        </w:rPr>
        <w:fldChar w:fldCharType="separate"/>
      </w:r>
      <w:r>
        <w:rPr>
          <w:noProof/>
        </w:rPr>
        <w:t>27</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5.4.2</w:t>
      </w:r>
      <w:r w:rsidRPr="00925D57">
        <w:rPr>
          <w:rFonts w:asciiTheme="minorHAnsi" w:eastAsiaTheme="minorEastAsia" w:hAnsiTheme="minorHAnsi" w:cstheme="minorBidi"/>
          <w:bCs w:val="0"/>
          <w:iCs w:val="0"/>
          <w:caps w:val="0"/>
          <w:color w:val="auto"/>
          <w:spacing w:val="0"/>
          <w:sz w:val="22"/>
          <w:szCs w:val="22"/>
          <w:lang w:val="en-US" w:eastAsia="fr-FR"/>
        </w:rPr>
        <w:tab/>
      </w:r>
      <w:r>
        <w:t>DataServicesArea</w:t>
      </w:r>
      <w:r>
        <w:tab/>
      </w:r>
      <w:r>
        <w:fldChar w:fldCharType="begin"/>
      </w:r>
      <w:r>
        <w:instrText xml:space="preserve"> PAGEREF _Toc350263589 \h </w:instrText>
      </w:r>
      <w:r>
        <w:fldChar w:fldCharType="separate"/>
      </w:r>
      <w:r>
        <w:t>27</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_Toc350263590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_Toc350263591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_Toc350263592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_Toc350263593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_Toc350263594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_Toc350263595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_Toc350263596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_Toc350263597 \h </w:instrText>
      </w:r>
      <w:r>
        <w:rPr>
          <w:noProof/>
        </w:rPr>
      </w:r>
      <w:r>
        <w:rPr>
          <w:noProof/>
        </w:rPr>
        <w:fldChar w:fldCharType="separate"/>
      </w:r>
      <w:r>
        <w:rPr>
          <w:noProof/>
        </w:rPr>
        <w:t>27</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5.4.3</w:t>
      </w:r>
      <w:r w:rsidRPr="00925D57">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_Toc350263598 \h </w:instrText>
      </w:r>
      <w:r>
        <w:fldChar w:fldCharType="separate"/>
      </w:r>
      <w:r>
        <w:t>27</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_Toc350263599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_Toc350263600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_Toc350263601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_Toc350263602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_Toc350263603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_Toc350263604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_Toc350263605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_Toc350263606 \h </w:instrText>
      </w:r>
      <w:r>
        <w:rPr>
          <w:noProof/>
        </w:rPr>
      </w:r>
      <w:r>
        <w:rPr>
          <w:noProof/>
        </w:rPr>
        <w:fldChar w:fldCharType="separate"/>
      </w:r>
      <w:r>
        <w:rPr>
          <w:noProof/>
        </w:rPr>
        <w:t>28</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5.4.4</w:t>
      </w:r>
      <w:r w:rsidRPr="00925D57">
        <w:rPr>
          <w:rFonts w:asciiTheme="minorHAnsi" w:eastAsiaTheme="minorEastAsia" w:hAnsiTheme="minorHAnsi" w:cstheme="minorBidi"/>
          <w:bCs w:val="0"/>
          <w:iCs w:val="0"/>
          <w:caps w:val="0"/>
          <w:color w:val="auto"/>
          <w:spacing w:val="0"/>
          <w:sz w:val="22"/>
          <w:szCs w:val="22"/>
          <w:lang w:val="en-US" w:eastAsia="fr-FR"/>
        </w:rPr>
        <w:tab/>
      </w:r>
      <w:r>
        <w:t>Search</w:t>
      </w:r>
      <w:r>
        <w:tab/>
      </w:r>
      <w:r>
        <w:fldChar w:fldCharType="begin"/>
      </w:r>
      <w:r>
        <w:instrText xml:space="preserve"> PAGEREF _Toc350263607 \h </w:instrText>
      </w:r>
      <w:r>
        <w:fldChar w:fldCharType="separate"/>
      </w:r>
      <w:r>
        <w:t>28</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_Toc350263608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_Toc350263609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_Toc350263610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_Toc350263611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_Toc350263612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_Toc350263613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_Toc350263614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_Toc350263615 \h </w:instrText>
      </w:r>
      <w:r>
        <w:rPr>
          <w:noProof/>
        </w:rPr>
      </w:r>
      <w:r>
        <w:rPr>
          <w:noProof/>
        </w:rPr>
        <w:fldChar w:fldCharType="separate"/>
      </w:r>
      <w:r>
        <w:rPr>
          <w:noProof/>
        </w:rPr>
        <w:t>29</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5.4.5</w:t>
      </w:r>
      <w:r w:rsidRPr="00925D57">
        <w:rPr>
          <w:rFonts w:asciiTheme="minorHAnsi" w:eastAsiaTheme="minorEastAsia" w:hAnsiTheme="minorHAnsi" w:cstheme="minorBidi"/>
          <w:bCs w:val="0"/>
          <w:iCs w:val="0"/>
          <w:caps w:val="0"/>
          <w:color w:val="auto"/>
          <w:spacing w:val="0"/>
          <w:sz w:val="22"/>
          <w:szCs w:val="22"/>
          <w:lang w:val="en-US" w:eastAsia="fr-FR"/>
        </w:rPr>
        <w:tab/>
      </w:r>
      <w:r>
        <w:t>SearchResults</w:t>
      </w:r>
      <w:r>
        <w:tab/>
      </w:r>
      <w:r>
        <w:fldChar w:fldCharType="begin"/>
      </w:r>
      <w:r>
        <w:instrText xml:space="preserve"> PAGEREF _Toc350263616 \h </w:instrText>
      </w:r>
      <w:r>
        <w:fldChar w:fldCharType="separate"/>
      </w:r>
      <w:r>
        <w:t>29</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_Toc350263617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_Toc350263618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_Toc350263619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_Toc350263620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_Toc350263621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_Toc350263622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_Toc350263623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_Toc350263624 \h </w:instrText>
      </w:r>
      <w:r>
        <w:rPr>
          <w:noProof/>
        </w:rPr>
      </w:r>
      <w:r>
        <w:rPr>
          <w:noProof/>
        </w:rPr>
        <w:fldChar w:fldCharType="separate"/>
      </w:r>
      <w:r>
        <w:rPr>
          <w:noProof/>
        </w:rPr>
        <w:t>29</w:t>
      </w:r>
      <w:r>
        <w:rPr>
          <w:noProof/>
        </w:rP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lastRenderedPageBreak/>
        <w:t>5.5</w:t>
      </w:r>
      <w:r w:rsidRPr="00925D57">
        <w:rPr>
          <w:rFonts w:asciiTheme="minorHAnsi" w:eastAsiaTheme="minorEastAsia" w:hAnsiTheme="minorHAnsi" w:cstheme="minorBidi"/>
          <w:bCs w:val="0"/>
          <w:caps w:val="0"/>
          <w:spacing w:val="0"/>
          <w:sz w:val="22"/>
          <w:szCs w:val="22"/>
          <w:lang w:val="en-US" w:eastAsia="fr-FR"/>
        </w:rPr>
        <w:tab/>
      </w:r>
      <w:r w:rsidRPr="00574CE3">
        <w:t>Internal interface design</w:t>
      </w:r>
      <w:r>
        <w:tab/>
      </w:r>
      <w:r>
        <w:fldChar w:fldCharType="begin"/>
      </w:r>
      <w:r>
        <w:instrText xml:space="preserve"> PAGEREF _Toc350263625 \h </w:instrText>
      </w:r>
      <w:r>
        <w:fldChar w:fldCharType="separate"/>
      </w:r>
      <w:r>
        <w:t>30</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5.5.1</w:t>
      </w:r>
      <w:r w:rsidRPr="00925D57">
        <w:rPr>
          <w:rFonts w:asciiTheme="minorHAnsi" w:eastAsiaTheme="minorEastAsia" w:hAnsiTheme="minorHAnsi" w:cstheme="minorBidi"/>
          <w:bCs w:val="0"/>
          <w:iCs w:val="0"/>
          <w:caps w:val="0"/>
          <w:color w:val="auto"/>
          <w:spacing w:val="0"/>
          <w:sz w:val="22"/>
          <w:szCs w:val="22"/>
          <w:lang w:val="en-US" w:eastAsia="fr-FR"/>
        </w:rPr>
        <w:tab/>
      </w:r>
      <w:r>
        <w:t>DataServicesArea</w:t>
      </w:r>
      <w:r>
        <w:tab/>
      </w:r>
      <w:r>
        <w:fldChar w:fldCharType="begin"/>
      </w:r>
      <w:r>
        <w:instrText xml:space="preserve"> PAGEREF _Toc350263626 \h </w:instrText>
      </w:r>
      <w:r>
        <w:fldChar w:fldCharType="separate"/>
      </w:r>
      <w:r>
        <w:t>30</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5.5.2</w:t>
      </w:r>
      <w:r w:rsidRPr="00925D57">
        <w:rPr>
          <w:rFonts w:asciiTheme="minorHAnsi" w:eastAsiaTheme="minorEastAsia" w:hAnsiTheme="minorHAnsi" w:cstheme="minorBidi"/>
          <w:bCs w:val="0"/>
          <w:iCs w:val="0"/>
          <w:caps w:val="0"/>
          <w:color w:val="auto"/>
          <w:spacing w:val="0"/>
          <w:sz w:val="22"/>
          <w:szCs w:val="22"/>
          <w:lang w:val="en-US" w:eastAsia="fr-FR"/>
        </w:rPr>
        <w:tab/>
      </w:r>
      <w:r>
        <w:t>MenuBar</w:t>
      </w:r>
      <w:r>
        <w:tab/>
      </w:r>
      <w:r>
        <w:fldChar w:fldCharType="begin"/>
      </w:r>
      <w:r>
        <w:instrText xml:space="preserve"> PAGEREF _Toc350263627 \h </w:instrText>
      </w:r>
      <w:r>
        <w:fldChar w:fldCharType="separate"/>
      </w:r>
      <w:r>
        <w:t>30</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5.5.3</w:t>
      </w:r>
      <w:r w:rsidRPr="00925D57">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_Toc350263628 \h </w:instrText>
      </w:r>
      <w:r>
        <w:fldChar w:fldCharType="separate"/>
      </w:r>
      <w:r>
        <w:t>31</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5.5.4</w:t>
      </w:r>
      <w:r w:rsidRPr="00925D57">
        <w:rPr>
          <w:rFonts w:asciiTheme="minorHAnsi" w:eastAsiaTheme="minorEastAsia" w:hAnsiTheme="minorHAnsi" w:cstheme="minorBidi"/>
          <w:bCs w:val="0"/>
          <w:iCs w:val="0"/>
          <w:caps w:val="0"/>
          <w:color w:val="auto"/>
          <w:spacing w:val="0"/>
          <w:sz w:val="22"/>
          <w:szCs w:val="22"/>
          <w:lang w:val="en-US" w:eastAsia="fr-FR"/>
        </w:rPr>
        <w:tab/>
      </w:r>
      <w:r>
        <w:t>Search</w:t>
      </w:r>
      <w:r>
        <w:tab/>
      </w:r>
      <w:r>
        <w:fldChar w:fldCharType="begin"/>
      </w:r>
      <w:r>
        <w:instrText xml:space="preserve"> PAGEREF _Toc350263629 \h </w:instrText>
      </w:r>
      <w:r>
        <w:fldChar w:fldCharType="separate"/>
      </w:r>
      <w:r>
        <w:t>32</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6</w:t>
      </w:r>
      <w:r w:rsidRPr="00925D57">
        <w:rPr>
          <w:rFonts w:asciiTheme="minorHAnsi" w:eastAsiaTheme="minorEastAsia" w:hAnsiTheme="minorHAnsi" w:cstheme="minorBidi"/>
          <w:caps w:val="0"/>
          <w:spacing w:val="0"/>
          <w:sz w:val="22"/>
          <w:szCs w:val="22"/>
          <w:lang w:val="en-US" w:eastAsia="fr-FR"/>
        </w:rPr>
        <w:tab/>
      </w:r>
      <w:r w:rsidRPr="00574CE3">
        <w:rPr>
          <w:lang w:val="en-GB"/>
        </w:rPr>
        <w:t>Requirements to design components traceability</w:t>
      </w:r>
      <w:r>
        <w:tab/>
      </w:r>
      <w:r>
        <w:fldChar w:fldCharType="begin"/>
      </w:r>
      <w:r>
        <w:instrText xml:space="preserve"> PAGEREF _Toc350263630 \h </w:instrText>
      </w:r>
      <w:r>
        <w:fldChar w:fldCharType="separate"/>
      </w:r>
      <w:r>
        <w:t>33</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925D57">
        <w:rPr>
          <w:rFonts w:asciiTheme="minorHAnsi" w:eastAsiaTheme="minorEastAsia" w:hAnsiTheme="minorHAnsi" w:cstheme="minorBidi"/>
          <w:bCs w:val="0"/>
          <w:caps w:val="0"/>
          <w:spacing w:val="0"/>
          <w:sz w:val="22"/>
          <w:szCs w:val="22"/>
          <w:lang w:val="en-US" w:eastAsia="fr-FR"/>
        </w:rPr>
        <w:tab/>
      </w:r>
      <w:r>
        <w:t>Requirements to Components</w:t>
      </w:r>
      <w:r>
        <w:tab/>
      </w:r>
      <w:r>
        <w:fldChar w:fldCharType="begin"/>
      </w:r>
      <w:r>
        <w:instrText xml:space="preserve"> PAGEREF _Toc350263631 \h </w:instrText>
      </w:r>
      <w:r>
        <w:fldChar w:fldCharType="separate"/>
      </w:r>
      <w:r>
        <w:t>33</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925D57">
        <w:rPr>
          <w:rFonts w:asciiTheme="minorHAnsi" w:eastAsiaTheme="minorEastAsia" w:hAnsiTheme="minorHAnsi" w:cstheme="minorBidi"/>
          <w:bCs w:val="0"/>
          <w:caps w:val="0"/>
          <w:spacing w:val="0"/>
          <w:sz w:val="22"/>
          <w:szCs w:val="22"/>
          <w:lang w:val="en-US" w:eastAsia="fr-FR"/>
        </w:rPr>
        <w:tab/>
      </w:r>
      <w:r>
        <w:t>Components to Requirements</w:t>
      </w:r>
      <w:r>
        <w:tab/>
      </w:r>
      <w:r>
        <w:fldChar w:fldCharType="begin"/>
      </w:r>
      <w:r>
        <w:instrText xml:space="preserve"> PAGEREF _Toc350263632 \h </w:instrText>
      </w:r>
      <w:r>
        <w:fldChar w:fldCharType="separate"/>
      </w:r>
      <w:r>
        <w:t>38</w:t>
      </w:r>
      <w:r>
        <w:fldChar w:fldCharType="end"/>
      </w:r>
    </w:p>
    <w:p w:rsidR="005C4CDB" w:rsidRPr="00417548" w:rsidRDefault="0090453D"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6C7092" w:rsidRPr="00925D57"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925D57">
        <w:rPr>
          <w:lang w:eastAsia="en-US"/>
        </w:rPr>
        <w:instrText xml:space="preserve"> TOC \c "Table" </w:instrText>
      </w:r>
      <w:r w:rsidRPr="00417548">
        <w:rPr>
          <w:lang w:val="en-GB" w:eastAsia="en-US"/>
        </w:rPr>
        <w:fldChar w:fldCharType="separate"/>
      </w:r>
      <w:r w:rsidR="006C7092" w:rsidRPr="00925D57">
        <w:rPr>
          <w:noProof/>
        </w:rPr>
        <w:t>Table 2</w:t>
      </w:r>
      <w:r w:rsidR="006C7092" w:rsidRPr="00925D57">
        <w:rPr>
          <w:noProof/>
        </w:rPr>
        <w:noBreakHyphen/>
        <w:t>1 Applicable Documents</w:t>
      </w:r>
      <w:r w:rsidR="006C7092" w:rsidRPr="00925D57">
        <w:rPr>
          <w:noProof/>
        </w:rPr>
        <w:tab/>
      </w:r>
      <w:r w:rsidR="006C7092">
        <w:rPr>
          <w:noProof/>
        </w:rPr>
        <w:fldChar w:fldCharType="begin"/>
      </w:r>
      <w:r w:rsidR="006C7092" w:rsidRPr="00925D57">
        <w:rPr>
          <w:noProof/>
        </w:rPr>
        <w:instrText xml:space="preserve"> PAGEREF _Toc350263633 \h </w:instrText>
      </w:r>
      <w:r w:rsidR="006C7092">
        <w:rPr>
          <w:noProof/>
        </w:rPr>
      </w:r>
      <w:r w:rsidR="006C7092">
        <w:rPr>
          <w:noProof/>
        </w:rPr>
        <w:fldChar w:fldCharType="separate"/>
      </w:r>
      <w:r w:rsidR="006C7092" w:rsidRPr="00925D57">
        <w:rPr>
          <w:noProof/>
        </w:rPr>
        <w:t>8</w:t>
      </w:r>
      <w:r w:rsidR="006C7092">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sidRPr="00925D57">
        <w:rPr>
          <w:noProof/>
        </w:rPr>
        <w:t>Table 2</w:t>
      </w:r>
      <w:r w:rsidRPr="00925D57">
        <w:rPr>
          <w:noProof/>
        </w:rPr>
        <w:noBreakHyphen/>
        <w:t>2 Reference Documents</w:t>
      </w:r>
      <w:r w:rsidRPr="00925D57">
        <w:rPr>
          <w:noProof/>
        </w:rPr>
        <w:tab/>
      </w:r>
      <w:r>
        <w:rPr>
          <w:noProof/>
        </w:rPr>
        <w:fldChar w:fldCharType="begin"/>
      </w:r>
      <w:r w:rsidRPr="00925D57">
        <w:rPr>
          <w:noProof/>
        </w:rPr>
        <w:instrText xml:space="preserve"> PAGEREF _Toc350263634 \h </w:instrText>
      </w:r>
      <w:r>
        <w:rPr>
          <w:noProof/>
        </w:rPr>
      </w:r>
      <w:r>
        <w:rPr>
          <w:noProof/>
        </w:rPr>
        <w:fldChar w:fldCharType="separate"/>
      </w:r>
      <w:r w:rsidRPr="00925D57">
        <w:rPr>
          <w:noProof/>
        </w:rPr>
        <w:t>8</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sidRPr="003F581E">
        <w:rPr>
          <w:noProof/>
          <w:lang w:val="en-GB"/>
        </w:rPr>
        <w:t>Table 3</w:t>
      </w:r>
      <w:r w:rsidRPr="003F581E">
        <w:rPr>
          <w:noProof/>
          <w:lang w:val="en-GB"/>
        </w:rPr>
        <w:noBreakHyphen/>
        <w:t>1 Definitions</w:t>
      </w:r>
      <w:r>
        <w:rPr>
          <w:noProof/>
        </w:rPr>
        <w:tab/>
      </w:r>
      <w:r>
        <w:rPr>
          <w:noProof/>
        </w:rPr>
        <w:fldChar w:fldCharType="begin"/>
      </w:r>
      <w:r>
        <w:rPr>
          <w:noProof/>
        </w:rPr>
        <w:instrText xml:space="preserve"> PAGEREF _Toc350263635 \h </w:instrText>
      </w:r>
      <w:r>
        <w:rPr>
          <w:noProof/>
        </w:rPr>
      </w:r>
      <w:r>
        <w:rPr>
          <w:noProof/>
        </w:rPr>
        <w:fldChar w:fldCharType="separate"/>
      </w:r>
      <w:r>
        <w:rPr>
          <w:noProof/>
        </w:rPr>
        <w:t>9</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sidRPr="003F581E">
        <w:rPr>
          <w:noProof/>
          <w:lang w:val="en-GB"/>
        </w:rPr>
        <w:t>Table 3</w:t>
      </w:r>
      <w:r w:rsidRPr="003F581E">
        <w:rPr>
          <w:noProof/>
          <w:lang w:val="en-GB"/>
        </w:rPr>
        <w:noBreakHyphen/>
        <w:t>2 Acronyms</w:t>
      </w:r>
      <w:r>
        <w:rPr>
          <w:noProof/>
        </w:rPr>
        <w:tab/>
      </w:r>
      <w:r>
        <w:rPr>
          <w:noProof/>
        </w:rPr>
        <w:fldChar w:fldCharType="begin"/>
      </w:r>
      <w:r>
        <w:rPr>
          <w:noProof/>
        </w:rPr>
        <w:instrText xml:space="preserve"> PAGEREF _Toc350263636 \h </w:instrText>
      </w:r>
      <w:r>
        <w:rPr>
          <w:noProof/>
        </w:rPr>
      </w:r>
      <w:r>
        <w:rPr>
          <w:noProof/>
        </w:rPr>
        <w:fldChar w:fldCharType="separate"/>
      </w:r>
      <w:r>
        <w:rPr>
          <w:noProof/>
        </w:rPr>
        <w:t>9</w:t>
      </w:r>
      <w:r>
        <w:rPr>
          <w:noProof/>
        </w:rPr>
        <w:fldChar w:fldCharType="end"/>
      </w:r>
    </w:p>
    <w:p w:rsidR="005C4CDB" w:rsidRPr="00A066F6" w:rsidRDefault="005C4CDB" w:rsidP="005C4CDB">
      <w:r w:rsidRPr="00417548">
        <w:rPr>
          <w:lang w:val="en-GB"/>
        </w:rPr>
        <w:fldChar w:fldCharType="end"/>
      </w:r>
    </w:p>
    <w:p w:rsidR="006C7092" w:rsidRPr="00925D57"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A066F6">
        <w:instrText xml:space="preserve"> TOC \c "Figure" </w:instrText>
      </w:r>
      <w:r w:rsidRPr="00417548">
        <w:rPr>
          <w:lang w:val="en-GB"/>
        </w:rPr>
        <w:fldChar w:fldCharType="separate"/>
      </w:r>
      <w:r w:rsidR="006C7092">
        <w:rPr>
          <w:noProof/>
        </w:rPr>
        <w:t>Figure 1 Software Design Overview</w:t>
      </w:r>
      <w:r w:rsidR="006C7092">
        <w:rPr>
          <w:noProof/>
        </w:rPr>
        <w:tab/>
      </w:r>
      <w:r w:rsidR="006C7092">
        <w:rPr>
          <w:noProof/>
        </w:rPr>
        <w:fldChar w:fldCharType="begin"/>
      </w:r>
      <w:r w:rsidR="006C7092">
        <w:rPr>
          <w:noProof/>
        </w:rPr>
        <w:instrText xml:space="preserve"> PAGEREF _Toc350263637 \h </w:instrText>
      </w:r>
      <w:r w:rsidR="006C7092">
        <w:rPr>
          <w:noProof/>
        </w:rPr>
      </w:r>
      <w:r w:rsidR="006C7092">
        <w:rPr>
          <w:noProof/>
        </w:rPr>
        <w:fldChar w:fldCharType="separate"/>
      </w:r>
      <w:r w:rsidR="006C7092">
        <w:rPr>
          <w:noProof/>
        </w:rPr>
        <w:t>11</w:t>
      </w:r>
      <w:r w:rsidR="006C7092">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2 ngEO Web User Client Architecture</w:t>
      </w:r>
      <w:r>
        <w:rPr>
          <w:noProof/>
        </w:rPr>
        <w:tab/>
      </w:r>
      <w:r>
        <w:rPr>
          <w:noProof/>
        </w:rPr>
        <w:fldChar w:fldCharType="begin"/>
      </w:r>
      <w:r>
        <w:rPr>
          <w:noProof/>
        </w:rPr>
        <w:instrText xml:space="preserve"> PAGEREF _Toc350263638 \h </w:instrText>
      </w:r>
      <w:r>
        <w:rPr>
          <w:noProof/>
        </w:rPr>
      </w:r>
      <w:r>
        <w:rPr>
          <w:noProof/>
        </w:rPr>
        <w:fldChar w:fldCharType="separate"/>
      </w:r>
      <w:r>
        <w:rPr>
          <w:noProof/>
        </w:rPr>
        <w:t>15</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3 Map facade</w:t>
      </w:r>
      <w:r>
        <w:rPr>
          <w:noProof/>
        </w:rPr>
        <w:tab/>
      </w:r>
      <w:r>
        <w:rPr>
          <w:noProof/>
        </w:rPr>
        <w:fldChar w:fldCharType="begin"/>
      </w:r>
      <w:r>
        <w:rPr>
          <w:noProof/>
        </w:rPr>
        <w:instrText xml:space="preserve"> PAGEREF _Toc350263639 \h </w:instrText>
      </w:r>
      <w:r>
        <w:rPr>
          <w:noProof/>
        </w:rPr>
      </w:r>
      <w:r>
        <w:rPr>
          <w:noProof/>
        </w:rPr>
        <w:fldChar w:fldCharType="separate"/>
      </w:r>
      <w:r>
        <w:rPr>
          <w:noProof/>
        </w:rPr>
        <w:t>18</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4 Search component</w:t>
      </w:r>
      <w:r>
        <w:rPr>
          <w:noProof/>
        </w:rPr>
        <w:tab/>
      </w:r>
      <w:r>
        <w:rPr>
          <w:noProof/>
        </w:rPr>
        <w:fldChar w:fldCharType="begin"/>
      </w:r>
      <w:r>
        <w:rPr>
          <w:noProof/>
        </w:rPr>
        <w:instrText xml:space="preserve"> PAGEREF _Toc350263640 \h </w:instrText>
      </w:r>
      <w:r>
        <w:rPr>
          <w:noProof/>
        </w:rPr>
      </w:r>
      <w:r>
        <w:rPr>
          <w:noProof/>
        </w:rPr>
        <w:fldChar w:fldCharType="separate"/>
      </w:r>
      <w:r>
        <w:rPr>
          <w:noProof/>
        </w:rPr>
        <w:t>20</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5 DataSet population sequence diagram</w:t>
      </w:r>
      <w:r>
        <w:rPr>
          <w:noProof/>
        </w:rPr>
        <w:tab/>
      </w:r>
      <w:r>
        <w:rPr>
          <w:noProof/>
        </w:rPr>
        <w:fldChar w:fldCharType="begin"/>
      </w:r>
      <w:r>
        <w:rPr>
          <w:noProof/>
        </w:rPr>
        <w:instrText xml:space="preserve"> PAGEREF _Toc350263641 \h </w:instrText>
      </w:r>
      <w:r>
        <w:rPr>
          <w:noProof/>
        </w:rPr>
      </w:r>
      <w:r>
        <w:rPr>
          <w:noProof/>
        </w:rPr>
        <w:fldChar w:fldCharType="separate"/>
      </w:r>
      <w:r>
        <w:rPr>
          <w:noProof/>
        </w:rPr>
        <w:t>21</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6 Dataset selection sequence diagram</w:t>
      </w:r>
      <w:r>
        <w:rPr>
          <w:noProof/>
        </w:rPr>
        <w:tab/>
      </w:r>
      <w:r>
        <w:rPr>
          <w:noProof/>
        </w:rPr>
        <w:fldChar w:fldCharType="begin"/>
      </w:r>
      <w:r>
        <w:rPr>
          <w:noProof/>
        </w:rPr>
        <w:instrText xml:space="preserve"> PAGEREF _Toc350263642 \h </w:instrText>
      </w:r>
      <w:r>
        <w:rPr>
          <w:noProof/>
        </w:rPr>
      </w:r>
      <w:r>
        <w:rPr>
          <w:noProof/>
        </w:rPr>
        <w:fldChar w:fldCharType="separate"/>
      </w:r>
      <w:r>
        <w:rPr>
          <w:noProof/>
        </w:rPr>
        <w:t>22</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7 Search results sequence diagram</w:t>
      </w:r>
      <w:r>
        <w:rPr>
          <w:noProof/>
        </w:rPr>
        <w:tab/>
      </w:r>
      <w:r>
        <w:rPr>
          <w:noProof/>
        </w:rPr>
        <w:fldChar w:fldCharType="begin"/>
      </w:r>
      <w:r>
        <w:rPr>
          <w:noProof/>
        </w:rPr>
        <w:instrText xml:space="preserve"> PAGEREF _Toc350263643 \h </w:instrText>
      </w:r>
      <w:r>
        <w:rPr>
          <w:noProof/>
        </w:rPr>
      </w:r>
      <w:r>
        <w:rPr>
          <w:noProof/>
        </w:rPr>
        <w:fldChar w:fldCharType="separate"/>
      </w:r>
      <w:r>
        <w:rPr>
          <w:noProof/>
        </w:rPr>
        <w:t>23</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8 Download manager monitoring sequence diagram</w:t>
      </w:r>
      <w:r>
        <w:rPr>
          <w:noProof/>
        </w:rPr>
        <w:tab/>
      </w:r>
      <w:r>
        <w:rPr>
          <w:noProof/>
        </w:rPr>
        <w:fldChar w:fldCharType="begin"/>
      </w:r>
      <w:r>
        <w:rPr>
          <w:noProof/>
        </w:rPr>
        <w:instrText xml:space="preserve"> PAGEREF _Toc350263644 \h </w:instrText>
      </w:r>
      <w:r>
        <w:rPr>
          <w:noProof/>
        </w:rPr>
      </w:r>
      <w:r>
        <w:rPr>
          <w:noProof/>
        </w:rPr>
        <w:fldChar w:fldCharType="separate"/>
      </w:r>
      <w:r>
        <w:rPr>
          <w:noProof/>
        </w:rPr>
        <w:t>24</w:t>
      </w:r>
      <w:r>
        <w:rPr>
          <w:noProof/>
        </w:rPr>
        <w:fldChar w:fldCharType="end"/>
      </w:r>
    </w:p>
    <w:p w:rsidR="006C7092" w:rsidRDefault="006C7092">
      <w:pPr>
        <w:pStyle w:val="TableofFigures"/>
        <w:tabs>
          <w:tab w:val="right" w:leader="dot" w:pos="9344"/>
        </w:tabs>
        <w:rPr>
          <w:rFonts w:asciiTheme="minorHAnsi" w:eastAsiaTheme="minorEastAsia" w:hAnsiTheme="minorHAnsi" w:cstheme="minorBidi"/>
          <w:noProof/>
          <w:sz w:val="22"/>
          <w:szCs w:val="22"/>
          <w:lang w:val="fr-FR" w:eastAsia="fr-FR"/>
        </w:rPr>
      </w:pPr>
      <w:r>
        <w:rPr>
          <w:noProof/>
        </w:rPr>
        <w:t>Figure 9 Simple Data Access sequence diagram</w:t>
      </w:r>
      <w:r>
        <w:rPr>
          <w:noProof/>
        </w:rPr>
        <w:tab/>
      </w:r>
      <w:r>
        <w:rPr>
          <w:noProof/>
        </w:rPr>
        <w:fldChar w:fldCharType="begin"/>
      </w:r>
      <w:r>
        <w:rPr>
          <w:noProof/>
        </w:rPr>
        <w:instrText xml:space="preserve"> PAGEREF _Toc350263645 \h </w:instrText>
      </w:r>
      <w:r>
        <w:rPr>
          <w:noProof/>
        </w:rPr>
      </w:r>
      <w:r>
        <w:rPr>
          <w:noProof/>
        </w:rPr>
        <w:fldChar w:fldCharType="separate"/>
      </w:r>
      <w:r>
        <w:rPr>
          <w:noProof/>
        </w:rPr>
        <w:t>25</w:t>
      </w:r>
      <w:r>
        <w:rPr>
          <w:noProof/>
        </w:rPr>
        <w:fldChar w:fldCharType="end"/>
      </w:r>
    </w:p>
    <w:p w:rsidR="005C4CDB" w:rsidRPr="00A066F6" w:rsidRDefault="005C4CDB" w:rsidP="005C4CDB">
      <w:r w:rsidRPr="00417548">
        <w:rPr>
          <w:lang w:val="en-GB"/>
        </w:rPr>
        <w:fldChar w:fldCharType="end"/>
      </w:r>
    </w:p>
    <w:p w:rsidR="005C4CDB" w:rsidRPr="00A066F6" w:rsidRDefault="005C4CDB" w:rsidP="005C4CDB"/>
    <w:p w:rsidR="005C4CDB" w:rsidRPr="00417548" w:rsidRDefault="00366B6B" w:rsidP="00CE4967">
      <w:pPr>
        <w:pStyle w:val="Heading1"/>
        <w:rPr>
          <w:lang w:val="en-GB"/>
        </w:rPr>
      </w:pPr>
      <w:bookmarkStart w:id="19" w:name="_Toc259707925"/>
      <w:bookmarkStart w:id="20" w:name="_Toc350263536"/>
      <w:r>
        <w:rPr>
          <w:lang w:val="en-GB"/>
        </w:rPr>
        <w:lastRenderedPageBreak/>
        <w:t>I</w:t>
      </w:r>
      <w:r w:rsidR="005C4CDB" w:rsidRPr="00417548">
        <w:rPr>
          <w:lang w:val="en-GB"/>
        </w:rPr>
        <w:t>ntroduction</w:t>
      </w:r>
      <w:bookmarkEnd w:id="19"/>
      <w:bookmarkEnd w:id="2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This document has been created taking as a base the corresponding DRD (Document Requirements Definition) in [AD.</w:t>
      </w:r>
      <w:r w:rsidRPr="00417548">
        <w:rPr>
          <w:rFonts w:ascii="Verdana" w:hAnsi="Verdana"/>
          <w:sz w:val="18"/>
          <w:szCs w:val="18"/>
          <w:lang w:val="en-GB"/>
        </w:rPr>
        <w:fldChar w:fldCharType="begin"/>
      </w:r>
      <w:r w:rsidRPr="00417548">
        <w:rPr>
          <w:rFonts w:ascii="Verdana" w:hAnsi="Verdana"/>
          <w:sz w:val="18"/>
          <w:szCs w:val="18"/>
          <w:lang w:val="en-GB"/>
        </w:rPr>
        <w:instrText xml:space="preserve"> SEQ DA \* MERGEFORMAT </w:instrText>
      </w:r>
      <w:r w:rsidRPr="00417548">
        <w:rPr>
          <w:rFonts w:ascii="Verdana" w:hAnsi="Verdana"/>
          <w:sz w:val="18"/>
          <w:szCs w:val="18"/>
          <w:lang w:val="en-GB"/>
        </w:rPr>
        <w:fldChar w:fldCharType="separate"/>
      </w:r>
      <w:r w:rsidR="00FC3E50">
        <w:rPr>
          <w:rFonts w:ascii="Verdana" w:hAnsi="Verdana"/>
          <w:noProof/>
          <w:sz w:val="18"/>
          <w:szCs w:val="18"/>
          <w:lang w:val="en-GB"/>
        </w:rPr>
        <w:t>1</w:t>
      </w:r>
      <w:r w:rsidRPr="00417548">
        <w:rPr>
          <w:rFonts w:ascii="Verdana" w:hAnsi="Verdana"/>
          <w:noProof/>
          <w:sz w:val="18"/>
          <w:szCs w:val="18"/>
          <w:lang w:val="en-GB"/>
        </w:rPr>
        <w:fldChar w:fldCharType="end"/>
      </w:r>
      <w:r w:rsidRPr="00417548">
        <w:rPr>
          <w:rFonts w:ascii="Verdana" w:hAnsi="Verdana"/>
          <w:sz w:val="18"/>
          <w:szCs w:val="18"/>
          <w:lang w:val="en-GB"/>
        </w:rPr>
        <w:t>].</w:t>
      </w:r>
    </w:p>
    <w:p w:rsidR="00A64556" w:rsidRPr="00621FEB" w:rsidRDefault="00A64556" w:rsidP="00621FEB">
      <w:pPr>
        <w:rPr>
          <w:rFonts w:ascii="Verdana" w:hAnsi="Verdana"/>
          <w:sz w:val="18"/>
          <w:szCs w:val="18"/>
          <w:lang w:val="en-GB"/>
        </w:rPr>
      </w:pPr>
      <w:r w:rsidRPr="00621FEB">
        <w:rPr>
          <w:rFonts w:ascii="Verdana" w:hAnsi="Verdana"/>
          <w:sz w:val="18"/>
          <w:szCs w:val="18"/>
          <w:lang w:val="en-GB"/>
        </w:rPr>
        <w:t>This document defines the architectural design for the ngEO Web Client subsystem.</w:t>
      </w: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sidR="00621FEB">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Search products in available Datasets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Advanced search : correlation and interferometry</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Explore search results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List them in a tabular view</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them in a GANTT chart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footprint in a map</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browse images in a map</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Download products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Direct download through native browser functionality</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Monitor download manager and data access request</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shop carts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Share shopcart with other users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Access to various user related features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account management page on the UM-SSO Idp</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the ticketing system</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information page (About Us)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customizable Web client configuration</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5C4CDB" w:rsidRPr="00417548" w:rsidRDefault="00366B6B" w:rsidP="00CE4967">
      <w:pPr>
        <w:pStyle w:val="Heading1"/>
        <w:rPr>
          <w:lang w:val="en-GB"/>
        </w:rPr>
      </w:pPr>
      <w:bookmarkStart w:id="21" w:name="_Toc259707927"/>
      <w:bookmarkStart w:id="22" w:name="_Toc350263537"/>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21"/>
      <w:bookmarkEnd w:id="22"/>
    </w:p>
    <w:p w:rsidR="005C4CDB" w:rsidRPr="00417548" w:rsidRDefault="00366B6B" w:rsidP="00AC6BB0">
      <w:pPr>
        <w:pStyle w:val="Heading2"/>
        <w:numPr>
          <w:ilvl w:val="1"/>
          <w:numId w:val="6"/>
        </w:numPr>
        <w:rPr>
          <w:lang w:val="en-GB"/>
        </w:rPr>
      </w:pPr>
      <w:bookmarkStart w:id="23" w:name="_Toc215399298"/>
      <w:bookmarkStart w:id="24" w:name="_Toc259707928"/>
      <w:bookmarkStart w:id="25" w:name="_Toc350263538"/>
      <w:r>
        <w:rPr>
          <w:lang w:val="en-GB"/>
        </w:rPr>
        <w:t>A</w:t>
      </w:r>
      <w:r w:rsidR="005C4CDB" w:rsidRPr="00417548">
        <w:rPr>
          <w:lang w:val="en-GB"/>
        </w:rPr>
        <w:t xml:space="preserve">pplicable </w:t>
      </w:r>
      <w:r>
        <w:rPr>
          <w:lang w:val="en-GB"/>
        </w:rPr>
        <w:t>D</w:t>
      </w:r>
      <w:r w:rsidR="005C4CDB" w:rsidRPr="00417548">
        <w:rPr>
          <w:lang w:val="en-GB"/>
        </w:rPr>
        <w:t>ocuments</w:t>
      </w:r>
      <w:bookmarkEnd w:id="23"/>
      <w:bookmarkEnd w:id="24"/>
      <w:bookmarkEnd w:id="25"/>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26" w:name="_Toc180836520"/>
      <w:bookmarkStart w:id="27" w:name="_Toc184781922"/>
      <w:bookmarkStart w:id="28" w:name="_Toc189913983"/>
      <w:bookmarkStart w:id="29" w:name="_Toc189913987"/>
      <w:bookmarkStart w:id="30" w:name="_Toc189914121"/>
      <w:bookmarkStart w:id="31" w:name="_Toc189914125"/>
      <w:bookmarkStart w:id="32" w:name="_Toc189914167"/>
      <w:bookmarkStart w:id="33" w:name="_Toc200520781"/>
      <w:bookmarkStart w:id="34" w:name="_Toc200520787"/>
      <w:bookmarkStart w:id="35" w:name="_Toc215399327"/>
      <w:bookmarkStart w:id="36" w:name="_Toc259707963"/>
      <w:bookmarkStart w:id="37" w:name="_Toc35026363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w:t>
      </w:r>
      <w:bookmarkEnd w:id="26"/>
      <w:bookmarkEnd w:id="27"/>
      <w:r w:rsidRPr="00417548">
        <w:rPr>
          <w:lang w:val="en-GB"/>
        </w:rPr>
        <w:t>Applicable Documents</w:t>
      </w:r>
      <w:bookmarkEnd w:id="28"/>
      <w:bookmarkEnd w:id="29"/>
      <w:bookmarkEnd w:id="30"/>
      <w:bookmarkEnd w:id="31"/>
      <w:bookmarkEnd w:id="32"/>
      <w:bookmarkEnd w:id="33"/>
      <w:bookmarkEnd w:id="34"/>
      <w:bookmarkEnd w:id="35"/>
      <w:bookmarkEnd w:id="36"/>
      <w:bookmarkEnd w:id="37"/>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CB3B9E">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4525" w:type="dxa"/>
            <w:shd w:val="clear" w:color="auto" w:fill="8B8D8E"/>
          </w:tcPr>
          <w:p w:rsidR="005C4CDB" w:rsidRPr="00417548" w:rsidRDefault="005C4CDB" w:rsidP="00DA362A">
            <w:pPr>
              <w:pStyle w:val="tableheader"/>
              <w:rPr>
                <w:lang w:val="en-GB"/>
              </w:rPr>
            </w:pPr>
            <w:r w:rsidRPr="00417548">
              <w:rPr>
                <w:lang w:val="en-GB"/>
              </w:rPr>
              <w:t>Title</w:t>
            </w:r>
          </w:p>
        </w:tc>
        <w:tc>
          <w:tcPr>
            <w:tcW w:w="1843" w:type="dxa"/>
            <w:shd w:val="clear" w:color="auto" w:fill="8B8D8E"/>
          </w:tcPr>
          <w:p w:rsidR="005C4CDB" w:rsidRPr="00417548" w:rsidRDefault="005C4CDB" w:rsidP="00DA362A">
            <w:pPr>
              <w:pStyle w:val="tableheader"/>
              <w:rPr>
                <w:lang w:val="en-GB"/>
              </w:rPr>
            </w:pPr>
            <w:r w:rsidRPr="00417548">
              <w:rPr>
                <w:lang w:val="en-GB"/>
              </w:rPr>
              <w:t>Code</w:t>
            </w:r>
          </w:p>
        </w:tc>
        <w:tc>
          <w:tcPr>
            <w:tcW w:w="850" w:type="dxa"/>
            <w:shd w:val="clear" w:color="auto" w:fill="8B8D8E"/>
          </w:tcPr>
          <w:p w:rsidR="005C4CDB" w:rsidRPr="00417548" w:rsidRDefault="005C4CDB" w:rsidP="00DA362A">
            <w:pPr>
              <w:pStyle w:val="tableheader"/>
              <w:rPr>
                <w:lang w:val="en-GB"/>
              </w:rPr>
            </w:pPr>
            <w:r w:rsidRPr="00417548">
              <w:rPr>
                <w:lang w:val="en-GB"/>
              </w:rPr>
              <w:t>Version</w:t>
            </w:r>
          </w:p>
        </w:tc>
        <w:tc>
          <w:tcPr>
            <w:tcW w:w="1387"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CB3B9E">
        <w:trPr>
          <w:jc w:val="center"/>
        </w:trPr>
        <w:tc>
          <w:tcPr>
            <w:tcW w:w="691" w:type="dxa"/>
          </w:tcPr>
          <w:p w:rsidR="005C4CDB" w:rsidRPr="00417548" w:rsidRDefault="005C4CDB" w:rsidP="00AC6BB0">
            <w:pPr>
              <w:pStyle w:val="tabletext"/>
              <w:numPr>
                <w:ilvl w:val="0"/>
                <w:numId w:val="2"/>
              </w:numPr>
              <w:ind w:left="357" w:hanging="357"/>
              <w:rPr>
                <w:lang w:val="en-GB"/>
              </w:rPr>
            </w:pPr>
          </w:p>
        </w:tc>
        <w:tc>
          <w:tcPr>
            <w:tcW w:w="4525" w:type="dxa"/>
          </w:tcPr>
          <w:p w:rsidR="005C4CDB" w:rsidRPr="00417548" w:rsidRDefault="005C4CDB" w:rsidP="00DA362A">
            <w:pPr>
              <w:pStyle w:val="tabletext"/>
              <w:rPr>
                <w:lang w:val="en-GB"/>
              </w:rPr>
            </w:pPr>
            <w:r w:rsidRPr="00417548">
              <w:rPr>
                <w:lang w:val="en-GB"/>
              </w:rPr>
              <w:t>Space Engineering - Software</w:t>
            </w:r>
          </w:p>
        </w:tc>
        <w:tc>
          <w:tcPr>
            <w:tcW w:w="1843" w:type="dxa"/>
          </w:tcPr>
          <w:p w:rsidR="005C4CDB" w:rsidRPr="00417548" w:rsidRDefault="005C4CDB" w:rsidP="00DA362A">
            <w:pPr>
              <w:pStyle w:val="tabletext"/>
              <w:rPr>
                <w:lang w:val="en-GB"/>
              </w:rPr>
            </w:pPr>
            <w:r w:rsidRPr="00417548">
              <w:rPr>
                <w:lang w:val="en-GB"/>
              </w:rPr>
              <w:t>ECSS-E-ST-40</w:t>
            </w:r>
          </w:p>
        </w:tc>
        <w:tc>
          <w:tcPr>
            <w:tcW w:w="850" w:type="dxa"/>
          </w:tcPr>
          <w:p w:rsidR="005C4CDB" w:rsidRPr="00417548" w:rsidRDefault="005C4CDB" w:rsidP="00DA362A">
            <w:pPr>
              <w:pStyle w:val="tabletext"/>
              <w:jc w:val="center"/>
              <w:rPr>
                <w:lang w:val="en-GB"/>
              </w:rPr>
            </w:pPr>
            <w:r w:rsidRPr="00417548">
              <w:rPr>
                <w:lang w:val="en-GB"/>
              </w:rPr>
              <w:t>C</w:t>
            </w:r>
          </w:p>
        </w:tc>
        <w:tc>
          <w:tcPr>
            <w:tcW w:w="1387" w:type="dxa"/>
          </w:tcPr>
          <w:p w:rsidR="005C4CDB" w:rsidRPr="00417548" w:rsidRDefault="005C4CDB" w:rsidP="00DA362A">
            <w:pPr>
              <w:pStyle w:val="tabletext"/>
              <w:rPr>
                <w:lang w:val="en-GB"/>
              </w:rPr>
            </w:pPr>
            <w:r w:rsidRPr="00417548">
              <w:rPr>
                <w:lang w:val="en-GB"/>
              </w:rPr>
              <w:t>6 March 2009</w:t>
            </w:r>
          </w:p>
        </w:tc>
      </w:tr>
      <w:tr w:rsidR="00314EC8" w:rsidRPr="00417548" w:rsidTr="00CB3B9E">
        <w:trPr>
          <w:jc w:val="center"/>
        </w:trPr>
        <w:tc>
          <w:tcPr>
            <w:tcW w:w="691" w:type="dxa"/>
          </w:tcPr>
          <w:p w:rsidR="00314EC8" w:rsidRPr="00417548" w:rsidRDefault="00314EC8" w:rsidP="00AC6BB0">
            <w:pPr>
              <w:pStyle w:val="tabletext"/>
              <w:numPr>
                <w:ilvl w:val="0"/>
                <w:numId w:val="2"/>
              </w:numPr>
              <w:ind w:left="357" w:hanging="357"/>
              <w:rPr>
                <w:lang w:val="en-GB"/>
              </w:rPr>
            </w:pPr>
          </w:p>
        </w:tc>
        <w:tc>
          <w:tcPr>
            <w:tcW w:w="4525" w:type="dxa"/>
          </w:tcPr>
          <w:p w:rsidR="00314EC8" w:rsidRPr="00417548" w:rsidRDefault="00CB3B9E" w:rsidP="00DA362A">
            <w:pPr>
              <w:pStyle w:val="tabletext"/>
              <w:rPr>
                <w:lang w:val="en-GB"/>
              </w:rPr>
            </w:pPr>
            <w:r w:rsidRPr="00CB3B9E">
              <w:rPr>
                <w:lang w:val="en-GB"/>
              </w:rPr>
              <w:t>INTERNAL INTERFACE CONTROL DOCUMENT WEB CLIENT - WEB SERVER</w:t>
            </w:r>
          </w:p>
        </w:tc>
        <w:tc>
          <w:tcPr>
            <w:tcW w:w="1843" w:type="dxa"/>
          </w:tcPr>
          <w:p w:rsidR="00314EC8" w:rsidRPr="00417548" w:rsidRDefault="00CB3B9E" w:rsidP="00DA362A">
            <w:pPr>
              <w:pStyle w:val="tabletext"/>
              <w:rPr>
                <w:lang w:val="en-GB"/>
              </w:rPr>
            </w:pPr>
            <w:r w:rsidRPr="00CB3B9E">
              <w:rPr>
                <w:lang w:val="en-GB"/>
              </w:rPr>
              <w:t>ngEO-14-ICD-ELC-075</w:t>
            </w:r>
          </w:p>
        </w:tc>
        <w:tc>
          <w:tcPr>
            <w:tcW w:w="850" w:type="dxa"/>
          </w:tcPr>
          <w:p w:rsidR="00314EC8" w:rsidRPr="00417548" w:rsidRDefault="00CB3B9E" w:rsidP="00DA362A">
            <w:pPr>
              <w:pStyle w:val="tabletext"/>
              <w:jc w:val="center"/>
              <w:rPr>
                <w:lang w:val="en-GB"/>
              </w:rPr>
            </w:pPr>
            <w:r>
              <w:rPr>
                <w:lang w:val="en-GB"/>
              </w:rPr>
              <w:t>1.3</w:t>
            </w:r>
          </w:p>
        </w:tc>
        <w:tc>
          <w:tcPr>
            <w:tcW w:w="1387" w:type="dxa"/>
          </w:tcPr>
          <w:p w:rsidR="00314EC8" w:rsidRPr="00417548" w:rsidRDefault="00CB3B9E" w:rsidP="00DA362A">
            <w:pPr>
              <w:pStyle w:val="tabletext"/>
              <w:rPr>
                <w:lang w:val="en-GB"/>
              </w:rPr>
            </w:pPr>
            <w:r>
              <w:rPr>
                <w:lang w:val="en-GB"/>
              </w:rPr>
              <w:t>16 August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WEB SERVER</w:t>
            </w:r>
          </w:p>
        </w:tc>
        <w:tc>
          <w:tcPr>
            <w:tcW w:w="1843" w:type="dxa"/>
          </w:tcPr>
          <w:p w:rsidR="00CB3B9E" w:rsidRPr="00CB3B9E" w:rsidRDefault="00A37940" w:rsidP="00DA362A">
            <w:pPr>
              <w:pStyle w:val="tabletext"/>
              <w:rPr>
                <w:lang w:val="en-GB"/>
              </w:rPr>
            </w:pPr>
            <w:fldSimple w:instr=" DOCPROPERTY  Reference  \* MERGEFORMAT ">
              <w:r w:rsidR="00CB3B9E">
                <w:t>ngEO-14-ICD-TPZ-076</w:t>
              </w:r>
            </w:fldSimple>
          </w:p>
        </w:tc>
        <w:tc>
          <w:tcPr>
            <w:tcW w:w="850" w:type="dxa"/>
          </w:tcPr>
          <w:p w:rsidR="00CB3B9E" w:rsidRDefault="00CB3B9E" w:rsidP="00DA362A">
            <w:pPr>
              <w:pStyle w:val="tabletext"/>
              <w:jc w:val="center"/>
              <w:rPr>
                <w:lang w:val="en-GB"/>
              </w:rPr>
            </w:pPr>
            <w:r>
              <w:rPr>
                <w:lang w:val="en-GB"/>
              </w:rPr>
              <w:t>1.4</w:t>
            </w:r>
          </w:p>
        </w:tc>
        <w:tc>
          <w:tcPr>
            <w:tcW w:w="1387" w:type="dxa"/>
          </w:tcPr>
          <w:p w:rsidR="00CB3B9E" w:rsidRDefault="00CB3B9E" w:rsidP="00DA362A">
            <w:pPr>
              <w:pStyle w:val="tabletext"/>
              <w:rPr>
                <w:lang w:val="en-GB"/>
              </w:rPr>
            </w:pPr>
            <w:r>
              <w:rPr>
                <w:lang w:val="en-GB"/>
              </w:rPr>
              <w:t>03 July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BROWSE SERVER</w:t>
            </w:r>
          </w:p>
        </w:tc>
        <w:tc>
          <w:tcPr>
            <w:tcW w:w="1843" w:type="dxa"/>
          </w:tcPr>
          <w:p w:rsidR="00CB3B9E" w:rsidRDefault="00CB3B9E" w:rsidP="00DA362A">
            <w:pPr>
              <w:pStyle w:val="tabletext"/>
            </w:pPr>
            <w:r>
              <w:rPr>
                <w:lang w:val="en-GB"/>
              </w:rPr>
              <w:fldChar w:fldCharType="begin"/>
            </w:r>
            <w:r>
              <w:rPr>
                <w:lang w:val="en-GB"/>
              </w:rPr>
              <w:instrText xml:space="preserve"> DOCPROPERTY  Reference  \* MERGEFORMAT </w:instrText>
            </w:r>
            <w:r>
              <w:rPr>
                <w:lang w:val="en-GB"/>
              </w:rPr>
              <w:fldChar w:fldCharType="separate"/>
            </w:r>
            <w:r>
              <w:rPr>
                <w:lang w:val="en-GB"/>
              </w:rPr>
              <w:t>ngEO-14-ICD-SPM-089</w:t>
            </w:r>
            <w:r>
              <w:rPr>
                <w:lang w:val="en-GB"/>
              </w:rPr>
              <w:fldChar w:fldCharType="end"/>
            </w:r>
          </w:p>
        </w:tc>
        <w:tc>
          <w:tcPr>
            <w:tcW w:w="850" w:type="dxa"/>
          </w:tcPr>
          <w:p w:rsidR="00CB3B9E" w:rsidRDefault="00CB3B9E" w:rsidP="00DA362A">
            <w:pPr>
              <w:pStyle w:val="tabletext"/>
              <w:jc w:val="center"/>
              <w:rPr>
                <w:lang w:val="en-GB"/>
              </w:rPr>
            </w:pPr>
            <w:r>
              <w:rPr>
                <w:lang w:val="en-GB"/>
              </w:rPr>
              <w:t>1.2</w:t>
            </w:r>
          </w:p>
        </w:tc>
        <w:tc>
          <w:tcPr>
            <w:tcW w:w="1387" w:type="dxa"/>
          </w:tcPr>
          <w:p w:rsidR="00CB3B9E" w:rsidRPr="00CB3B9E" w:rsidRDefault="00CB3B9E" w:rsidP="00DA362A">
            <w:pPr>
              <w:pStyle w:val="tabletext"/>
              <w:rPr>
                <w:lang w:val="en-GB"/>
              </w:rPr>
            </w:pPr>
            <w:r>
              <w:rPr>
                <w:lang w:val="en-GB"/>
              </w:rPr>
              <w:t>15 Jan</w:t>
            </w:r>
            <w:r w:rsidR="00076CB5">
              <w:rPr>
                <w:lang w:val="en-GB"/>
              </w:rPr>
              <w:t>uary</w:t>
            </w:r>
            <w:r>
              <w:rPr>
                <w:lang w:val="en-GB"/>
              </w:rPr>
              <w:t xml:space="preserve">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SUBSYSTEM REQUIREMENT DOCUMENT FOR NGEO WEB USER CLIENT</w:t>
            </w:r>
          </w:p>
        </w:tc>
        <w:tc>
          <w:tcPr>
            <w:tcW w:w="1843" w:type="dxa"/>
          </w:tcPr>
          <w:p w:rsidR="00CB3B9E" w:rsidRDefault="00CB3B9E"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ngEO-14-SRD-ELC-005</w:t>
            </w:r>
            <w:r>
              <w:rPr>
                <w:lang w:val="en-GB"/>
              </w:rPr>
              <w:fldChar w:fldCharType="end"/>
            </w:r>
          </w:p>
        </w:tc>
        <w:tc>
          <w:tcPr>
            <w:tcW w:w="850" w:type="dxa"/>
          </w:tcPr>
          <w:p w:rsidR="00CB3B9E" w:rsidRDefault="00CB3B9E" w:rsidP="00DA362A">
            <w:pPr>
              <w:pStyle w:val="tabletext"/>
              <w:jc w:val="center"/>
              <w:rPr>
                <w:lang w:val="en-GB"/>
              </w:rPr>
            </w:pPr>
            <w:r>
              <w:rPr>
                <w:lang w:val="en-GB"/>
              </w:rPr>
              <w:t>1.3</w:t>
            </w:r>
          </w:p>
        </w:tc>
        <w:tc>
          <w:tcPr>
            <w:tcW w:w="1387" w:type="dxa"/>
          </w:tcPr>
          <w:p w:rsidR="00CB3B9E" w:rsidRDefault="00CB3B9E" w:rsidP="00DA362A">
            <w:pPr>
              <w:pStyle w:val="tabletext"/>
              <w:rPr>
                <w:lang w:val="en-GB"/>
              </w:rPr>
            </w:pPr>
            <w:r>
              <w:rPr>
                <w:lang w:val="en-GB"/>
              </w:rPr>
              <w:t>16 August 2012</w:t>
            </w:r>
          </w:p>
        </w:tc>
      </w:tr>
      <w:tr w:rsidR="005E78EB" w:rsidRPr="00417548" w:rsidTr="00CB3B9E">
        <w:trPr>
          <w:jc w:val="center"/>
        </w:trPr>
        <w:tc>
          <w:tcPr>
            <w:tcW w:w="691" w:type="dxa"/>
          </w:tcPr>
          <w:p w:rsidR="005E78EB" w:rsidRPr="00417548" w:rsidRDefault="005E78EB" w:rsidP="00AC6BB0">
            <w:pPr>
              <w:pStyle w:val="tabletext"/>
              <w:numPr>
                <w:ilvl w:val="0"/>
                <w:numId w:val="2"/>
              </w:numPr>
              <w:ind w:left="357" w:hanging="357"/>
              <w:rPr>
                <w:lang w:val="en-GB"/>
              </w:rPr>
            </w:pPr>
          </w:p>
        </w:tc>
        <w:tc>
          <w:tcPr>
            <w:tcW w:w="4525" w:type="dxa"/>
          </w:tcPr>
          <w:p w:rsidR="005E78EB" w:rsidRPr="00CB3B9E" w:rsidRDefault="00076CB5" w:rsidP="00DA362A">
            <w:pPr>
              <w:pStyle w:val="tabletext"/>
              <w:rPr>
                <w:lang w:val="en-GB"/>
              </w:rPr>
            </w:pPr>
            <w:r w:rsidRPr="00076CB5">
              <w:rPr>
                <w:lang w:val="en-GB"/>
              </w:rPr>
              <w:t>NGEO SYSTEM REQUIREMENT DOCUMENT</w:t>
            </w:r>
          </w:p>
        </w:tc>
        <w:tc>
          <w:tcPr>
            <w:tcW w:w="1843" w:type="dxa"/>
          </w:tcPr>
          <w:p w:rsidR="005E78EB" w:rsidRDefault="00076CB5"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ngEO-13-SRD-MFR-004</w:t>
            </w:r>
            <w:r>
              <w:rPr>
                <w:lang w:val="en-GB"/>
              </w:rPr>
              <w:fldChar w:fldCharType="end"/>
            </w:r>
          </w:p>
        </w:tc>
        <w:tc>
          <w:tcPr>
            <w:tcW w:w="850" w:type="dxa"/>
          </w:tcPr>
          <w:p w:rsidR="005E78EB" w:rsidRDefault="00076CB5" w:rsidP="00DA362A">
            <w:pPr>
              <w:pStyle w:val="tabletext"/>
              <w:jc w:val="center"/>
              <w:rPr>
                <w:lang w:val="en-GB"/>
              </w:rPr>
            </w:pPr>
            <w:r>
              <w:rPr>
                <w:lang w:val="en-GB"/>
              </w:rPr>
              <w:t>1.6</w:t>
            </w:r>
          </w:p>
        </w:tc>
        <w:tc>
          <w:tcPr>
            <w:tcW w:w="1387" w:type="dxa"/>
          </w:tcPr>
          <w:p w:rsidR="005E78EB" w:rsidRDefault="00076CB5" w:rsidP="00DA362A">
            <w:pPr>
              <w:pStyle w:val="tabletext"/>
              <w:rPr>
                <w:lang w:val="en-GB"/>
              </w:rPr>
            </w:pPr>
            <w:r>
              <w:rPr>
                <w:lang w:val="en-GB"/>
              </w:rPr>
              <w:t>21 August 2012</w:t>
            </w:r>
          </w:p>
        </w:tc>
      </w:tr>
      <w:tr w:rsidR="00CE1E15" w:rsidRPr="00417548" w:rsidTr="00CB3B9E">
        <w:trPr>
          <w:jc w:val="center"/>
        </w:trPr>
        <w:tc>
          <w:tcPr>
            <w:tcW w:w="691" w:type="dxa"/>
          </w:tcPr>
          <w:p w:rsidR="00CE1E15" w:rsidRPr="00417548" w:rsidRDefault="00CE1E15" w:rsidP="00AC6BB0">
            <w:pPr>
              <w:pStyle w:val="tabletext"/>
              <w:numPr>
                <w:ilvl w:val="0"/>
                <w:numId w:val="2"/>
              </w:numPr>
              <w:ind w:left="357" w:hanging="357"/>
              <w:rPr>
                <w:lang w:val="en-GB"/>
              </w:rPr>
            </w:pPr>
          </w:p>
        </w:tc>
        <w:tc>
          <w:tcPr>
            <w:tcW w:w="4525" w:type="dxa"/>
          </w:tcPr>
          <w:p w:rsidR="00CE1E15" w:rsidRPr="00076CB5" w:rsidRDefault="00CE1E15" w:rsidP="00DA362A">
            <w:pPr>
              <w:pStyle w:val="tabletext"/>
              <w:rPr>
                <w:lang w:val="en-GB"/>
              </w:rPr>
            </w:pPr>
            <w:r w:rsidRPr="00CE1E15">
              <w:rPr>
                <w:lang w:val="en-GB"/>
              </w:rPr>
              <w:t>SYSTEM ARCHITECTURAL DESIGN DOCUMENT</w:t>
            </w:r>
          </w:p>
        </w:tc>
        <w:tc>
          <w:tcPr>
            <w:tcW w:w="1843" w:type="dxa"/>
          </w:tcPr>
          <w:p w:rsidR="00CE1E15" w:rsidRDefault="00A37940" w:rsidP="00DA362A">
            <w:pPr>
              <w:pStyle w:val="tabletext"/>
              <w:rPr>
                <w:lang w:val="en-GB"/>
              </w:rPr>
            </w:pPr>
            <w:fldSimple w:instr=" DOCPROPERTY  Reference  \* MERGEFORMAT ">
              <w:r w:rsidR="00CE1E15">
                <w:t>ngEO-13-ADD-MFR-018</w:t>
              </w:r>
            </w:fldSimple>
          </w:p>
        </w:tc>
        <w:tc>
          <w:tcPr>
            <w:tcW w:w="850" w:type="dxa"/>
          </w:tcPr>
          <w:p w:rsidR="00CE1E15" w:rsidRDefault="00CE1E15" w:rsidP="00DA362A">
            <w:pPr>
              <w:pStyle w:val="tabletext"/>
              <w:jc w:val="center"/>
              <w:rPr>
                <w:lang w:val="en-GB"/>
              </w:rPr>
            </w:pPr>
            <w:r>
              <w:rPr>
                <w:lang w:val="en-GB"/>
              </w:rPr>
              <w:t>1.31</w:t>
            </w:r>
          </w:p>
        </w:tc>
        <w:tc>
          <w:tcPr>
            <w:tcW w:w="1387" w:type="dxa"/>
          </w:tcPr>
          <w:p w:rsidR="00CE1E15" w:rsidRDefault="00CE1E15" w:rsidP="00DA362A">
            <w:pPr>
              <w:pStyle w:val="tabletext"/>
              <w:rPr>
                <w:lang w:val="en-GB"/>
              </w:rPr>
            </w:pPr>
            <w:r>
              <w:t>6 July 2012</w:t>
            </w:r>
          </w:p>
        </w:tc>
      </w:tr>
    </w:tbl>
    <w:p w:rsidR="005C4CDB" w:rsidRPr="00417548" w:rsidRDefault="00366B6B" w:rsidP="00AC6BB0">
      <w:pPr>
        <w:pStyle w:val="Heading2"/>
        <w:numPr>
          <w:ilvl w:val="1"/>
          <w:numId w:val="6"/>
        </w:numPr>
        <w:rPr>
          <w:lang w:val="en-GB"/>
        </w:rPr>
      </w:pPr>
      <w:bookmarkStart w:id="38" w:name="_Toc215399299"/>
      <w:bookmarkStart w:id="39" w:name="_Toc259707929"/>
      <w:bookmarkStart w:id="40" w:name="_Toc350263539"/>
      <w:r>
        <w:rPr>
          <w:lang w:val="en-GB"/>
        </w:rPr>
        <w:t>R</w:t>
      </w:r>
      <w:r w:rsidR="005C4CDB" w:rsidRPr="00417548">
        <w:rPr>
          <w:lang w:val="en-GB"/>
        </w:rPr>
        <w:t xml:space="preserve">eference </w:t>
      </w:r>
      <w:r>
        <w:rPr>
          <w:lang w:val="en-GB"/>
        </w:rPr>
        <w:t>D</w:t>
      </w:r>
      <w:r w:rsidR="005C4CDB" w:rsidRPr="00417548">
        <w:rPr>
          <w:lang w:val="en-GB"/>
        </w:rPr>
        <w:t>ocuments</w:t>
      </w:r>
      <w:bookmarkEnd w:id="38"/>
      <w:bookmarkEnd w:id="39"/>
      <w:bookmarkEnd w:id="4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41" w:name="_Toc180836521"/>
      <w:bookmarkStart w:id="42" w:name="_Toc184781923"/>
      <w:bookmarkStart w:id="43" w:name="_Toc189913984"/>
      <w:bookmarkStart w:id="44" w:name="_Toc189913988"/>
      <w:bookmarkStart w:id="45" w:name="_Toc189914122"/>
      <w:bookmarkStart w:id="46" w:name="_Toc189914126"/>
      <w:bookmarkStart w:id="47" w:name="_Toc189914168"/>
      <w:bookmarkStart w:id="48" w:name="_Toc200520782"/>
      <w:bookmarkStart w:id="49" w:name="_Toc200520788"/>
      <w:bookmarkStart w:id="50" w:name="_Toc215399328"/>
      <w:bookmarkStart w:id="51" w:name="_Toc259707964"/>
      <w:bookmarkStart w:id="52" w:name="_Toc35026363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41"/>
      <w:bookmarkEnd w:id="42"/>
      <w:r w:rsidRPr="00417548">
        <w:rPr>
          <w:lang w:val="en-GB"/>
        </w:rPr>
        <w:t>Reference Documents</w:t>
      </w:r>
      <w:bookmarkEnd w:id="43"/>
      <w:bookmarkEnd w:id="44"/>
      <w:bookmarkEnd w:id="45"/>
      <w:bookmarkEnd w:id="46"/>
      <w:bookmarkEnd w:id="47"/>
      <w:bookmarkEnd w:id="48"/>
      <w:bookmarkEnd w:id="49"/>
      <w:bookmarkEnd w:id="50"/>
      <w:bookmarkEnd w:id="51"/>
      <w:bookmarkEnd w:id="5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659"/>
        <w:gridCol w:w="1268"/>
        <w:gridCol w:w="778"/>
        <w:gridCol w:w="900"/>
      </w:tblGrid>
      <w:tr w:rsidR="005C4CDB" w:rsidRPr="00417548" w:rsidTr="00DA362A">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5659" w:type="dxa"/>
            <w:shd w:val="clear" w:color="auto" w:fill="8B8D8E"/>
          </w:tcPr>
          <w:p w:rsidR="005C4CDB" w:rsidRPr="00417548" w:rsidRDefault="005C4CDB" w:rsidP="00DA362A">
            <w:pPr>
              <w:pStyle w:val="tableheader"/>
              <w:rPr>
                <w:lang w:val="en-GB"/>
              </w:rPr>
            </w:pPr>
            <w:r w:rsidRPr="00417548">
              <w:rPr>
                <w:lang w:val="en-GB"/>
              </w:rPr>
              <w:t>Title</w:t>
            </w:r>
          </w:p>
        </w:tc>
        <w:tc>
          <w:tcPr>
            <w:tcW w:w="1268" w:type="dxa"/>
            <w:shd w:val="clear" w:color="auto" w:fill="8B8D8E"/>
          </w:tcPr>
          <w:p w:rsidR="005C4CDB" w:rsidRPr="00417548" w:rsidRDefault="005C4CDB" w:rsidP="00DA362A">
            <w:pPr>
              <w:pStyle w:val="tableheader"/>
              <w:rPr>
                <w:lang w:val="en-GB"/>
              </w:rPr>
            </w:pPr>
            <w:r w:rsidRPr="00417548">
              <w:rPr>
                <w:lang w:val="en-GB"/>
              </w:rPr>
              <w:t>Code</w:t>
            </w:r>
          </w:p>
        </w:tc>
        <w:tc>
          <w:tcPr>
            <w:tcW w:w="778" w:type="dxa"/>
            <w:shd w:val="clear" w:color="auto" w:fill="8B8D8E"/>
          </w:tcPr>
          <w:p w:rsidR="005C4CDB" w:rsidRPr="00417548" w:rsidRDefault="005C4CDB" w:rsidP="00DA362A">
            <w:pPr>
              <w:pStyle w:val="tableheader"/>
              <w:rPr>
                <w:lang w:val="en-GB"/>
              </w:rPr>
            </w:pPr>
            <w:r w:rsidRPr="00417548">
              <w:rPr>
                <w:lang w:val="en-GB"/>
              </w:rPr>
              <w:t>Version</w:t>
            </w:r>
          </w:p>
        </w:tc>
        <w:tc>
          <w:tcPr>
            <w:tcW w:w="900"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DA362A">
        <w:trPr>
          <w:jc w:val="center"/>
        </w:trPr>
        <w:tc>
          <w:tcPr>
            <w:tcW w:w="691" w:type="dxa"/>
          </w:tcPr>
          <w:p w:rsidR="005C4CDB" w:rsidRPr="00417548" w:rsidRDefault="005C4CDB" w:rsidP="00AC6BB0">
            <w:pPr>
              <w:pStyle w:val="tabletext"/>
              <w:numPr>
                <w:ilvl w:val="0"/>
                <w:numId w:val="3"/>
              </w:numPr>
              <w:ind w:left="357" w:hanging="357"/>
              <w:rPr>
                <w:lang w:val="en-GB"/>
              </w:rPr>
            </w:pPr>
          </w:p>
        </w:tc>
        <w:tc>
          <w:tcPr>
            <w:tcW w:w="5659" w:type="dxa"/>
          </w:tcPr>
          <w:p w:rsidR="005C4CDB" w:rsidRPr="00417548" w:rsidRDefault="005C4CDB" w:rsidP="00DA362A">
            <w:pPr>
              <w:pStyle w:val="tabletext"/>
              <w:rPr>
                <w:lang w:val="en-GB"/>
              </w:rPr>
            </w:pPr>
          </w:p>
        </w:tc>
        <w:tc>
          <w:tcPr>
            <w:tcW w:w="1268" w:type="dxa"/>
          </w:tcPr>
          <w:p w:rsidR="005C4CDB" w:rsidRPr="00417548" w:rsidRDefault="005C4CDB" w:rsidP="00DA362A">
            <w:pPr>
              <w:pStyle w:val="tabletext"/>
              <w:rPr>
                <w:lang w:val="en-GB"/>
              </w:rPr>
            </w:pPr>
          </w:p>
        </w:tc>
        <w:tc>
          <w:tcPr>
            <w:tcW w:w="778" w:type="dxa"/>
          </w:tcPr>
          <w:p w:rsidR="005C4CDB" w:rsidRPr="00417548" w:rsidRDefault="005C4CDB" w:rsidP="00DA362A">
            <w:pPr>
              <w:pStyle w:val="tabletext"/>
              <w:rPr>
                <w:lang w:val="en-GB"/>
              </w:rPr>
            </w:pPr>
          </w:p>
        </w:tc>
        <w:tc>
          <w:tcPr>
            <w:tcW w:w="900" w:type="dxa"/>
          </w:tcPr>
          <w:p w:rsidR="005C4CDB" w:rsidRPr="00417548" w:rsidRDefault="005C4CDB" w:rsidP="00DA362A">
            <w:pPr>
              <w:pStyle w:val="tabletext"/>
              <w:rPr>
                <w:lang w:val="en-GB"/>
              </w:rPr>
            </w:pPr>
          </w:p>
        </w:tc>
      </w:tr>
    </w:tbl>
    <w:p w:rsidR="005C4CDB" w:rsidRPr="00417548" w:rsidRDefault="005C4CDB" w:rsidP="005C4CDB">
      <w:pPr>
        <w:rPr>
          <w:lang w:val="en-GB"/>
        </w:rPr>
      </w:pPr>
    </w:p>
    <w:p w:rsidR="00292A00" w:rsidRPr="00292A00" w:rsidRDefault="00292A00" w:rsidP="00292A00">
      <w:pPr>
        <w:pStyle w:val="Default"/>
        <w:spacing w:before="227"/>
        <w:jc w:val="both"/>
        <w:rPr>
          <w:sz w:val="20"/>
          <w:szCs w:val="20"/>
          <w:lang w:val="en-US"/>
        </w:rPr>
      </w:pPr>
      <w:r w:rsidRPr="00292A00">
        <w:rPr>
          <w:sz w:val="20"/>
          <w:szCs w:val="20"/>
          <w:lang w:val="en-US"/>
        </w:rPr>
        <w:t>The following list of web references is for general information only.</w:t>
      </w:r>
    </w:p>
    <w:p w:rsidR="0034675D" w:rsidRDefault="0034675D" w:rsidP="0034675D">
      <w:pPr>
        <w:pStyle w:val="Default"/>
        <w:spacing w:before="227"/>
        <w:jc w:val="both"/>
        <w:rPr>
          <w:sz w:val="20"/>
          <w:szCs w:val="20"/>
          <w:lang w:val="en-US"/>
        </w:rPr>
      </w:pPr>
      <w:r>
        <w:rPr>
          <w:sz w:val="20"/>
          <w:szCs w:val="20"/>
          <w:lang w:val="en-US"/>
        </w:rPr>
        <w:t xml:space="preserve">[WR1] RequireJS, </w:t>
      </w:r>
      <w:ins w:id="53" w:author="Lavignotte Fabien" w:date="2013-10-16T13:49:00Z">
        <w:r w:rsidR="00735BEA">
          <w:rPr>
            <w:sz w:val="20"/>
            <w:szCs w:val="20"/>
            <w:lang w:val="en-US"/>
          </w:rPr>
          <w:fldChar w:fldCharType="begin"/>
        </w:r>
        <w:r w:rsidR="00735BEA">
          <w:rPr>
            <w:sz w:val="20"/>
            <w:szCs w:val="20"/>
            <w:lang w:val="en-US"/>
          </w:rPr>
          <w:instrText xml:space="preserve"> HYPERLINK "</w:instrText>
        </w:r>
      </w:ins>
      <w:r w:rsidR="00735BEA" w:rsidRPr="004B6319">
        <w:rPr>
          <w:lang w:val="en-US"/>
          <w:rPrChange w:id="54" w:author="Lavignotte Fabien" w:date="2014-05-15T16:55:00Z">
            <w:rPr>
              <w:rStyle w:val="Hyperlink"/>
              <w:sz w:val="20"/>
              <w:szCs w:val="20"/>
              <w:lang w:val="en-US"/>
            </w:rPr>
          </w:rPrChange>
        </w:rPr>
        <w:instrText>http://requirejs.org/</w:instrText>
      </w:r>
      <w:ins w:id="55" w:author="Lavignotte Fabien" w:date="2013-10-16T13:49:00Z">
        <w:r w:rsidR="00735BEA">
          <w:rPr>
            <w:sz w:val="20"/>
            <w:szCs w:val="20"/>
            <w:lang w:val="en-US"/>
          </w:rPr>
          <w:instrText xml:space="preserve">" </w:instrText>
        </w:r>
        <w:r w:rsidR="00735BEA">
          <w:rPr>
            <w:sz w:val="20"/>
            <w:szCs w:val="20"/>
            <w:lang w:val="en-US"/>
          </w:rPr>
          <w:fldChar w:fldCharType="separate"/>
        </w:r>
      </w:ins>
      <w:r w:rsidR="00735BEA" w:rsidRPr="00735BEA">
        <w:rPr>
          <w:rStyle w:val="Hyperlink"/>
          <w:sz w:val="20"/>
          <w:szCs w:val="20"/>
          <w:lang w:val="en-US"/>
        </w:rPr>
        <w:t>http://requirejs.org/</w:t>
      </w:r>
      <w:ins w:id="56" w:author="Lavignotte Fabien" w:date="2013-10-16T13:49:00Z">
        <w:r w:rsidR="00735BEA">
          <w:rPr>
            <w:sz w:val="20"/>
            <w:szCs w:val="20"/>
            <w:lang w:val="en-US"/>
          </w:rPr>
          <w:fldChar w:fldCharType="end"/>
        </w:r>
      </w:ins>
    </w:p>
    <w:p w:rsidR="00292A00" w:rsidRDefault="00292A00" w:rsidP="0034675D">
      <w:pPr>
        <w:pStyle w:val="Default"/>
        <w:spacing w:before="227"/>
        <w:jc w:val="both"/>
        <w:rPr>
          <w:sz w:val="20"/>
          <w:szCs w:val="20"/>
          <w:lang w:val="en-US"/>
        </w:rPr>
      </w:pPr>
      <w:r>
        <w:rPr>
          <w:sz w:val="20"/>
          <w:szCs w:val="20"/>
          <w:lang w:val="en-US"/>
        </w:rPr>
        <w:t>[WR</w:t>
      </w:r>
      <w:r w:rsidR="0034675D">
        <w:rPr>
          <w:sz w:val="20"/>
          <w:szCs w:val="20"/>
          <w:lang w:val="en-US"/>
        </w:rPr>
        <w:t>2</w:t>
      </w:r>
      <w:r>
        <w:rPr>
          <w:sz w:val="20"/>
          <w:szCs w:val="20"/>
          <w:lang w:val="en-US"/>
        </w:rPr>
        <w:t xml:space="preserve">] jQuery, </w:t>
      </w:r>
      <w:r w:rsidR="003F2CC2">
        <w:fldChar w:fldCharType="begin"/>
      </w:r>
      <w:r w:rsidR="003F2CC2" w:rsidRPr="004B398E">
        <w:rPr>
          <w:lang w:val="en-US"/>
          <w:rPrChange w:id="57" w:author="Lavignotte Fabien" w:date="2013-10-14T18:29:00Z">
            <w:rPr/>
          </w:rPrChange>
        </w:rPr>
        <w:instrText xml:space="preserve"> HYPERLINK "http://jquery.org/" </w:instrText>
      </w:r>
      <w:r w:rsidR="003F2CC2">
        <w:fldChar w:fldCharType="separate"/>
      </w:r>
      <w:r w:rsidRPr="00894A0D">
        <w:rPr>
          <w:rStyle w:val="Hyperlink"/>
          <w:sz w:val="20"/>
          <w:szCs w:val="20"/>
          <w:lang w:val="en-US"/>
        </w:rPr>
        <w:t>http://jquery.org/</w:t>
      </w:r>
      <w:r w:rsidR="003F2CC2">
        <w:rPr>
          <w:rStyle w:val="Hyperlink"/>
          <w:sz w:val="20"/>
          <w:szCs w:val="20"/>
          <w:lang w:val="en-US"/>
        </w:rPr>
        <w:fldChar w:fldCharType="end"/>
      </w:r>
    </w:p>
    <w:p w:rsidR="00292A00" w:rsidRDefault="0034675D" w:rsidP="00292A00">
      <w:pPr>
        <w:pStyle w:val="Default"/>
        <w:spacing w:before="227"/>
        <w:jc w:val="both"/>
        <w:rPr>
          <w:sz w:val="20"/>
          <w:szCs w:val="20"/>
          <w:lang w:val="en-US"/>
        </w:rPr>
      </w:pPr>
      <w:r>
        <w:rPr>
          <w:sz w:val="20"/>
          <w:szCs w:val="20"/>
          <w:lang w:val="en-US"/>
        </w:rPr>
        <w:t>[WR3</w:t>
      </w:r>
      <w:r w:rsidR="00292A00">
        <w:rPr>
          <w:sz w:val="20"/>
          <w:szCs w:val="20"/>
          <w:lang w:val="en-US"/>
        </w:rPr>
        <w:t xml:space="preserve">] jQuery Mobile, </w:t>
      </w:r>
      <w:r w:rsidR="003F2CC2">
        <w:fldChar w:fldCharType="begin"/>
      </w:r>
      <w:r w:rsidR="003F2CC2" w:rsidRPr="004B398E">
        <w:rPr>
          <w:lang w:val="en-US"/>
          <w:rPrChange w:id="58" w:author="Lavignotte Fabien" w:date="2013-10-14T18:29:00Z">
            <w:rPr/>
          </w:rPrChange>
        </w:rPr>
        <w:instrText xml:space="preserve"> HYPERLINK "http://jquerymobile.com/" </w:instrText>
      </w:r>
      <w:r w:rsidR="003F2CC2">
        <w:fldChar w:fldCharType="separate"/>
      </w:r>
      <w:r w:rsidR="00292A00" w:rsidRPr="00894A0D">
        <w:rPr>
          <w:rStyle w:val="Hyperlink"/>
          <w:sz w:val="20"/>
          <w:szCs w:val="20"/>
          <w:lang w:val="en-US"/>
        </w:rPr>
        <w:t>http://jquerymobile.com/</w:t>
      </w:r>
      <w:r w:rsidR="003F2CC2">
        <w:rPr>
          <w:rStyle w:val="Hyperlink"/>
          <w:sz w:val="20"/>
          <w:szCs w:val="20"/>
          <w:lang w:val="en-US"/>
        </w:rPr>
        <w:fldChar w:fldCharType="end"/>
      </w:r>
    </w:p>
    <w:p w:rsidR="00292A00" w:rsidRDefault="0034675D" w:rsidP="00292A00">
      <w:pPr>
        <w:pStyle w:val="Default"/>
        <w:spacing w:before="227"/>
        <w:jc w:val="both"/>
        <w:rPr>
          <w:sz w:val="20"/>
          <w:szCs w:val="20"/>
          <w:lang w:val="en-US"/>
        </w:rPr>
      </w:pPr>
      <w:r>
        <w:rPr>
          <w:sz w:val="20"/>
          <w:szCs w:val="20"/>
          <w:lang w:val="en-US"/>
        </w:rPr>
        <w:t>[WR4</w:t>
      </w:r>
      <w:r w:rsidR="00292A00" w:rsidRPr="00292A00">
        <w:rPr>
          <w:sz w:val="20"/>
          <w:szCs w:val="20"/>
          <w:lang w:val="en-US"/>
        </w:rPr>
        <w:t xml:space="preserve">] </w:t>
      </w:r>
      <w:r w:rsidR="00292A00">
        <w:rPr>
          <w:sz w:val="20"/>
          <w:szCs w:val="20"/>
          <w:lang w:val="en-US"/>
        </w:rPr>
        <w:t>LESS</w:t>
      </w:r>
      <w:r w:rsidR="00292A00" w:rsidRPr="00292A00">
        <w:rPr>
          <w:sz w:val="20"/>
          <w:szCs w:val="20"/>
          <w:lang w:val="en-US"/>
        </w:rPr>
        <w:t xml:space="preserve">, </w:t>
      </w:r>
      <w:r w:rsidR="003F2CC2">
        <w:fldChar w:fldCharType="begin"/>
      </w:r>
      <w:r w:rsidR="003F2CC2" w:rsidRPr="004B398E">
        <w:rPr>
          <w:lang w:val="en-US"/>
          <w:rPrChange w:id="59" w:author="Lavignotte Fabien" w:date="2013-10-14T18:29:00Z">
            <w:rPr/>
          </w:rPrChange>
        </w:rPr>
        <w:instrText xml:space="preserve"> HYPERLINK "http://lesscss.org/" </w:instrText>
      </w:r>
      <w:r w:rsidR="003F2CC2">
        <w:fldChar w:fldCharType="separate"/>
      </w:r>
      <w:r w:rsidR="00292A00" w:rsidRPr="00894A0D">
        <w:rPr>
          <w:rStyle w:val="Hyperlink"/>
          <w:sz w:val="20"/>
          <w:szCs w:val="20"/>
          <w:lang w:val="en-US"/>
        </w:rPr>
        <w:t>http://lesscss.org/</w:t>
      </w:r>
      <w:r w:rsidR="003F2CC2">
        <w:rPr>
          <w:rStyle w:val="Hyperlink"/>
          <w:sz w:val="20"/>
          <w:szCs w:val="20"/>
          <w:lang w:val="en-US"/>
        </w:rPr>
        <w:fldChar w:fldCharType="end"/>
      </w:r>
    </w:p>
    <w:p w:rsidR="00D02660" w:rsidRDefault="00D02660" w:rsidP="00D02660">
      <w:pPr>
        <w:pStyle w:val="Default"/>
        <w:spacing w:before="227"/>
        <w:jc w:val="both"/>
        <w:rPr>
          <w:sz w:val="20"/>
          <w:szCs w:val="20"/>
          <w:lang w:val="en-US"/>
        </w:rPr>
      </w:pPr>
      <w:r>
        <w:rPr>
          <w:sz w:val="20"/>
          <w:szCs w:val="20"/>
          <w:lang w:val="en-US"/>
        </w:rPr>
        <w:t>[WR5</w:t>
      </w:r>
      <w:r w:rsidRPr="00292A00">
        <w:rPr>
          <w:sz w:val="20"/>
          <w:szCs w:val="20"/>
          <w:lang w:val="en-US"/>
        </w:rPr>
        <w:t xml:space="preserve">] </w:t>
      </w:r>
      <w:r>
        <w:rPr>
          <w:sz w:val="20"/>
          <w:szCs w:val="20"/>
          <w:lang w:val="en-US"/>
        </w:rPr>
        <w:t>Node.js</w:t>
      </w:r>
      <w:r w:rsidRPr="00292A00">
        <w:rPr>
          <w:sz w:val="20"/>
          <w:szCs w:val="20"/>
          <w:lang w:val="en-US"/>
        </w:rPr>
        <w:t xml:space="preserve">, </w:t>
      </w:r>
      <w:r w:rsidR="003F2CC2">
        <w:fldChar w:fldCharType="begin"/>
      </w:r>
      <w:r w:rsidR="003F2CC2" w:rsidRPr="004B398E">
        <w:rPr>
          <w:lang w:val="en-US"/>
          <w:rPrChange w:id="60" w:author="Lavignotte Fabien" w:date="2013-10-14T18:29:00Z">
            <w:rPr/>
          </w:rPrChange>
        </w:rPr>
        <w:instrText xml:space="preserve"> HYPERLINK "http://nodejs.org/" </w:instrText>
      </w:r>
      <w:r w:rsidR="003F2CC2">
        <w:fldChar w:fldCharType="separate"/>
      </w:r>
      <w:r w:rsidRPr="00B41008">
        <w:rPr>
          <w:rStyle w:val="Hyperlink"/>
          <w:sz w:val="20"/>
          <w:szCs w:val="20"/>
          <w:lang w:val="en-US"/>
        </w:rPr>
        <w:t>http://nodejs.org/</w:t>
      </w:r>
      <w:r w:rsidR="003F2CC2">
        <w:rPr>
          <w:rStyle w:val="Hyperlink"/>
          <w:sz w:val="20"/>
          <w:szCs w:val="20"/>
          <w:lang w:val="en-US"/>
        </w:rPr>
        <w:fldChar w:fldCharType="end"/>
      </w:r>
    </w:p>
    <w:p w:rsidR="00D01C02" w:rsidRDefault="00D01C02" w:rsidP="00D02660">
      <w:pPr>
        <w:pStyle w:val="Default"/>
        <w:spacing w:before="227"/>
        <w:jc w:val="both"/>
        <w:rPr>
          <w:sz w:val="20"/>
          <w:szCs w:val="20"/>
          <w:lang w:val="en-US"/>
        </w:rPr>
      </w:pPr>
      <w:r>
        <w:rPr>
          <w:sz w:val="20"/>
          <w:szCs w:val="20"/>
          <w:lang w:val="en-US"/>
        </w:rPr>
        <w:t>[WR6] OpenLayers</w:t>
      </w:r>
      <w:r w:rsidRPr="00292A00">
        <w:rPr>
          <w:sz w:val="20"/>
          <w:szCs w:val="20"/>
          <w:lang w:val="en-US"/>
        </w:rPr>
        <w:t xml:space="preserve">, </w:t>
      </w:r>
      <w:r w:rsidR="003F2CC2">
        <w:fldChar w:fldCharType="begin"/>
      </w:r>
      <w:r w:rsidR="003F2CC2" w:rsidRPr="004B398E">
        <w:rPr>
          <w:lang w:val="en-US"/>
          <w:rPrChange w:id="61" w:author="Lavignotte Fabien" w:date="2013-10-14T18:29:00Z">
            <w:rPr/>
          </w:rPrChange>
        </w:rPr>
        <w:instrText xml:space="preserve"> HYPERLINK "http://openlayers.org/" </w:instrText>
      </w:r>
      <w:r w:rsidR="003F2CC2">
        <w:fldChar w:fldCharType="separate"/>
      </w:r>
      <w:r w:rsidR="0074398A" w:rsidRPr="00B41008">
        <w:rPr>
          <w:rStyle w:val="Hyperlink"/>
          <w:sz w:val="20"/>
          <w:szCs w:val="20"/>
          <w:lang w:val="en-US"/>
        </w:rPr>
        <w:t>http://openlayers.org/</w:t>
      </w:r>
      <w:r w:rsidR="003F2CC2">
        <w:rPr>
          <w:rStyle w:val="Hyperlink"/>
          <w:sz w:val="20"/>
          <w:szCs w:val="20"/>
          <w:lang w:val="en-US"/>
        </w:rPr>
        <w:fldChar w:fldCharType="end"/>
      </w:r>
      <w:r>
        <w:rPr>
          <w:sz w:val="20"/>
          <w:szCs w:val="20"/>
          <w:lang w:val="en-US"/>
        </w:rPr>
        <w:t xml:space="preserve"> </w:t>
      </w:r>
    </w:p>
    <w:p w:rsidR="0074398A" w:rsidRDefault="0074398A" w:rsidP="0074398A">
      <w:pPr>
        <w:pStyle w:val="Default"/>
        <w:spacing w:before="227"/>
        <w:jc w:val="both"/>
        <w:rPr>
          <w:sz w:val="20"/>
          <w:szCs w:val="20"/>
          <w:lang w:val="en-US"/>
        </w:rPr>
      </w:pPr>
      <w:r>
        <w:rPr>
          <w:sz w:val="20"/>
          <w:szCs w:val="20"/>
          <w:lang w:val="en-US"/>
        </w:rPr>
        <w:t>[WR7] GlobWeb</w:t>
      </w:r>
      <w:r w:rsidRPr="00292A00">
        <w:rPr>
          <w:sz w:val="20"/>
          <w:szCs w:val="20"/>
          <w:lang w:val="en-US"/>
        </w:rPr>
        <w:t xml:space="preserve">, </w:t>
      </w:r>
      <w:r w:rsidR="003F2CC2">
        <w:fldChar w:fldCharType="begin"/>
      </w:r>
      <w:r w:rsidR="003F2CC2" w:rsidRPr="004B398E">
        <w:rPr>
          <w:lang w:val="en-US"/>
          <w:rPrChange w:id="62" w:author="Lavignotte Fabien" w:date="2013-10-14T18:29:00Z">
            <w:rPr/>
          </w:rPrChange>
        </w:rPr>
        <w:instrText xml:space="preserve"> HYPERLINK "https://github.com/TPZF/GlobWeb" </w:instrText>
      </w:r>
      <w:r w:rsidR="003F2CC2">
        <w:fldChar w:fldCharType="separate"/>
      </w:r>
      <w:r w:rsidRPr="00B41008">
        <w:rPr>
          <w:rStyle w:val="Hyperlink"/>
          <w:sz w:val="20"/>
          <w:szCs w:val="20"/>
          <w:lang w:val="en-US"/>
        </w:rPr>
        <w:t>https://github.com/TPZF/GlobWeb</w:t>
      </w:r>
      <w:r w:rsidR="003F2CC2">
        <w:rPr>
          <w:rStyle w:val="Hyperlink"/>
          <w:sz w:val="20"/>
          <w:szCs w:val="20"/>
          <w:lang w:val="en-US"/>
        </w:rPr>
        <w:fldChar w:fldCharType="end"/>
      </w:r>
    </w:p>
    <w:p w:rsidR="0074398A" w:rsidRDefault="0074398A" w:rsidP="0074398A">
      <w:pPr>
        <w:pStyle w:val="Default"/>
        <w:spacing w:before="227"/>
        <w:jc w:val="both"/>
        <w:rPr>
          <w:sz w:val="20"/>
          <w:szCs w:val="20"/>
          <w:lang w:val="en-US"/>
        </w:rPr>
      </w:pPr>
    </w:p>
    <w:p w:rsidR="00292A00" w:rsidRPr="00292A00" w:rsidRDefault="00292A00" w:rsidP="00292A00">
      <w:pPr>
        <w:pStyle w:val="Default"/>
        <w:spacing w:before="227"/>
        <w:jc w:val="both"/>
        <w:rPr>
          <w:lang w:val="en-US"/>
        </w:rPr>
      </w:pPr>
    </w:p>
    <w:p w:rsidR="005C4CDB" w:rsidRPr="00417548" w:rsidRDefault="00366B6B" w:rsidP="008C1922">
      <w:pPr>
        <w:pStyle w:val="Heading1"/>
        <w:rPr>
          <w:lang w:val="en-GB"/>
        </w:rPr>
      </w:pPr>
      <w:bookmarkStart w:id="63" w:name="_Toc259707930"/>
      <w:bookmarkStart w:id="64" w:name="_Toc35026354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63"/>
      <w:bookmarkEnd w:id="64"/>
    </w:p>
    <w:p w:rsidR="005C4CDB" w:rsidRPr="00417548" w:rsidRDefault="005C4CDB" w:rsidP="00AC6BB0">
      <w:pPr>
        <w:pStyle w:val="Heading2"/>
        <w:numPr>
          <w:ilvl w:val="1"/>
          <w:numId w:val="6"/>
        </w:numPr>
        <w:rPr>
          <w:lang w:val="en-GB"/>
        </w:rPr>
      </w:pPr>
      <w:bookmarkStart w:id="65" w:name="_Toc215399295"/>
      <w:bookmarkStart w:id="66" w:name="_Toc259707931"/>
      <w:bookmarkStart w:id="67" w:name="_Toc350263541"/>
      <w:r w:rsidRPr="00417548">
        <w:rPr>
          <w:lang w:val="en-GB"/>
        </w:rPr>
        <w:t>Definitions</w:t>
      </w:r>
      <w:bookmarkEnd w:id="65"/>
      <w:bookmarkEnd w:id="66"/>
      <w:bookmarkEnd w:id="67"/>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68" w:name="_Toc189913981"/>
      <w:bookmarkStart w:id="69" w:name="_Toc189913985"/>
      <w:bookmarkStart w:id="70" w:name="_Toc189914119"/>
      <w:bookmarkStart w:id="71" w:name="_Toc189914123"/>
      <w:bookmarkStart w:id="72" w:name="_Toc189914165"/>
      <w:bookmarkStart w:id="73" w:name="_Toc200520779"/>
      <w:bookmarkStart w:id="74" w:name="_Toc200520785"/>
      <w:bookmarkStart w:id="75" w:name="_Toc215399325"/>
      <w:bookmarkStart w:id="76" w:name="_Toc259707965"/>
      <w:bookmarkStart w:id="77" w:name="_Toc35026363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Definitions</w:t>
      </w:r>
      <w:bookmarkEnd w:id="68"/>
      <w:bookmarkEnd w:id="69"/>
      <w:bookmarkEnd w:id="70"/>
      <w:bookmarkEnd w:id="71"/>
      <w:bookmarkEnd w:id="72"/>
      <w:bookmarkEnd w:id="73"/>
      <w:bookmarkEnd w:id="74"/>
      <w:bookmarkEnd w:id="75"/>
      <w:bookmarkEnd w:id="76"/>
      <w:bookmarkEnd w:id="7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Concept / Term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5C4CDB" w:rsidRPr="00417548" w:rsidTr="00DA362A">
        <w:tc>
          <w:tcPr>
            <w:tcW w:w="2590" w:type="dxa"/>
          </w:tcPr>
          <w:p w:rsidR="005C4CDB" w:rsidRPr="00417548" w:rsidRDefault="005C4CDB" w:rsidP="00DA362A">
            <w:pPr>
              <w:pStyle w:val="tabletext"/>
              <w:rPr>
                <w:lang w:val="en-GB"/>
              </w:rPr>
            </w:pPr>
          </w:p>
        </w:tc>
        <w:tc>
          <w:tcPr>
            <w:tcW w:w="6840" w:type="dxa"/>
          </w:tcPr>
          <w:p w:rsidR="005C4CDB" w:rsidRPr="00417548" w:rsidRDefault="005C4CDB" w:rsidP="00DA362A">
            <w:pPr>
              <w:pStyle w:val="tabletext"/>
              <w:rPr>
                <w:lang w:val="en-GB"/>
              </w:rPr>
            </w:pPr>
          </w:p>
        </w:tc>
      </w:tr>
    </w:tbl>
    <w:p w:rsidR="005C4CDB" w:rsidRPr="00417548" w:rsidRDefault="00366B6B" w:rsidP="00AC6BB0">
      <w:pPr>
        <w:pStyle w:val="Heading2"/>
        <w:numPr>
          <w:ilvl w:val="1"/>
          <w:numId w:val="6"/>
        </w:numPr>
        <w:rPr>
          <w:lang w:val="en-GB"/>
        </w:rPr>
      </w:pPr>
      <w:bookmarkStart w:id="78" w:name="_Toc215399296"/>
      <w:bookmarkStart w:id="79" w:name="_Toc259707932"/>
      <w:bookmarkStart w:id="80" w:name="_Toc350263542"/>
      <w:r>
        <w:rPr>
          <w:lang w:val="en-GB"/>
        </w:rPr>
        <w:t>A</w:t>
      </w:r>
      <w:r w:rsidR="005C4CDB" w:rsidRPr="00417548">
        <w:rPr>
          <w:lang w:val="en-GB"/>
        </w:rPr>
        <w:t>cronyms</w:t>
      </w:r>
      <w:bookmarkEnd w:id="78"/>
      <w:bookmarkEnd w:id="79"/>
      <w:bookmarkEnd w:id="80"/>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81" w:name="_Toc180836519"/>
      <w:bookmarkStart w:id="82" w:name="_Toc184781921"/>
      <w:bookmarkStart w:id="83" w:name="_Toc189913982"/>
      <w:bookmarkStart w:id="84" w:name="_Toc189913986"/>
      <w:bookmarkStart w:id="85" w:name="_Toc189914120"/>
      <w:bookmarkStart w:id="86" w:name="_Toc189914124"/>
      <w:bookmarkStart w:id="87" w:name="_Toc189914166"/>
      <w:bookmarkStart w:id="88" w:name="_Toc200520780"/>
      <w:bookmarkStart w:id="89" w:name="_Toc200520786"/>
      <w:bookmarkStart w:id="90" w:name="_Toc215399326"/>
      <w:bookmarkStart w:id="91" w:name="_Toc259707966"/>
      <w:bookmarkStart w:id="92" w:name="_Toc35026363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81"/>
      <w:bookmarkEnd w:id="82"/>
      <w:r w:rsidRPr="00417548">
        <w:rPr>
          <w:lang w:val="en-GB"/>
        </w:rPr>
        <w:t>Acronyms</w:t>
      </w:r>
      <w:bookmarkEnd w:id="83"/>
      <w:bookmarkEnd w:id="84"/>
      <w:bookmarkEnd w:id="85"/>
      <w:bookmarkEnd w:id="86"/>
      <w:bookmarkEnd w:id="87"/>
      <w:bookmarkEnd w:id="88"/>
      <w:bookmarkEnd w:id="89"/>
      <w:bookmarkEnd w:id="90"/>
      <w:bookmarkEnd w:id="91"/>
      <w:bookmarkEnd w:id="9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Acronym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191C48" w:rsidRPr="00417548" w:rsidTr="00DA362A">
        <w:tc>
          <w:tcPr>
            <w:tcW w:w="2590" w:type="dxa"/>
          </w:tcPr>
          <w:p w:rsidR="00191C48" w:rsidRDefault="00191C48" w:rsidP="008011C3">
            <w:pPr>
              <w:pStyle w:val="tabletext"/>
              <w:rPr>
                <w:lang w:val="en-GB"/>
              </w:rPr>
            </w:pPr>
            <w:r>
              <w:rPr>
                <w:lang w:val="en-GB"/>
              </w:rPr>
              <w:t>AMD</w:t>
            </w:r>
          </w:p>
        </w:tc>
        <w:tc>
          <w:tcPr>
            <w:tcW w:w="6840" w:type="dxa"/>
          </w:tcPr>
          <w:p w:rsidR="00191C48" w:rsidRDefault="00191C48" w:rsidP="008011C3">
            <w:pPr>
              <w:pStyle w:val="tabletext"/>
              <w:rPr>
                <w:lang w:val="en-GB"/>
              </w:rPr>
            </w:pPr>
            <w:r>
              <w:rPr>
                <w:lang w:val="en-GB"/>
              </w:rPr>
              <w:t>Asynchronous Module Definition</w:t>
            </w:r>
          </w:p>
        </w:tc>
      </w:tr>
      <w:tr w:rsidR="00191C48" w:rsidRPr="00417548" w:rsidTr="00DA362A">
        <w:tc>
          <w:tcPr>
            <w:tcW w:w="2590" w:type="dxa"/>
          </w:tcPr>
          <w:p w:rsidR="00191C48" w:rsidRPr="00417548" w:rsidRDefault="00191C48" w:rsidP="00DA362A">
            <w:pPr>
              <w:pStyle w:val="tabletext"/>
              <w:rPr>
                <w:lang w:val="en-GB"/>
              </w:rPr>
            </w:pPr>
            <w:r>
              <w:rPr>
                <w:lang w:val="en-GB"/>
              </w:rPr>
              <w:t>CSS</w:t>
            </w:r>
          </w:p>
        </w:tc>
        <w:tc>
          <w:tcPr>
            <w:tcW w:w="6840" w:type="dxa"/>
          </w:tcPr>
          <w:p w:rsidR="00191C48" w:rsidRPr="00417548" w:rsidRDefault="00191C48" w:rsidP="00DA362A">
            <w:pPr>
              <w:pStyle w:val="tabletext"/>
              <w:rPr>
                <w:lang w:val="en-GB"/>
              </w:rPr>
            </w:pPr>
            <w:r>
              <w:rPr>
                <w:lang w:val="en-GB"/>
              </w:rPr>
              <w:t>Cascading Style Sheet</w:t>
            </w:r>
          </w:p>
        </w:tc>
      </w:tr>
      <w:tr w:rsidR="00191C48" w:rsidRPr="00417548" w:rsidTr="00DA362A">
        <w:tc>
          <w:tcPr>
            <w:tcW w:w="2590" w:type="dxa"/>
          </w:tcPr>
          <w:p w:rsidR="00191C48" w:rsidRDefault="00191C48" w:rsidP="00DA362A">
            <w:pPr>
              <w:pStyle w:val="tabletext"/>
              <w:rPr>
                <w:lang w:val="en-GB"/>
              </w:rPr>
            </w:pPr>
            <w:r>
              <w:rPr>
                <w:lang w:val="en-GB"/>
              </w:rPr>
              <w:t>DOM</w:t>
            </w:r>
          </w:p>
        </w:tc>
        <w:tc>
          <w:tcPr>
            <w:tcW w:w="6840" w:type="dxa"/>
          </w:tcPr>
          <w:p w:rsidR="00191C48" w:rsidRDefault="00191C48" w:rsidP="00DA362A">
            <w:pPr>
              <w:pStyle w:val="tabletext"/>
              <w:rPr>
                <w:lang w:val="en-GB"/>
              </w:rPr>
            </w:pPr>
            <w:r>
              <w:rPr>
                <w:lang w:val="en-GB"/>
              </w:rPr>
              <w:t>Document Object Model</w:t>
            </w:r>
          </w:p>
        </w:tc>
      </w:tr>
      <w:tr w:rsidR="00F43ED4" w:rsidRPr="00417548" w:rsidTr="00DA362A">
        <w:tc>
          <w:tcPr>
            <w:tcW w:w="2590" w:type="dxa"/>
          </w:tcPr>
          <w:p w:rsidR="00F43ED4" w:rsidRDefault="00F43ED4" w:rsidP="00DA362A">
            <w:pPr>
              <w:pStyle w:val="tabletext"/>
              <w:rPr>
                <w:lang w:val="en-GB"/>
              </w:rPr>
            </w:pPr>
            <w:r>
              <w:rPr>
                <w:lang w:val="en-GB"/>
              </w:rPr>
              <w:t>JSON</w:t>
            </w:r>
          </w:p>
        </w:tc>
        <w:tc>
          <w:tcPr>
            <w:tcW w:w="6840" w:type="dxa"/>
          </w:tcPr>
          <w:p w:rsidR="00F43ED4" w:rsidRDefault="00F43ED4" w:rsidP="00DA362A">
            <w:pPr>
              <w:pStyle w:val="tabletext"/>
              <w:rPr>
                <w:lang w:val="en-GB"/>
              </w:rPr>
            </w:pPr>
            <w:r>
              <w:rPr>
                <w:lang w:val="en-GB"/>
              </w:rPr>
              <w:t>Javascript Object Notation</w:t>
            </w:r>
          </w:p>
        </w:tc>
      </w:tr>
      <w:tr w:rsidR="00885C34" w:rsidRPr="00417548" w:rsidTr="00DA362A">
        <w:tc>
          <w:tcPr>
            <w:tcW w:w="2590" w:type="dxa"/>
          </w:tcPr>
          <w:p w:rsidR="00885C34" w:rsidRDefault="00885C34" w:rsidP="00DA362A">
            <w:pPr>
              <w:pStyle w:val="tabletext"/>
              <w:rPr>
                <w:lang w:val="en-GB"/>
              </w:rPr>
            </w:pPr>
            <w:r>
              <w:rPr>
                <w:lang w:val="en-GB"/>
              </w:rPr>
              <w:t>GUI</w:t>
            </w:r>
          </w:p>
        </w:tc>
        <w:tc>
          <w:tcPr>
            <w:tcW w:w="6840" w:type="dxa"/>
          </w:tcPr>
          <w:p w:rsidR="00885C34" w:rsidRDefault="00885C34" w:rsidP="00DA362A">
            <w:pPr>
              <w:pStyle w:val="tabletext"/>
              <w:rPr>
                <w:lang w:val="en-GB"/>
              </w:rPr>
            </w:pPr>
            <w:r>
              <w:rPr>
                <w:lang w:val="en-GB"/>
              </w:rPr>
              <w:t>Graphical User Interface</w:t>
            </w:r>
          </w:p>
        </w:tc>
      </w:tr>
      <w:tr w:rsidR="00191C48" w:rsidRPr="00417548" w:rsidTr="00DA362A">
        <w:tc>
          <w:tcPr>
            <w:tcW w:w="2590" w:type="dxa"/>
          </w:tcPr>
          <w:p w:rsidR="00191C48" w:rsidRDefault="00191C48" w:rsidP="00DA362A">
            <w:pPr>
              <w:pStyle w:val="tabletext"/>
              <w:rPr>
                <w:lang w:val="en-GB"/>
              </w:rPr>
            </w:pPr>
            <w:r>
              <w:rPr>
                <w:lang w:val="en-GB"/>
              </w:rPr>
              <w:t>HTML</w:t>
            </w:r>
          </w:p>
        </w:tc>
        <w:tc>
          <w:tcPr>
            <w:tcW w:w="6840" w:type="dxa"/>
          </w:tcPr>
          <w:p w:rsidR="00191C48" w:rsidRDefault="00191C48" w:rsidP="00DA362A">
            <w:pPr>
              <w:pStyle w:val="tabletext"/>
              <w:rPr>
                <w:lang w:val="en-GB"/>
              </w:rPr>
            </w:pPr>
            <w:r>
              <w:rPr>
                <w:lang w:val="en-GB"/>
              </w:rPr>
              <w:t>Hyper Text Markup Langague</w:t>
            </w:r>
          </w:p>
        </w:tc>
      </w:tr>
      <w:tr w:rsidR="00885C34" w:rsidRPr="00417548" w:rsidTr="00DA362A">
        <w:tc>
          <w:tcPr>
            <w:tcW w:w="2590" w:type="dxa"/>
          </w:tcPr>
          <w:p w:rsidR="00885C34" w:rsidRDefault="00885C34" w:rsidP="00DA362A">
            <w:pPr>
              <w:pStyle w:val="tabletext"/>
              <w:rPr>
                <w:lang w:val="en-GB"/>
              </w:rPr>
            </w:pPr>
            <w:r>
              <w:rPr>
                <w:lang w:val="en-GB"/>
              </w:rPr>
              <w:t>LESS</w:t>
            </w:r>
          </w:p>
        </w:tc>
        <w:tc>
          <w:tcPr>
            <w:tcW w:w="6840" w:type="dxa"/>
          </w:tcPr>
          <w:p w:rsidR="00885C34" w:rsidRDefault="00885C34" w:rsidP="00DA362A">
            <w:pPr>
              <w:pStyle w:val="tabletext"/>
              <w:rPr>
                <w:lang w:val="en-GB"/>
              </w:rPr>
            </w:pPr>
            <w:r>
              <w:rPr>
                <w:lang w:val="en-GB"/>
              </w:rPr>
              <w:t>Dynamic Stylesheet</w:t>
            </w:r>
          </w:p>
        </w:tc>
      </w:tr>
      <w:tr w:rsidR="00F43ED4" w:rsidRPr="00417548" w:rsidTr="00DA362A">
        <w:tc>
          <w:tcPr>
            <w:tcW w:w="2590" w:type="dxa"/>
          </w:tcPr>
          <w:p w:rsidR="00F43ED4" w:rsidRDefault="00F43ED4" w:rsidP="00DA362A">
            <w:pPr>
              <w:pStyle w:val="tabletext"/>
              <w:rPr>
                <w:lang w:val="en-GB"/>
              </w:rPr>
            </w:pPr>
            <w:r>
              <w:rPr>
                <w:lang w:val="en-GB"/>
              </w:rPr>
              <w:t>MVC</w:t>
            </w:r>
          </w:p>
        </w:tc>
        <w:tc>
          <w:tcPr>
            <w:tcW w:w="6840" w:type="dxa"/>
          </w:tcPr>
          <w:p w:rsidR="00F43ED4" w:rsidRDefault="00F43ED4" w:rsidP="00DA362A">
            <w:pPr>
              <w:pStyle w:val="tabletext"/>
              <w:rPr>
                <w:lang w:val="en-GB"/>
              </w:rPr>
            </w:pPr>
            <w:r>
              <w:rPr>
                <w:lang w:val="en-GB"/>
              </w:rPr>
              <w:t>Model View Controller</w:t>
            </w:r>
          </w:p>
        </w:tc>
      </w:tr>
      <w:tr w:rsidR="008011C3" w:rsidRPr="00417548" w:rsidTr="00DA362A">
        <w:tc>
          <w:tcPr>
            <w:tcW w:w="2590" w:type="dxa"/>
          </w:tcPr>
          <w:p w:rsidR="008011C3" w:rsidRDefault="008011C3" w:rsidP="00DA362A">
            <w:pPr>
              <w:pStyle w:val="tabletext"/>
              <w:rPr>
                <w:lang w:val="en-GB"/>
              </w:rPr>
            </w:pPr>
            <w:r>
              <w:rPr>
                <w:lang w:val="en-GB"/>
              </w:rPr>
              <w:t>OGC</w:t>
            </w:r>
          </w:p>
        </w:tc>
        <w:tc>
          <w:tcPr>
            <w:tcW w:w="6840" w:type="dxa"/>
          </w:tcPr>
          <w:p w:rsidR="008011C3" w:rsidRDefault="008011C3" w:rsidP="00DA362A">
            <w:pPr>
              <w:pStyle w:val="tabletext"/>
              <w:rPr>
                <w:lang w:val="en-GB"/>
              </w:rPr>
            </w:pPr>
            <w:r>
              <w:rPr>
                <w:lang w:val="en-GB"/>
              </w:rPr>
              <w:t>Open Geospatial Consortium</w:t>
            </w:r>
          </w:p>
        </w:tc>
      </w:tr>
      <w:tr w:rsidR="00F43ED4" w:rsidRPr="00417548" w:rsidTr="00DA362A">
        <w:tc>
          <w:tcPr>
            <w:tcW w:w="2590" w:type="dxa"/>
          </w:tcPr>
          <w:p w:rsidR="00F43ED4" w:rsidRDefault="00F43ED4" w:rsidP="00DA362A">
            <w:pPr>
              <w:pStyle w:val="tabletext"/>
              <w:rPr>
                <w:lang w:val="en-GB"/>
              </w:rPr>
            </w:pPr>
            <w:r>
              <w:rPr>
                <w:lang w:val="en-GB"/>
              </w:rPr>
              <w:t>REST</w:t>
            </w:r>
          </w:p>
        </w:tc>
        <w:tc>
          <w:tcPr>
            <w:tcW w:w="6840" w:type="dxa"/>
          </w:tcPr>
          <w:p w:rsidR="00F43ED4" w:rsidRDefault="00F43ED4" w:rsidP="00DA362A">
            <w:pPr>
              <w:pStyle w:val="tabletext"/>
              <w:rPr>
                <w:lang w:val="en-GB"/>
              </w:rPr>
            </w:pPr>
            <w:r>
              <w:rPr>
                <w:lang w:val="en-GB"/>
              </w:rPr>
              <w:t>Representational State Transfer</w:t>
            </w:r>
          </w:p>
        </w:tc>
      </w:tr>
      <w:tr w:rsidR="00CB264D" w:rsidRPr="00417548" w:rsidTr="00DA362A">
        <w:tc>
          <w:tcPr>
            <w:tcW w:w="2590" w:type="dxa"/>
          </w:tcPr>
          <w:p w:rsidR="00CB264D" w:rsidRDefault="00CB264D" w:rsidP="00DA362A">
            <w:pPr>
              <w:pStyle w:val="tabletext"/>
              <w:rPr>
                <w:lang w:val="en-GB"/>
              </w:rPr>
            </w:pPr>
            <w:r>
              <w:rPr>
                <w:lang w:val="en-GB"/>
              </w:rPr>
              <w:t>WMTS</w:t>
            </w:r>
          </w:p>
        </w:tc>
        <w:tc>
          <w:tcPr>
            <w:tcW w:w="6840" w:type="dxa"/>
          </w:tcPr>
          <w:p w:rsidR="00CB264D" w:rsidRDefault="00CB264D" w:rsidP="00DA362A">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Default="005C4CDB" w:rsidP="008C1922">
      <w:pPr>
        <w:pStyle w:val="Heading1"/>
        <w:rPr>
          <w:lang w:val="en-GB"/>
        </w:rPr>
      </w:pPr>
      <w:bookmarkStart w:id="93" w:name="_Toc350263543"/>
      <w:r w:rsidRPr="00417548">
        <w:rPr>
          <w:lang w:val="en-GB"/>
        </w:rPr>
        <w:lastRenderedPageBreak/>
        <w:t xml:space="preserve">Software </w:t>
      </w:r>
      <w:r w:rsidR="00366B6B">
        <w:rPr>
          <w:lang w:val="en-GB"/>
        </w:rPr>
        <w:t>D</w:t>
      </w:r>
      <w:r w:rsidRPr="00417548">
        <w:rPr>
          <w:lang w:val="en-GB"/>
        </w:rPr>
        <w:t xml:space="preserve">esign </w:t>
      </w:r>
      <w:r w:rsidR="00366B6B">
        <w:rPr>
          <w:lang w:val="en-GB"/>
        </w:rPr>
        <w:t>O</w:t>
      </w:r>
      <w:r w:rsidRPr="00417548">
        <w:rPr>
          <w:lang w:val="en-GB"/>
        </w:rPr>
        <w:t>verview</w:t>
      </w:r>
      <w:bookmarkEnd w:id="93"/>
    </w:p>
    <w:p w:rsidR="005C4CDB" w:rsidRPr="00417548" w:rsidRDefault="005C4CDB" w:rsidP="00AC6BB0">
      <w:pPr>
        <w:pStyle w:val="Heading2"/>
        <w:numPr>
          <w:ilvl w:val="1"/>
          <w:numId w:val="6"/>
        </w:numPr>
        <w:rPr>
          <w:lang w:val="en-GB"/>
        </w:rPr>
      </w:pPr>
      <w:bookmarkStart w:id="94" w:name="_Ref338945056"/>
      <w:bookmarkStart w:id="95" w:name="_Toc350263544"/>
      <w:r w:rsidRPr="00417548">
        <w:rPr>
          <w:lang w:val="en-GB"/>
        </w:rPr>
        <w:t>Software static architectu</w:t>
      </w:r>
      <w:r w:rsidR="00366B6B">
        <w:rPr>
          <w:lang w:val="en-GB"/>
        </w:rPr>
        <w:t>re</w:t>
      </w:r>
      <w:bookmarkEnd w:id="94"/>
      <w:bookmarkEnd w:id="95"/>
    </w:p>
    <w:p w:rsidR="00854555" w:rsidRPr="003A7619" w:rsidRDefault="00854555" w:rsidP="00854555">
      <w:pPr>
        <w:rPr>
          <w:rFonts w:ascii="Verdana" w:hAnsi="Verdana"/>
          <w:sz w:val="18"/>
          <w:szCs w:val="18"/>
          <w:lang w:val="en-GB"/>
        </w:rPr>
      </w:pPr>
      <w:r w:rsidRPr="003A7619">
        <w:rPr>
          <w:rFonts w:ascii="Verdana" w:hAnsi="Verdana"/>
          <w:sz w:val="18"/>
          <w:szCs w:val="18"/>
          <w:lang w:val="en-GB"/>
        </w:rPr>
        <w:t>The Web Client software architecture is made of several components; each of them contains JavaScript, HTML and CSS code. These components are integrated into a single web application delivered by an Apache httpd server.</w:t>
      </w:r>
    </w:p>
    <w:p w:rsidR="00854555" w:rsidRPr="003A7619" w:rsidRDefault="00854555" w:rsidP="00854555">
      <w:pPr>
        <w:rPr>
          <w:rFonts w:ascii="Verdana" w:hAnsi="Verdana"/>
          <w:sz w:val="18"/>
          <w:szCs w:val="18"/>
          <w:lang w:val="en-GB"/>
        </w:rPr>
      </w:pPr>
      <w:r w:rsidRPr="003A7619">
        <w:rPr>
          <w:rFonts w:ascii="Verdana" w:hAnsi="Verdana"/>
          <w:sz w:val="18"/>
          <w:szCs w:val="18"/>
          <w:lang w:val="en-GB"/>
        </w:rPr>
        <w:t>The Web Client components are:</w:t>
      </w:r>
    </w:p>
    <w:p w:rsidR="00854555" w:rsidRPr="003A7619" w:rsidRDefault="00854555" w:rsidP="003A7619">
      <w:pPr>
        <w:pStyle w:val="ListParagraph"/>
        <w:numPr>
          <w:ilvl w:val="0"/>
          <w:numId w:val="34"/>
        </w:numPr>
        <w:rPr>
          <w:szCs w:val="18"/>
          <w:lang w:val="en-GB"/>
        </w:rPr>
      </w:pPr>
      <w:r w:rsidRPr="003A7619">
        <w:rPr>
          <w:szCs w:val="18"/>
          <w:lang w:val="en-GB"/>
        </w:rPr>
        <w:t>User Interface: manage the main user interface elements: Home Page</w:t>
      </w:r>
      <w:r w:rsidR="009C4DC1">
        <w:rPr>
          <w:szCs w:val="18"/>
          <w:lang w:val="en-GB"/>
        </w:rPr>
        <w:t>, MenuBar, ToolBar, ContextHelp and</w:t>
      </w:r>
      <w:r w:rsidRPr="003A7619">
        <w:rPr>
          <w:szCs w:val="18"/>
          <w:lang w:val="en-GB"/>
        </w:rPr>
        <w:t xml:space="preserve"> Widget.</w:t>
      </w:r>
    </w:p>
    <w:p w:rsidR="00854555" w:rsidRPr="003A7619" w:rsidRDefault="00854555" w:rsidP="003A7619">
      <w:pPr>
        <w:pStyle w:val="ListParagraph"/>
        <w:numPr>
          <w:ilvl w:val="0"/>
          <w:numId w:val="34"/>
        </w:numPr>
        <w:rPr>
          <w:szCs w:val="18"/>
          <w:lang w:val="en-GB"/>
        </w:rPr>
      </w:pPr>
      <w:r w:rsidRPr="003A7619">
        <w:rPr>
          <w:szCs w:val="18"/>
          <w:lang w:val="en-GB"/>
        </w:rPr>
        <w:t>Map: manage the map view, the different actions in toolbar (zoom, draw..) and interaction with third-party geoprovider</w:t>
      </w:r>
    </w:p>
    <w:p w:rsidR="00854555" w:rsidRPr="003A7619" w:rsidRDefault="00854555" w:rsidP="003A7619">
      <w:pPr>
        <w:pStyle w:val="ListParagraph"/>
        <w:numPr>
          <w:ilvl w:val="0"/>
          <w:numId w:val="34"/>
        </w:numPr>
        <w:rPr>
          <w:szCs w:val="18"/>
          <w:lang w:val="en-GB"/>
        </w:rPr>
      </w:pPr>
      <w:r w:rsidRPr="003A7619">
        <w:rPr>
          <w:szCs w:val="18"/>
          <w:lang w:val="en-GB"/>
        </w:rPr>
        <w:t>Model/View: regroup components that manage the business logic of the application and interactions with WebServer:</w:t>
      </w:r>
    </w:p>
    <w:p w:rsidR="00854555" w:rsidRPr="003A7619" w:rsidRDefault="00854555" w:rsidP="003A7619">
      <w:pPr>
        <w:pStyle w:val="ListParagraph"/>
        <w:numPr>
          <w:ilvl w:val="1"/>
          <w:numId w:val="34"/>
        </w:numPr>
        <w:rPr>
          <w:szCs w:val="18"/>
          <w:lang w:val="en-GB"/>
        </w:rPr>
      </w:pPr>
      <w:r w:rsidRPr="003A7619">
        <w:rPr>
          <w:szCs w:val="18"/>
          <w:lang w:val="en-GB"/>
        </w:rPr>
        <w:t>Account: Manage the account information of the current logged user (Name, Category, Download Managers, Data Access Requests, Shopcarts)</w:t>
      </w:r>
    </w:p>
    <w:p w:rsidR="00854555" w:rsidRPr="003A7619" w:rsidRDefault="00854555" w:rsidP="003A7619">
      <w:pPr>
        <w:pStyle w:val="ListParagraph"/>
        <w:numPr>
          <w:ilvl w:val="1"/>
          <w:numId w:val="34"/>
        </w:numPr>
        <w:rPr>
          <w:szCs w:val="18"/>
          <w:lang w:val="en-GB"/>
        </w:rPr>
      </w:pPr>
      <w:r w:rsidRPr="003A7619">
        <w:rPr>
          <w:szCs w:val="18"/>
          <w:lang w:val="en-GB"/>
        </w:rPr>
        <w:t>Search: Manage product search in a dataset, dataset selection, search criteria</w:t>
      </w:r>
    </w:p>
    <w:p w:rsidR="00854555" w:rsidRPr="003A7619" w:rsidRDefault="00854555" w:rsidP="003A7619">
      <w:pPr>
        <w:pStyle w:val="ListParagraph"/>
        <w:numPr>
          <w:ilvl w:val="1"/>
          <w:numId w:val="34"/>
        </w:numPr>
        <w:rPr>
          <w:szCs w:val="18"/>
          <w:lang w:val="en-GB"/>
        </w:rPr>
      </w:pPr>
      <w:r w:rsidRPr="003A7619">
        <w:rPr>
          <w:szCs w:val="18"/>
          <w:lang w:val="en-GB"/>
        </w:rPr>
        <w:t>SearchResult: Manage display of search results in table view and Gantt chart</w:t>
      </w:r>
    </w:p>
    <w:p w:rsidR="00854555" w:rsidRPr="003A7619" w:rsidRDefault="00854555" w:rsidP="003A7619">
      <w:pPr>
        <w:pStyle w:val="ListParagraph"/>
        <w:numPr>
          <w:ilvl w:val="1"/>
          <w:numId w:val="34"/>
        </w:numPr>
        <w:rPr>
          <w:szCs w:val="18"/>
          <w:lang w:val="en-GB"/>
        </w:rPr>
      </w:pPr>
      <w:r w:rsidRPr="003A7619">
        <w:rPr>
          <w:szCs w:val="18"/>
          <w:lang w:val="en-GB"/>
        </w:rPr>
        <w:t>Shopcart: Manage the shopcart</w:t>
      </w:r>
    </w:p>
    <w:p w:rsidR="00854555" w:rsidRPr="003A7619" w:rsidRDefault="00854555" w:rsidP="003A7619">
      <w:pPr>
        <w:pStyle w:val="ListParagraph"/>
        <w:numPr>
          <w:ilvl w:val="1"/>
          <w:numId w:val="34"/>
        </w:numPr>
        <w:rPr>
          <w:szCs w:val="18"/>
          <w:lang w:val="en-GB"/>
        </w:rPr>
      </w:pPr>
      <w:r w:rsidRPr="003A7619">
        <w:rPr>
          <w:szCs w:val="18"/>
          <w:lang w:val="en-GB"/>
        </w:rPr>
        <w:t>Data Access: Manage DAR, Download Manager, Standing Order and download options</w:t>
      </w:r>
    </w:p>
    <w:p w:rsidR="00854555" w:rsidRPr="003A7619" w:rsidRDefault="00854555" w:rsidP="003A7619">
      <w:pPr>
        <w:pStyle w:val="ListParagraph"/>
        <w:numPr>
          <w:ilvl w:val="0"/>
          <w:numId w:val="34"/>
        </w:numPr>
        <w:rPr>
          <w:szCs w:val="18"/>
          <w:lang w:val="en-GB"/>
        </w:rPr>
      </w:pPr>
      <w:r w:rsidRPr="003A7619">
        <w:rPr>
          <w:szCs w:val="18"/>
          <w:lang w:val="en-GB"/>
        </w:rPr>
        <w:t>Configuration: store the Web Client configuration through a map of Javascript objects, one for each module that needs some configuration options.</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main page layout consists of the following elements:</w:t>
      </w:r>
    </w:p>
    <w:p w:rsidR="00A64556" w:rsidRPr="003A7619" w:rsidRDefault="00A64556" w:rsidP="003A7619">
      <w:pPr>
        <w:pStyle w:val="ListParagraph"/>
        <w:numPr>
          <w:ilvl w:val="0"/>
          <w:numId w:val="36"/>
        </w:numPr>
        <w:rPr>
          <w:szCs w:val="18"/>
          <w:lang w:val="en-GB"/>
        </w:rPr>
      </w:pPr>
      <w:r w:rsidRPr="003A7619">
        <w:rPr>
          <w:szCs w:val="18"/>
          <w:lang w:val="en-GB"/>
        </w:rPr>
        <w:t xml:space="preserve">A menu bar to display different navigation links </w:t>
      </w:r>
    </w:p>
    <w:p w:rsidR="00A64556" w:rsidRPr="003A7619" w:rsidRDefault="00A64556" w:rsidP="003A7619">
      <w:pPr>
        <w:pStyle w:val="ListParagraph"/>
        <w:numPr>
          <w:ilvl w:val="0"/>
          <w:numId w:val="35"/>
        </w:numPr>
        <w:rPr>
          <w:szCs w:val="18"/>
          <w:lang w:val="en-GB"/>
        </w:rPr>
      </w:pPr>
      <w:r w:rsidRPr="003A7619">
        <w:rPr>
          <w:szCs w:val="18"/>
          <w:lang w:val="en-GB"/>
        </w:rPr>
        <w:t>A tool bar to access widgets (Search, Layers, Shopcarts) and user actions on the map (zoom, draw…)</w:t>
      </w:r>
    </w:p>
    <w:p w:rsidR="00A64556" w:rsidRPr="003A7619" w:rsidRDefault="00A64556" w:rsidP="003A7619">
      <w:pPr>
        <w:pStyle w:val="ListParagraph"/>
        <w:numPr>
          <w:ilvl w:val="0"/>
          <w:numId w:val="35"/>
        </w:numPr>
        <w:rPr>
          <w:szCs w:val="18"/>
          <w:lang w:val="en-GB"/>
        </w:rPr>
      </w:pPr>
      <w:r w:rsidRPr="003A7619">
        <w:rPr>
          <w:szCs w:val="18"/>
          <w:lang w:val="en-GB"/>
        </w:rPr>
        <w:t>A main central area covering the whole available space and filled by the map</w:t>
      </w:r>
    </w:p>
    <w:p w:rsidR="00A64556" w:rsidRPr="003A7619" w:rsidRDefault="00A64556" w:rsidP="003A7619">
      <w:pPr>
        <w:rPr>
          <w:rFonts w:ascii="Verdana" w:hAnsi="Verdana"/>
          <w:sz w:val="18"/>
          <w:szCs w:val="18"/>
          <w:lang w:val="en-GB"/>
        </w:rPr>
      </w:pPr>
      <w:r w:rsidRPr="003A7619">
        <w:rPr>
          <w:rFonts w:ascii="Verdana" w:hAnsi="Verdana"/>
          <w:sz w:val="18"/>
          <w:szCs w:val="18"/>
          <w:lang w:val="en-GB"/>
        </w:rPr>
        <w:t xml:space="preserve">The user interface is really map-centric as described in [AD.5]. </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097C3B" w:rsidRDefault="00854555" w:rsidP="00097C3B">
      <w:pPr>
        <w:keepNext/>
        <w:jc w:val="center"/>
      </w:pPr>
      <w:r w:rsidRPr="00097C3B">
        <w:rPr>
          <w:lang w:val="en-GB"/>
        </w:rPr>
        <w:object w:dxaOrig="10172" w:dyaOrig="8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333.75pt" o:ole="">
            <v:imagedata r:id="rId10" o:title=""/>
          </v:shape>
          <o:OLEObject Type="Embed" ProgID="Visio.Drawing.11" ShapeID="_x0000_i1025" DrawAspect="Content" ObjectID="_1461678107" r:id="rId11"/>
        </w:object>
      </w:r>
    </w:p>
    <w:p w:rsidR="00854555" w:rsidRPr="00854555" w:rsidRDefault="00097C3B" w:rsidP="00097C3B">
      <w:pPr>
        <w:pStyle w:val="Caption"/>
        <w:rPr>
          <w:lang w:val="en-GB"/>
        </w:rPr>
      </w:pPr>
      <w:bookmarkStart w:id="96" w:name="_Toc350263637"/>
      <w:r>
        <w:t xml:space="preserve">Figure </w:t>
      </w:r>
      <w:r>
        <w:fldChar w:fldCharType="begin"/>
      </w:r>
      <w:r>
        <w:instrText xml:space="preserve"> SEQ Figure \* ARABIC </w:instrText>
      </w:r>
      <w:r>
        <w:fldChar w:fldCharType="separate"/>
      </w:r>
      <w:r w:rsidR="00E01D31">
        <w:rPr>
          <w:noProof/>
        </w:rPr>
        <w:t>1</w:t>
      </w:r>
      <w:r>
        <w:fldChar w:fldCharType="end"/>
      </w:r>
      <w:r>
        <w:t xml:space="preserve"> Software Design Overview</w:t>
      </w:r>
      <w:bookmarkEnd w:id="96"/>
    </w:p>
    <w:p w:rsidR="005C4CDB" w:rsidRPr="00417548" w:rsidRDefault="005C4CDB" w:rsidP="00AC6BB0">
      <w:pPr>
        <w:pStyle w:val="Heading2"/>
        <w:numPr>
          <w:ilvl w:val="1"/>
          <w:numId w:val="6"/>
        </w:numPr>
        <w:rPr>
          <w:lang w:val="en-GB"/>
        </w:rPr>
      </w:pPr>
      <w:bookmarkStart w:id="97" w:name="_Toc350263545"/>
      <w:r w:rsidRPr="00417548">
        <w:rPr>
          <w:lang w:val="en-GB"/>
        </w:rPr>
        <w:t>Software dynamic architecture</w:t>
      </w:r>
      <w:bookmarkEnd w:id="97"/>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Web User Client interacts mainly with the Web Server. All communications between Web User Client and Web Server are based exclusively on REST principles and using JSON as data representation. It gives a simple, yet powerful interface between the client and server.</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Apart from the interaction with the Web Server, the Web User Client will also integrate geospatial data coming from different sources based on standard OGC protocol (WMS, WFS, WMTS, GeoRSS..) or specific services (Gazetteer). A special provider of geospatial data is the ngEO Browse Server to display browse images of products. The client communicates with Browse Server using WMTS (Web Map Tile Service) to reduce latency.</w:t>
      </w:r>
    </w:p>
    <w:p w:rsidR="005C4CDB" w:rsidRPr="00417548" w:rsidRDefault="005C4CDB" w:rsidP="00AC6BB0">
      <w:pPr>
        <w:pStyle w:val="Heading2"/>
        <w:numPr>
          <w:ilvl w:val="1"/>
          <w:numId w:val="6"/>
        </w:numPr>
        <w:rPr>
          <w:lang w:val="en-GB"/>
        </w:rPr>
      </w:pPr>
      <w:bookmarkStart w:id="98" w:name="_Toc350263546"/>
      <w:r w:rsidRPr="00417548">
        <w:rPr>
          <w:lang w:val="en-GB"/>
        </w:rPr>
        <w:t>Interfaces context</w:t>
      </w:r>
      <w:bookmarkEnd w:id="98"/>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Web Client exchanges with two other ngEO </w:t>
      </w:r>
      <w:r w:rsidR="00076CB5" w:rsidRPr="003A7619">
        <w:rPr>
          <w:rFonts w:ascii="Verdana" w:hAnsi="Verdana"/>
          <w:sz w:val="18"/>
          <w:szCs w:val="18"/>
          <w:lang w:val="en-GB"/>
        </w:rPr>
        <w:t>subsystems:</w:t>
      </w:r>
      <w:r w:rsidRPr="003A7619">
        <w:rPr>
          <w:rFonts w:ascii="Verdana" w:hAnsi="Verdana"/>
          <w:sz w:val="18"/>
          <w:szCs w:val="18"/>
          <w:lang w:val="en-GB"/>
        </w:rPr>
        <w:t xml:space="preserve"> Web Server and Browse Server.</w:t>
      </w:r>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interfaces exchanged between the ngEO Web Client and the other </w:t>
      </w:r>
      <w:r w:rsidR="00076CB5" w:rsidRPr="003A7619">
        <w:rPr>
          <w:rFonts w:ascii="Verdana" w:hAnsi="Verdana"/>
          <w:sz w:val="18"/>
          <w:szCs w:val="18"/>
          <w:lang w:val="en-GB"/>
        </w:rPr>
        <w:t>subsystems</w:t>
      </w:r>
      <w:r w:rsidRPr="003A7619">
        <w:rPr>
          <w:rFonts w:ascii="Verdana" w:hAnsi="Verdana"/>
          <w:sz w:val="18"/>
          <w:szCs w:val="18"/>
          <w:lang w:val="en-GB"/>
        </w:rPr>
        <w:t xml:space="preserve"> are inputs for task 4 and are specified in the following ICDs:</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 xml:space="preserve">IICD-WC-WS </w:t>
      </w:r>
      <w:r w:rsidR="00076CB5">
        <w:rPr>
          <w:color w:val="000000"/>
          <w:szCs w:val="20"/>
          <w:lang w:eastAsia="fr-FR"/>
        </w:rPr>
        <w:t>([AD.2])</w:t>
      </w:r>
      <w:r w:rsidRPr="00D84F28">
        <w:rPr>
          <w:color w:val="000000"/>
          <w:szCs w:val="20"/>
          <w:lang w:eastAsia="fr-FR"/>
        </w:rPr>
        <w:t>: defining all interfaces between the Web Server and Web 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EICD-WS</w:t>
      </w:r>
      <w:r w:rsidR="00076CB5">
        <w:rPr>
          <w:color w:val="000000"/>
          <w:szCs w:val="20"/>
          <w:lang w:eastAsia="fr-FR"/>
        </w:rPr>
        <w:t xml:space="preserve"> ([AD.3])</w:t>
      </w:r>
      <w:r w:rsidRPr="00D84F28">
        <w:rPr>
          <w:color w:val="000000"/>
          <w:szCs w:val="20"/>
          <w:lang w:eastAsia="fr-FR"/>
        </w:rPr>
        <w:t>: defining all external interfaces of Web Server, especially OpenSearch based service for product search used by the Web</w:t>
      </w:r>
      <w:r w:rsidR="00076CB5">
        <w:rPr>
          <w:color w:val="000000"/>
          <w:szCs w:val="20"/>
          <w:lang w:eastAsia="fr-FR"/>
        </w:rPr>
        <w:t xml:space="preserve"> </w:t>
      </w:r>
      <w:r w:rsidRPr="00D84F28">
        <w:rPr>
          <w:color w:val="000000"/>
          <w:szCs w:val="20"/>
          <w:lang w:eastAsia="fr-FR"/>
        </w:rPr>
        <w:t>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EICD-BS</w:t>
      </w:r>
      <w:r w:rsidR="00076CB5">
        <w:rPr>
          <w:color w:val="000000"/>
          <w:szCs w:val="20"/>
          <w:lang w:eastAsia="fr-FR"/>
        </w:rPr>
        <w:t xml:space="preserve"> ([AD.4])</w:t>
      </w:r>
      <w:r w:rsidRPr="00D84F28">
        <w:rPr>
          <w:color w:val="000000"/>
          <w:szCs w:val="20"/>
          <w:lang w:eastAsia="fr-FR"/>
        </w:rPr>
        <w:t>: defining the interfaces for WMTS access to browse layer.</w:t>
      </w:r>
    </w:p>
    <w:p w:rsidR="00097C3B" w:rsidRPr="003A7619" w:rsidRDefault="00097C3B" w:rsidP="003A7619">
      <w:pPr>
        <w:rPr>
          <w:rFonts w:ascii="Verdana" w:hAnsi="Verdana"/>
          <w:sz w:val="18"/>
          <w:szCs w:val="18"/>
          <w:lang w:val="en-GB"/>
        </w:rPr>
      </w:pPr>
      <w:r w:rsidRPr="003A7619">
        <w:rPr>
          <w:rFonts w:ascii="Verdana" w:hAnsi="Verdana"/>
          <w:sz w:val="18"/>
          <w:szCs w:val="18"/>
          <w:lang w:val="en-GB"/>
        </w:rPr>
        <w:t>Here we provide a short but complete summary of theses interfaces for each internal component of the Web Client subsystem:</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lastRenderedPageBreak/>
        <w:t>Configuration:</w:t>
      </w:r>
    </w:p>
    <w:p w:rsidR="00097C3B" w:rsidRPr="008A64B3" w:rsidRDefault="00097C3B" w:rsidP="00AC6BB0">
      <w:pPr>
        <w:pStyle w:val="ListParagraph"/>
        <w:numPr>
          <w:ilvl w:val="1"/>
          <w:numId w:val="9"/>
        </w:numPr>
        <w:suppressAutoHyphens/>
        <w:contextualSpacing w:val="0"/>
        <w:jc w:val="both"/>
        <w:rPr>
          <w:color w:val="000000"/>
          <w:szCs w:val="20"/>
          <w:lang w:eastAsia="fr-FR"/>
        </w:rPr>
      </w:pPr>
      <w:r w:rsidRPr="00625CD2">
        <w:rPr>
          <w:color w:val="000000"/>
          <w:szCs w:val="20"/>
          <w:lang w:eastAsia="fr-FR"/>
        </w:rPr>
        <w:t>IF-ngEO-WebClientConfigurationData</w:t>
      </w:r>
      <w:r>
        <w:rPr>
          <w:color w:val="000000"/>
          <w:szCs w:val="20"/>
          <w:lang w:eastAsia="fr-FR"/>
        </w:rPr>
        <w:t>:</w:t>
      </w:r>
      <w:r w:rsidRPr="00625CD2">
        <w:rPr>
          <w:color w:val="000000"/>
          <w:szCs w:val="20"/>
          <w:lang w:eastAsia="fr-FR"/>
        </w:rPr>
        <w:t xml:space="preserve"> retrieve</w:t>
      </w:r>
      <w:r w:rsidR="002B187A">
        <w:rPr>
          <w:color w:val="000000"/>
          <w:szCs w:val="20"/>
          <w:lang w:eastAsia="fr-FR"/>
        </w:rPr>
        <w:t>s</w:t>
      </w:r>
      <w:r w:rsidRPr="00625CD2">
        <w:rPr>
          <w:color w:val="000000"/>
          <w:szCs w:val="20"/>
          <w:lang w:eastAsia="fr-FR"/>
        </w:rPr>
        <w:t xml:space="preserve"> </w:t>
      </w:r>
      <w:r>
        <w:rPr>
          <w:color w:val="000000"/>
          <w:szCs w:val="20"/>
          <w:lang w:eastAsia="fr-FR"/>
        </w:rPr>
        <w:t>the</w:t>
      </w:r>
      <w:r w:rsidRPr="00625CD2">
        <w:rPr>
          <w:color w:val="000000"/>
          <w:szCs w:val="20"/>
          <w:lang w:eastAsia="fr-FR"/>
        </w:rPr>
        <w:t xml:space="preserve"> configuration data</w:t>
      </w:r>
      <w:r>
        <w:rPr>
          <w:color w:val="000000"/>
          <w:szCs w:val="20"/>
          <w:lang w:eastAsia="fr-FR"/>
        </w:rPr>
        <w:t>, contains configuration for each component</w:t>
      </w:r>
      <w:r w:rsidRPr="00625CD2">
        <w:rPr>
          <w:color w:val="000000"/>
          <w:szCs w:val="20"/>
          <w:lang w:eastAsia="fr-FR"/>
        </w:rPr>
        <w:t>.</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Search:</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 xml:space="preserve">IF-ngEO-DatasetSearchInfo : </w:t>
      </w:r>
      <w:r w:rsidRPr="00B14800">
        <w:rPr>
          <w:color w:val="000000"/>
          <w:szCs w:val="20"/>
          <w:lang w:eastAsia="fr-FR"/>
        </w:rPr>
        <w:t>retrieves</w:t>
      </w:r>
      <w:r>
        <w:rPr>
          <w:color w:val="000000"/>
          <w:szCs w:val="20"/>
          <w:lang w:eastAsia="fr-FR"/>
        </w:rPr>
        <w:t xml:space="preserve"> the information of a dataset given by its Id</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IF-</w:t>
      </w:r>
      <w:r>
        <w:rPr>
          <w:color w:val="000000"/>
          <w:szCs w:val="20"/>
          <w:lang w:eastAsia="fr-FR"/>
        </w:rPr>
        <w:t>ngEO-DatasetPopulationMatrix: retrieve</w:t>
      </w:r>
      <w:r w:rsidR="002B187A">
        <w:rPr>
          <w:color w:val="000000"/>
          <w:szCs w:val="20"/>
          <w:lang w:eastAsia="fr-FR"/>
        </w:rPr>
        <w:t>s</w:t>
      </w:r>
      <w:r>
        <w:rPr>
          <w:color w:val="000000"/>
          <w:szCs w:val="20"/>
          <w:lang w:eastAsia="fr-FR"/>
        </w:rPr>
        <w:t xml:space="preserve"> the dataset population to initialize dataset chooser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IF-ngEO-DataSetAuthorization: retrieve</w:t>
      </w:r>
      <w:r w:rsidR="002B187A">
        <w:rPr>
          <w:color w:val="000000"/>
          <w:szCs w:val="20"/>
          <w:lang w:eastAsia="fr-FR"/>
        </w:rPr>
        <w:t>s</w:t>
      </w:r>
      <w:r>
        <w:rPr>
          <w:color w:val="000000"/>
          <w:szCs w:val="20"/>
          <w:lang w:eastAsia="fr-FR"/>
        </w:rPr>
        <w:t xml:space="preserve"> all relevant authorization information (search access, browse,download,hosted processing) for datasets</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SearchResults: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IF-ngEO-CatalogueSearch: issue</w:t>
      </w:r>
      <w:r w:rsidR="002B187A">
        <w:rPr>
          <w:color w:val="000000"/>
          <w:szCs w:val="20"/>
          <w:lang w:eastAsia="fr-FR"/>
        </w:rPr>
        <w:t>s</w:t>
      </w:r>
      <w:r>
        <w:rPr>
          <w:color w:val="000000"/>
          <w:szCs w:val="20"/>
          <w:lang w:eastAsia="fr-FR"/>
        </w:rPr>
        <w:t xml:space="preserve"> a product search against selected dataset following OpenSearch specification</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Shopcart: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IF-ngEO-ShopCartManagement: regroup</w:t>
      </w:r>
      <w:r w:rsidR="002B187A">
        <w:rPr>
          <w:color w:val="000000"/>
          <w:szCs w:val="20"/>
          <w:lang w:eastAsia="fr-FR"/>
        </w:rPr>
        <w:t>s</w:t>
      </w:r>
      <w:r>
        <w:rPr>
          <w:color w:val="000000"/>
          <w:szCs w:val="20"/>
          <w:lang w:eastAsia="fr-FR"/>
        </w:rPr>
        <w:t xml:space="preserve"> seven interfaces t</w:t>
      </w:r>
      <w:r w:rsidRPr="00B14800">
        <w:rPr>
          <w:color w:val="000000"/>
          <w:szCs w:val="20"/>
          <w:lang w:eastAsia="fr-FR"/>
        </w:rPr>
        <w:t>o manage the shop carts and the items contained in them. It basically provides CRUD operations on shop carts and items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IF-ngEO-ShopCartContent: retrieves the content of a shopcart</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Account: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IF-ngEO-UserShopCartsConfigData: retrieves the list of shopcarts belonging to requested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IF-ngEO-UserConfigurationData: retrieves the user specific data</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w:t>
      </w:r>
      <w:r w:rsidRPr="00905411">
        <w:rPr>
          <w:color w:val="000000"/>
          <w:szCs w:val="20"/>
          <w:lang w:eastAsia="fr-FR"/>
        </w:rPr>
        <w:t>F-ngEO-UserDlManagersConfigData</w:t>
      </w:r>
      <w:r>
        <w:rPr>
          <w:color w:val="000000"/>
          <w:szCs w:val="20"/>
          <w:lang w:eastAsia="fr-FR"/>
        </w:rPr>
        <w:t>: retrieve</w:t>
      </w:r>
      <w:r w:rsidR="002B187A">
        <w:rPr>
          <w:color w:val="000000"/>
          <w:szCs w:val="20"/>
          <w:lang w:eastAsia="fr-FR"/>
        </w:rPr>
        <w:t>s</w:t>
      </w:r>
      <w:r>
        <w:rPr>
          <w:color w:val="000000"/>
          <w:szCs w:val="20"/>
          <w:lang w:eastAsia="fr-FR"/>
        </w:rPr>
        <w:t xml:space="preserve"> the download managers associated with the user</w:t>
      </w:r>
    </w:p>
    <w:p w:rsidR="00097C3B" w:rsidRDefault="00097C3B" w:rsidP="00AC6BB0">
      <w:pPr>
        <w:pStyle w:val="ListParagraph"/>
        <w:numPr>
          <w:ilvl w:val="1"/>
          <w:numId w:val="8"/>
        </w:numPr>
        <w:suppressAutoHyphens/>
        <w:contextualSpacing w:val="0"/>
        <w:jc w:val="both"/>
        <w:rPr>
          <w:color w:val="000000"/>
          <w:szCs w:val="20"/>
          <w:lang w:eastAsia="fr-FR"/>
        </w:rPr>
      </w:pPr>
      <w:r w:rsidRPr="00905411">
        <w:rPr>
          <w:color w:val="000000"/>
          <w:szCs w:val="20"/>
          <w:lang w:eastAsia="fr-FR"/>
        </w:rPr>
        <w:t>IF-ngEO-UserDataAccessReqConfigData</w:t>
      </w:r>
      <w:r>
        <w:rPr>
          <w:color w:val="000000"/>
          <w:szCs w:val="20"/>
          <w:lang w:eastAsia="fr-FR"/>
        </w:rPr>
        <w:t>: retrieve</w:t>
      </w:r>
      <w:r w:rsidR="002B187A">
        <w:rPr>
          <w:color w:val="000000"/>
          <w:szCs w:val="20"/>
          <w:lang w:eastAsia="fr-FR"/>
        </w:rPr>
        <w:t>s</w:t>
      </w:r>
      <w:r>
        <w:rPr>
          <w:color w:val="000000"/>
          <w:szCs w:val="20"/>
          <w:lang w:eastAsia="fr-FR"/>
        </w:rPr>
        <w:t xml:space="preserve"> the Data Access Request belonging to a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IF-ngEO-RestrictedAccessRequest: request</w:t>
      </w:r>
      <w:r w:rsidR="002B187A">
        <w:rPr>
          <w:color w:val="000000"/>
          <w:szCs w:val="20"/>
          <w:lang w:eastAsia="fr-FR"/>
        </w:rPr>
        <w:t>s</w:t>
      </w:r>
      <w:r>
        <w:rPr>
          <w:color w:val="000000"/>
          <w:szCs w:val="20"/>
          <w:lang w:eastAsia="fr-FR"/>
        </w:rPr>
        <w:t xml:space="preserve"> an access to restricted dataset for a user</w:t>
      </w:r>
    </w:p>
    <w:p w:rsidR="00097C3B" w:rsidRPr="008A64B3"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IF-ngEO-TicketCreation: interface provided by the Ticketing System of CDS and used by ngEO Web Server for asking the creation of a ticket.</w:t>
      </w:r>
      <w:r>
        <w:rPr>
          <w:color w:val="000000"/>
          <w:szCs w:val="20"/>
          <w:lang w:eastAsia="fr-FR"/>
        </w:rPr>
        <w:t xml:space="preserve"> The Web Server needs to provide a similar interface to the web client in order to submit inquiry.</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Data Access: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IF-ngEO-DataAccessRequest: trigger</w:t>
      </w:r>
      <w:r w:rsidR="002B187A">
        <w:rPr>
          <w:color w:val="000000"/>
          <w:szCs w:val="20"/>
          <w:lang w:eastAsia="fr-FR"/>
        </w:rPr>
        <w:t>s</w:t>
      </w:r>
      <w:r>
        <w:rPr>
          <w:color w:val="000000"/>
          <w:szCs w:val="20"/>
          <w:lang w:eastAsia="fr-FR"/>
        </w:rPr>
        <w:t xml:space="preserve"> a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IF-ngEO-DataAccessRequestStatus</w:t>
      </w:r>
      <w:r>
        <w:rPr>
          <w:color w:val="000000"/>
          <w:szCs w:val="20"/>
          <w:lang w:eastAsia="fr-FR"/>
        </w:rPr>
        <w:t>:</w:t>
      </w:r>
      <w:r w:rsidRPr="00625CD2">
        <w:rPr>
          <w:color w:val="000000"/>
          <w:szCs w:val="20"/>
          <w:lang w:eastAsia="fr-FR"/>
        </w:rPr>
        <w:t xml:space="preserve"> used </w:t>
      </w:r>
      <w:r>
        <w:rPr>
          <w:color w:val="000000"/>
          <w:szCs w:val="20"/>
          <w:lang w:eastAsia="fr-FR"/>
        </w:rPr>
        <w:t>to know</w:t>
      </w:r>
      <w:r w:rsidRPr="00625CD2">
        <w:rPr>
          <w:color w:val="000000"/>
          <w:szCs w:val="20"/>
          <w:lang w:eastAsia="fr-FR"/>
        </w:rPr>
        <w:t xml:space="preserve"> the status a specific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IF-ngEO-HostedProcessingList</w:t>
      </w:r>
      <w:r>
        <w:rPr>
          <w:color w:val="000000"/>
          <w:szCs w:val="20"/>
          <w:lang w:eastAsia="fr-FR"/>
        </w:rPr>
        <w:t>:</w:t>
      </w:r>
      <w:r w:rsidRPr="00625CD2">
        <w:rPr>
          <w:color w:val="000000"/>
          <w:szCs w:val="20"/>
          <w:lang w:eastAsia="fr-FR"/>
        </w:rPr>
        <w:t xml:space="preserve"> </w:t>
      </w:r>
      <w:r>
        <w:rPr>
          <w:color w:val="000000"/>
          <w:szCs w:val="20"/>
          <w:lang w:eastAsia="fr-FR"/>
        </w:rPr>
        <w:t>retrieve</w:t>
      </w:r>
      <w:r w:rsidR="002B187A">
        <w:rPr>
          <w:color w:val="000000"/>
          <w:szCs w:val="20"/>
          <w:lang w:eastAsia="fr-FR"/>
        </w:rPr>
        <w:t>s</w:t>
      </w:r>
      <w:r>
        <w:rPr>
          <w:color w:val="000000"/>
          <w:szCs w:val="20"/>
          <w:lang w:eastAsia="fr-FR"/>
        </w:rPr>
        <w:t xml:space="preserve"> the list of hosted p</w:t>
      </w:r>
      <w:r w:rsidRPr="00625CD2">
        <w:rPr>
          <w:color w:val="000000"/>
          <w:szCs w:val="20"/>
          <w:lang w:eastAsia="fr-FR"/>
        </w:rPr>
        <w:t>rocesses supported for each product in the supplied list of products – this list may be different for each product in the list.</w:t>
      </w:r>
    </w:p>
    <w:p w:rsidR="00097C3B"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IF-ngEO-DownloadManagerChange</w:t>
      </w:r>
      <w:r>
        <w:rPr>
          <w:color w:val="000000"/>
          <w:szCs w:val="20"/>
          <w:lang w:eastAsia="fr-FR"/>
        </w:rPr>
        <w:t>:</w:t>
      </w:r>
      <w:r w:rsidRPr="00625CD2">
        <w:rPr>
          <w:color w:val="000000"/>
          <w:szCs w:val="20"/>
          <w:lang w:eastAsia="fr-FR"/>
        </w:rPr>
        <w:t xml:space="preserve"> This flow is used to order a </w:t>
      </w:r>
      <w:r>
        <w:rPr>
          <w:color w:val="000000"/>
          <w:szCs w:val="20"/>
          <w:lang w:eastAsia="fr-FR"/>
        </w:rPr>
        <w:t>Download Manager</w:t>
      </w:r>
      <w:r w:rsidRPr="00625CD2">
        <w:rPr>
          <w:color w:val="000000"/>
          <w:szCs w:val="20"/>
          <w:lang w:eastAsia="fr-FR"/>
        </w:rPr>
        <w:t xml:space="preserve"> to stop</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Map:</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IF-ngEO-WMTSBrowseAccess: gives WMTS service used by WebClient to display browse image</w:t>
      </w:r>
    </w:p>
    <w:p w:rsidR="005C4CDB" w:rsidRPr="00417548" w:rsidRDefault="005C4CDB" w:rsidP="00AC6BB0">
      <w:pPr>
        <w:pStyle w:val="Heading2"/>
        <w:numPr>
          <w:ilvl w:val="1"/>
          <w:numId w:val="6"/>
        </w:numPr>
        <w:rPr>
          <w:lang w:val="en-GB"/>
        </w:rPr>
      </w:pPr>
      <w:bookmarkStart w:id="99" w:name="_Toc350263547"/>
      <w:r w:rsidRPr="00417548">
        <w:rPr>
          <w:lang w:val="en-GB"/>
        </w:rPr>
        <w:t>Long lifetime software</w:t>
      </w:r>
      <w:bookmarkEnd w:id="99"/>
    </w:p>
    <w:p w:rsidR="00097C3B" w:rsidRPr="003A7619" w:rsidRDefault="00097C3B" w:rsidP="003A7619">
      <w:pPr>
        <w:rPr>
          <w:rFonts w:ascii="Verdana" w:hAnsi="Verdana"/>
          <w:sz w:val="18"/>
          <w:szCs w:val="18"/>
          <w:lang w:val="en-GB"/>
        </w:rPr>
      </w:pPr>
      <w:r w:rsidRPr="003A7619">
        <w:rPr>
          <w:rFonts w:ascii="Verdana" w:hAnsi="Verdana"/>
          <w:sz w:val="18"/>
          <w:szCs w:val="18"/>
          <w:lang w:val="en-GB"/>
        </w:rPr>
        <w:t xml:space="preserve">The Web Client is built on the most recent HTML standard (HTML5) </w:t>
      </w:r>
      <w:r w:rsidR="005D0FDB" w:rsidRPr="003A7619">
        <w:rPr>
          <w:rFonts w:ascii="Verdana" w:hAnsi="Verdana"/>
          <w:sz w:val="18"/>
          <w:szCs w:val="18"/>
          <w:lang w:val="en-GB"/>
        </w:rPr>
        <w:t>supported by many different companies</w:t>
      </w:r>
      <w:r w:rsidR="003358EB" w:rsidRPr="003A7619">
        <w:rPr>
          <w:rFonts w:ascii="Verdana" w:hAnsi="Verdana"/>
          <w:sz w:val="18"/>
          <w:szCs w:val="18"/>
          <w:lang w:val="en-GB"/>
        </w:rPr>
        <w:t xml:space="preserve"> and institutions (W3C)</w:t>
      </w:r>
      <w:r w:rsidRPr="003A7619">
        <w:rPr>
          <w:rFonts w:ascii="Verdana" w:hAnsi="Verdana"/>
          <w:sz w:val="18"/>
          <w:szCs w:val="18"/>
          <w:lang w:val="en-GB"/>
        </w:rPr>
        <w:t>.</w:t>
      </w:r>
      <w:r w:rsidR="005D0FDB" w:rsidRPr="003A7619">
        <w:rPr>
          <w:rFonts w:ascii="Verdana" w:hAnsi="Verdana"/>
          <w:sz w:val="18"/>
          <w:szCs w:val="18"/>
          <w:lang w:val="en-GB"/>
        </w:rPr>
        <w:t xml:space="preserve"> Compatibility </w:t>
      </w:r>
      <w:r w:rsidR="003358EB" w:rsidRPr="003A7619">
        <w:rPr>
          <w:rFonts w:ascii="Verdana" w:hAnsi="Verdana"/>
          <w:sz w:val="18"/>
          <w:szCs w:val="18"/>
          <w:lang w:val="en-GB"/>
        </w:rPr>
        <w:t>is</w:t>
      </w:r>
      <w:r w:rsidR="005D0FDB" w:rsidRPr="003A7619">
        <w:rPr>
          <w:rFonts w:ascii="Verdana" w:hAnsi="Verdana"/>
          <w:sz w:val="18"/>
          <w:szCs w:val="18"/>
          <w:lang w:val="en-GB"/>
        </w:rPr>
        <w:t xml:space="preserve"> assured for the excepted lifetime of the ngEO system.</w:t>
      </w:r>
    </w:p>
    <w:p w:rsidR="005C4CDB" w:rsidRPr="00417548" w:rsidRDefault="005C4CDB" w:rsidP="00AC6BB0">
      <w:pPr>
        <w:pStyle w:val="Heading2"/>
        <w:numPr>
          <w:ilvl w:val="1"/>
          <w:numId w:val="6"/>
        </w:numPr>
        <w:rPr>
          <w:lang w:val="en-GB"/>
        </w:rPr>
      </w:pPr>
      <w:bookmarkStart w:id="100" w:name="_Toc350263548"/>
      <w:r w:rsidRPr="00417548">
        <w:rPr>
          <w:lang w:val="en-GB"/>
        </w:rPr>
        <w:t>Memory and CPU budget</w:t>
      </w:r>
      <w:bookmarkEnd w:id="100"/>
    </w:p>
    <w:p w:rsidR="00307CC4" w:rsidRPr="003A7619" w:rsidRDefault="00097C3B" w:rsidP="003A7619">
      <w:pPr>
        <w:rPr>
          <w:rFonts w:ascii="Verdana" w:hAnsi="Verdana"/>
          <w:sz w:val="18"/>
          <w:szCs w:val="18"/>
          <w:lang w:val="en-GB"/>
        </w:rPr>
      </w:pPr>
      <w:r w:rsidRPr="003A7619">
        <w:rPr>
          <w:rFonts w:ascii="Verdana" w:hAnsi="Verdana"/>
          <w:sz w:val="18"/>
          <w:szCs w:val="18"/>
          <w:lang w:val="en-GB"/>
        </w:rPr>
        <w:t>The Web</w:t>
      </w:r>
      <w:r w:rsidR="00763D3A" w:rsidRPr="003A7619">
        <w:rPr>
          <w:rFonts w:ascii="Verdana" w:hAnsi="Verdana"/>
          <w:sz w:val="18"/>
          <w:szCs w:val="18"/>
          <w:lang w:val="en-GB"/>
        </w:rPr>
        <w:t xml:space="preserve"> </w:t>
      </w:r>
      <w:r w:rsidRPr="003A7619">
        <w:rPr>
          <w:rFonts w:ascii="Verdana" w:hAnsi="Verdana"/>
          <w:sz w:val="18"/>
          <w:szCs w:val="18"/>
          <w:lang w:val="en-GB"/>
        </w:rPr>
        <w:t>Client is executed on the user computer.</w:t>
      </w:r>
      <w:r w:rsidR="00307CC4" w:rsidRPr="003A7619">
        <w:rPr>
          <w:rFonts w:ascii="Verdana" w:hAnsi="Verdana"/>
          <w:sz w:val="18"/>
          <w:szCs w:val="18"/>
          <w:lang w:val="en-GB"/>
        </w:rPr>
        <w:t xml:space="preserve"> The following minimal requirements need to be met in terms of memory and CPU budget on the user computer:</w:t>
      </w:r>
    </w:p>
    <w:p w:rsidR="00307CC4" w:rsidRPr="003A7619" w:rsidRDefault="00307CC4" w:rsidP="003A7619">
      <w:pPr>
        <w:pStyle w:val="ListParagraph"/>
        <w:numPr>
          <w:ilvl w:val="0"/>
          <w:numId w:val="37"/>
        </w:numPr>
        <w:rPr>
          <w:szCs w:val="18"/>
          <w:lang w:val="en-GB"/>
        </w:rPr>
      </w:pPr>
      <w:r w:rsidRPr="003A7619">
        <w:rPr>
          <w:szCs w:val="18"/>
          <w:lang w:val="en-GB"/>
        </w:rPr>
        <w:lastRenderedPageBreak/>
        <w:t>1 GB RAM</w:t>
      </w:r>
    </w:p>
    <w:p w:rsidR="00307CC4" w:rsidRPr="003A7619" w:rsidRDefault="00307CC4" w:rsidP="003A7619">
      <w:pPr>
        <w:pStyle w:val="ListParagraph"/>
        <w:numPr>
          <w:ilvl w:val="0"/>
          <w:numId w:val="37"/>
        </w:numPr>
        <w:rPr>
          <w:szCs w:val="18"/>
          <w:lang w:val="en-GB"/>
        </w:rPr>
      </w:pPr>
      <w:r w:rsidRPr="003A7619">
        <w:rPr>
          <w:szCs w:val="18"/>
          <w:lang w:val="en-GB"/>
        </w:rPr>
        <w:t>1 CPU</w:t>
      </w:r>
    </w:p>
    <w:p w:rsidR="00307CC4" w:rsidRPr="003A7619" w:rsidRDefault="00307CC4" w:rsidP="003A7619">
      <w:pPr>
        <w:pStyle w:val="ListParagraph"/>
        <w:numPr>
          <w:ilvl w:val="0"/>
          <w:numId w:val="37"/>
        </w:numPr>
        <w:rPr>
          <w:szCs w:val="18"/>
          <w:lang w:val="en-GB"/>
        </w:rPr>
      </w:pPr>
      <w:r w:rsidRPr="003A7619">
        <w:rPr>
          <w:szCs w:val="18"/>
          <w:lang w:val="en-GB"/>
        </w:rPr>
        <w:t>No disk space requirement</w:t>
      </w:r>
    </w:p>
    <w:p w:rsidR="005C4CDB" w:rsidRPr="00DC31FC" w:rsidRDefault="005C4CDB" w:rsidP="00AC6BB0">
      <w:pPr>
        <w:pStyle w:val="Heading2"/>
        <w:numPr>
          <w:ilvl w:val="1"/>
          <w:numId w:val="6"/>
        </w:numPr>
        <w:rPr>
          <w:lang w:val="en-GB"/>
        </w:rPr>
      </w:pPr>
      <w:bookmarkStart w:id="101" w:name="_Toc350263549"/>
      <w:r w:rsidRPr="00417548">
        <w:rPr>
          <w:lang w:val="en-GB"/>
        </w:rPr>
        <w:t>Design standards, conventions and procedures</w:t>
      </w:r>
      <w:bookmarkEnd w:id="101"/>
    </w:p>
    <w:p w:rsidR="00E67AAC" w:rsidRPr="003A7619" w:rsidRDefault="00E67AAC" w:rsidP="00E67AAC">
      <w:pPr>
        <w:rPr>
          <w:rFonts w:ascii="Verdana" w:hAnsi="Verdana"/>
          <w:sz w:val="18"/>
          <w:szCs w:val="18"/>
          <w:lang w:val="en-GB"/>
        </w:rPr>
      </w:pPr>
      <w:r w:rsidRPr="003A7619">
        <w:rPr>
          <w:rFonts w:ascii="Verdana" w:hAnsi="Verdana"/>
          <w:sz w:val="18"/>
          <w:szCs w:val="18"/>
          <w:lang w:val="en-GB"/>
        </w:rPr>
        <w:t>This section summarizes the software methods adopted for the architectural and the detailed design.</w:t>
      </w:r>
    </w:p>
    <w:p w:rsidR="00E67AAC" w:rsidRPr="00E67AAC" w:rsidRDefault="00E67AAC" w:rsidP="00E67AAC">
      <w:pPr>
        <w:pStyle w:val="Heading3"/>
      </w:pPr>
      <w:bookmarkStart w:id="102" w:name="_Toc350263550"/>
      <w:r w:rsidRPr="00E67AAC">
        <w:t>Software architectural design method</w:t>
      </w:r>
      <w:bookmarkEnd w:id="102"/>
    </w:p>
    <w:p w:rsidR="00E67AAC" w:rsidRPr="003A7619" w:rsidRDefault="00E67AAC" w:rsidP="00E67AAC">
      <w:pPr>
        <w:rPr>
          <w:rFonts w:ascii="Verdana" w:hAnsi="Verdana"/>
          <w:sz w:val="18"/>
          <w:szCs w:val="18"/>
          <w:lang w:val="en-GB"/>
        </w:rPr>
      </w:pPr>
      <w:r w:rsidRPr="003A7619">
        <w:rPr>
          <w:rFonts w:ascii="Verdana" w:hAnsi="Verdana"/>
          <w:sz w:val="18"/>
          <w:szCs w:val="18"/>
          <w:lang w:val="en-GB"/>
        </w:rPr>
        <w:t xml:space="preserve">UML </w:t>
      </w:r>
      <w:r w:rsidR="006B230C" w:rsidRPr="003A7619">
        <w:rPr>
          <w:rFonts w:ascii="Verdana" w:hAnsi="Verdana"/>
          <w:sz w:val="18"/>
          <w:szCs w:val="18"/>
          <w:lang w:val="en-GB"/>
        </w:rPr>
        <w:t xml:space="preserve">is used </w:t>
      </w:r>
      <w:r w:rsidRPr="003A7619">
        <w:rPr>
          <w:rFonts w:ascii="Verdana" w:hAnsi="Verdana"/>
          <w:sz w:val="18"/>
          <w:szCs w:val="18"/>
          <w:lang w:val="en-GB"/>
        </w:rPr>
        <w:t xml:space="preserve">as the </w:t>
      </w:r>
      <w:r w:rsidR="00CB264D" w:rsidRPr="003A7619">
        <w:rPr>
          <w:rFonts w:ascii="Verdana" w:hAnsi="Verdana"/>
          <w:sz w:val="18"/>
          <w:szCs w:val="18"/>
          <w:lang w:val="en-GB"/>
        </w:rPr>
        <w:t>modelling</w:t>
      </w:r>
      <w:r w:rsidRPr="003A7619">
        <w:rPr>
          <w:rFonts w:ascii="Verdana" w:hAnsi="Verdana"/>
          <w:sz w:val="18"/>
          <w:szCs w:val="18"/>
          <w:lang w:val="en-GB"/>
        </w:rPr>
        <w:t xml:space="preserve"> language: UML is unambiguous and therefore very effective for communication within the team and outside of the team. Version 2.0 of UML is used in this project.</w:t>
      </w:r>
    </w:p>
    <w:p w:rsidR="00E67AAC" w:rsidRPr="00E67AAC" w:rsidRDefault="00E67AAC" w:rsidP="00E67AAC">
      <w:pPr>
        <w:pStyle w:val="Heading3"/>
      </w:pPr>
      <w:bookmarkStart w:id="103" w:name="_Toc350263551"/>
      <w:r w:rsidRPr="00E67AAC">
        <w:t>Code documentation standards</w:t>
      </w:r>
      <w:bookmarkEnd w:id="103"/>
    </w:p>
    <w:p w:rsidR="00E67AAC" w:rsidRPr="003A7619" w:rsidRDefault="00E67AAC" w:rsidP="00E67AAC">
      <w:pPr>
        <w:rPr>
          <w:rFonts w:ascii="Verdana" w:hAnsi="Verdana"/>
          <w:sz w:val="18"/>
          <w:szCs w:val="18"/>
          <w:lang w:val="en-GB"/>
        </w:rPr>
      </w:pPr>
      <w:r w:rsidRPr="003A7619">
        <w:rPr>
          <w:rFonts w:ascii="Verdana" w:hAnsi="Verdana"/>
          <w:sz w:val="18"/>
          <w:szCs w:val="18"/>
          <w:lang w:val="en-GB"/>
        </w:rPr>
        <w:t xml:space="preserve">JSDoc (Documentation generator for Javascript) is used for code documentation. See </w:t>
      </w:r>
      <w:hyperlink r:id="rId12" w:history="1">
        <w:r w:rsidRPr="003A7619">
          <w:rPr>
            <w:rFonts w:ascii="Verdana" w:hAnsi="Verdana"/>
            <w:sz w:val="18"/>
            <w:szCs w:val="18"/>
          </w:rPr>
          <w:t>http://code.google.com/p/jsdoc-toolkit/w/list</w:t>
        </w:r>
      </w:hyperlink>
      <w:r w:rsidRPr="003A7619">
        <w:rPr>
          <w:rFonts w:ascii="Verdana" w:hAnsi="Verdana"/>
          <w:sz w:val="18"/>
          <w:szCs w:val="18"/>
          <w:lang w:val="en-GB"/>
        </w:rPr>
        <w:t xml:space="preserve"> for the list of tags.</w:t>
      </w:r>
    </w:p>
    <w:p w:rsidR="005C4CDB" w:rsidRDefault="005C4CDB" w:rsidP="008C1922">
      <w:pPr>
        <w:pStyle w:val="Heading1"/>
        <w:rPr>
          <w:lang w:val="en-GB"/>
        </w:rPr>
      </w:pPr>
      <w:bookmarkStart w:id="104" w:name="_Toc350263552"/>
      <w:r w:rsidRPr="00417548">
        <w:rPr>
          <w:lang w:val="en-GB"/>
        </w:rPr>
        <w:lastRenderedPageBreak/>
        <w:t>Software design</w:t>
      </w:r>
      <w:bookmarkEnd w:id="104"/>
    </w:p>
    <w:p w:rsidR="005C4CDB" w:rsidRPr="00417548" w:rsidRDefault="005C4CDB" w:rsidP="00AC6BB0">
      <w:pPr>
        <w:pStyle w:val="Heading2"/>
        <w:numPr>
          <w:ilvl w:val="1"/>
          <w:numId w:val="6"/>
        </w:numPr>
        <w:rPr>
          <w:lang w:val="en-GB"/>
        </w:rPr>
      </w:pPr>
      <w:bookmarkStart w:id="105" w:name="_Toc350263553"/>
      <w:r w:rsidRPr="00417548">
        <w:rPr>
          <w:lang w:val="en-GB"/>
        </w:rPr>
        <w:t>General</w:t>
      </w:r>
      <w:bookmarkEnd w:id="105"/>
    </w:p>
    <w:p w:rsidR="005D0FDB" w:rsidRPr="00C0475F" w:rsidRDefault="005D0FDB" w:rsidP="005D0FDB">
      <w:pPr>
        <w:rPr>
          <w:rFonts w:ascii="Verdana" w:hAnsi="Verdana"/>
          <w:sz w:val="18"/>
          <w:szCs w:val="18"/>
          <w:lang w:val="en-GB"/>
        </w:rPr>
      </w:pPr>
      <w:r w:rsidRPr="00C0475F">
        <w:rPr>
          <w:rFonts w:ascii="Verdana" w:hAnsi="Verdana"/>
          <w:sz w:val="18"/>
          <w:szCs w:val="18"/>
          <w:lang w:val="en-GB"/>
        </w:rPr>
        <w:t xml:space="preserve">The Web Client software is based on HTML/CSS/Javascript technologies. Javascript is the central technology, HTML and CSS being resources manipulated by Javascript code. Web application are now becoming more and more complex and design methodology being used for </w:t>
      </w:r>
      <w:r w:rsidR="00CB264D" w:rsidRPr="00C0475F">
        <w:rPr>
          <w:rFonts w:ascii="Verdana" w:hAnsi="Verdana"/>
          <w:sz w:val="18"/>
          <w:szCs w:val="18"/>
          <w:lang w:val="en-GB"/>
        </w:rPr>
        <w:t>languages</w:t>
      </w:r>
      <w:r w:rsidRPr="00C0475F">
        <w:rPr>
          <w:rFonts w:ascii="Verdana" w:hAnsi="Verdana"/>
          <w:sz w:val="18"/>
          <w:szCs w:val="18"/>
          <w:lang w:val="en-GB"/>
        </w:rPr>
        <w:t xml:space="preserve"> as Java are now used to develop an easy to maintain web application.</w:t>
      </w:r>
    </w:p>
    <w:p w:rsidR="005D0FDB" w:rsidRPr="00C0475F" w:rsidRDefault="005D0FDB" w:rsidP="005D0FDB">
      <w:pPr>
        <w:rPr>
          <w:rFonts w:ascii="Verdana" w:hAnsi="Verdana"/>
          <w:sz w:val="18"/>
          <w:szCs w:val="18"/>
          <w:lang w:val="en-GB"/>
        </w:rPr>
      </w:pPr>
      <w:r w:rsidRPr="00C0475F">
        <w:rPr>
          <w:rFonts w:ascii="Verdana" w:hAnsi="Verdana"/>
          <w:sz w:val="18"/>
          <w:szCs w:val="18"/>
          <w:lang w:val="en-GB"/>
        </w:rPr>
        <w:t xml:space="preserve">Javascript is a very flexible oriented object </w:t>
      </w:r>
      <w:r w:rsidR="00CB264D" w:rsidRPr="00C0475F">
        <w:rPr>
          <w:rFonts w:ascii="Verdana" w:hAnsi="Verdana"/>
          <w:sz w:val="18"/>
          <w:szCs w:val="18"/>
          <w:lang w:val="en-GB"/>
        </w:rPr>
        <w:t>language</w:t>
      </w:r>
      <w:r w:rsidRPr="00C0475F">
        <w:rPr>
          <w:rFonts w:ascii="Verdana" w:hAnsi="Verdana"/>
          <w:sz w:val="18"/>
          <w:szCs w:val="18"/>
          <w:lang w:val="en-GB"/>
        </w:rPr>
        <w:t xml:space="preserve"> but it does not have a “class” concept. Nevertheless, Javascript can simulate the class concept using well known methodology (function constructor to summarize). In the rest of the document, we are going to speak about class even if technically it is a little bit different.</w:t>
      </w:r>
      <w:r w:rsidR="002F0A24">
        <w:rPr>
          <w:rFonts w:ascii="Verdana" w:hAnsi="Verdana"/>
          <w:sz w:val="18"/>
          <w:szCs w:val="18"/>
          <w:lang w:val="en-GB"/>
        </w:rPr>
        <w:t xml:space="preserve"> The paragraph </w:t>
      </w:r>
      <w:r w:rsidR="002F0A24">
        <w:rPr>
          <w:rFonts w:ascii="Verdana" w:hAnsi="Verdana"/>
          <w:sz w:val="18"/>
          <w:szCs w:val="18"/>
          <w:lang w:val="en-GB"/>
        </w:rPr>
        <w:fldChar w:fldCharType="begin"/>
      </w:r>
      <w:r w:rsidR="002F0A24">
        <w:rPr>
          <w:rFonts w:ascii="Verdana" w:hAnsi="Verdana"/>
          <w:sz w:val="18"/>
          <w:szCs w:val="18"/>
          <w:lang w:val="en-GB"/>
        </w:rPr>
        <w:instrText xml:space="preserve"> REF _Ref338942660 \r \h </w:instrText>
      </w:r>
      <w:r w:rsidR="002F0A24">
        <w:rPr>
          <w:rFonts w:ascii="Verdana" w:hAnsi="Verdana"/>
          <w:sz w:val="18"/>
          <w:szCs w:val="18"/>
          <w:lang w:val="en-GB"/>
        </w:rPr>
      </w:r>
      <w:r w:rsidR="002F0A24">
        <w:rPr>
          <w:rFonts w:ascii="Verdana" w:hAnsi="Verdana"/>
          <w:sz w:val="18"/>
          <w:szCs w:val="18"/>
          <w:lang w:val="en-GB"/>
        </w:rPr>
        <w:fldChar w:fldCharType="separate"/>
      </w:r>
      <w:r w:rsidR="002F0A24">
        <w:rPr>
          <w:rFonts w:ascii="Verdana" w:hAnsi="Verdana"/>
          <w:sz w:val="18"/>
          <w:szCs w:val="18"/>
          <w:lang w:val="en-GB"/>
        </w:rPr>
        <w:t>5.3.1</w:t>
      </w:r>
      <w:r w:rsidR="002F0A24">
        <w:rPr>
          <w:rFonts w:ascii="Verdana" w:hAnsi="Verdana"/>
          <w:sz w:val="18"/>
          <w:szCs w:val="18"/>
          <w:lang w:val="en-GB"/>
        </w:rPr>
        <w:fldChar w:fldCharType="end"/>
      </w:r>
      <w:r w:rsidR="002F0A24">
        <w:rPr>
          <w:rFonts w:ascii="Verdana" w:hAnsi="Verdana"/>
          <w:sz w:val="18"/>
          <w:szCs w:val="18"/>
          <w:lang w:val="en-GB"/>
        </w:rPr>
        <w:t xml:space="preserve"> describes more precisely how to build modular and easy to maintain web applications in Javascript.</w:t>
      </w:r>
    </w:p>
    <w:p w:rsidR="005D0FDB" w:rsidRPr="00C0475F" w:rsidRDefault="005D0FDB" w:rsidP="00C0475F">
      <w:pPr>
        <w:rPr>
          <w:rFonts w:ascii="Verdana" w:hAnsi="Verdana"/>
          <w:sz w:val="18"/>
          <w:szCs w:val="18"/>
          <w:lang w:val="en-GB"/>
        </w:rPr>
      </w:pPr>
    </w:p>
    <w:p w:rsidR="005C4CDB" w:rsidRDefault="005C4CDB" w:rsidP="00AC6BB0">
      <w:pPr>
        <w:pStyle w:val="Heading2"/>
        <w:numPr>
          <w:ilvl w:val="1"/>
          <w:numId w:val="6"/>
        </w:numPr>
        <w:rPr>
          <w:lang w:val="en-GB"/>
        </w:rPr>
      </w:pPr>
      <w:bookmarkStart w:id="106" w:name="_Toc350263554"/>
      <w:r w:rsidRPr="00417548">
        <w:rPr>
          <w:lang w:val="en-GB"/>
        </w:rPr>
        <w:t>Overall architecture</w:t>
      </w:r>
      <w:bookmarkEnd w:id="106"/>
    </w:p>
    <w:p w:rsidR="002B56D4" w:rsidRDefault="002B56D4" w:rsidP="002B56D4">
      <w:pPr>
        <w:rPr>
          <w:rFonts w:ascii="Verdana" w:hAnsi="Verdana"/>
          <w:sz w:val="18"/>
          <w:szCs w:val="18"/>
          <w:lang w:val="en-GB"/>
        </w:rPr>
      </w:pPr>
      <w:r w:rsidRPr="00C0475F">
        <w:rPr>
          <w:rFonts w:ascii="Verdana" w:hAnsi="Verdana"/>
          <w:sz w:val="18"/>
          <w:szCs w:val="18"/>
          <w:lang w:val="en-GB"/>
        </w:rPr>
        <w:t>The following picture reports the first level decomposition of ngEO Web User Client components.</w:t>
      </w:r>
    </w:p>
    <w:p w:rsidR="00F76908" w:rsidRPr="00C0475F" w:rsidRDefault="00F76908" w:rsidP="002B56D4">
      <w:pPr>
        <w:rPr>
          <w:rFonts w:ascii="Verdana" w:hAnsi="Verdana"/>
          <w:sz w:val="18"/>
          <w:szCs w:val="18"/>
          <w:lang w:val="en-GB"/>
        </w:rPr>
      </w:pPr>
      <w:r>
        <w:rPr>
          <w:rFonts w:ascii="Verdana" w:hAnsi="Verdana"/>
          <w:sz w:val="18"/>
          <w:szCs w:val="18"/>
          <w:lang w:val="en-GB"/>
        </w:rPr>
        <w:t xml:space="preserve">The components are already described in paragraph </w:t>
      </w:r>
      <w:r>
        <w:rPr>
          <w:rFonts w:ascii="Verdana" w:hAnsi="Verdana"/>
          <w:sz w:val="18"/>
          <w:szCs w:val="18"/>
          <w:lang w:val="en-GB"/>
        </w:rPr>
        <w:fldChar w:fldCharType="begin"/>
      </w:r>
      <w:r>
        <w:rPr>
          <w:rFonts w:ascii="Verdana" w:hAnsi="Verdana"/>
          <w:sz w:val="18"/>
          <w:szCs w:val="18"/>
          <w:lang w:val="en-GB"/>
        </w:rPr>
        <w:instrText xml:space="preserve"> REF _Ref338945056 \r \h </w:instrText>
      </w:r>
      <w:r>
        <w:rPr>
          <w:rFonts w:ascii="Verdana" w:hAnsi="Verdana"/>
          <w:sz w:val="18"/>
          <w:szCs w:val="18"/>
          <w:lang w:val="en-GB"/>
        </w:rPr>
      </w:r>
      <w:r>
        <w:rPr>
          <w:rFonts w:ascii="Verdana" w:hAnsi="Verdana"/>
          <w:sz w:val="18"/>
          <w:szCs w:val="18"/>
          <w:lang w:val="en-GB"/>
        </w:rPr>
        <w:fldChar w:fldCharType="separate"/>
      </w:r>
      <w:r>
        <w:rPr>
          <w:rFonts w:ascii="Verdana" w:hAnsi="Verdana"/>
          <w:sz w:val="18"/>
          <w:szCs w:val="18"/>
          <w:lang w:val="en-GB"/>
        </w:rPr>
        <w:t>4.1</w:t>
      </w:r>
      <w:r>
        <w:rPr>
          <w:rFonts w:ascii="Verdana" w:hAnsi="Verdana"/>
          <w:sz w:val="18"/>
          <w:szCs w:val="18"/>
          <w:lang w:val="en-GB"/>
        </w:rPr>
        <w:fldChar w:fldCharType="end"/>
      </w:r>
      <w:r>
        <w:rPr>
          <w:rFonts w:ascii="Verdana" w:hAnsi="Verdana"/>
          <w:sz w:val="18"/>
          <w:szCs w:val="18"/>
          <w:lang w:val="en-GB"/>
        </w:rPr>
        <w:t>.</w:t>
      </w:r>
    </w:p>
    <w:p w:rsidR="002B56D4" w:rsidRDefault="002B56D4" w:rsidP="002B56D4">
      <w:pPr>
        <w:keepNext/>
        <w:jc w:val="center"/>
      </w:pPr>
      <w:r>
        <w:rPr>
          <w:noProof/>
          <w:lang w:val="fr-FR" w:eastAsia="fr-FR"/>
        </w:rPr>
        <w:lastRenderedPageBreak/>
        <w:drawing>
          <wp:inline distT="0" distB="0" distL="0" distR="0" wp14:anchorId="399E1FFA" wp14:editId="023D8919">
            <wp:extent cx="5908040" cy="5215890"/>
            <wp:effectExtent l="0" t="0" r="0" b="0"/>
            <wp:docPr id="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8040" cy="5215890"/>
                    </a:xfrm>
                    <a:prstGeom prst="rect">
                      <a:avLst/>
                    </a:prstGeom>
                    <a:noFill/>
                    <a:ln>
                      <a:noFill/>
                    </a:ln>
                  </pic:spPr>
                </pic:pic>
              </a:graphicData>
            </a:graphic>
          </wp:inline>
        </w:drawing>
      </w:r>
    </w:p>
    <w:p w:rsidR="002B56D4" w:rsidRDefault="002B56D4" w:rsidP="002B56D4">
      <w:pPr>
        <w:pStyle w:val="Caption"/>
      </w:pPr>
      <w:bookmarkStart w:id="107" w:name="_Toc325216647"/>
      <w:bookmarkStart w:id="108" w:name="_Toc350263638"/>
      <w:r>
        <w:t xml:space="preserve">Figure </w:t>
      </w:r>
      <w:r>
        <w:fldChar w:fldCharType="begin"/>
      </w:r>
      <w:r>
        <w:instrText xml:space="preserve"> SEQ Figure \* ARABIC </w:instrText>
      </w:r>
      <w:r>
        <w:fldChar w:fldCharType="separate"/>
      </w:r>
      <w:r w:rsidR="00E01D31">
        <w:rPr>
          <w:noProof/>
        </w:rPr>
        <w:t>2</w:t>
      </w:r>
      <w:r>
        <w:fldChar w:fldCharType="end"/>
      </w:r>
      <w:r w:rsidR="00CB264D">
        <w:t xml:space="preserve"> </w:t>
      </w:r>
      <w:r>
        <w:t xml:space="preserve">ngEO Web User Client </w:t>
      </w:r>
      <w:r w:rsidR="00CB264D">
        <w:t>A</w:t>
      </w:r>
      <w:r>
        <w:t>rchitecture</w:t>
      </w:r>
      <w:bookmarkEnd w:id="107"/>
      <w:bookmarkEnd w:id="108"/>
    </w:p>
    <w:p w:rsidR="002B56D4" w:rsidRDefault="002B56D4" w:rsidP="002B56D4"/>
    <w:p w:rsidR="002B56D4" w:rsidRPr="00417548" w:rsidRDefault="002B56D4" w:rsidP="0074563E">
      <w:pPr>
        <w:spacing w:before="60" w:after="60" w:line="240" w:lineRule="auto"/>
        <w:ind w:left="705" w:hanging="705"/>
        <w:rPr>
          <w:rFonts w:ascii="Verdana" w:eastAsia="Times New Roman" w:hAnsi="Verdana" w:cs="Times New Roman"/>
          <w:sz w:val="18"/>
          <w:szCs w:val="24"/>
          <w:lang w:val="en-GB"/>
        </w:rPr>
      </w:pPr>
    </w:p>
    <w:p w:rsidR="005C4CDB" w:rsidRPr="00417548" w:rsidRDefault="005C4CDB" w:rsidP="00AC6BB0">
      <w:pPr>
        <w:pStyle w:val="Heading2"/>
        <w:numPr>
          <w:ilvl w:val="1"/>
          <w:numId w:val="6"/>
        </w:numPr>
        <w:rPr>
          <w:lang w:val="en-GB"/>
        </w:rPr>
      </w:pPr>
      <w:bookmarkStart w:id="109" w:name="_Toc350263555"/>
      <w:r w:rsidRPr="00417548">
        <w:rPr>
          <w:lang w:val="en-GB"/>
        </w:rPr>
        <w:t>Software components design - General</w:t>
      </w:r>
      <w:bookmarkEnd w:id="109"/>
    </w:p>
    <w:p w:rsidR="00BC6C0F" w:rsidRDefault="00BC6C0F" w:rsidP="00C7007E">
      <w:pPr>
        <w:pStyle w:val="Heading3"/>
      </w:pPr>
      <w:bookmarkStart w:id="110" w:name="_Ref338942660"/>
      <w:bookmarkStart w:id="111" w:name="_Toc350263556"/>
      <w:r>
        <w:t>Modular javascript: RequireJS</w:t>
      </w:r>
      <w:bookmarkEnd w:id="110"/>
      <w:bookmarkEnd w:id="111"/>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An application is said to be modular if it is composed of a set of highly decoupled, distinct pieces of functionality stored in modules. Loose coupling facilitates easier maintainability of applications by removing dependencies where possible. With a modular system, it is quite easy to see how changes to one part of a system may affect another</w:t>
      </w:r>
      <w:r w:rsidR="00F753A0" w:rsidRPr="00B421BF">
        <w:rPr>
          <w:rFonts w:ascii="Verdana" w:eastAsia="Times New Roman" w:hAnsi="Verdana" w:cs="Times New Roman"/>
          <w:sz w:val="18"/>
          <w:szCs w:val="24"/>
          <w:lang w:val="en-GB"/>
        </w:rPr>
        <w:t xml:space="preserve"> and is fundamental when dealing with a medium to large code base.</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Unlike some more traditional programming languages however, Javascript doesn't provide developers with the means to import such modules of code in a clean, organized manner. The traditional approach is to integrate Javascript files using script tag in the main HTML page. There is no clean way to handle dependency management.</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Hopefully, Javascript developer’s community has built new and standardised solutions to this problem. Among these solutions, RequireJS</w:t>
      </w:r>
      <w:r w:rsidR="00677D95" w:rsidRPr="00B421BF">
        <w:rPr>
          <w:rFonts w:ascii="Verdana" w:eastAsia="Times New Roman" w:hAnsi="Verdana" w:cs="Times New Roman"/>
          <w:sz w:val="18"/>
          <w:szCs w:val="24"/>
          <w:lang w:val="en-GB"/>
        </w:rPr>
        <w:t xml:space="preserve"> ([WR.1])</w:t>
      </w:r>
      <w:r w:rsidR="00F753A0" w:rsidRPr="00B421BF">
        <w:rPr>
          <w:rFonts w:ascii="Verdana" w:eastAsia="Times New Roman" w:hAnsi="Verdana" w:cs="Times New Roman"/>
          <w:sz w:val="18"/>
          <w:szCs w:val="24"/>
          <w:lang w:val="en-GB"/>
        </w:rPr>
        <w:t xml:space="preserve"> is used for ngEO Web Client</w:t>
      </w:r>
      <w:r w:rsidRPr="00B421BF">
        <w:rPr>
          <w:rFonts w:ascii="Verdana" w:eastAsia="Times New Roman" w:hAnsi="Verdana" w:cs="Times New Roman"/>
          <w:sz w:val="18"/>
          <w:szCs w:val="24"/>
          <w:lang w:val="en-GB"/>
        </w:rPr>
        <w:t xml:space="preserve">. RequireJS </w:t>
      </w:r>
      <w:r w:rsidR="00F753A0" w:rsidRPr="00B421BF">
        <w:rPr>
          <w:rFonts w:ascii="Verdana" w:eastAsia="Times New Roman" w:hAnsi="Verdana" w:cs="Times New Roman"/>
          <w:sz w:val="18"/>
          <w:szCs w:val="24"/>
          <w:lang w:val="en-GB"/>
        </w:rPr>
        <w:t xml:space="preserve">is an </w:t>
      </w:r>
      <w:r w:rsidR="00F753A0" w:rsidRPr="00B421BF">
        <w:rPr>
          <w:rFonts w:ascii="Verdana" w:eastAsia="Times New Roman" w:hAnsi="Verdana" w:cs="Times New Roman"/>
          <w:sz w:val="18"/>
          <w:szCs w:val="24"/>
          <w:lang w:val="en-GB"/>
        </w:rPr>
        <w:lastRenderedPageBreak/>
        <w:t>implementation of</w:t>
      </w:r>
      <w:r w:rsidRPr="00B421BF">
        <w:rPr>
          <w:rFonts w:ascii="Verdana" w:eastAsia="Times New Roman" w:hAnsi="Verdana" w:cs="Times New Roman"/>
          <w:sz w:val="18"/>
          <w:szCs w:val="24"/>
          <w:lang w:val="en-GB"/>
        </w:rPr>
        <w:t xml:space="preserve"> the Asynchronous Module Definition (AMD) specification. This specification is supported by various projects: Dojo (1.7), MooTools (2.0), Firebug (1.8) and jQuery (1.7). </w:t>
      </w:r>
    </w:p>
    <w:p w:rsidR="00F753A0"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The AMD specification is powerful but still quite simple. The two key concepts are the idea of a </w:t>
      </w:r>
      <w:r w:rsidRPr="002E479B">
        <w:rPr>
          <w:rFonts w:ascii="Verdana" w:eastAsia="Times New Roman" w:hAnsi="Verdana" w:cs="Times New Roman"/>
          <w:i/>
          <w:sz w:val="18"/>
          <w:szCs w:val="24"/>
          <w:lang w:val="en-GB"/>
        </w:rPr>
        <w:t>define</w:t>
      </w:r>
      <w:r w:rsidRPr="00B421BF">
        <w:rPr>
          <w:rFonts w:ascii="Verdana" w:eastAsia="Times New Roman" w:hAnsi="Verdana" w:cs="Times New Roman"/>
          <w:sz w:val="18"/>
          <w:szCs w:val="24"/>
          <w:lang w:val="en-GB"/>
        </w:rPr>
        <w:t xml:space="preserve"> method for facilitating module definition and handling dependency loading. The main entry point of the applications uses </w:t>
      </w:r>
      <w:r w:rsidRPr="002E479B">
        <w:rPr>
          <w:rFonts w:ascii="Verdana" w:eastAsia="Times New Roman" w:hAnsi="Verdana" w:cs="Times New Roman"/>
          <w:i/>
          <w:sz w:val="18"/>
          <w:szCs w:val="24"/>
          <w:lang w:val="en-GB"/>
        </w:rPr>
        <w:t>require</w:t>
      </w:r>
      <w:r w:rsidRPr="00B421BF">
        <w:rPr>
          <w:rFonts w:ascii="Verdana" w:eastAsia="Times New Roman" w:hAnsi="Verdana" w:cs="Times New Roman"/>
          <w:sz w:val="18"/>
          <w:szCs w:val="24"/>
          <w:lang w:val="en-GB"/>
        </w:rPr>
        <w:t xml:space="preserve"> for all main dependencies.</w:t>
      </w:r>
      <w:r w:rsidR="00677D95" w:rsidRPr="00B421BF">
        <w:rPr>
          <w:rFonts w:ascii="Verdana" w:eastAsia="Times New Roman" w:hAnsi="Verdana" w:cs="Times New Roman"/>
          <w:sz w:val="18"/>
          <w:szCs w:val="24"/>
          <w:lang w:val="en-GB"/>
        </w:rPr>
        <w:t xml:space="preserve"> </w:t>
      </w:r>
    </w:p>
    <w:p w:rsidR="00BC6C0F" w:rsidRPr="00B421BF" w:rsidRDefault="00F753A0"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For ngEO Web Client, a module can</w:t>
      </w:r>
      <w:r w:rsidR="00B421BF">
        <w:rPr>
          <w:rFonts w:ascii="Verdana" w:eastAsia="Times New Roman" w:hAnsi="Verdana" w:cs="Times New Roman"/>
          <w:sz w:val="18"/>
          <w:szCs w:val="24"/>
          <w:lang w:val="en-GB"/>
        </w:rPr>
        <w:t xml:space="preserve"> have the following behaviour</w:t>
      </w:r>
      <w:r w:rsidR="00677D95" w:rsidRPr="00B421BF">
        <w:rPr>
          <w:rFonts w:ascii="Verdana" w:eastAsia="Times New Roman" w:hAnsi="Verdana" w:cs="Times New Roman"/>
          <w:sz w:val="18"/>
          <w:szCs w:val="24"/>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w:t>
      </w:r>
      <w:r w:rsidR="00677D95" w:rsidRPr="00B421BF">
        <w:rPr>
          <w:lang w:val="en-GB"/>
        </w:rPr>
        <w:t>plain</w:t>
      </w:r>
      <w:r w:rsidR="002F0A24" w:rsidRPr="00B421BF">
        <w:rPr>
          <w:lang w:val="en-GB"/>
        </w:rPr>
        <w:t xml:space="preserve"> obj</w:t>
      </w:r>
      <w:r w:rsidR="00677D95" w:rsidRPr="00B421BF">
        <w:rPr>
          <w:lang w:val="en-GB"/>
        </w:rPr>
        <w:t>ect, with different methods, identical to</w:t>
      </w:r>
      <w:r w:rsidR="002F0A24" w:rsidRPr="00B421BF">
        <w:rPr>
          <w:lang w:val="en-GB"/>
        </w:rPr>
        <w:t xml:space="preserve"> a singleton in Java</w:t>
      </w:r>
      <w:r w:rsidRPr="00B421BF">
        <w:rPr>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function constructor, </w:t>
      </w:r>
      <w:r w:rsidRPr="00B421BF">
        <w:rPr>
          <w:lang w:val="en-GB"/>
        </w:rPr>
        <w:t xml:space="preserve">identical to a </w:t>
      </w:r>
      <w:r w:rsidR="002F0A24" w:rsidRPr="00B421BF">
        <w:rPr>
          <w:lang w:val="en-GB"/>
        </w:rPr>
        <w:t>class in Java</w:t>
      </w:r>
      <w:r w:rsidRPr="00B421BF">
        <w:rPr>
          <w:lang w:val="en-GB"/>
        </w:rPr>
        <w:t>;</w:t>
      </w:r>
    </w:p>
    <w:p w:rsidR="002F0A24" w:rsidRPr="00B421BF" w:rsidRDefault="002F0A24" w:rsidP="00B421BF">
      <w:pPr>
        <w:pStyle w:val="ListParagraph"/>
        <w:numPr>
          <w:ilvl w:val="0"/>
          <w:numId w:val="45"/>
        </w:numPr>
        <w:rPr>
          <w:lang w:val="en-GB"/>
        </w:rPr>
      </w:pPr>
      <w:r w:rsidRPr="00B421BF">
        <w:rPr>
          <w:lang w:val="en-GB"/>
        </w:rPr>
        <w:t>Define a jQuery plugin, registered into the jQuery global object</w:t>
      </w:r>
      <w:r w:rsidR="00F753A0" w:rsidRPr="00B421BF">
        <w:rPr>
          <w:lang w:val="en-GB"/>
        </w:rPr>
        <w:t>; return nothing in that case.</w:t>
      </w:r>
    </w:p>
    <w:p w:rsidR="002F0A24" w:rsidRPr="002F0A24" w:rsidRDefault="002F0A24" w:rsidP="00BC6C0F">
      <w:pPr>
        <w:rPr>
          <w:lang w:val="en-GB"/>
        </w:rPr>
      </w:pPr>
    </w:p>
    <w:p w:rsidR="00B10077" w:rsidRDefault="00552E8F" w:rsidP="00C7007E">
      <w:pPr>
        <w:pStyle w:val="Heading3"/>
      </w:pPr>
      <w:bookmarkStart w:id="112" w:name="_Toc350263557"/>
      <w:r>
        <w:t>User Interface</w:t>
      </w:r>
      <w:bookmarkEnd w:id="112"/>
    </w:p>
    <w:p w:rsidR="00552E8F" w:rsidRPr="00552E8F" w:rsidRDefault="00552E8F" w:rsidP="00552E8F">
      <w:pPr>
        <w:pStyle w:val="Heading4"/>
      </w:pPr>
      <w:bookmarkStart w:id="113" w:name="_Toc350263558"/>
      <w:r>
        <w:t>Core</w:t>
      </w:r>
      <w:bookmarkEnd w:id="113"/>
    </w:p>
    <w:p w:rsidR="00B10077" w:rsidRPr="00C7007E" w:rsidRDefault="00B10077" w:rsidP="00B10077">
      <w:pPr>
        <w:spacing w:before="60" w:after="60" w:line="240" w:lineRule="auto"/>
        <w:rPr>
          <w:lang w:val="en-GB"/>
        </w:rPr>
      </w:pPr>
      <w:r w:rsidRPr="00CE00A9">
        <w:rPr>
          <w:rFonts w:ascii="Verdana" w:eastAsia="Times New Roman" w:hAnsi="Verdana" w:cs="Times New Roman"/>
          <w:sz w:val="18"/>
          <w:szCs w:val="24"/>
          <w:lang w:val="en-GB"/>
        </w:rPr>
        <w:t xml:space="preserve">The component consists of </w:t>
      </w:r>
      <w:r>
        <w:rPr>
          <w:rFonts w:ascii="Verdana" w:eastAsia="Times New Roman" w:hAnsi="Verdana" w:cs="Times New Roman"/>
          <w:sz w:val="18"/>
          <w:szCs w:val="24"/>
          <w:lang w:val="en-GB"/>
        </w:rPr>
        <w:t>a</w:t>
      </w:r>
      <w:r w:rsidRPr="00C7007E">
        <w:rPr>
          <w:lang w:val="en-GB"/>
        </w:rPr>
        <w:t xml:space="preserve"> home page that defines the main layout of the user interface:</w:t>
      </w:r>
    </w:p>
    <w:p w:rsidR="00B10077" w:rsidRPr="00C7007E" w:rsidRDefault="00B10077" w:rsidP="00B10077">
      <w:pPr>
        <w:pStyle w:val="ListParagraph"/>
        <w:numPr>
          <w:ilvl w:val="0"/>
          <w:numId w:val="13"/>
        </w:numPr>
        <w:rPr>
          <w:lang w:val="en-GB"/>
        </w:rPr>
      </w:pPr>
      <w:r w:rsidRPr="00C7007E">
        <w:rPr>
          <w:lang w:val="en-GB"/>
        </w:rPr>
        <w:t xml:space="preserve">A menu bar to display different </w:t>
      </w:r>
      <w:r>
        <w:rPr>
          <w:lang w:val="en-GB"/>
        </w:rPr>
        <w:t>pages</w:t>
      </w:r>
      <w:r w:rsidRPr="00C7007E">
        <w:rPr>
          <w:lang w:val="en-GB"/>
        </w:rPr>
        <w:t xml:space="preserve"> </w:t>
      </w:r>
      <w:r>
        <w:rPr>
          <w:lang w:val="en-GB"/>
        </w:rPr>
        <w:t>;</w:t>
      </w:r>
    </w:p>
    <w:p w:rsidR="00B10077" w:rsidRPr="00C7007E" w:rsidRDefault="00B10077" w:rsidP="00B10077">
      <w:pPr>
        <w:pStyle w:val="ListParagraph"/>
        <w:numPr>
          <w:ilvl w:val="0"/>
          <w:numId w:val="13"/>
        </w:numPr>
        <w:rPr>
          <w:lang w:val="en-GB"/>
        </w:rPr>
      </w:pPr>
      <w:r w:rsidRPr="00C7007E">
        <w:rPr>
          <w:lang w:val="en-GB"/>
        </w:rPr>
        <w:t>A main central area covering the whole available space and filled by the map</w:t>
      </w:r>
      <w:r>
        <w:rPr>
          <w:lang w:val="en-GB"/>
        </w:rPr>
        <w:t>.</w:t>
      </w:r>
    </w:p>
    <w:p w:rsidR="00B10077" w:rsidRPr="00B20A25" w:rsidRDefault="00B10077" w:rsidP="00B20A25">
      <w:pPr>
        <w:spacing w:before="60" w:after="60" w:line="240" w:lineRule="auto"/>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When user access to “Data Services Area”, a toolbar is displayed above the map to give access to different services (Search, Layers, Shopcarts) and user actions on the map (zoom, background, switch between 2D and 3D).</w:t>
      </w:r>
    </w:p>
    <w:p w:rsidR="00292A00" w:rsidRPr="00B20A25" w:rsidRDefault="00292A00" w:rsidP="00B10077">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main layout is </w:t>
      </w:r>
      <w:r w:rsidR="00CB4C2C" w:rsidRPr="00B20A25">
        <w:rPr>
          <w:rFonts w:ascii="Verdana" w:eastAsia="Times New Roman" w:hAnsi="Verdana" w:cs="Times New Roman"/>
          <w:sz w:val="18"/>
          <w:szCs w:val="24"/>
          <w:lang w:val="en-GB"/>
        </w:rPr>
        <w:t>based on the following libraries</w:t>
      </w:r>
      <w:r w:rsidRPr="00B20A25">
        <w:rPr>
          <w:rFonts w:ascii="Verdana" w:eastAsia="Times New Roman" w:hAnsi="Verdana" w:cs="Times New Roman"/>
          <w:sz w:val="18"/>
          <w:szCs w:val="24"/>
          <w:lang w:val="en-GB"/>
        </w:rPr>
        <w:t>:</w:t>
      </w:r>
    </w:p>
    <w:p w:rsidR="00292A00" w:rsidRDefault="00292A00" w:rsidP="00292A00">
      <w:pPr>
        <w:pStyle w:val="ListParagraph"/>
        <w:numPr>
          <w:ilvl w:val="0"/>
          <w:numId w:val="32"/>
        </w:numPr>
        <w:rPr>
          <w:lang w:val="en-GB" w:eastAsia="en-US"/>
        </w:rPr>
      </w:pPr>
      <w:r>
        <w:rPr>
          <w:lang w:val="en-GB" w:eastAsia="en-US"/>
        </w:rPr>
        <w:t>jQuery for DOM manipulation and effects</w:t>
      </w:r>
      <w:r w:rsidR="00A41435">
        <w:rPr>
          <w:lang w:val="en-GB" w:eastAsia="en-US"/>
        </w:rPr>
        <w:t xml:space="preserve"> [WR.</w:t>
      </w:r>
      <w:r w:rsidR="0034675D">
        <w:rPr>
          <w:lang w:val="en-GB" w:eastAsia="en-US"/>
        </w:rPr>
        <w:t>2</w:t>
      </w:r>
      <w:r w:rsidR="00A41435">
        <w:rPr>
          <w:lang w:val="en-GB" w:eastAsia="en-US"/>
        </w:rPr>
        <w:t>]</w:t>
      </w:r>
    </w:p>
    <w:p w:rsidR="00292A00" w:rsidRDefault="00292A00" w:rsidP="00292A00">
      <w:pPr>
        <w:pStyle w:val="ListParagraph"/>
        <w:numPr>
          <w:ilvl w:val="0"/>
          <w:numId w:val="32"/>
        </w:numPr>
        <w:rPr>
          <w:lang w:val="en-GB" w:eastAsia="en-US"/>
        </w:rPr>
      </w:pPr>
      <w:r>
        <w:rPr>
          <w:lang w:val="en-GB" w:eastAsia="en-US"/>
        </w:rPr>
        <w:t>jQuery Mobile for widgets (listview, button, form elements)</w:t>
      </w:r>
      <w:r w:rsidR="00A41435">
        <w:rPr>
          <w:lang w:val="en-GB" w:eastAsia="en-US"/>
        </w:rPr>
        <w:t xml:space="preserve"> [WR.</w:t>
      </w:r>
      <w:r w:rsidR="0034675D">
        <w:rPr>
          <w:lang w:val="en-GB" w:eastAsia="en-US"/>
        </w:rPr>
        <w:t>3</w:t>
      </w:r>
      <w:r w:rsidR="00A41435">
        <w:rPr>
          <w:lang w:val="en-GB" w:eastAsia="en-US"/>
        </w:rPr>
        <w:t>]</w:t>
      </w:r>
    </w:p>
    <w:p w:rsidR="00292A00" w:rsidRDefault="00292A00" w:rsidP="00292A00">
      <w:pPr>
        <w:pStyle w:val="ListParagraph"/>
        <w:numPr>
          <w:ilvl w:val="0"/>
          <w:numId w:val="32"/>
        </w:numPr>
        <w:rPr>
          <w:lang w:val="en-GB" w:eastAsia="en-US"/>
        </w:rPr>
      </w:pPr>
      <w:r>
        <w:rPr>
          <w:lang w:val="en-GB" w:eastAsia="en-US"/>
        </w:rPr>
        <w:t>Custom stylesheets based on LESS technology</w:t>
      </w:r>
      <w:r w:rsidR="00A41435">
        <w:rPr>
          <w:lang w:val="en-GB" w:eastAsia="en-US"/>
        </w:rPr>
        <w:t xml:space="preserve"> [WR.</w:t>
      </w:r>
      <w:r w:rsidR="0034675D">
        <w:rPr>
          <w:lang w:val="en-GB" w:eastAsia="en-US"/>
        </w:rPr>
        <w:t>4</w:t>
      </w:r>
      <w:r w:rsidR="00A41435">
        <w:rPr>
          <w:lang w:val="en-GB" w:eastAsia="en-US"/>
        </w:rPr>
        <w:t>]</w:t>
      </w:r>
    </w:p>
    <w:p w:rsidR="00CB4C2C" w:rsidRDefault="00CB4C2C" w:rsidP="00CB4C2C">
      <w:pPr>
        <w:pStyle w:val="ListParagraph"/>
        <w:rPr>
          <w:lang w:val="en-GB"/>
        </w:rPr>
      </w:pP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three main libraries are described in subsequent paragraphs.</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jQuery is a Javascript library designed to simplify web client development. jQuery is recognized as one of the most popular libraries today (see http://w3techs.com/technologies/overview/javascript_library/all) due mainly to its ease of use and clear design.</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library is not a complete framework with a full set of predefined widgets but instead focus on simplifying the use of web client core technologies and hiding the differences between browsers.</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main features of jQuery are:</w:t>
      </w:r>
    </w:p>
    <w:p w:rsidR="00A41435" w:rsidRPr="00B20A25" w:rsidRDefault="00A41435" w:rsidP="00B20A25">
      <w:pPr>
        <w:pStyle w:val="ListParagraph"/>
        <w:numPr>
          <w:ilvl w:val="0"/>
          <w:numId w:val="40"/>
        </w:numPr>
        <w:rPr>
          <w:lang w:val="en-GB"/>
        </w:rPr>
      </w:pPr>
      <w:r w:rsidRPr="00B20A25">
        <w:rPr>
          <w:lang w:val="en-GB"/>
        </w:rPr>
        <w:t>HTML document traversal, selection and manipulation</w:t>
      </w:r>
    </w:p>
    <w:p w:rsidR="00A41435" w:rsidRPr="00B20A25" w:rsidRDefault="00A41435" w:rsidP="00B20A25">
      <w:pPr>
        <w:pStyle w:val="ListParagraph"/>
        <w:numPr>
          <w:ilvl w:val="0"/>
          <w:numId w:val="40"/>
        </w:numPr>
        <w:rPr>
          <w:lang w:val="en-GB"/>
        </w:rPr>
      </w:pPr>
      <w:r w:rsidRPr="00B20A25">
        <w:rPr>
          <w:lang w:val="en-GB"/>
        </w:rPr>
        <w:t>Events handling</w:t>
      </w:r>
    </w:p>
    <w:p w:rsidR="00A41435" w:rsidRPr="00B20A25" w:rsidRDefault="00A41435" w:rsidP="00B20A25">
      <w:pPr>
        <w:pStyle w:val="ListParagraph"/>
        <w:numPr>
          <w:ilvl w:val="0"/>
          <w:numId w:val="40"/>
        </w:numPr>
        <w:rPr>
          <w:lang w:val="en-GB"/>
        </w:rPr>
      </w:pPr>
      <w:r w:rsidRPr="00B20A25">
        <w:rPr>
          <w:lang w:val="en-GB"/>
        </w:rPr>
        <w:t>Effects and animations</w:t>
      </w:r>
    </w:p>
    <w:p w:rsidR="00A41435" w:rsidRPr="00B20A25" w:rsidRDefault="00A41435" w:rsidP="00B20A25">
      <w:pPr>
        <w:pStyle w:val="ListParagraph"/>
        <w:numPr>
          <w:ilvl w:val="0"/>
          <w:numId w:val="40"/>
        </w:numPr>
        <w:rPr>
          <w:lang w:val="en-GB"/>
        </w:rPr>
      </w:pPr>
      <w:r w:rsidRPr="00B20A25">
        <w:rPr>
          <w:lang w:val="en-GB"/>
        </w:rPr>
        <w:t>AJAX interactions</w:t>
      </w:r>
    </w:p>
    <w:p w:rsidR="00A41435" w:rsidRPr="00B20A25" w:rsidRDefault="00A41435" w:rsidP="00B20A25">
      <w:pPr>
        <w:pStyle w:val="ListParagraph"/>
        <w:numPr>
          <w:ilvl w:val="0"/>
          <w:numId w:val="40"/>
        </w:numPr>
        <w:rPr>
          <w:lang w:val="en-GB"/>
        </w:rPr>
      </w:pPr>
      <w:r w:rsidRPr="00B20A25">
        <w:rPr>
          <w:lang w:val="en-GB"/>
        </w:rPr>
        <w:t>Extensibility through plugins</w:t>
      </w:r>
    </w:p>
    <w:p w:rsidR="00A41435" w:rsidRDefault="00A41435" w:rsidP="00A41435">
      <w:pPr>
        <w:pStyle w:val="ListParagraph"/>
        <w:rPr>
          <w:lang w:val="en-GB"/>
        </w:rPr>
      </w:pP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jQuery Mobile is a touch-optimized JavaScript library build on the jQuery and jQuery UI foundation. The focus of the library is to create a compatible mobile user interface across the heterogeneous market of tablet and smartphone. The user interfaces is really modern and touch-ready and use as much as possible the latest HTML5 and CSS3 technologies. The UI paradigm of the library is really targeted to mobile device. Some adaptations are needed to integrate jQuery Mobile into the Web Client UI but it provides a modern look and feel.</w:t>
      </w: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LESS extends CSS with dynamic behaviour such as variables, mix-ins, operations and functions. During development, LESS is converted client-side using the LESS Javascript library that automatically </w:t>
      </w:r>
      <w:r w:rsidRPr="00B20A25">
        <w:rPr>
          <w:rFonts w:ascii="Verdana" w:eastAsia="Times New Roman" w:hAnsi="Verdana" w:cs="Times New Roman"/>
          <w:sz w:val="18"/>
          <w:szCs w:val="24"/>
          <w:lang w:val="en-GB"/>
        </w:rPr>
        <w:lastRenderedPageBreak/>
        <w:t>converts LESS into normal CSS that is interpreted by the browser. For production, LESS files are precompiled into CSS files during a build phase.</w:t>
      </w:r>
    </w:p>
    <w:p w:rsidR="00CE00A9" w:rsidRPr="00552E8F" w:rsidRDefault="00B10077" w:rsidP="00552E8F">
      <w:pPr>
        <w:pStyle w:val="Heading4"/>
      </w:pPr>
      <w:bookmarkStart w:id="114" w:name="_Toc350263559"/>
      <w:r w:rsidRPr="00552E8F">
        <w:t>MenuBar</w:t>
      </w:r>
      <w:bookmarkEnd w:id="114"/>
    </w:p>
    <w:p w:rsidR="00C0475F"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MenuBar component is a custom ngEO jQuery UI plugin, based on existing design from TPZ France. </w:t>
      </w:r>
      <w:r w:rsidR="00C0475F" w:rsidRPr="00B20A25">
        <w:rPr>
          <w:rFonts w:ascii="Verdana" w:eastAsia="Times New Roman" w:hAnsi="Verdana" w:cs="Times New Roman"/>
          <w:sz w:val="18"/>
          <w:szCs w:val="24"/>
          <w:lang w:val="en-GB"/>
        </w:rPr>
        <w:t>A MenuBar is applied on an existing DOM element containing link element (&lt;a&gt;) enhanced with various data attributes to describe how to display the page and how to load them.</w:t>
      </w:r>
    </w:p>
    <w:p w:rsidR="003A7619"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MenuBar is responsible </w:t>
      </w:r>
      <w:r w:rsidR="00C0475F" w:rsidRPr="00B20A25">
        <w:rPr>
          <w:rFonts w:ascii="Verdana" w:eastAsia="Times New Roman" w:hAnsi="Verdana" w:cs="Times New Roman"/>
          <w:sz w:val="18"/>
          <w:szCs w:val="24"/>
          <w:lang w:val="en-GB"/>
        </w:rPr>
        <w:t>to:</w:t>
      </w:r>
    </w:p>
    <w:p w:rsidR="00C0475F" w:rsidRPr="00B20A25" w:rsidRDefault="00C0475F" w:rsidP="00B20A25">
      <w:pPr>
        <w:pStyle w:val="ListParagraph"/>
        <w:numPr>
          <w:ilvl w:val="0"/>
          <w:numId w:val="41"/>
        </w:numPr>
        <w:rPr>
          <w:lang w:val="en-GB"/>
        </w:rPr>
      </w:pPr>
      <w:r w:rsidRPr="00B20A25">
        <w:rPr>
          <w:lang w:val="en-GB"/>
        </w:rPr>
        <w:t>Display page using AJAX</w:t>
      </w:r>
      <w:r w:rsidR="00FC55B6">
        <w:rPr>
          <w:lang w:val="en-GB"/>
        </w:rPr>
        <w:t xml:space="preserve"> if needed</w:t>
      </w:r>
    </w:p>
    <w:p w:rsidR="00C0475F" w:rsidRPr="00B20A25" w:rsidRDefault="00C0475F" w:rsidP="00B20A25">
      <w:pPr>
        <w:pStyle w:val="ListParagraph"/>
        <w:numPr>
          <w:ilvl w:val="0"/>
          <w:numId w:val="41"/>
        </w:numPr>
        <w:rPr>
          <w:lang w:val="en-GB"/>
        </w:rPr>
      </w:pPr>
      <w:r w:rsidRPr="00B20A25">
        <w:rPr>
          <w:lang w:val="en-GB"/>
        </w:rPr>
        <w:t xml:space="preserve">Style </w:t>
      </w:r>
      <w:r w:rsidR="00FC55B6">
        <w:rPr>
          <w:lang w:val="en-GB"/>
        </w:rPr>
        <w:t xml:space="preserve">dynamic </w:t>
      </w:r>
      <w:r w:rsidRPr="00B20A25">
        <w:rPr>
          <w:lang w:val="en-GB"/>
        </w:rPr>
        <w:t>page to appears transparently above the main layout (menu bar and map)</w:t>
      </w:r>
    </w:p>
    <w:p w:rsidR="00C0475F" w:rsidRPr="00B20A25" w:rsidRDefault="00C0475F" w:rsidP="00B20A25">
      <w:pPr>
        <w:pStyle w:val="ListParagraph"/>
        <w:numPr>
          <w:ilvl w:val="0"/>
          <w:numId w:val="41"/>
        </w:numPr>
        <w:rPr>
          <w:lang w:val="en-GB"/>
        </w:rPr>
      </w:pPr>
      <w:r w:rsidRPr="00B20A25">
        <w:rPr>
          <w:lang w:val="en-GB"/>
        </w:rPr>
        <w:t>Dynamically load Javascript module using indication on a link element</w:t>
      </w:r>
    </w:p>
    <w:p w:rsidR="00C0475F" w:rsidRPr="00B20A25" w:rsidRDefault="00C0475F" w:rsidP="00C0475F">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MenuBar is an important component in the software architecture because it allows easily removing or adding of components t</w:t>
      </w:r>
      <w:r w:rsidR="003342D1" w:rsidRPr="00B20A25">
        <w:rPr>
          <w:rFonts w:ascii="Verdana" w:eastAsia="Times New Roman" w:hAnsi="Verdana" w:cs="Times New Roman"/>
          <w:sz w:val="18"/>
          <w:szCs w:val="24"/>
          <w:lang w:val="en-GB"/>
        </w:rPr>
        <w:t>hanks to</w:t>
      </w:r>
      <w:r w:rsidRPr="00B20A25">
        <w:rPr>
          <w:rFonts w:ascii="Verdana" w:eastAsia="Times New Roman" w:hAnsi="Verdana" w:cs="Times New Roman"/>
          <w:sz w:val="18"/>
          <w:szCs w:val="24"/>
          <w:lang w:val="en-GB"/>
        </w:rPr>
        <w:t xml:space="preserve"> dynamic loading of Javascript modules.</w:t>
      </w:r>
    </w:p>
    <w:p w:rsidR="000D1057" w:rsidRDefault="000D1057" w:rsidP="000D1057">
      <w:pPr>
        <w:pStyle w:val="Heading4"/>
      </w:pPr>
      <w:bookmarkStart w:id="115" w:name="_Toc346900001"/>
      <w:bookmarkStart w:id="116" w:name="_Toc346900002"/>
      <w:bookmarkStart w:id="117" w:name="_Toc346900003"/>
      <w:bookmarkStart w:id="118" w:name="_Toc346900004"/>
      <w:bookmarkStart w:id="119" w:name="_Toc346900005"/>
      <w:bookmarkStart w:id="120" w:name="_Toc346900006"/>
      <w:bookmarkStart w:id="121" w:name="_Toc346900007"/>
      <w:bookmarkStart w:id="122" w:name="_Toc346900008"/>
      <w:bookmarkStart w:id="123" w:name="_Toc346900009"/>
      <w:bookmarkStart w:id="124" w:name="_Toc350263560"/>
      <w:bookmarkEnd w:id="115"/>
      <w:bookmarkEnd w:id="116"/>
      <w:bookmarkEnd w:id="117"/>
      <w:bookmarkEnd w:id="118"/>
      <w:bookmarkEnd w:id="119"/>
      <w:bookmarkEnd w:id="120"/>
      <w:bookmarkEnd w:id="121"/>
      <w:bookmarkEnd w:id="122"/>
      <w:bookmarkEnd w:id="123"/>
      <w:r>
        <w:t>DataServicesArea</w:t>
      </w:r>
      <w:bookmarkEnd w:id="124"/>
      <w:r>
        <w:t xml:space="preserve"> </w:t>
      </w:r>
    </w:p>
    <w:p w:rsidR="000D1057" w:rsidRDefault="000D1057" w:rsidP="000D1057">
      <w:pPr>
        <w:rPr>
          <w:rFonts w:ascii="Verdana" w:eastAsia="Times New Roman" w:hAnsi="Verdana" w:cs="Times New Roman"/>
          <w:sz w:val="18"/>
          <w:szCs w:val="24"/>
          <w:lang w:val="en-GB"/>
        </w:rPr>
      </w:pPr>
      <w:r>
        <w:rPr>
          <w:rFonts w:ascii="Verdana" w:eastAsia="Times New Roman" w:hAnsi="Verdana" w:cs="Times New Roman"/>
          <w:sz w:val="18"/>
          <w:szCs w:val="24"/>
          <w:lang w:val="en-GB"/>
        </w:rPr>
        <w:t xml:space="preserve">The DataServicesArea module is made of </w:t>
      </w:r>
      <w:del w:id="125" w:author="Lavignotte Fabien" w:date="2013-10-16T13:47:00Z">
        <w:r w:rsidDel="00AB7D61">
          <w:rPr>
            <w:rFonts w:ascii="Verdana" w:eastAsia="Times New Roman" w:hAnsi="Verdana" w:cs="Times New Roman"/>
            <w:sz w:val="18"/>
            <w:szCs w:val="24"/>
            <w:lang w:val="en-GB"/>
          </w:rPr>
          <w:delText xml:space="preserve">3 </w:delText>
        </w:r>
      </w:del>
      <w:ins w:id="126" w:author="Lavignotte Fabien" w:date="2013-10-16T13:47:00Z">
        <w:r w:rsidR="00AB7D61">
          <w:rPr>
            <w:rFonts w:ascii="Verdana" w:eastAsia="Times New Roman" w:hAnsi="Verdana" w:cs="Times New Roman"/>
            <w:sz w:val="18"/>
            <w:szCs w:val="24"/>
            <w:lang w:val="en-GB"/>
          </w:rPr>
          <w:t xml:space="preserve">2 </w:t>
        </w:r>
      </w:ins>
      <w:r>
        <w:rPr>
          <w:rFonts w:ascii="Verdana" w:eastAsia="Times New Roman" w:hAnsi="Verdana" w:cs="Times New Roman"/>
          <w:sz w:val="18"/>
          <w:szCs w:val="24"/>
          <w:lang w:val="en-GB"/>
        </w:rPr>
        <w:t xml:space="preserve">sub </w:t>
      </w:r>
      <w:r w:rsidR="00FE4909">
        <w:rPr>
          <w:rFonts w:ascii="Verdana" w:eastAsia="Times New Roman" w:hAnsi="Verdana" w:cs="Times New Roman"/>
          <w:sz w:val="18"/>
          <w:szCs w:val="24"/>
          <w:lang w:val="en-GB"/>
        </w:rPr>
        <w:t>components:</w:t>
      </w:r>
    </w:p>
    <w:p w:rsidR="000D1057" w:rsidRDefault="000D1057" w:rsidP="002E479B">
      <w:pPr>
        <w:pStyle w:val="ListParagraph"/>
        <w:numPr>
          <w:ilvl w:val="0"/>
          <w:numId w:val="47"/>
        </w:numPr>
        <w:rPr>
          <w:lang w:val="en-GB"/>
        </w:rPr>
      </w:pPr>
      <w:r>
        <w:rPr>
          <w:lang w:val="en-GB"/>
        </w:rPr>
        <w:t>ToolBar: a simple component to give access to the different services of the WebClient. The ToolBar is DOM, with some specific styling applied by the DataServicesArea module.</w:t>
      </w:r>
    </w:p>
    <w:p w:rsidR="000D1057" w:rsidRDefault="000D1057" w:rsidP="002E479B">
      <w:pPr>
        <w:pStyle w:val="ListParagraph"/>
        <w:numPr>
          <w:ilvl w:val="0"/>
          <w:numId w:val="47"/>
        </w:numPr>
        <w:rPr>
          <w:ins w:id="127" w:author="Lavignotte Fabien" w:date="2013-10-16T13:47:00Z"/>
          <w:lang w:val="en-GB"/>
        </w:rPr>
      </w:pPr>
      <w:r w:rsidRPr="000D1057">
        <w:rPr>
          <w:lang w:val="en-GB"/>
        </w:rPr>
        <w:t>Widget:</w:t>
      </w:r>
      <w:r>
        <w:rPr>
          <w:lang w:val="en-GB"/>
        </w:rPr>
        <w:t xml:space="preserve"> this</w:t>
      </w:r>
      <w:r w:rsidRPr="000D1057">
        <w:rPr>
          <w:lang w:val="en-GB"/>
        </w:rPr>
        <w:t xml:space="preserve"> component is a custom ngEO jQuery UI plugin to manage widgets in the WebClient.  Widgets can be linked to buttons on the toolbar (same as iPad menu widgets), or used directly as a modal dialog.</w:t>
      </w:r>
    </w:p>
    <w:p w:rsidR="00AB7D61" w:rsidDel="00AB7D61" w:rsidRDefault="00AB7D61" w:rsidP="00735BEA">
      <w:pPr>
        <w:pStyle w:val="ListParagraph"/>
        <w:numPr>
          <w:ilvl w:val="0"/>
          <w:numId w:val="47"/>
        </w:numPr>
        <w:rPr>
          <w:del w:id="128" w:author="Lavignotte Fabien" w:date="2013-10-16T13:47:00Z"/>
          <w:lang w:val="en-GB"/>
        </w:rPr>
      </w:pPr>
      <w:ins w:id="129" w:author="Lavignotte Fabien" w:date="2013-10-16T13:47:00Z">
        <w:r w:rsidRPr="00735BEA">
          <w:rPr>
            <w:lang w:val="en-GB"/>
          </w:rPr>
          <w:t xml:space="preserve">PanelMananager : </w:t>
        </w:r>
        <w:r>
          <w:rPr>
            <w:lang w:val="en-GB"/>
          </w:rPr>
          <w:t>t</w:t>
        </w:r>
      </w:ins>
    </w:p>
    <w:p w:rsidR="00AB7D61" w:rsidRPr="00AB7D61" w:rsidRDefault="00AB7D61" w:rsidP="00735BEA">
      <w:pPr>
        <w:pStyle w:val="ListParagraph"/>
        <w:numPr>
          <w:ilvl w:val="0"/>
          <w:numId w:val="47"/>
        </w:numPr>
        <w:rPr>
          <w:ins w:id="130" w:author="Lavignotte Fabien" w:date="2013-10-16T13:47:00Z"/>
          <w:lang w:val="en-GB"/>
        </w:rPr>
      </w:pPr>
      <w:ins w:id="131" w:author="Lavignotte Fabien" w:date="2013-10-16T13:47:00Z">
        <w:del w:id="132" w:author="Lavignotte Fabien" w:date="2013-10-16T13:46:00Z">
          <w:r w:rsidRPr="00735BEA" w:rsidDel="00AB7D61">
            <w:rPr>
              <w:lang w:val="en-GB"/>
            </w:rPr>
            <w:delText>Panel:  t</w:delText>
          </w:r>
        </w:del>
        <w:r w:rsidRPr="00AB7D61">
          <w:rPr>
            <w:lang w:val="en-GB"/>
          </w:rPr>
          <w:t xml:space="preserve">his component is a custom </w:t>
        </w:r>
        <w:del w:id="133" w:author="Lavignotte Fabien" w:date="2013-10-16T13:46:00Z">
          <w:r w:rsidRPr="00AB7D61" w:rsidDel="00AB7D61">
            <w:rPr>
              <w:lang w:val="en-GB"/>
            </w:rPr>
            <w:delText>ngEO jQuery UI plugin</w:delText>
          </w:r>
        </w:del>
        <w:r w:rsidRPr="00AB7D61">
          <w:rPr>
            <w:lang w:val="en-GB"/>
          </w:rPr>
          <w:t>Backbone view used to manage panels in the WebClient, based on existing design from TPZ France. Panels can be placed in different areas of a main container with a central area. In ngEO, the central area is the map.</w:t>
        </w:r>
      </w:ins>
    </w:p>
    <w:p w:rsidR="000D1057" w:rsidRPr="002E479B" w:rsidDel="00AB7D61" w:rsidRDefault="000D1057" w:rsidP="002E479B">
      <w:pPr>
        <w:pStyle w:val="ListParagraph"/>
        <w:numPr>
          <w:ilvl w:val="0"/>
          <w:numId w:val="47"/>
        </w:numPr>
        <w:rPr>
          <w:lang w:val="en-GB"/>
        </w:rPr>
      </w:pPr>
      <w:moveFromRangeStart w:id="134" w:author="Lavignotte Fabien" w:date="2013-10-16T13:46:00Z" w:name="move369694520"/>
      <w:moveFrom w:id="135" w:author="Lavignotte Fabien" w:date="2013-10-16T13:46:00Z">
        <w:r w:rsidRPr="002E479B" w:rsidDel="00AB7D61">
          <w:rPr>
            <w:lang w:val="en-GB"/>
          </w:rPr>
          <w:t xml:space="preserve">Panel: </w:t>
        </w:r>
        <w:r w:rsidDel="00AB7D61">
          <w:rPr>
            <w:lang w:val="en-GB"/>
          </w:rPr>
          <w:t xml:space="preserve"> this</w:t>
        </w:r>
        <w:r w:rsidRPr="002E479B" w:rsidDel="00AB7D61">
          <w:rPr>
            <w:lang w:val="en-GB"/>
          </w:rPr>
          <w:t xml:space="preserve"> component is a custom ngEO jQuery UI plugin to manage panels in the WebClient, based on existing design from TPZ France. Panels can be placed in different areas of a main container with a central area. In ngEO, the central area is the map.</w:t>
        </w:r>
      </w:moveFrom>
    </w:p>
    <w:moveFromRangeEnd w:id="134"/>
    <w:p w:rsidR="000D1057" w:rsidRPr="000D1057" w:rsidRDefault="000D1057" w:rsidP="002E479B">
      <w:pPr>
        <w:pStyle w:val="ListParagraph"/>
        <w:rPr>
          <w:lang w:val="en-GB"/>
        </w:rPr>
      </w:pPr>
    </w:p>
    <w:p w:rsidR="000D1057" w:rsidRDefault="00FE4909" w:rsidP="000D1057">
      <w:pPr>
        <w:rPr>
          <w:rFonts w:ascii="Verdana" w:eastAsia="Times New Roman" w:hAnsi="Verdana" w:cs="Times New Roman"/>
          <w:sz w:val="18"/>
          <w:szCs w:val="24"/>
          <w:lang w:val="en-GB"/>
        </w:rPr>
      </w:pPr>
      <w:r>
        <w:rPr>
          <w:rFonts w:ascii="Verdana" w:eastAsia="Times New Roman" w:hAnsi="Verdana" w:cs="Times New Roman"/>
          <w:sz w:val="18"/>
          <w:szCs w:val="24"/>
          <w:lang w:val="en-GB"/>
        </w:rPr>
        <w:t>The Widge</w:t>
      </w:r>
      <w:r w:rsidR="000D1057">
        <w:rPr>
          <w:rFonts w:ascii="Verdana" w:eastAsia="Times New Roman" w:hAnsi="Verdana" w:cs="Times New Roman"/>
          <w:sz w:val="18"/>
          <w:szCs w:val="24"/>
          <w:lang w:val="en-GB"/>
        </w:rPr>
        <w:t>t</w:t>
      </w:r>
      <w:r>
        <w:rPr>
          <w:rFonts w:ascii="Verdana" w:eastAsia="Times New Roman" w:hAnsi="Verdana" w:cs="Times New Roman"/>
          <w:sz w:val="18"/>
          <w:szCs w:val="24"/>
          <w:lang w:val="en-GB"/>
        </w:rPr>
        <w:t xml:space="preserve"> module</w:t>
      </w:r>
      <w:r w:rsidR="000D1057">
        <w:rPr>
          <w:rFonts w:ascii="Verdana" w:eastAsia="Times New Roman" w:hAnsi="Verdana" w:cs="Times New Roman"/>
          <w:sz w:val="18"/>
          <w:szCs w:val="24"/>
          <w:lang w:val="en-GB"/>
        </w:rPr>
        <w:t xml:space="preserve"> provides a common interface for dealing with</w:t>
      </w:r>
      <w:r>
        <w:rPr>
          <w:rFonts w:ascii="Verdana" w:eastAsia="Times New Roman" w:hAnsi="Verdana" w:cs="Times New Roman"/>
          <w:sz w:val="18"/>
          <w:szCs w:val="24"/>
          <w:lang w:val="en-GB"/>
        </w:rPr>
        <w:t xml:space="preserve"> mostly</w:t>
      </w:r>
      <w:r w:rsidR="000D1057">
        <w:rPr>
          <w:rFonts w:ascii="Verdana" w:eastAsia="Times New Roman" w:hAnsi="Verdana" w:cs="Times New Roman"/>
          <w:sz w:val="18"/>
          <w:szCs w:val="24"/>
          <w:lang w:val="en-GB"/>
        </w:rPr>
        <w:t xml:space="preserve"> popup widgets, and provides the following functionality:</w:t>
      </w:r>
    </w:p>
    <w:p w:rsidR="000D1057" w:rsidRDefault="000D1057" w:rsidP="000D1057">
      <w:pPr>
        <w:pStyle w:val="ListParagraph"/>
        <w:numPr>
          <w:ilvl w:val="0"/>
          <w:numId w:val="46"/>
        </w:numPr>
        <w:rPr>
          <w:lang w:val="en-GB"/>
        </w:rPr>
      </w:pPr>
      <w:r>
        <w:rPr>
          <w:lang w:val="en-GB"/>
        </w:rPr>
        <w:t>Button management in a specific footer area</w:t>
      </w:r>
    </w:p>
    <w:p w:rsidR="000D1057" w:rsidRDefault="000D1057" w:rsidP="000D1057">
      <w:pPr>
        <w:pStyle w:val="ListParagraph"/>
        <w:numPr>
          <w:ilvl w:val="0"/>
          <w:numId w:val="46"/>
        </w:numPr>
        <w:rPr>
          <w:lang w:val="en-GB"/>
        </w:rPr>
      </w:pPr>
      <w:r>
        <w:rPr>
          <w:lang w:val="en-GB"/>
        </w:rPr>
        <w:t>Activation from a button in the main toolbar (optional)</w:t>
      </w:r>
    </w:p>
    <w:p w:rsidR="000D1057" w:rsidRDefault="000D1057" w:rsidP="000D1057">
      <w:pPr>
        <w:pStyle w:val="ListParagraph"/>
        <w:numPr>
          <w:ilvl w:val="0"/>
          <w:numId w:val="46"/>
        </w:numPr>
        <w:rPr>
          <w:lang w:val="en-GB"/>
        </w:rPr>
      </w:pPr>
      <w:r>
        <w:rPr>
          <w:lang w:val="en-GB"/>
        </w:rPr>
        <w:t>Title management (optional)</w:t>
      </w:r>
    </w:p>
    <w:p w:rsidR="000D1057" w:rsidRDefault="000D1057" w:rsidP="000D1057">
      <w:pPr>
        <w:pStyle w:val="ListParagraph"/>
        <w:numPr>
          <w:ilvl w:val="0"/>
          <w:numId w:val="46"/>
        </w:numPr>
        <w:rPr>
          <w:lang w:val="en-GB"/>
        </w:rPr>
      </w:pPr>
      <w:r>
        <w:rPr>
          <w:lang w:val="en-GB"/>
        </w:rPr>
        <w:t>Close button (optional)</w:t>
      </w:r>
    </w:p>
    <w:p w:rsidR="000D1057" w:rsidRDefault="000D1057" w:rsidP="000D1057">
      <w:pPr>
        <w:pStyle w:val="ListParagraph"/>
        <w:numPr>
          <w:ilvl w:val="0"/>
          <w:numId w:val="46"/>
        </w:numPr>
        <w:rPr>
          <w:lang w:val="en-GB"/>
        </w:rPr>
      </w:pPr>
      <w:r>
        <w:rPr>
          <w:lang w:val="en-GB"/>
        </w:rPr>
        <w:t>Modal-like behaviour (no access to other GUI elements when opened)</w:t>
      </w:r>
    </w:p>
    <w:p w:rsidR="00FE4909" w:rsidRDefault="000D1057" w:rsidP="00FE4909">
      <w:pPr>
        <w:pStyle w:val="ListParagraph"/>
        <w:numPr>
          <w:ilvl w:val="0"/>
          <w:numId w:val="46"/>
        </w:numPr>
        <w:rPr>
          <w:lang w:val="en-GB"/>
        </w:rPr>
      </w:pPr>
      <w:r>
        <w:rPr>
          <w:lang w:val="en-GB"/>
        </w:rPr>
        <w:t>Show/hide with animation</w:t>
      </w:r>
    </w:p>
    <w:p w:rsidR="00FE4909" w:rsidRDefault="00FE4909" w:rsidP="002E479B">
      <w:pPr>
        <w:pStyle w:val="ListParagraph"/>
        <w:rPr>
          <w:lang w:val="en-GB"/>
        </w:rPr>
      </w:pPr>
    </w:p>
    <w:p w:rsidR="00FE4909" w:rsidRDefault="00FE4909" w:rsidP="002E479B">
      <w:pPr>
        <w:rPr>
          <w:lang w:val="en-GB"/>
        </w:rPr>
      </w:pPr>
      <w:r w:rsidRPr="002E479B">
        <w:rPr>
          <w:rFonts w:ascii="Verdana" w:eastAsia="Times New Roman" w:hAnsi="Verdana" w:cs="Times New Roman"/>
          <w:sz w:val="18"/>
          <w:szCs w:val="24"/>
          <w:lang w:val="en-GB"/>
        </w:rPr>
        <w:t xml:space="preserve">The </w:t>
      </w:r>
      <w:del w:id="136" w:author="Lavignotte Fabien" w:date="2013-10-16T13:47:00Z">
        <w:r w:rsidRPr="002E479B" w:rsidDel="00AB7D61">
          <w:rPr>
            <w:rFonts w:ascii="Verdana" w:eastAsia="Times New Roman" w:hAnsi="Verdana" w:cs="Times New Roman"/>
            <w:sz w:val="18"/>
            <w:szCs w:val="24"/>
            <w:lang w:val="en-GB"/>
          </w:rPr>
          <w:delText xml:space="preserve">panel </w:delText>
        </w:r>
      </w:del>
      <w:ins w:id="137" w:author="Lavignotte Fabien" w:date="2013-10-16T13:47:00Z">
        <w:r w:rsidR="00AB7D61">
          <w:rPr>
            <w:rFonts w:ascii="Verdana" w:eastAsia="Times New Roman" w:hAnsi="Verdana" w:cs="Times New Roman"/>
            <w:sz w:val="18"/>
            <w:szCs w:val="24"/>
            <w:lang w:val="en-GB"/>
          </w:rPr>
          <w:t>PanelManager</w:t>
        </w:r>
        <w:r w:rsidR="00AB7D61" w:rsidRPr="002E479B">
          <w:rPr>
            <w:rFonts w:ascii="Verdana" w:eastAsia="Times New Roman" w:hAnsi="Verdana" w:cs="Times New Roman"/>
            <w:sz w:val="18"/>
            <w:szCs w:val="24"/>
            <w:lang w:val="en-GB"/>
          </w:rPr>
          <w:t xml:space="preserve"> </w:t>
        </w:r>
      </w:ins>
      <w:r w:rsidRPr="002E479B">
        <w:rPr>
          <w:rFonts w:ascii="Verdana" w:eastAsia="Times New Roman" w:hAnsi="Verdana" w:cs="Times New Roman"/>
          <w:sz w:val="18"/>
          <w:szCs w:val="24"/>
          <w:lang w:val="en-GB"/>
        </w:rPr>
        <w:t>module provides mostly the same functionality, and shares the same styling to have a coherent appearance in the application</w:t>
      </w:r>
      <w:r>
        <w:rPr>
          <w:rFonts w:ascii="Verdana" w:eastAsia="Times New Roman" w:hAnsi="Verdana" w:cs="Times New Roman"/>
          <w:sz w:val="18"/>
          <w:szCs w:val="24"/>
          <w:lang w:val="en-GB"/>
        </w:rPr>
        <w:t>:</w:t>
      </w:r>
    </w:p>
    <w:p w:rsidR="00FE4909" w:rsidRDefault="00FE4909" w:rsidP="00FE4909">
      <w:pPr>
        <w:pStyle w:val="ListParagraph"/>
        <w:numPr>
          <w:ilvl w:val="0"/>
          <w:numId w:val="46"/>
        </w:numPr>
        <w:rPr>
          <w:lang w:val="en-GB"/>
        </w:rPr>
      </w:pPr>
      <w:r>
        <w:rPr>
          <w:lang w:val="en-GB"/>
        </w:rPr>
        <w:t>Button management in a specific footer area</w:t>
      </w:r>
    </w:p>
    <w:p w:rsidR="00FE4909" w:rsidRDefault="00FE4909" w:rsidP="00FE4909">
      <w:pPr>
        <w:pStyle w:val="ListParagraph"/>
        <w:numPr>
          <w:ilvl w:val="0"/>
          <w:numId w:val="46"/>
        </w:numPr>
        <w:rPr>
          <w:lang w:val="en-GB"/>
        </w:rPr>
      </w:pPr>
      <w:r>
        <w:rPr>
          <w:lang w:val="en-GB"/>
        </w:rPr>
        <w:t>Activation from a button in the main toolbar (optional)</w:t>
      </w:r>
    </w:p>
    <w:p w:rsidR="00FE4909" w:rsidRDefault="00FE4909" w:rsidP="00FE4909">
      <w:pPr>
        <w:pStyle w:val="ListParagraph"/>
        <w:numPr>
          <w:ilvl w:val="0"/>
          <w:numId w:val="46"/>
        </w:numPr>
        <w:rPr>
          <w:lang w:val="en-GB"/>
        </w:rPr>
      </w:pPr>
      <w:r>
        <w:rPr>
          <w:lang w:val="en-GB"/>
        </w:rPr>
        <w:t xml:space="preserve">Show/hide </w:t>
      </w:r>
    </w:p>
    <w:p w:rsidR="00FC55B6" w:rsidRDefault="00FE4909" w:rsidP="00CE00A9">
      <w:pPr>
        <w:spacing w:before="60" w:after="60" w:line="240" w:lineRule="auto"/>
        <w:rPr>
          <w:ins w:id="138" w:author="Lavignotte Fabien" w:date="2013-10-14T18:31:00Z"/>
          <w:rFonts w:ascii="Verdana" w:eastAsia="Times New Roman" w:hAnsi="Verdana" w:cs="Times New Roman"/>
          <w:sz w:val="18"/>
          <w:szCs w:val="24"/>
          <w:lang w:val="en-GB"/>
        </w:rPr>
      </w:pPr>
      <w:r>
        <w:rPr>
          <w:rFonts w:ascii="Verdana" w:eastAsia="Times New Roman" w:hAnsi="Verdana" w:cs="Times New Roman"/>
          <w:sz w:val="18"/>
          <w:szCs w:val="24"/>
          <w:lang w:val="en-GB"/>
        </w:rPr>
        <w:t>These components have been designed in order to be a</w:t>
      </w:r>
      <w:r w:rsidR="00295922">
        <w:rPr>
          <w:rFonts w:ascii="Verdana" w:eastAsia="Times New Roman" w:hAnsi="Verdana" w:cs="Times New Roman"/>
          <w:sz w:val="18"/>
          <w:szCs w:val="24"/>
          <w:lang w:val="en-GB"/>
        </w:rPr>
        <w:t>ble to add easily a new service</w:t>
      </w:r>
      <w:r>
        <w:rPr>
          <w:rFonts w:ascii="Verdana" w:eastAsia="Times New Roman" w:hAnsi="Verdana" w:cs="Times New Roman"/>
          <w:sz w:val="18"/>
          <w:szCs w:val="24"/>
          <w:lang w:val="en-GB"/>
        </w:rPr>
        <w:t xml:space="preserve"> in the data services area.</w:t>
      </w:r>
    </w:p>
    <w:p w:rsidR="00AB7D61" w:rsidRPr="004D6129" w:rsidDel="00735BEA" w:rsidRDefault="00AB7D61">
      <w:pPr>
        <w:spacing w:before="60" w:after="60" w:line="240" w:lineRule="auto"/>
        <w:rPr>
          <w:del w:id="139" w:author="Lavignotte Fabien" w:date="2013-10-16T13:49:00Z"/>
          <w:lang w:val="en-GB"/>
        </w:rPr>
        <w:pPrChange w:id="140" w:author="Lavignotte Fabien" w:date="2013-10-16T13:47:00Z">
          <w:pPr>
            <w:pStyle w:val="ListParagraph"/>
            <w:numPr>
              <w:numId w:val="47"/>
            </w:numPr>
            <w:ind w:hanging="360"/>
          </w:pPr>
        </w:pPrChange>
      </w:pPr>
      <w:moveToRangeStart w:id="141" w:author="Lavignotte Fabien" w:date="2013-10-16T13:46:00Z" w:name="move369694520"/>
      <w:moveTo w:id="142" w:author="Lavignotte Fabien" w:date="2013-10-16T13:46:00Z">
        <w:del w:id="143" w:author="Lavignotte Fabien" w:date="2013-10-16T13:46:00Z">
          <w:r w:rsidRPr="00AB7D61" w:rsidDel="00AB7D61">
            <w:rPr>
              <w:rFonts w:ascii="Verdana" w:eastAsia="Times New Roman" w:hAnsi="Verdana" w:cs="Times New Roman"/>
              <w:sz w:val="18"/>
              <w:szCs w:val="24"/>
              <w:lang w:val="en-GB"/>
              <w:rPrChange w:id="144" w:author="Lavignotte Fabien" w:date="2013-10-16T13:47:00Z">
                <w:rPr>
                  <w:lang w:val="en-GB"/>
                </w:rPr>
              </w:rPrChange>
            </w:rPr>
            <w:delText>Panel:  t</w:delText>
          </w:r>
        </w:del>
        <w:del w:id="145" w:author="Lavignotte Fabien" w:date="2013-10-16T13:49:00Z">
          <w:r w:rsidRPr="00AB7D61" w:rsidDel="00735BEA">
            <w:rPr>
              <w:rFonts w:ascii="Verdana" w:eastAsia="Times New Roman" w:hAnsi="Verdana" w:cs="Times New Roman"/>
              <w:sz w:val="18"/>
              <w:szCs w:val="24"/>
              <w:lang w:val="en-GB"/>
              <w:rPrChange w:id="146" w:author="Lavignotte Fabien" w:date="2013-10-16T13:47:00Z">
                <w:rPr>
                  <w:lang w:val="en-GB"/>
                </w:rPr>
              </w:rPrChange>
            </w:rPr>
            <w:delText xml:space="preserve">his component is a custom </w:delText>
          </w:r>
        </w:del>
        <w:del w:id="147" w:author="Lavignotte Fabien" w:date="2013-10-16T13:46:00Z">
          <w:r w:rsidRPr="00AB7D61" w:rsidDel="00AB7D61">
            <w:rPr>
              <w:rFonts w:ascii="Verdana" w:eastAsia="Times New Roman" w:hAnsi="Verdana" w:cs="Times New Roman"/>
              <w:sz w:val="18"/>
              <w:szCs w:val="24"/>
              <w:lang w:val="en-GB"/>
              <w:rPrChange w:id="148" w:author="Lavignotte Fabien" w:date="2013-10-16T13:47:00Z">
                <w:rPr>
                  <w:lang w:val="en-GB"/>
                </w:rPr>
              </w:rPrChange>
            </w:rPr>
            <w:delText>ngEO jQuery UI plugin</w:delText>
          </w:r>
        </w:del>
        <w:del w:id="149" w:author="Lavignotte Fabien" w:date="2013-10-16T13:49:00Z">
          <w:r w:rsidRPr="00AB7D61" w:rsidDel="00735BEA">
            <w:rPr>
              <w:rFonts w:ascii="Verdana" w:eastAsia="Times New Roman" w:hAnsi="Verdana" w:cs="Times New Roman"/>
              <w:sz w:val="18"/>
              <w:szCs w:val="24"/>
              <w:lang w:val="en-GB"/>
              <w:rPrChange w:id="150" w:author="Lavignotte Fabien" w:date="2013-10-16T13:47:00Z">
                <w:rPr>
                  <w:lang w:val="en-GB"/>
                </w:rPr>
              </w:rPrChange>
            </w:rPr>
            <w:delText xml:space="preserve"> to manage panels in the WebClient, based on existing design from TPZ France. Panels can be placed in different areas of a main container with a central area. In ngEO, the central area is the map.</w:delText>
          </w:r>
        </w:del>
      </w:moveTo>
    </w:p>
    <w:moveToRangeEnd w:id="141"/>
    <w:p w:rsidR="00AB7D61" w:rsidRPr="00CE00A9" w:rsidDel="00735BEA" w:rsidRDefault="00AB7D61" w:rsidP="00CE00A9">
      <w:pPr>
        <w:spacing w:before="60" w:after="60" w:line="240" w:lineRule="auto"/>
        <w:rPr>
          <w:del w:id="151" w:author="Lavignotte Fabien" w:date="2013-10-16T13:49:00Z"/>
          <w:rFonts w:ascii="Verdana" w:eastAsia="Times New Roman" w:hAnsi="Verdana" w:cs="Times New Roman"/>
          <w:sz w:val="18"/>
          <w:szCs w:val="24"/>
          <w:lang w:val="en-GB"/>
        </w:rPr>
      </w:pPr>
    </w:p>
    <w:p w:rsidR="00CE00A9" w:rsidRPr="00CE00A9" w:rsidRDefault="00CE00A9" w:rsidP="00C7007E">
      <w:pPr>
        <w:pStyle w:val="Heading3"/>
      </w:pPr>
      <w:bookmarkStart w:id="152" w:name="_Toc350263561"/>
      <w:r w:rsidRPr="00CE00A9">
        <w:lastRenderedPageBreak/>
        <w:t>Map</w:t>
      </w:r>
      <w:bookmarkEnd w:id="152"/>
    </w:p>
    <w:p w:rsidR="00A33B76" w:rsidRPr="00191BEE" w:rsidRDefault="00CE00A9" w:rsidP="00A33B76">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main map module is based on existing design from Telespazio France</w:t>
      </w:r>
      <w:r w:rsidR="00191BEE">
        <w:rPr>
          <w:rFonts w:ascii="Verdana" w:eastAsia="Times New Roman" w:hAnsi="Verdana" w:cs="Times New Roman"/>
          <w:sz w:val="18"/>
          <w:szCs w:val="24"/>
          <w:lang w:val="en-GB"/>
        </w:rPr>
        <w:t xml:space="preserve"> </w:t>
      </w:r>
      <w:r w:rsidR="00191BEE" w:rsidRPr="00191BEE">
        <w:rPr>
          <w:rFonts w:ascii="Verdana" w:eastAsia="Times New Roman" w:hAnsi="Verdana" w:cs="Times New Roman"/>
          <w:sz w:val="18"/>
          <w:szCs w:val="24"/>
          <w:lang w:val="en-GB"/>
        </w:rPr>
        <w:t>for its own developm</w:t>
      </w:r>
      <w:r w:rsidR="00521A28">
        <w:rPr>
          <w:rFonts w:ascii="Verdana" w:eastAsia="Times New Roman" w:hAnsi="Verdana" w:cs="Times New Roman"/>
          <w:sz w:val="18"/>
          <w:szCs w:val="24"/>
          <w:lang w:val="en-GB"/>
        </w:rPr>
        <w:t>ent of complex web applications. The component is adapted to fit ngEO needs.</w:t>
      </w:r>
      <w:r w:rsidR="00191BEE" w:rsidRPr="00191BEE">
        <w:rPr>
          <w:rFonts w:ascii="Verdana" w:eastAsia="Times New Roman" w:hAnsi="Verdana" w:cs="Times New Roman"/>
          <w:sz w:val="18"/>
          <w:szCs w:val="24"/>
          <w:lang w:val="en-GB"/>
        </w:rPr>
        <w:t xml:space="preserve"> This component is a facade to underlying implementations based on existing solutions: OpenLayers (</w:t>
      </w:r>
      <w:r w:rsidR="00A33B76">
        <w:rPr>
          <w:rFonts w:ascii="Verdana" w:eastAsia="Times New Roman" w:hAnsi="Verdana" w:cs="Times New Roman"/>
          <w:sz w:val="18"/>
          <w:szCs w:val="24"/>
          <w:lang w:val="en-GB"/>
        </w:rPr>
        <w:t>[WR5]</w:t>
      </w:r>
      <w:r w:rsidR="00191BEE">
        <w:rPr>
          <w:rFonts w:ascii="Verdana" w:eastAsia="Times New Roman" w:hAnsi="Verdana" w:cs="Times New Roman"/>
          <w:sz w:val="18"/>
          <w:szCs w:val="24"/>
          <w:lang w:val="en-GB"/>
        </w:rPr>
        <w:t>) and</w:t>
      </w:r>
      <w:r w:rsidR="00191BEE" w:rsidRPr="00191BEE">
        <w:rPr>
          <w:rFonts w:ascii="Verdana" w:eastAsia="Times New Roman" w:hAnsi="Verdana" w:cs="Times New Roman"/>
          <w:sz w:val="18"/>
          <w:szCs w:val="24"/>
          <w:lang w:val="en-GB"/>
        </w:rPr>
        <w:t xml:space="preserve"> GlobWeb (</w:t>
      </w:r>
      <w:r w:rsidR="00A33B76">
        <w:rPr>
          <w:rFonts w:ascii="Verdana" w:eastAsia="Times New Roman" w:hAnsi="Verdana" w:cs="Times New Roman"/>
          <w:sz w:val="18"/>
          <w:szCs w:val="24"/>
          <w:lang w:val="en-GB"/>
        </w:rPr>
        <w:t>[WR6]</w:t>
      </w:r>
      <w:r w:rsidR="00191BEE" w:rsidRPr="00191BEE">
        <w:rPr>
          <w:rFonts w:ascii="Verdana" w:eastAsia="Times New Roman" w:hAnsi="Verdana" w:cs="Times New Roman"/>
          <w:sz w:val="18"/>
          <w:szCs w:val="24"/>
          <w:lang w:val="en-GB"/>
        </w:rPr>
        <w:t xml:space="preserve">). </w:t>
      </w:r>
      <w:r w:rsidR="00A33B76">
        <w:rPr>
          <w:rFonts w:ascii="Verdana" w:eastAsia="Times New Roman" w:hAnsi="Verdana" w:cs="Times New Roman"/>
          <w:sz w:val="18"/>
          <w:szCs w:val="24"/>
          <w:lang w:val="en-GB"/>
        </w:rPr>
        <w:t>OpenLayers is for 2D visualization and GlobWeb for 3D visualization based on WebGL. Underlying implementations are not known from other components point of view.</w:t>
      </w:r>
    </w:p>
    <w:p w:rsid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The component is a Javascript module and uses the GeoJSON specification for feature management.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This component has the following features:</w:t>
      </w:r>
    </w:p>
    <w:p w:rsidR="00191BEE" w:rsidRPr="00191BEE" w:rsidRDefault="00191BEE" w:rsidP="00191BEE">
      <w:pPr>
        <w:pStyle w:val="ListParagraph"/>
        <w:numPr>
          <w:ilvl w:val="0"/>
          <w:numId w:val="25"/>
        </w:numPr>
        <w:rPr>
          <w:lang w:val="en-GB"/>
        </w:rPr>
      </w:pPr>
      <w:r w:rsidRPr="00191BEE">
        <w:rPr>
          <w:lang w:val="en-GB"/>
        </w:rPr>
        <w:t>Common viewpoint management between 2D and 3D implementations</w:t>
      </w:r>
    </w:p>
    <w:p w:rsidR="00191BEE" w:rsidRPr="00191BEE" w:rsidRDefault="00191BEE" w:rsidP="00191BEE">
      <w:pPr>
        <w:pStyle w:val="ListParagraph"/>
        <w:numPr>
          <w:ilvl w:val="1"/>
          <w:numId w:val="25"/>
        </w:numPr>
        <w:rPr>
          <w:lang w:val="en-GB"/>
        </w:rPr>
      </w:pPr>
      <w:r w:rsidRPr="00191BEE">
        <w:rPr>
          <w:lang w:val="en-GB"/>
        </w:rPr>
        <w:t>Zoom to a point, to an extent, to a feature</w:t>
      </w:r>
    </w:p>
    <w:p w:rsidR="00191BEE" w:rsidRPr="00191BEE" w:rsidRDefault="00191BEE" w:rsidP="00191BEE">
      <w:pPr>
        <w:pStyle w:val="ListParagraph"/>
        <w:numPr>
          <w:ilvl w:val="1"/>
          <w:numId w:val="25"/>
        </w:numPr>
        <w:rPr>
          <w:lang w:val="en-GB"/>
        </w:rPr>
      </w:pPr>
      <w:r w:rsidRPr="00191BEE">
        <w:rPr>
          <w:lang w:val="en-GB"/>
        </w:rPr>
        <w:t>Save/restore viewpoint when switching between 2D and 3D</w:t>
      </w:r>
    </w:p>
    <w:p w:rsidR="00191BEE" w:rsidRPr="00191BEE" w:rsidRDefault="00191BEE" w:rsidP="00191BEE">
      <w:pPr>
        <w:pStyle w:val="ListParagraph"/>
        <w:numPr>
          <w:ilvl w:val="0"/>
          <w:numId w:val="25"/>
        </w:numPr>
        <w:rPr>
          <w:lang w:val="en-GB"/>
        </w:rPr>
      </w:pPr>
      <w:r w:rsidRPr="00191BEE">
        <w:rPr>
          <w:lang w:val="en-GB"/>
        </w:rPr>
        <w:t>Base layers configuration specific to each implementation through JSON options</w:t>
      </w:r>
    </w:p>
    <w:p w:rsidR="00191BEE" w:rsidRPr="00191BEE" w:rsidRDefault="00191BEE" w:rsidP="00191BEE">
      <w:pPr>
        <w:pStyle w:val="ListParagraph"/>
        <w:numPr>
          <w:ilvl w:val="0"/>
          <w:numId w:val="25"/>
        </w:numPr>
        <w:rPr>
          <w:lang w:val="en-GB"/>
        </w:rPr>
      </w:pPr>
      <w:r w:rsidRPr="00191BEE">
        <w:rPr>
          <w:lang w:val="en-GB"/>
        </w:rPr>
        <w:t>Common interface to add/remove/select vector programmatically in the map</w:t>
      </w:r>
    </w:p>
    <w:p w:rsidR="00191BEE" w:rsidRPr="00191BEE" w:rsidRDefault="00191BEE" w:rsidP="00191BEE">
      <w:pPr>
        <w:pStyle w:val="ListParagraph"/>
        <w:numPr>
          <w:ilvl w:val="1"/>
          <w:numId w:val="25"/>
        </w:numPr>
        <w:rPr>
          <w:lang w:val="en-GB"/>
        </w:rPr>
      </w:pPr>
      <w:r w:rsidRPr="00191BEE">
        <w:rPr>
          <w:lang w:val="en-GB"/>
        </w:rPr>
        <w:t>Vector defined in the standard GeoJSON format</w:t>
      </w:r>
    </w:p>
    <w:p w:rsidR="00191BEE" w:rsidRPr="00191BEE" w:rsidRDefault="00191BEE" w:rsidP="00191BEE">
      <w:pPr>
        <w:pStyle w:val="ListParagraph"/>
        <w:numPr>
          <w:ilvl w:val="1"/>
          <w:numId w:val="25"/>
        </w:numPr>
        <w:rPr>
          <w:lang w:val="en-GB"/>
        </w:rPr>
      </w:pPr>
      <w:r w:rsidRPr="00191BEE">
        <w:rPr>
          <w:lang w:val="en-GB"/>
        </w:rPr>
        <w:t>Selection and bounding box computation used by common code between implementation</w:t>
      </w:r>
    </w:p>
    <w:p w:rsidR="00191BEE" w:rsidRPr="00191BEE" w:rsidRDefault="00191BEE" w:rsidP="00191BEE">
      <w:pPr>
        <w:pStyle w:val="ListParagraph"/>
        <w:numPr>
          <w:ilvl w:val="1"/>
          <w:numId w:val="25"/>
        </w:numPr>
        <w:rPr>
          <w:lang w:val="en-GB"/>
        </w:rPr>
      </w:pPr>
      <w:r w:rsidRPr="00191BEE">
        <w:rPr>
          <w:lang w:val="en-GB"/>
        </w:rPr>
        <w:t>“Pile” selection supported</w:t>
      </w:r>
    </w:p>
    <w:p w:rsidR="00191BEE" w:rsidRPr="00191BEE" w:rsidRDefault="00191BEE" w:rsidP="00191BEE">
      <w:pPr>
        <w:pStyle w:val="ListParagraph"/>
        <w:numPr>
          <w:ilvl w:val="0"/>
          <w:numId w:val="25"/>
        </w:numPr>
        <w:rPr>
          <w:lang w:val="en-GB"/>
        </w:rPr>
      </w:pPr>
      <w:r w:rsidRPr="00191BEE">
        <w:rPr>
          <w:lang w:val="en-GB"/>
        </w:rPr>
        <w:t>Communication done through Backbone.js events</w:t>
      </w:r>
    </w:p>
    <w:p w:rsidR="00191BEE" w:rsidRPr="00191BEE" w:rsidRDefault="00191BEE" w:rsidP="00191BEE">
      <w:pPr>
        <w:pStyle w:val="ListParagraph"/>
        <w:numPr>
          <w:ilvl w:val="1"/>
          <w:numId w:val="25"/>
        </w:numPr>
        <w:rPr>
          <w:lang w:val="en-GB"/>
        </w:rPr>
      </w:pPr>
      <w:r w:rsidRPr="00191BEE">
        <w:rPr>
          <w:lang w:val="en-GB"/>
        </w:rPr>
        <w:t>Selection event</w:t>
      </w:r>
    </w:p>
    <w:p w:rsidR="00191BEE" w:rsidRPr="00191BEE" w:rsidRDefault="00191BEE" w:rsidP="00191BEE">
      <w:pPr>
        <w:pStyle w:val="ListParagraph"/>
        <w:numPr>
          <w:ilvl w:val="1"/>
          <w:numId w:val="25"/>
        </w:numPr>
        <w:rPr>
          <w:lang w:val="en-GB"/>
        </w:rPr>
      </w:pPr>
      <w:r w:rsidRPr="00191BEE">
        <w:rPr>
          <w:lang w:val="en-GB"/>
        </w:rPr>
        <w:t>Viewpoint changed event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 xml:space="preserve"> </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The component shares some common code to simplify the integration of implementation libraries. To be integrated, a library must support at least the following low-level features:</w:t>
      </w:r>
    </w:p>
    <w:p w:rsidR="00191BEE" w:rsidRPr="00191BEE" w:rsidRDefault="00191BEE" w:rsidP="00191BEE">
      <w:pPr>
        <w:pStyle w:val="ListParagraph"/>
        <w:numPr>
          <w:ilvl w:val="0"/>
          <w:numId w:val="26"/>
        </w:numPr>
        <w:rPr>
          <w:lang w:val="en-GB"/>
        </w:rPr>
      </w:pPr>
      <w:r w:rsidRPr="00191BEE">
        <w:rPr>
          <w:lang w:val="en-GB"/>
        </w:rPr>
        <w:t>Modification of visualized area (viewport) through geographic coordinates</w:t>
      </w:r>
    </w:p>
    <w:p w:rsidR="00191BEE" w:rsidRPr="00191BEE" w:rsidRDefault="00191BEE" w:rsidP="00191BEE">
      <w:pPr>
        <w:pStyle w:val="ListParagraph"/>
        <w:numPr>
          <w:ilvl w:val="0"/>
          <w:numId w:val="26"/>
        </w:numPr>
        <w:rPr>
          <w:lang w:val="en-GB"/>
        </w:rPr>
      </w:pPr>
      <w:r w:rsidRPr="00191BEE">
        <w:rPr>
          <w:lang w:val="en-GB"/>
        </w:rPr>
        <w:t>Access to the current viewport extent</w:t>
      </w:r>
    </w:p>
    <w:p w:rsidR="00191BEE" w:rsidRPr="00191BEE" w:rsidRDefault="00191BEE" w:rsidP="00191BEE">
      <w:pPr>
        <w:pStyle w:val="ListParagraph"/>
        <w:numPr>
          <w:ilvl w:val="0"/>
          <w:numId w:val="26"/>
        </w:numPr>
        <w:rPr>
          <w:lang w:val="en-GB"/>
        </w:rPr>
      </w:pPr>
      <w:r w:rsidRPr="00191BEE">
        <w:rPr>
          <w:lang w:val="en-GB"/>
        </w:rPr>
        <w:t>Conversion of element coordinates (x,y) to geographic (lon,lat)</w:t>
      </w:r>
    </w:p>
    <w:p w:rsidR="00191BEE" w:rsidRDefault="00191BEE" w:rsidP="00191BEE">
      <w:pPr>
        <w:pStyle w:val="ListParagraph"/>
        <w:numPr>
          <w:ilvl w:val="0"/>
          <w:numId w:val="26"/>
        </w:numPr>
        <w:rPr>
          <w:lang w:val="en-GB"/>
        </w:rPr>
      </w:pPr>
      <w:r w:rsidRPr="00191BEE">
        <w:rPr>
          <w:lang w:val="en-GB"/>
        </w:rPr>
        <w:t>Creation and display of vector data : point, polyline, polygon</w:t>
      </w:r>
    </w:p>
    <w:p w:rsidR="00DB44CC" w:rsidRDefault="00DB44CC" w:rsidP="00DB44CC">
      <w:pPr>
        <w:pStyle w:val="ListParagraph"/>
        <w:rPr>
          <w:lang w:val="en-GB"/>
        </w:rPr>
      </w:pPr>
    </w:p>
    <w:p w:rsidR="00191BEE" w:rsidRDefault="00191BEE" w:rsidP="00191BEE">
      <w:pPr>
        <w:pStyle w:val="ListParagraph"/>
        <w:jc w:val="center"/>
      </w:pPr>
      <w:r>
        <w:object w:dxaOrig="4620" w:dyaOrig="2352">
          <v:shape id="_x0000_i1026" type="#_x0000_t75" style="width:231pt;height:117pt" o:ole="">
            <v:imagedata r:id="rId14" o:title=""/>
          </v:shape>
          <o:OLEObject Type="Embed" ProgID="Visio.Drawing.11" ShapeID="_x0000_i1026" DrawAspect="Content" ObjectID="_1461678108" r:id="rId15"/>
        </w:object>
      </w:r>
    </w:p>
    <w:p w:rsidR="00191BEE" w:rsidRPr="00191BEE" w:rsidRDefault="00191BEE" w:rsidP="00191BEE">
      <w:pPr>
        <w:pStyle w:val="Caption"/>
        <w:rPr>
          <w:sz w:val="18"/>
          <w:szCs w:val="24"/>
          <w:lang w:val="en-GB"/>
        </w:rPr>
      </w:pPr>
      <w:bookmarkStart w:id="153" w:name="_Toc350263639"/>
      <w:r>
        <w:t xml:space="preserve">Figure </w:t>
      </w:r>
      <w:r>
        <w:fldChar w:fldCharType="begin"/>
      </w:r>
      <w:r>
        <w:instrText xml:space="preserve"> SEQ Figure \* ARABIC </w:instrText>
      </w:r>
      <w:r>
        <w:fldChar w:fldCharType="separate"/>
      </w:r>
      <w:r w:rsidR="00E01D31">
        <w:rPr>
          <w:noProof/>
        </w:rPr>
        <w:t>3</w:t>
      </w:r>
      <w:r>
        <w:fldChar w:fldCharType="end"/>
      </w:r>
      <w:r>
        <w:t xml:space="preserve"> Map facade</w:t>
      </w:r>
      <w:bookmarkEnd w:id="153"/>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also contains the GUI of map:</w:t>
      </w:r>
    </w:p>
    <w:p w:rsidR="00CE00A9" w:rsidRDefault="00CE00A9" w:rsidP="00AC6BB0">
      <w:pPr>
        <w:pStyle w:val="ListParagraph"/>
        <w:numPr>
          <w:ilvl w:val="0"/>
          <w:numId w:val="18"/>
        </w:numPr>
        <w:rPr>
          <w:lang w:val="en-GB"/>
        </w:rPr>
      </w:pPr>
      <w:r w:rsidRPr="00E82AE4">
        <w:rPr>
          <w:lang w:val="en-GB"/>
        </w:rPr>
        <w:t>Layer management widget</w:t>
      </w:r>
    </w:p>
    <w:p w:rsidR="00191BEE" w:rsidRPr="00E82AE4" w:rsidRDefault="00191BEE" w:rsidP="00AC6BB0">
      <w:pPr>
        <w:pStyle w:val="ListParagraph"/>
        <w:numPr>
          <w:ilvl w:val="0"/>
          <w:numId w:val="18"/>
        </w:numPr>
        <w:rPr>
          <w:lang w:val="en-GB"/>
        </w:rPr>
      </w:pPr>
      <w:r>
        <w:rPr>
          <w:lang w:val="en-GB"/>
        </w:rPr>
        <w:t>Background widget</w:t>
      </w:r>
    </w:p>
    <w:p w:rsidR="00CE00A9" w:rsidRPr="00E82AE4" w:rsidRDefault="00CE00A9" w:rsidP="00AC6BB0">
      <w:pPr>
        <w:pStyle w:val="ListParagraph"/>
        <w:numPr>
          <w:ilvl w:val="0"/>
          <w:numId w:val="18"/>
        </w:numPr>
        <w:rPr>
          <w:lang w:val="en-GB"/>
        </w:rPr>
      </w:pPr>
      <w:r w:rsidRPr="00E82AE4">
        <w:rPr>
          <w:lang w:val="en-GB"/>
        </w:rPr>
        <w:t>Different map actions in the toolbar</w:t>
      </w:r>
    </w:p>
    <w:p w:rsidR="00CE00A9" w:rsidRPr="00C7007E" w:rsidRDefault="00CE00A9" w:rsidP="00AC6BB0">
      <w:pPr>
        <w:pStyle w:val="ListParagraph"/>
        <w:numPr>
          <w:ilvl w:val="1"/>
          <w:numId w:val="14"/>
        </w:numPr>
        <w:rPr>
          <w:lang w:val="en-GB"/>
        </w:rPr>
      </w:pPr>
      <w:r w:rsidRPr="00C7007E">
        <w:rPr>
          <w:lang w:val="en-GB"/>
        </w:rPr>
        <w:t>ZoomInAction</w:t>
      </w:r>
    </w:p>
    <w:p w:rsidR="00CE00A9" w:rsidRPr="00C7007E" w:rsidRDefault="00CE00A9" w:rsidP="00AC6BB0">
      <w:pPr>
        <w:pStyle w:val="ListParagraph"/>
        <w:numPr>
          <w:ilvl w:val="1"/>
          <w:numId w:val="14"/>
        </w:numPr>
        <w:rPr>
          <w:lang w:val="en-GB"/>
        </w:rPr>
      </w:pPr>
      <w:r w:rsidRPr="00C7007E">
        <w:rPr>
          <w:lang w:val="en-GB"/>
        </w:rPr>
        <w:t>ZoomOutAction</w:t>
      </w:r>
    </w:p>
    <w:p w:rsidR="00CE00A9" w:rsidRPr="00C7007E" w:rsidRDefault="00CE00A9" w:rsidP="00AC6BB0">
      <w:pPr>
        <w:pStyle w:val="ListParagraph"/>
        <w:numPr>
          <w:ilvl w:val="1"/>
          <w:numId w:val="14"/>
        </w:numPr>
        <w:rPr>
          <w:lang w:val="en-GB"/>
        </w:rPr>
      </w:pPr>
      <w:r w:rsidRPr="00C7007E">
        <w:rPr>
          <w:lang w:val="en-GB"/>
        </w:rPr>
        <w:t>DrawAction</w:t>
      </w:r>
    </w:p>
    <w:p w:rsidR="00CE00A9" w:rsidRPr="00C7007E" w:rsidRDefault="00CE00A9" w:rsidP="00AC6BB0">
      <w:pPr>
        <w:pStyle w:val="ListParagraph"/>
        <w:numPr>
          <w:ilvl w:val="1"/>
          <w:numId w:val="14"/>
        </w:numPr>
        <w:rPr>
          <w:lang w:val="en-GB"/>
        </w:rPr>
      </w:pPr>
      <w:r w:rsidRPr="00C7007E">
        <w:rPr>
          <w:lang w:val="en-GB"/>
        </w:rPr>
        <w:t>Switch2D3DAction</w:t>
      </w:r>
    </w:p>
    <w:p w:rsidR="00CE00A9" w:rsidRPr="00C7007E" w:rsidRDefault="00CE00A9" w:rsidP="00AC6BB0">
      <w:pPr>
        <w:pStyle w:val="ListParagraph"/>
        <w:numPr>
          <w:ilvl w:val="1"/>
          <w:numId w:val="14"/>
        </w:numPr>
        <w:rPr>
          <w:lang w:val="en-GB"/>
        </w:rPr>
      </w:pPr>
      <w:r w:rsidRPr="00C7007E">
        <w:rPr>
          <w:lang w:val="en-GB"/>
        </w:rPr>
        <w:t>StartAction</w:t>
      </w:r>
    </w:p>
    <w:p w:rsidR="00F76908" w:rsidRDefault="009052E7" w:rsidP="00C7007E">
      <w:pPr>
        <w:pStyle w:val="Heading3"/>
      </w:pPr>
      <w:bookmarkStart w:id="154" w:name="_Toc350263562"/>
      <w:r>
        <w:t>Model/Vie</w:t>
      </w:r>
      <w:r w:rsidR="00F76908">
        <w:t>w</w:t>
      </w:r>
      <w:bookmarkEnd w:id="154"/>
    </w:p>
    <w:p w:rsidR="009052E7" w:rsidRDefault="009052E7" w:rsidP="00F76908">
      <w:pPr>
        <w:pStyle w:val="Heading4"/>
      </w:pPr>
      <w:r>
        <w:t xml:space="preserve"> </w:t>
      </w:r>
      <w:bookmarkStart w:id="155" w:name="_Toc350263563"/>
      <w:r>
        <w:t>Backbone</w:t>
      </w:r>
      <w:bookmarkEnd w:id="155"/>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Backbone.js is a lightweight Open Source library that provides a clean way to structure a web application. The structure is loosely based on the classical MVC (Model/View/Controller) design patterns. </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lastRenderedPageBreak/>
        <w:t>Backbone consists of five major components:</w:t>
      </w:r>
    </w:p>
    <w:p w:rsidR="00060F28" w:rsidRPr="00060F28" w:rsidRDefault="00060F28" w:rsidP="00060F28">
      <w:pPr>
        <w:pStyle w:val="ListParagraph"/>
        <w:numPr>
          <w:ilvl w:val="0"/>
          <w:numId w:val="31"/>
        </w:numPr>
        <w:rPr>
          <w:lang w:val="en-GB"/>
        </w:rPr>
      </w:pPr>
      <w:r w:rsidRPr="00060F28">
        <w:rPr>
          <w:lang w:val="en-GB"/>
        </w:rPr>
        <w:t>Events: This module can add to any Javascripts objects the ability to bind and trigger custom named events with various parameters.</w:t>
      </w:r>
    </w:p>
    <w:p w:rsidR="00060F28" w:rsidRPr="00060F28" w:rsidRDefault="00060F28" w:rsidP="00060F28">
      <w:pPr>
        <w:pStyle w:val="ListParagraph"/>
        <w:numPr>
          <w:ilvl w:val="0"/>
          <w:numId w:val="31"/>
        </w:numPr>
        <w:rPr>
          <w:lang w:val="en-GB"/>
        </w:rPr>
      </w:pPr>
      <w:r w:rsidRPr="00060F28">
        <w:rPr>
          <w:lang w:val="en-GB"/>
        </w:rPr>
        <w:t>Model: This class enhances the classical key/value objects in Javascript with events to detect modifications, and utilities methods for storing and retrieving data from the server, initializing default values, etc...</w:t>
      </w:r>
    </w:p>
    <w:p w:rsidR="00060F28" w:rsidRPr="00060F28" w:rsidRDefault="00060F28" w:rsidP="00060F28">
      <w:pPr>
        <w:pStyle w:val="ListParagraph"/>
        <w:numPr>
          <w:ilvl w:val="0"/>
          <w:numId w:val="31"/>
        </w:numPr>
        <w:rPr>
          <w:lang w:val="en-GB"/>
        </w:rPr>
      </w:pPr>
      <w:r w:rsidRPr="00060F28">
        <w:rPr>
          <w:lang w:val="en-GB"/>
        </w:rPr>
        <w:t>Collection: This class manages an ordered set of models, with custom events, and basic saving/loading from a server based on RESTful principles.</w:t>
      </w:r>
    </w:p>
    <w:p w:rsidR="00060F28" w:rsidRPr="00060F28" w:rsidRDefault="00060F28" w:rsidP="00060F28">
      <w:pPr>
        <w:pStyle w:val="ListParagraph"/>
        <w:numPr>
          <w:ilvl w:val="0"/>
          <w:numId w:val="31"/>
        </w:numPr>
        <w:rPr>
          <w:lang w:val="en-GB"/>
        </w:rPr>
      </w:pPr>
      <w:r w:rsidRPr="00060F28">
        <w:rPr>
          <w:lang w:val="en-GB"/>
        </w:rPr>
        <w:t>Router: This class provides methods for routing client-side pages, and connecting them to actions and events.</w:t>
      </w:r>
    </w:p>
    <w:p w:rsidR="00060F28" w:rsidRPr="00060F28" w:rsidRDefault="00060F28" w:rsidP="00060F28">
      <w:pPr>
        <w:pStyle w:val="ListParagraph"/>
        <w:numPr>
          <w:ilvl w:val="0"/>
          <w:numId w:val="31"/>
        </w:numPr>
        <w:rPr>
          <w:lang w:val="en-GB"/>
        </w:rPr>
      </w:pPr>
      <w:r w:rsidRPr="00060F28">
        <w:rPr>
          <w:lang w:val="en-GB"/>
        </w:rPr>
        <w:t>View: This class provides the glue between the GUI (HTML/CSS) and the model. It is more convention that code, Backbone does not impose anything when developing a View. The class naming is a little bit confusing because it looks more as a Controller in traditional MVC.</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Backbone.js is very well suited to ngEO Web Client architecture. The events module solves the communication requirements between widgets. The Router module also provides a cross-browser compatible mechanism to access a shopcart by its URL. Backbone will automatically call a function when a specific URL pattern (or route) is recognized. For example for shopcart, the following route might be used: “/shopcart/:id”. When the URL http://ngeo.org/#/shopcart/1026 is accessed, the registered function will be called with the id equals at 1026 in parameter. This function will send a request to the Web Server to retrieve the shopcart content and then display it in a widget.</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Model in ngEO (DataSet, Product, Shopcart, DownloadManager</w:t>
      </w:r>
      <w:r w:rsidR="0018184D">
        <w:rPr>
          <w:rFonts w:ascii="Verdana" w:eastAsia="Times New Roman" w:hAnsi="Verdana" w:cs="Times New Roman"/>
          <w:sz w:val="18"/>
          <w:szCs w:val="24"/>
          <w:lang w:val="en-GB"/>
        </w:rPr>
        <w:t>s</w:t>
      </w:r>
      <w:r w:rsidRPr="00060F28">
        <w:rPr>
          <w:rFonts w:ascii="Verdana" w:eastAsia="Times New Roman" w:hAnsi="Verdana" w:cs="Times New Roman"/>
          <w:sz w:val="18"/>
          <w:szCs w:val="24"/>
          <w:lang w:val="en-GB"/>
        </w:rPr>
        <w:t>, DataAccessRequest, etc...) will use the Backbone lightweight Model class.</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This library is used in various commercial website, in particular LinkedIn Mobile or WallMart Mobile.</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 also integrates the underscore.js library. It is a small utility library that provides more functional programming support to Javascript, and a light-weight client-side HTML templating engine, similar to JSP on server-side. The template engine is useful to generate complicated bits of HTML from JSON data sources.</w:t>
      </w:r>
    </w:p>
    <w:p w:rsidR="00CE00A9" w:rsidRDefault="00CE00A9" w:rsidP="00F76908">
      <w:pPr>
        <w:pStyle w:val="Heading4"/>
      </w:pPr>
      <w:bookmarkStart w:id="156" w:name="_Toc350263564"/>
      <w:r w:rsidRPr="00CE00A9">
        <w:t>Search</w:t>
      </w:r>
      <w:bookmarkEnd w:id="156"/>
    </w:p>
    <w:p w:rsidR="007823F4" w:rsidRPr="00BD4D64" w:rsidRDefault="007823F4" w:rsidP="00925D57">
      <w:pPr>
        <w:pStyle w:val="Heading5"/>
      </w:pPr>
      <w:bookmarkStart w:id="157" w:name="_Toc350263565"/>
      <w:r>
        <w:t>Modules</w:t>
      </w:r>
      <w:bookmarkEnd w:id="157"/>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9514DB" w:rsidRDefault="00CE00A9" w:rsidP="00AC6BB0">
      <w:pPr>
        <w:pStyle w:val="ListParagraph"/>
        <w:numPr>
          <w:ilvl w:val="0"/>
          <w:numId w:val="15"/>
        </w:numPr>
        <w:rPr>
          <w:lang w:val="en-GB"/>
        </w:rPr>
      </w:pPr>
      <w:r w:rsidRPr="00C7007E">
        <w:rPr>
          <w:lang w:val="en-GB"/>
        </w:rPr>
        <w:t xml:space="preserve">DataSet: a Javascript class that contains all datasets informations needed by the WebClient. </w:t>
      </w:r>
    </w:p>
    <w:p w:rsidR="00E663DD" w:rsidRDefault="00E663DD" w:rsidP="00D46BD6">
      <w:pPr>
        <w:pStyle w:val="ListParagraph"/>
        <w:numPr>
          <w:ilvl w:val="0"/>
          <w:numId w:val="15"/>
        </w:numPr>
        <w:rPr>
          <w:ins w:id="158" w:author="Lavignotte Fabien" w:date="2014-05-15T15:18:00Z"/>
          <w:lang w:val="en-GB"/>
        </w:rPr>
      </w:pPr>
      <w:ins w:id="159" w:author="Lavignotte Fabien" w:date="2014-05-15T15:18:00Z">
        <w:r>
          <w:rPr>
            <w:lang w:val="en-GB"/>
          </w:rPr>
          <w:t xml:space="preserve">SearchCritreria : </w:t>
        </w:r>
        <w:r w:rsidRPr="00CE00A9">
          <w:rPr>
            <w:lang w:val="en-GB"/>
          </w:rPr>
          <w:t>: a Javascript class that contains all the search parameters needed to search products in a DataSet.</w:t>
        </w:r>
      </w:ins>
      <w:ins w:id="160" w:author="Lavignotte Fabien" w:date="2014-05-15T15:21:00Z">
        <w:r>
          <w:rPr>
            <w:lang w:val="en-GB"/>
          </w:rPr>
          <w:t xml:space="preserve"> Common class for search and standing order</w:t>
        </w:r>
        <w:r w:rsidR="00C34274">
          <w:rPr>
            <w:lang w:val="en-GB"/>
          </w:rPr>
          <w:t xml:space="preserve">. </w:t>
        </w:r>
        <w:r w:rsidR="00C34274" w:rsidRPr="00CE00A9">
          <w:rPr>
            <w:lang w:val="en-GB"/>
          </w:rPr>
          <w:t xml:space="preserve">The class </w:t>
        </w:r>
        <w:r w:rsidR="00C34274">
          <w:rPr>
            <w:lang w:val="en-GB"/>
          </w:rPr>
          <w:t>is also responsible to generate the OpenSearchURL from the search parameters.</w:t>
        </w:r>
      </w:ins>
      <w:ins w:id="161" w:author="Lavignotte Fabien" w:date="2014-05-15T15:22:00Z">
        <w:r w:rsidR="00C34274" w:rsidRPr="00C34274">
          <w:rPr>
            <w:lang w:val="en-GB"/>
          </w:rPr>
          <w:t xml:space="preserve"> </w:t>
        </w:r>
        <w:r w:rsidR="00C34274">
          <w:rPr>
            <w:lang w:val="en-GB"/>
          </w:rPr>
          <w:t xml:space="preserve"> The class also validates if the properties are suitable for a search. </w:t>
        </w:r>
        <w:r w:rsidR="00C34274" w:rsidRPr="002E479B">
          <w:rPr>
            <w:lang w:val="en-GB"/>
          </w:rPr>
          <w:t>The search parameters include also the selected download options if the user makes the choice to include them in the search.</w:t>
        </w:r>
      </w:ins>
    </w:p>
    <w:p w:rsidR="00D46BD6" w:rsidRDefault="00CE00A9" w:rsidP="00D46BD6">
      <w:pPr>
        <w:pStyle w:val="ListParagraph"/>
        <w:numPr>
          <w:ilvl w:val="0"/>
          <w:numId w:val="15"/>
        </w:numPr>
        <w:rPr>
          <w:ins w:id="162" w:author="Lavignotte Fabien" w:date="2014-05-15T15:23:00Z"/>
          <w:lang w:val="en-GB"/>
        </w:rPr>
      </w:pPr>
      <w:r w:rsidRPr="00CE00A9">
        <w:rPr>
          <w:lang w:val="en-GB"/>
        </w:rPr>
        <w:t xml:space="preserve">DataSetSearch: </w:t>
      </w:r>
      <w:ins w:id="163" w:author="Lavignotte Fabien" w:date="2014-05-15T15:22:00Z">
        <w:r w:rsidR="00C34274">
          <w:rPr>
            <w:lang w:val="en-GB"/>
          </w:rPr>
          <w:t xml:space="preserve">inherits from SearchCriteria to </w:t>
        </w:r>
      </w:ins>
      <w:del w:id="164" w:author="Lavignotte Fabien" w:date="2014-05-15T15:18:00Z">
        <w:r w:rsidRPr="00CE00A9" w:rsidDel="00E663DD">
          <w:rPr>
            <w:lang w:val="en-GB"/>
          </w:rPr>
          <w:delText xml:space="preserve">It is </w:delText>
        </w:r>
      </w:del>
      <w:del w:id="165" w:author="Lavignotte Fabien" w:date="2014-05-15T15:22:00Z">
        <w:r w:rsidRPr="00CE00A9" w:rsidDel="00C34274">
          <w:rPr>
            <w:lang w:val="en-GB"/>
          </w:rPr>
          <w:delText xml:space="preserve">a Javascript class that contains all the search parameters needed to search products in a DataSet. The class </w:delText>
        </w:r>
        <w:r w:rsidR="009514DB" w:rsidDel="00C34274">
          <w:rPr>
            <w:lang w:val="en-GB"/>
          </w:rPr>
          <w:delText>is also responsible to generate the OpenSearchURL from the search parameters. The class also validates if the properties are suitable for a search.</w:delText>
        </w:r>
        <w:r w:rsidR="00D46BD6" w:rsidDel="00C34274">
          <w:rPr>
            <w:lang w:val="en-GB"/>
          </w:rPr>
          <w:delText xml:space="preserve"> </w:delText>
        </w:r>
        <w:r w:rsidR="00D46BD6" w:rsidRPr="002E479B" w:rsidDel="00C34274">
          <w:rPr>
            <w:lang w:val="en-GB"/>
          </w:rPr>
          <w:delText>The search parameters include also the selected download options if the user make the choice to include them in the search</w:delText>
        </w:r>
      </w:del>
      <w:ins w:id="166" w:author="Lavignotte Fabien" w:date="2014-05-15T15:22:00Z">
        <w:r w:rsidR="00C34274">
          <w:rPr>
            <w:lang w:val="en-GB"/>
          </w:rPr>
          <w:t>manage specific parameters for a catalog search</w:t>
        </w:r>
      </w:ins>
      <w:r w:rsidR="00D46BD6" w:rsidRPr="002E479B">
        <w:rPr>
          <w:lang w:val="en-GB"/>
        </w:rPr>
        <w:t xml:space="preserve">. </w:t>
      </w:r>
      <w:ins w:id="167" w:author="Lavignotte Fabien" w:date="2014-05-15T15:22:00Z">
        <w:r w:rsidR="00C34274">
          <w:rPr>
            <w:lang w:val="en-GB"/>
          </w:rPr>
          <w:t>Add correlation and interferometry parameters.</w:t>
        </w:r>
      </w:ins>
    </w:p>
    <w:p w:rsidR="00C34274" w:rsidRPr="002E479B" w:rsidRDefault="00C34274" w:rsidP="00D46BD6">
      <w:pPr>
        <w:pStyle w:val="ListParagraph"/>
        <w:numPr>
          <w:ilvl w:val="0"/>
          <w:numId w:val="15"/>
        </w:numPr>
        <w:rPr>
          <w:lang w:val="en-GB"/>
        </w:rPr>
      </w:pPr>
      <w:ins w:id="168" w:author="Lavignotte Fabien" w:date="2014-05-15T15:23:00Z">
        <w:r>
          <w:rPr>
            <w:lang w:val="en-GB"/>
          </w:rPr>
          <w:t>StandingOrder : inherits from SearchCriteria to manage specific parameters for standing order.</w:t>
        </w:r>
      </w:ins>
    </w:p>
    <w:p w:rsidR="00CE00A9" w:rsidRDefault="00CE00A9" w:rsidP="00AC6BB0">
      <w:pPr>
        <w:pStyle w:val="ListParagraph"/>
        <w:numPr>
          <w:ilvl w:val="0"/>
          <w:numId w:val="15"/>
        </w:numPr>
        <w:rPr>
          <w:ins w:id="169" w:author="Lavignotte Fabien" w:date="2013-10-16T13:12:00Z"/>
          <w:lang w:val="en-GB"/>
        </w:rPr>
      </w:pPr>
      <w:r w:rsidRPr="009514DB">
        <w:rPr>
          <w:lang w:val="en-GB"/>
        </w:rPr>
        <w:t xml:space="preserve">DataSetPopulation:  an object map retrieved form the server to quickly filter out the dataset when the user selects mission/sensor/keywords. The object has various methods to facilitate the dataset chooser view and provides autocomplete support. </w:t>
      </w:r>
    </w:p>
    <w:p w:rsidR="0074095E" w:rsidRDefault="0074095E" w:rsidP="0074095E">
      <w:pPr>
        <w:pStyle w:val="ListParagraph"/>
        <w:numPr>
          <w:ilvl w:val="0"/>
          <w:numId w:val="15"/>
        </w:numPr>
        <w:rPr>
          <w:lang w:val="en-GB"/>
        </w:rPr>
      </w:pPr>
      <w:ins w:id="170" w:author="Lavignotte Fabien" w:date="2013-10-16T13:12:00Z">
        <w:r>
          <w:rPr>
            <w:lang w:val="en-GB"/>
          </w:rPr>
          <w:t>D</w:t>
        </w:r>
        <w:r w:rsidRPr="0074095E">
          <w:rPr>
            <w:lang w:val="en-GB"/>
          </w:rPr>
          <w:t>atasetAuthorizations</w:t>
        </w:r>
        <w:r>
          <w:rPr>
            <w:lang w:val="en-GB"/>
          </w:rPr>
          <w:t xml:space="preserve">: an object to </w:t>
        </w:r>
      </w:ins>
      <w:ins w:id="171" w:author="Lavignotte Fabien" w:date="2013-10-16T13:13:00Z">
        <w:r w:rsidR="00A4022B">
          <w:rPr>
            <w:lang w:val="en-GB"/>
          </w:rPr>
          <w:t>manage</w:t>
        </w:r>
      </w:ins>
      <w:ins w:id="172" w:author="Lavignotte Fabien" w:date="2013-10-16T13:12:00Z">
        <w:r>
          <w:rPr>
            <w:lang w:val="en-GB"/>
          </w:rPr>
          <w:t xml:space="preserve"> user authorization </w:t>
        </w:r>
      </w:ins>
      <w:ins w:id="173" w:author="Lavignotte Fabien" w:date="2013-10-16T13:13:00Z">
        <w:r w:rsidR="00A4022B">
          <w:rPr>
            <w:lang w:val="en-GB"/>
          </w:rPr>
          <w:t>on</w:t>
        </w:r>
      </w:ins>
      <w:ins w:id="174" w:author="Lavignotte Fabien" w:date="2013-10-16T13:12:00Z">
        <w:r>
          <w:rPr>
            <w:lang w:val="en-GB"/>
          </w:rPr>
          <w:t xml:space="preserve"> datasets. </w:t>
        </w:r>
      </w:ins>
      <w:ins w:id="175" w:author="Lavignotte Fabien" w:date="2013-10-16T13:13:00Z">
        <w:r w:rsidR="00A4022B">
          <w:rPr>
            <w:lang w:val="en-GB"/>
          </w:rPr>
          <w:t>Use by different views to show and inform user about its authorization on the datasets.</w:t>
        </w:r>
      </w:ins>
    </w:p>
    <w:p w:rsidR="009514DB" w:rsidRPr="009514DB" w:rsidRDefault="009514DB" w:rsidP="009514DB">
      <w:pPr>
        <w:pStyle w:val="ListParagraph"/>
        <w:rPr>
          <w:lang w:val="en-GB"/>
        </w:rPr>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view part:</w:t>
      </w:r>
    </w:p>
    <w:p w:rsidR="00CE00A9" w:rsidRPr="009514DB" w:rsidRDefault="00CE00A9" w:rsidP="00AC6BB0">
      <w:pPr>
        <w:pStyle w:val="ListParagraph"/>
        <w:numPr>
          <w:ilvl w:val="0"/>
          <w:numId w:val="19"/>
        </w:numPr>
        <w:rPr>
          <w:lang w:val="en-GB"/>
        </w:rPr>
      </w:pPr>
      <w:r w:rsidRPr="009514DB">
        <w:rPr>
          <w:lang w:val="en-GB"/>
        </w:rPr>
        <w:t>TimeExtentView: this view controls the user interface to set the time extent. The user interface is based on several jQuery plugins: Date</w:t>
      </w:r>
      <w:r w:rsidR="007A1BFC">
        <w:rPr>
          <w:lang w:val="en-GB"/>
        </w:rPr>
        <w:t>Box</w:t>
      </w:r>
      <w:r w:rsidRPr="009514DB">
        <w:rPr>
          <w:lang w:val="en-GB"/>
        </w:rPr>
        <w:t xml:space="preserve"> for calendar input, jQRangeDataSlider for time slider, a list of key-date widget retrieved from the server.</w:t>
      </w:r>
    </w:p>
    <w:p w:rsidR="00CE00A9" w:rsidRDefault="00CE00A9" w:rsidP="00AC6BB0">
      <w:pPr>
        <w:pStyle w:val="ListParagraph"/>
        <w:numPr>
          <w:ilvl w:val="0"/>
          <w:numId w:val="19"/>
        </w:numPr>
        <w:rPr>
          <w:lang w:val="en-GB"/>
        </w:rPr>
      </w:pPr>
      <w:r w:rsidRPr="009514DB">
        <w:rPr>
          <w:lang w:val="en-GB"/>
        </w:rPr>
        <w:t xml:space="preserve">SpatialExtentView: this view controls to set spatial extent. The user interface contains several elements : numeric input to enter bounding box coordinates, combo box to select a feature in </w:t>
      </w:r>
      <w:r w:rsidRPr="009514DB">
        <w:rPr>
          <w:lang w:val="en-GB"/>
        </w:rPr>
        <w:lastRenderedPageBreak/>
        <w:t>the map (either drawn by the user or loaded from a file) and flag to use the current map extent</w:t>
      </w:r>
    </w:p>
    <w:p w:rsidR="000D5A49" w:rsidRPr="001C6826" w:rsidRDefault="007A1BFC" w:rsidP="001C6826">
      <w:pPr>
        <w:pStyle w:val="ListParagraph"/>
        <w:numPr>
          <w:ilvl w:val="0"/>
          <w:numId w:val="19"/>
        </w:numPr>
        <w:rPr>
          <w:lang w:val="en-GB"/>
        </w:rPr>
      </w:pPr>
      <w:r w:rsidRPr="002E479B">
        <w:rPr>
          <w:lang w:val="en-GB"/>
        </w:rPr>
        <w:t>AdvancedSearchView</w:t>
      </w:r>
      <w:r>
        <w:rPr>
          <w:lang w:val="en-GB"/>
        </w:rPr>
        <w:t>: this view controls all advanced criteria for the selected dataset</w:t>
      </w:r>
      <w:r w:rsidR="000D5A49">
        <w:rPr>
          <w:lang w:val="en-GB"/>
        </w:rPr>
        <w:t xml:space="preserve"> if any</w:t>
      </w:r>
      <w:r>
        <w:rPr>
          <w:lang w:val="en-GB"/>
        </w:rPr>
        <w:t xml:space="preserve">. </w:t>
      </w:r>
      <w:r w:rsidR="001C6826" w:rsidRPr="001C6826">
        <w:rPr>
          <w:lang w:val="en-GB"/>
        </w:rPr>
        <w:t>Each search criterion</w:t>
      </w:r>
      <w:r w:rsidR="001C6826" w:rsidRPr="002E479B">
        <w:rPr>
          <w:lang w:val="en-GB"/>
        </w:rPr>
        <w:t>, according to its type and the number of values</w:t>
      </w:r>
      <w:r w:rsidR="001C6826" w:rsidRPr="001C6826">
        <w:rPr>
          <w:lang w:val="en-GB"/>
        </w:rPr>
        <w:t xml:space="preserve"> to select, is displays by a suitable widget; such as sliders for range types, radio boxes </w:t>
      </w:r>
      <w:r w:rsidR="001C6826">
        <w:rPr>
          <w:lang w:val="en-GB"/>
        </w:rPr>
        <w:t>for</w:t>
      </w:r>
      <w:r w:rsidR="001C6826" w:rsidRPr="001C6826">
        <w:rPr>
          <w:lang w:val="en-GB"/>
        </w:rPr>
        <w:t xml:space="preserve"> single-valued criteria, </w:t>
      </w:r>
      <w:r w:rsidR="001C6826" w:rsidRPr="009D594E">
        <w:rPr>
          <w:lang w:val="en-GB"/>
        </w:rPr>
        <w:t>a group of checkboxes for multiple-valued criteria.</w:t>
      </w:r>
    </w:p>
    <w:p w:rsidR="007A1BFC" w:rsidRPr="007A1BFC" w:rsidRDefault="009D594E" w:rsidP="00AC6BB0">
      <w:pPr>
        <w:pStyle w:val="ListParagraph"/>
        <w:numPr>
          <w:ilvl w:val="0"/>
          <w:numId w:val="19"/>
        </w:numPr>
        <w:rPr>
          <w:lang w:val="en-GB"/>
        </w:rPr>
      </w:pPr>
      <w:r>
        <w:rPr>
          <w:lang w:val="en-GB"/>
        </w:rPr>
        <w:t>DownloadOptionsView</w:t>
      </w:r>
      <w:r w:rsidR="000D5A49" w:rsidRPr="002E479B">
        <w:rPr>
          <w:lang w:val="en-GB"/>
        </w:rPr>
        <w:t>: This</w:t>
      </w:r>
      <w:r w:rsidR="000D5A49">
        <w:rPr>
          <w:lang w:val="en-GB"/>
        </w:rPr>
        <w:t xml:space="preserve"> view displays the download options of the selected dataset if any.</w:t>
      </w:r>
    </w:p>
    <w:p w:rsidR="00CE00A9" w:rsidRPr="009514DB" w:rsidRDefault="00CE00A9" w:rsidP="00AC6BB0">
      <w:pPr>
        <w:pStyle w:val="ListParagraph"/>
        <w:numPr>
          <w:ilvl w:val="0"/>
          <w:numId w:val="19"/>
        </w:numPr>
        <w:rPr>
          <w:lang w:val="en-GB"/>
        </w:rPr>
      </w:pPr>
      <w:r w:rsidRPr="009514DB">
        <w:rPr>
          <w:lang w:val="en-GB"/>
        </w:rPr>
        <w:t>DataSet</w:t>
      </w:r>
      <w:r w:rsidR="006F68E8">
        <w:rPr>
          <w:lang w:val="en-GB"/>
        </w:rPr>
        <w:t>SelectionView</w:t>
      </w:r>
      <w:r w:rsidRPr="009514DB">
        <w:rPr>
          <w:lang w:val="en-GB"/>
        </w:rPr>
        <w:t xml:space="preserve">: this view controls the dataset </w:t>
      </w:r>
      <w:del w:id="176" w:author="Lavignotte Fabien" w:date="2014-05-15T15:24:00Z">
        <w:r w:rsidRPr="009514DB" w:rsidDel="00C34274">
          <w:rPr>
            <w:lang w:val="en-GB"/>
          </w:rPr>
          <w:delText>selection</w:delText>
        </w:r>
      </w:del>
      <w:ins w:id="177" w:author="Lavignotte Fabien" w:date="2014-05-15T15:24:00Z">
        <w:r w:rsidR="00C34274" w:rsidRPr="009514DB">
          <w:rPr>
            <w:lang w:val="en-GB"/>
          </w:rPr>
          <w:t>selection</w:t>
        </w:r>
        <w:r w:rsidR="00C34274">
          <w:rPr>
            <w:lang w:val="en-GB"/>
          </w:rPr>
          <w:t>;</w:t>
        </w:r>
      </w:ins>
      <w:ins w:id="178" w:author="Lavignotte Fabien" w:date="2013-10-21T09:26:00Z">
        <w:r w:rsidR="00D1177F">
          <w:rPr>
            <w:lang w:val="en-GB"/>
          </w:rPr>
          <w:t xml:space="preserve"> show the </w:t>
        </w:r>
      </w:ins>
      <w:ins w:id="179" w:author="Lavignotte Fabien" w:date="2014-05-15T15:24:00Z">
        <w:r w:rsidR="00C34274">
          <w:rPr>
            <w:lang w:val="en-GB"/>
          </w:rPr>
          <w:t>list of</w:t>
        </w:r>
      </w:ins>
      <w:ins w:id="180" w:author="Lavignotte Fabien" w:date="2013-10-21T09:26:00Z">
        <w:r w:rsidR="00D1177F">
          <w:rPr>
            <w:lang w:val="en-GB"/>
          </w:rPr>
          <w:t xml:space="preserve"> datasets according to some filter criteria and user authorizations.</w:t>
        </w:r>
      </w:ins>
    </w:p>
    <w:p w:rsidR="00552E8F" w:rsidRDefault="00CE00A9">
      <w:pPr>
        <w:pStyle w:val="ListParagraph"/>
        <w:numPr>
          <w:ilvl w:val="0"/>
          <w:numId w:val="19"/>
        </w:numPr>
        <w:rPr>
          <w:ins w:id="181" w:author="Lavignotte Fabien" w:date="2014-05-15T15:23:00Z"/>
          <w:lang w:val="en-GB"/>
        </w:rPr>
        <w:pPrChange w:id="182" w:author="Lavignotte Fabien" w:date="2014-05-15T15:25:00Z">
          <w:pPr>
            <w:pStyle w:val="ListParagraph"/>
          </w:pPr>
        </w:pPrChange>
      </w:pPr>
      <w:r w:rsidRPr="009514DB">
        <w:rPr>
          <w:lang w:val="en-GB"/>
        </w:rPr>
        <w:t>Search</w:t>
      </w:r>
      <w:r w:rsidR="006F68E8">
        <w:rPr>
          <w:lang w:val="en-GB"/>
        </w:rPr>
        <w:t>Criteria</w:t>
      </w:r>
      <w:r w:rsidRPr="009514DB">
        <w:rPr>
          <w:lang w:val="en-GB"/>
        </w:rPr>
        <w:t xml:space="preserve">View: this view </w:t>
      </w:r>
      <w:r w:rsidR="00153425">
        <w:rPr>
          <w:lang w:val="en-GB"/>
        </w:rPr>
        <w:t>handles all the views to fill in for a dataset search: time, area, advanced criteria and download options views.</w:t>
      </w:r>
      <w:r w:rsidRPr="009514DB">
        <w:rPr>
          <w:lang w:val="en-GB"/>
        </w:rPr>
        <w:t xml:space="preserve"> </w:t>
      </w:r>
      <w:r w:rsidR="00CA7543">
        <w:rPr>
          <w:lang w:val="en-GB"/>
        </w:rPr>
        <w:t xml:space="preserve"> The views are displayed as </w:t>
      </w:r>
      <w:del w:id="183" w:author="Lavignotte Fabien" w:date="2014-05-15T15:25:00Z">
        <w:r w:rsidR="00CA7543" w:rsidDel="00C34274">
          <w:rPr>
            <w:lang w:val="en-GB"/>
          </w:rPr>
          <w:delText>tabs</w:delText>
        </w:r>
      </w:del>
      <w:ins w:id="184" w:author="Lavignotte Fabien" w:date="2014-05-15T15:25:00Z">
        <w:r w:rsidR="00C34274">
          <w:rPr>
            <w:lang w:val="en-GB"/>
          </w:rPr>
          <w:t>accordion</w:t>
        </w:r>
      </w:ins>
      <w:r w:rsidR="00CA7543">
        <w:rPr>
          <w:lang w:val="en-GB"/>
        </w:rPr>
        <w:t>.</w:t>
      </w:r>
    </w:p>
    <w:p w:rsidR="00C34274" w:rsidDel="00E01D31" w:rsidRDefault="00C34274" w:rsidP="00E01D31">
      <w:pPr>
        <w:pStyle w:val="ListParagraph"/>
        <w:numPr>
          <w:ilvl w:val="0"/>
          <w:numId w:val="23"/>
        </w:numPr>
        <w:rPr>
          <w:del w:id="185" w:author="Lavignotte Fabien" w:date="2014-05-15T15:25:00Z"/>
          <w:lang w:val="en-GB"/>
        </w:rPr>
      </w:pPr>
      <w:ins w:id="186" w:author="Lavignotte Fabien" w:date="2014-05-15T15:27:00Z">
        <w:r>
          <w:rPr>
            <w:lang w:val="en-GB"/>
          </w:rPr>
          <w:t>C</w:t>
        </w:r>
      </w:ins>
      <w:ins w:id="187" w:author="Lavignotte Fabien" w:date="2014-05-15T15:23:00Z">
        <w:r w:rsidRPr="00C34274">
          <w:rPr>
            <w:lang w:val="en-GB"/>
          </w:rPr>
          <w:t xml:space="preserve">orrInterView : </w:t>
        </w:r>
      </w:ins>
      <w:ins w:id="188" w:author="Lavignotte Fabien" w:date="2014-05-15T15:25:00Z">
        <w:r w:rsidRPr="00C34274">
          <w:rPr>
            <w:lang w:val="en-GB"/>
          </w:rPr>
          <w:t>this view handles all the parameters for correlation and interferometry.</w:t>
        </w:r>
      </w:ins>
    </w:p>
    <w:p w:rsidR="00E01D31" w:rsidRDefault="00E01D31">
      <w:pPr>
        <w:pStyle w:val="ListParagraph"/>
        <w:numPr>
          <w:ilvl w:val="0"/>
          <w:numId w:val="19"/>
        </w:numPr>
        <w:rPr>
          <w:ins w:id="189" w:author="Lavignotte Fabien" w:date="2014-05-15T15:49:00Z"/>
          <w:lang w:val="en-GB"/>
        </w:rPr>
        <w:pPrChange w:id="190" w:author="Lavignotte Fabien" w:date="2014-05-15T15:26:00Z">
          <w:pPr>
            <w:pStyle w:val="ListParagraph"/>
            <w:keepNext/>
            <w:jc w:val="center"/>
          </w:pPr>
        </w:pPrChange>
      </w:pPr>
    </w:p>
    <w:p w:rsidR="00E01D31" w:rsidRDefault="00E01D31" w:rsidP="00E01D31">
      <w:pPr>
        <w:pStyle w:val="ListParagraph"/>
        <w:numPr>
          <w:ilvl w:val="0"/>
          <w:numId w:val="23"/>
        </w:numPr>
        <w:rPr>
          <w:ins w:id="191" w:author="Lavignotte Fabien" w:date="2014-05-15T15:50:00Z"/>
          <w:lang w:val="en-GB"/>
        </w:rPr>
      </w:pPr>
      <w:ins w:id="192" w:author="Lavignotte Fabien" w:date="2014-05-15T15:50:00Z">
        <w:r>
          <w:rPr>
            <w:lang w:val="en-GB"/>
          </w:rPr>
          <w:t>SchedulingOptionsView : this view handles the scheduling options (data driven, time driven) for a standing order</w:t>
        </w:r>
      </w:ins>
    </w:p>
    <w:p w:rsidR="00E01D31" w:rsidRPr="0098758D" w:rsidRDefault="00E01D31" w:rsidP="00E01D31">
      <w:pPr>
        <w:pStyle w:val="ListParagraph"/>
        <w:numPr>
          <w:ilvl w:val="0"/>
          <w:numId w:val="23"/>
        </w:numPr>
        <w:rPr>
          <w:lang w:val="en-GB"/>
        </w:rPr>
      </w:pPr>
      <w:moveToRangeStart w:id="193" w:author="Lavignotte Fabien" w:date="2014-05-15T15:49:00Z" w:name="move387932305"/>
      <w:moveTo w:id="194" w:author="Lavignotte Fabien" w:date="2014-05-15T15:49:00Z">
        <w:r>
          <w:rPr>
            <w:lang w:val="en-GB"/>
          </w:rPr>
          <w:t xml:space="preserve">StandingOrderView : </w:t>
        </w:r>
      </w:moveTo>
      <w:ins w:id="195" w:author="Lavignotte Fabien" w:date="2014-05-15T15:49:00Z">
        <w:r w:rsidRPr="009514DB">
          <w:rPr>
            <w:lang w:val="en-GB"/>
          </w:rPr>
          <w:t xml:space="preserve"> this view </w:t>
        </w:r>
        <w:r>
          <w:rPr>
            <w:lang w:val="en-GB"/>
          </w:rPr>
          <w:t xml:space="preserve">handles all the views to fill in for a </w:t>
        </w:r>
      </w:ins>
      <w:ins w:id="196" w:author="Lavignotte Fabien" w:date="2014-05-15T15:50:00Z">
        <w:r>
          <w:rPr>
            <w:lang w:val="en-GB"/>
          </w:rPr>
          <w:t xml:space="preserve">standing order </w:t>
        </w:r>
      </w:ins>
      <w:ins w:id="197" w:author="Lavignotte Fabien" w:date="2014-05-15T15:49:00Z">
        <w:r>
          <w:rPr>
            <w:lang w:val="en-GB"/>
          </w:rPr>
          <w:t xml:space="preserve">: </w:t>
        </w:r>
      </w:ins>
      <w:ins w:id="198" w:author="Lavignotte Fabien" w:date="2014-05-15T15:50:00Z">
        <w:r>
          <w:rPr>
            <w:lang w:val="en-GB"/>
          </w:rPr>
          <w:t xml:space="preserve">scheduling otions, </w:t>
        </w:r>
      </w:ins>
      <w:ins w:id="199" w:author="Lavignotte Fabien" w:date="2014-05-15T15:49:00Z">
        <w:r>
          <w:rPr>
            <w:lang w:val="en-GB"/>
          </w:rPr>
          <w:t>time, area, advanced criteria and download options views.</w:t>
        </w:r>
        <w:r w:rsidRPr="009514DB">
          <w:rPr>
            <w:lang w:val="en-GB"/>
          </w:rPr>
          <w:t xml:space="preserve"> </w:t>
        </w:r>
        <w:r>
          <w:rPr>
            <w:lang w:val="en-GB"/>
          </w:rPr>
          <w:t xml:space="preserve"> The views are displayed as accordion</w:t>
        </w:r>
      </w:ins>
      <w:moveTo w:id="200" w:author="Lavignotte Fabien" w:date="2014-05-15T15:49:00Z">
        <w:del w:id="201" w:author="Lavignotte Fabien" w:date="2014-05-15T15:49:00Z">
          <w:r w:rsidDel="00E01D31">
            <w:rPr>
              <w:lang w:val="en-GB"/>
            </w:rPr>
            <w:delText>a view to choose either a data-driven or a time-driven standing order type a</w:delText>
          </w:r>
          <w:r w:rsidRPr="00307955" w:rsidDel="00E01D31">
            <w:rPr>
              <w:lang w:val="en-GB"/>
            </w:rPr>
            <w:delText xml:space="preserve">nd </w:delText>
          </w:r>
          <w:r w:rsidDel="00E01D31">
            <w:rPr>
              <w:lang w:val="en-GB"/>
            </w:rPr>
            <w:delText xml:space="preserve">then </w:delText>
          </w:r>
          <w:r w:rsidRPr="0098758D" w:rsidDel="00E01D31">
            <w:rPr>
              <w:lang w:val="en-GB"/>
            </w:rPr>
            <w:delText xml:space="preserve">enter </w:delText>
          </w:r>
          <w:r w:rsidDel="00E01D31">
            <w:rPr>
              <w:lang w:val="en-GB"/>
            </w:rPr>
            <w:delText>the required parameters for the chosen</w:delText>
          </w:r>
          <w:r w:rsidRPr="0098758D" w:rsidDel="00E01D31">
            <w:rPr>
              <w:lang w:val="en-GB"/>
            </w:rPr>
            <w:delText xml:space="preserve"> type</w:delText>
          </w:r>
        </w:del>
        <w:r w:rsidRPr="0098758D">
          <w:rPr>
            <w:lang w:val="en-GB"/>
          </w:rPr>
          <w:t>.</w:t>
        </w:r>
      </w:moveTo>
    </w:p>
    <w:p w:rsidR="00E01D31" w:rsidDel="00E01D31" w:rsidRDefault="00E01D31" w:rsidP="00E01D31">
      <w:pPr>
        <w:pStyle w:val="ListParagraph"/>
        <w:rPr>
          <w:del w:id="202" w:author="Lavignotte Fabien" w:date="2014-05-15T15:50:00Z"/>
          <w:lang w:val="en-GB"/>
        </w:rPr>
      </w:pPr>
      <w:moveTo w:id="203" w:author="Lavignotte Fabien" w:date="2014-05-15T15:49:00Z">
        <w:del w:id="204" w:author="Lavignotte Fabien" w:date="2014-05-15T15:50:00Z">
          <w:r w:rsidDel="00E01D31">
            <w:rPr>
              <w:lang w:val="en-GB"/>
            </w:rPr>
            <w:delText xml:space="preserve">StandingOrderWidget: a popup widget displaying the StandingOrderView, and when the request is created it displays the </w:delText>
          </w:r>
          <w:r w:rsidRPr="009C6751" w:rsidDel="00E01D31">
            <w:rPr>
              <w:lang w:val="en-GB"/>
            </w:rPr>
            <w:delText>DownloadManager</w:delText>
          </w:r>
          <w:r w:rsidDel="00E01D31">
            <w:rPr>
              <w:lang w:val="en-GB"/>
            </w:rPr>
            <w:delText>ListView.</w:delText>
          </w:r>
        </w:del>
      </w:moveTo>
    </w:p>
    <w:moveToRangeEnd w:id="193"/>
    <w:p w:rsidR="00C34274" w:rsidRDefault="00C34274">
      <w:pPr>
        <w:keepNext/>
        <w:jc w:val="center"/>
        <w:rPr>
          <w:ins w:id="205" w:author="Lavignotte Fabien" w:date="2014-05-15T15:25:00Z"/>
          <w:lang w:val="en-GB"/>
        </w:rPr>
        <w:pPrChange w:id="206" w:author="Lavignotte Fabien" w:date="2014-05-15T15:25:00Z">
          <w:pPr>
            <w:pStyle w:val="ListParagraph"/>
          </w:pPr>
        </w:pPrChange>
      </w:pPr>
    </w:p>
    <w:p w:rsidR="00C34274" w:rsidRPr="00CE1D99" w:rsidRDefault="00C34274">
      <w:pPr>
        <w:keepNext/>
        <w:jc w:val="center"/>
        <w:rPr>
          <w:ins w:id="207" w:author="Lavignotte Fabien" w:date="2014-05-15T15:25:00Z"/>
          <w:lang w:val="en-GB"/>
        </w:rPr>
        <w:pPrChange w:id="208" w:author="Lavignotte Fabien" w:date="2014-05-15T15:25:00Z">
          <w:pPr>
            <w:pStyle w:val="ListParagraph"/>
          </w:pPr>
        </w:pPrChange>
      </w:pPr>
    </w:p>
    <w:p w:rsidR="008218C0" w:rsidRDefault="000F3141">
      <w:pPr>
        <w:pStyle w:val="ListParagraph"/>
        <w:keepNext/>
        <w:jc w:val="center"/>
      </w:pPr>
      <w:del w:id="209" w:author="Lavignotte Fabien" w:date="2013-10-21T09:26:00Z">
        <w:r w:rsidDel="004D6129">
          <w:rPr>
            <w:noProof/>
            <w:lang w:val="fr-FR" w:eastAsia="fr-FR"/>
          </w:rPr>
          <w:lastRenderedPageBreak/>
          <w:drawing>
            <wp:inline distT="0" distB="0" distL="0" distR="0" wp14:anchorId="3A7077B4" wp14:editId="07AD0731">
              <wp:extent cx="5939790" cy="354051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540510"/>
                      </a:xfrm>
                      <a:prstGeom prst="rect">
                        <a:avLst/>
                      </a:prstGeom>
                      <a:noFill/>
                      <a:ln>
                        <a:noFill/>
                      </a:ln>
                    </pic:spPr>
                  </pic:pic>
                </a:graphicData>
              </a:graphic>
            </wp:inline>
          </w:drawing>
        </w:r>
      </w:del>
      <w:ins w:id="210" w:author="Lavignotte Fabien" w:date="2014-05-15T15:35:00Z">
        <w:r w:rsidR="0095703C" w:rsidRPr="0095703C">
          <w:t xml:space="preserve"> </w:t>
        </w:r>
      </w:ins>
      <w:ins w:id="211" w:author="Lavignotte Fabien" w:date="2014-05-15T15:49:00Z">
        <w:r w:rsidR="00D71D9B">
          <w:rPr>
            <w:noProof/>
            <w:lang w:val="fr-FR" w:eastAsia="fr-FR"/>
          </w:rPr>
          <w:drawing>
            <wp:inline distT="0" distB="0" distL="0" distR="0" wp14:anchorId="13F98B44" wp14:editId="67606679">
              <wp:extent cx="5939790" cy="44243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24360"/>
                      </a:xfrm>
                      <a:prstGeom prst="rect">
                        <a:avLst/>
                      </a:prstGeom>
                      <a:noFill/>
                      <a:ln>
                        <a:noFill/>
                      </a:ln>
                    </pic:spPr>
                  </pic:pic>
                </a:graphicData>
              </a:graphic>
            </wp:inline>
          </w:drawing>
        </w:r>
      </w:ins>
    </w:p>
    <w:p w:rsidR="00552E8F" w:rsidRDefault="008218C0" w:rsidP="008218C0">
      <w:pPr>
        <w:pStyle w:val="Caption"/>
        <w:rPr>
          <w:ins w:id="212" w:author="Lavignotte Fabien" w:date="2014-05-15T15:53:00Z"/>
        </w:rPr>
      </w:pPr>
      <w:bookmarkStart w:id="213" w:name="_Toc350263640"/>
      <w:r>
        <w:t xml:space="preserve">Figure </w:t>
      </w:r>
      <w:r>
        <w:fldChar w:fldCharType="begin"/>
      </w:r>
      <w:r>
        <w:instrText xml:space="preserve"> SEQ Figure \* ARABIC </w:instrText>
      </w:r>
      <w:r>
        <w:fldChar w:fldCharType="separate"/>
      </w:r>
      <w:r w:rsidR="00E01D31">
        <w:rPr>
          <w:noProof/>
        </w:rPr>
        <w:t>4</w:t>
      </w:r>
      <w:r>
        <w:fldChar w:fldCharType="end"/>
      </w:r>
      <w:r>
        <w:t xml:space="preserve"> Search component</w:t>
      </w:r>
      <w:bookmarkEnd w:id="213"/>
    </w:p>
    <w:p w:rsidR="00E01D31" w:rsidRDefault="00E01D31">
      <w:pPr>
        <w:jc w:val="center"/>
        <w:rPr>
          <w:ins w:id="214" w:author="Lavignotte Fabien" w:date="2014-05-15T15:53:00Z"/>
        </w:rPr>
        <w:pPrChange w:id="215" w:author="Lavignotte Fabien" w:date="2014-05-15T15:53:00Z">
          <w:pPr>
            <w:pStyle w:val="Caption"/>
          </w:pPr>
        </w:pPrChange>
      </w:pPr>
      <w:ins w:id="216" w:author="Lavignotte Fabien" w:date="2014-05-15T15:53:00Z">
        <w:r w:rsidRPr="004B6319">
          <w:rPr>
            <w:noProof/>
            <w:lang w:val="fr-FR" w:eastAsia="fr-FR"/>
          </w:rPr>
          <w:lastRenderedPageBreak/>
          <w:drawing>
            <wp:inline distT="0" distB="0" distL="0" distR="0">
              <wp:extent cx="4991100" cy="481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4819650"/>
                      </a:xfrm>
                      <a:prstGeom prst="rect">
                        <a:avLst/>
                      </a:prstGeom>
                      <a:noFill/>
                      <a:ln>
                        <a:noFill/>
                      </a:ln>
                    </pic:spPr>
                  </pic:pic>
                </a:graphicData>
              </a:graphic>
            </wp:inline>
          </w:drawing>
        </w:r>
      </w:ins>
    </w:p>
    <w:p w:rsidR="00E01D31" w:rsidRPr="00E01D31" w:rsidRDefault="00E01D31">
      <w:pPr>
        <w:pStyle w:val="Caption"/>
      </w:pPr>
      <w:ins w:id="217" w:author="Lavignotte Fabien" w:date="2014-05-15T15:54:00Z">
        <w:r>
          <w:t xml:space="preserve">Figure </w:t>
        </w:r>
        <w:r>
          <w:fldChar w:fldCharType="begin"/>
        </w:r>
        <w:r>
          <w:instrText xml:space="preserve"> SEQ Figure \* ARABIC </w:instrText>
        </w:r>
      </w:ins>
      <w:r>
        <w:fldChar w:fldCharType="separate"/>
      </w:r>
      <w:ins w:id="218" w:author="Lavignotte Fabien" w:date="2014-05-15T15:54:00Z">
        <w:r>
          <w:rPr>
            <w:noProof/>
          </w:rPr>
          <w:t>5</w:t>
        </w:r>
        <w:r>
          <w:fldChar w:fldCharType="end"/>
        </w:r>
        <w:r>
          <w:t xml:space="preserve"> Standing Order component</w:t>
        </w:r>
      </w:ins>
    </w:p>
    <w:p w:rsidR="007823F4" w:rsidRDefault="007823F4" w:rsidP="00925D57">
      <w:pPr>
        <w:pStyle w:val="Heading5"/>
      </w:pPr>
      <w:bookmarkStart w:id="219" w:name="_Toc350263566"/>
      <w:r>
        <w:t>Interactions</w:t>
      </w:r>
      <w:bookmarkEnd w:id="219"/>
    </w:p>
    <w:p w:rsidR="00A02AD3" w:rsidRPr="00925D57" w:rsidRDefault="00A02AD3" w:rsidP="00925D57">
      <w:pPr>
        <w:spacing w:before="60" w:after="60" w:line="240" w:lineRule="auto"/>
        <w:rPr>
          <w:sz w:val="18"/>
          <w:szCs w:val="24"/>
          <w:lang w:val="en-GB"/>
        </w:rPr>
      </w:pPr>
      <w:r w:rsidRPr="00925D57">
        <w:rPr>
          <w:rFonts w:ascii="Verdana" w:eastAsia="Times New Roman" w:hAnsi="Verdana" w:cs="Times New Roman"/>
          <w:sz w:val="18"/>
          <w:szCs w:val="24"/>
          <w:lang w:val="en-GB"/>
        </w:rPr>
        <w:t xml:space="preserve">The following </w:t>
      </w:r>
      <w:r w:rsidR="003F6BC9" w:rsidRPr="00925D57">
        <w:rPr>
          <w:rFonts w:ascii="Verdana" w:eastAsia="Times New Roman" w:hAnsi="Verdana" w:cs="Times New Roman"/>
          <w:sz w:val="18"/>
          <w:szCs w:val="24"/>
          <w:lang w:val="en-GB"/>
        </w:rPr>
        <w:t xml:space="preserve">sequence diagram shows what is happening when the user </w:t>
      </w:r>
      <w:r w:rsidR="00242B44" w:rsidRPr="00925D57">
        <w:rPr>
          <w:rFonts w:ascii="Verdana" w:eastAsia="Times New Roman" w:hAnsi="Verdana" w:cs="Times New Roman"/>
          <w:sz w:val="18"/>
          <w:szCs w:val="24"/>
          <w:lang w:val="en-GB"/>
        </w:rPr>
        <w:t>clicks on the “Dataset” button in the data services area toolbar</w:t>
      </w:r>
      <w:r w:rsidR="00E77087" w:rsidRPr="00925D57">
        <w:rPr>
          <w:rFonts w:ascii="Verdana" w:eastAsia="Times New Roman" w:hAnsi="Verdana" w:cs="Times New Roman"/>
          <w:sz w:val="18"/>
          <w:szCs w:val="24"/>
          <w:lang w:val="en-GB"/>
        </w:rPr>
        <w:t>:</w:t>
      </w:r>
    </w:p>
    <w:p w:rsidR="00E77087" w:rsidRDefault="00242B44" w:rsidP="00925D57">
      <w:pPr>
        <w:pStyle w:val="ListParagraph"/>
        <w:numPr>
          <w:ilvl w:val="0"/>
          <w:numId w:val="48"/>
        </w:numPr>
      </w:pPr>
      <w:r>
        <w:t>DatasetSelectionView is shown</w:t>
      </w:r>
    </w:p>
    <w:p w:rsidR="00242B44" w:rsidRDefault="00242B44" w:rsidP="00925D57">
      <w:pPr>
        <w:pStyle w:val="ListParagraph"/>
        <w:numPr>
          <w:ilvl w:val="0"/>
          <w:numId w:val="48"/>
        </w:numPr>
      </w:pPr>
      <w:r>
        <w:t>To build the UI, DatasetSelectionView requests DatasetPopulation to fetch its data from the server</w:t>
      </w:r>
    </w:p>
    <w:p w:rsidR="00242B44" w:rsidRDefault="00242B44" w:rsidP="00925D57">
      <w:pPr>
        <w:pStyle w:val="ListParagraph"/>
        <w:numPr>
          <w:ilvl w:val="0"/>
          <w:numId w:val="48"/>
        </w:numPr>
      </w:pPr>
      <w:r>
        <w:t>DatasetPopulation launch an asynchronous request to the Web Server (</w:t>
      </w:r>
      <w:r w:rsidRPr="00242B44">
        <w:t>IF-ngEO-DatasetPopulationMatrix</w:t>
      </w:r>
      <w:r>
        <w:t>)</w:t>
      </w:r>
    </w:p>
    <w:p w:rsidR="00242B44" w:rsidRDefault="00242B44" w:rsidP="00925D57">
      <w:pPr>
        <w:pStyle w:val="ListParagraph"/>
        <w:numPr>
          <w:ilvl w:val="0"/>
          <w:numId w:val="48"/>
        </w:numPr>
      </w:pPr>
      <w:r>
        <w:t>When the request is received, DatasetPopulation launch a “success” event</w:t>
      </w:r>
    </w:p>
    <w:p w:rsidR="00242B44" w:rsidRPr="00925D57" w:rsidRDefault="00242B44" w:rsidP="00925D57">
      <w:pPr>
        <w:pStyle w:val="ListParagraph"/>
        <w:numPr>
          <w:ilvl w:val="0"/>
          <w:numId w:val="48"/>
        </w:numPr>
      </w:pPr>
      <w:r>
        <w:t>DatasetSelectionView receives the event and build its UI</w:t>
      </w:r>
    </w:p>
    <w:p w:rsidR="008218C0" w:rsidRPr="00925D57" w:rsidRDefault="008218C0" w:rsidP="00552E8F">
      <w:pPr>
        <w:pStyle w:val="ListParagraph"/>
      </w:pPr>
    </w:p>
    <w:p w:rsidR="00A02AD3" w:rsidRDefault="00242B44" w:rsidP="00925D57">
      <w:pPr>
        <w:pStyle w:val="ListParagraph"/>
        <w:keepNext/>
      </w:pPr>
      <w:r>
        <w:rPr>
          <w:noProof/>
          <w:lang w:val="fr-FR" w:eastAsia="fr-FR"/>
        </w:rPr>
        <w:lastRenderedPageBreak/>
        <w:drawing>
          <wp:inline distT="0" distB="0" distL="0" distR="0" wp14:anchorId="784827B0" wp14:editId="0327952F">
            <wp:extent cx="5939790" cy="3273526"/>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273526"/>
                    </a:xfrm>
                    <a:prstGeom prst="rect">
                      <a:avLst/>
                    </a:prstGeom>
                    <a:noFill/>
                    <a:ln>
                      <a:noFill/>
                    </a:ln>
                  </pic:spPr>
                </pic:pic>
              </a:graphicData>
            </a:graphic>
          </wp:inline>
        </w:drawing>
      </w:r>
    </w:p>
    <w:p w:rsidR="00A02AD3" w:rsidRDefault="00A02AD3" w:rsidP="00925D57">
      <w:pPr>
        <w:pStyle w:val="Caption"/>
      </w:pPr>
      <w:bookmarkStart w:id="220" w:name="_Toc350263641"/>
      <w:r>
        <w:t xml:space="preserve">Figure </w:t>
      </w:r>
      <w:r>
        <w:fldChar w:fldCharType="begin"/>
      </w:r>
      <w:r>
        <w:instrText xml:space="preserve"> SEQ Figure \* ARABIC </w:instrText>
      </w:r>
      <w:r>
        <w:fldChar w:fldCharType="separate"/>
      </w:r>
      <w:ins w:id="221" w:author="Lavignotte Fabien" w:date="2014-05-15T15:54:00Z">
        <w:r w:rsidR="00E01D31">
          <w:rPr>
            <w:noProof/>
          </w:rPr>
          <w:t>6</w:t>
        </w:r>
      </w:ins>
      <w:del w:id="222" w:author="Lavignotte Fabien" w:date="2014-05-15T15:54:00Z">
        <w:r w:rsidR="00442160" w:rsidDel="00E01D31">
          <w:rPr>
            <w:noProof/>
          </w:rPr>
          <w:delText>5</w:delText>
        </w:r>
      </w:del>
      <w:r>
        <w:fldChar w:fldCharType="end"/>
      </w:r>
      <w:r>
        <w:t xml:space="preserve"> DataSet </w:t>
      </w:r>
      <w:r w:rsidR="0028489D">
        <w:t>population</w:t>
      </w:r>
      <w:r>
        <w:t xml:space="preserve"> sequence diagram</w:t>
      </w:r>
      <w:bookmarkEnd w:id="220"/>
    </w:p>
    <w:p w:rsidR="00242B44" w:rsidRPr="00CC05A2" w:rsidRDefault="00242B44" w:rsidP="00242B44">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user </w:t>
      </w:r>
      <w:r>
        <w:rPr>
          <w:rFonts w:ascii="Verdana" w:eastAsia="Times New Roman" w:hAnsi="Verdana" w:cs="Times New Roman"/>
          <w:sz w:val="18"/>
          <w:szCs w:val="24"/>
          <w:lang w:val="en-GB"/>
        </w:rPr>
        <w:t>selects a dataset in the DatasetSelectionView:</w:t>
      </w:r>
    </w:p>
    <w:p w:rsidR="00242B44" w:rsidRDefault="00242B44" w:rsidP="00242B44">
      <w:pPr>
        <w:pStyle w:val="ListParagraph"/>
        <w:numPr>
          <w:ilvl w:val="0"/>
          <w:numId w:val="48"/>
        </w:numPr>
      </w:pPr>
      <w:r>
        <w:t>DatasetSelectionView modify Dataset used by DatasetSearch model</w:t>
      </w:r>
    </w:p>
    <w:p w:rsidR="00242B44" w:rsidRDefault="00242B44" w:rsidP="00242B44">
      <w:pPr>
        <w:pStyle w:val="ListParagraph"/>
        <w:numPr>
          <w:ilvl w:val="0"/>
          <w:numId w:val="48"/>
        </w:numPr>
      </w:pPr>
      <w:r>
        <w:t>To update its parameters (start/stop date, advanced criteria, download options), DatasetSearch model ask Dataset model to fetch the information for this dataset</w:t>
      </w:r>
    </w:p>
    <w:p w:rsidR="00242B44" w:rsidRDefault="00242B44" w:rsidP="00242B44">
      <w:pPr>
        <w:pStyle w:val="ListParagraph"/>
        <w:numPr>
          <w:ilvl w:val="0"/>
          <w:numId w:val="48"/>
        </w:numPr>
      </w:pPr>
      <w:r>
        <w:t>Dataset model launch an asynchronous request to Web Server (</w:t>
      </w:r>
      <w:r w:rsidRPr="00242B44">
        <w:t>IF-ngEO-DatasetSearchInfo</w:t>
      </w:r>
      <w:r>
        <w:t>)</w:t>
      </w:r>
    </w:p>
    <w:p w:rsidR="00242B44" w:rsidRDefault="00242B44" w:rsidP="00242B44">
      <w:pPr>
        <w:pStyle w:val="ListParagraph"/>
        <w:numPr>
          <w:ilvl w:val="0"/>
          <w:numId w:val="48"/>
        </w:numPr>
      </w:pPr>
      <w:r>
        <w:t xml:space="preserve">When the request is received, the </w:t>
      </w:r>
      <w:r w:rsidR="00D72499">
        <w:t xml:space="preserve">Dataset </w:t>
      </w:r>
      <w:r>
        <w:t>launch a “success” event</w:t>
      </w:r>
    </w:p>
    <w:p w:rsidR="00242B44" w:rsidRDefault="00D72499" w:rsidP="00242B44">
      <w:pPr>
        <w:pStyle w:val="ListParagraph"/>
        <w:numPr>
          <w:ilvl w:val="0"/>
          <w:numId w:val="48"/>
        </w:numPr>
      </w:pPr>
      <w:r>
        <w:t>DatasetSearch updates its attributes according to Dataset attributes and launch a change event for each attribute modification</w:t>
      </w:r>
    </w:p>
    <w:p w:rsidR="00D72499" w:rsidRPr="00CC05A2" w:rsidRDefault="00D72499" w:rsidP="00242B44">
      <w:pPr>
        <w:pStyle w:val="ListParagraph"/>
        <w:numPr>
          <w:ilvl w:val="0"/>
          <w:numId w:val="48"/>
        </w:numPr>
      </w:pPr>
      <w:r>
        <w:t>DatasetSelectionView receives the change event and updates its UI</w:t>
      </w:r>
    </w:p>
    <w:p w:rsidR="00242B44" w:rsidRPr="00CC05A2" w:rsidRDefault="00242B44" w:rsidP="00242B44">
      <w:pPr>
        <w:pStyle w:val="ListParagraph"/>
      </w:pPr>
    </w:p>
    <w:p w:rsidR="00242B44" w:rsidRPr="00C45359" w:rsidRDefault="00242B44" w:rsidP="00925D57"/>
    <w:p w:rsidR="003F6BC9" w:rsidRDefault="00242B44" w:rsidP="00925D57">
      <w:pPr>
        <w:keepNext/>
        <w:jc w:val="center"/>
      </w:pPr>
      <w:r>
        <w:rPr>
          <w:noProof/>
          <w:lang w:val="fr-FR" w:eastAsia="fr-FR"/>
        </w:rPr>
        <w:lastRenderedPageBreak/>
        <w:drawing>
          <wp:inline distT="0" distB="0" distL="0" distR="0" wp14:anchorId="2092E47F" wp14:editId="3E54AD5D">
            <wp:extent cx="5886450" cy="328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6450" cy="3286125"/>
                    </a:xfrm>
                    <a:prstGeom prst="rect">
                      <a:avLst/>
                    </a:prstGeom>
                    <a:noFill/>
                    <a:ln>
                      <a:noFill/>
                    </a:ln>
                  </pic:spPr>
                </pic:pic>
              </a:graphicData>
            </a:graphic>
          </wp:inline>
        </w:drawing>
      </w:r>
    </w:p>
    <w:p w:rsidR="003F6BC9" w:rsidRPr="00925D57" w:rsidRDefault="003F6BC9" w:rsidP="00925D57">
      <w:pPr>
        <w:pStyle w:val="Caption"/>
      </w:pPr>
      <w:bookmarkStart w:id="223" w:name="_Toc350263642"/>
      <w:r>
        <w:t xml:space="preserve">Figure </w:t>
      </w:r>
      <w:r>
        <w:fldChar w:fldCharType="begin"/>
      </w:r>
      <w:r>
        <w:instrText xml:space="preserve"> SEQ Figure \* ARABIC </w:instrText>
      </w:r>
      <w:r>
        <w:fldChar w:fldCharType="separate"/>
      </w:r>
      <w:ins w:id="224" w:author="Lavignotte Fabien" w:date="2014-05-15T15:54:00Z">
        <w:r w:rsidR="00E01D31">
          <w:rPr>
            <w:noProof/>
          </w:rPr>
          <w:t>7</w:t>
        </w:r>
      </w:ins>
      <w:del w:id="225" w:author="Lavignotte Fabien" w:date="2014-05-15T15:54:00Z">
        <w:r w:rsidR="00442160" w:rsidDel="00E01D31">
          <w:rPr>
            <w:noProof/>
          </w:rPr>
          <w:delText>6</w:delText>
        </w:r>
      </w:del>
      <w:r>
        <w:fldChar w:fldCharType="end"/>
      </w:r>
      <w:r>
        <w:t xml:space="preserve"> Dataset </w:t>
      </w:r>
      <w:r w:rsidR="0028489D">
        <w:t>selection</w:t>
      </w:r>
      <w:r>
        <w:t xml:space="preserve"> sequence diagram</w:t>
      </w:r>
      <w:bookmarkEnd w:id="223"/>
    </w:p>
    <w:p w:rsidR="00CE00A9" w:rsidRDefault="00CE00A9" w:rsidP="00F76908">
      <w:pPr>
        <w:pStyle w:val="Heading4"/>
      </w:pPr>
      <w:bookmarkStart w:id="226" w:name="_Toc350263567"/>
      <w:r w:rsidRPr="00CE00A9">
        <w:t>SearchResults</w:t>
      </w:r>
      <w:bookmarkEnd w:id="226"/>
    </w:p>
    <w:p w:rsidR="007823F4" w:rsidRPr="00BD4D64" w:rsidRDefault="007823F4" w:rsidP="00925D57">
      <w:pPr>
        <w:pStyle w:val="Heading5"/>
      </w:pPr>
      <w:bookmarkStart w:id="227" w:name="_Toc350263568"/>
      <w:r>
        <w:t>Modules</w:t>
      </w:r>
      <w:bookmarkEnd w:id="227"/>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9D594E" w:rsidRDefault="00D4170D" w:rsidP="009D594E">
      <w:pPr>
        <w:pStyle w:val="ListParagraph"/>
        <w:numPr>
          <w:ilvl w:val="0"/>
          <w:numId w:val="20"/>
        </w:numPr>
        <w:rPr>
          <w:ins w:id="228" w:author="Lavignotte Fabien" w:date="2014-05-15T15:45:00Z"/>
          <w:lang w:val="en-GB"/>
        </w:rPr>
      </w:pPr>
      <w:ins w:id="229" w:author="Lavignotte Fabien" w:date="2014-05-15T15:46:00Z">
        <w:r>
          <w:rPr>
            <w:lang w:val="en-GB"/>
          </w:rPr>
          <w:t>FeatureCollection</w:t>
        </w:r>
      </w:ins>
      <w:del w:id="230" w:author="Lavignotte Fabien" w:date="2014-05-15T15:46:00Z">
        <w:r w:rsidR="00CE00A9" w:rsidRPr="009514DB" w:rsidDel="00D4170D">
          <w:rPr>
            <w:lang w:val="en-GB"/>
          </w:rPr>
          <w:delText>SearchResults</w:delText>
        </w:r>
      </w:del>
      <w:r w:rsidR="00CE00A9" w:rsidRPr="009514DB">
        <w:rPr>
          <w:lang w:val="en-GB"/>
        </w:rPr>
        <w:t>: a Javascript class that manages search results</w:t>
      </w:r>
      <w:ins w:id="231" w:author="Lavignotte Fabien" w:date="2014-05-15T16:14:00Z">
        <w:r w:rsidR="00CE1D99">
          <w:rPr>
            <w:lang w:val="en-GB"/>
          </w:rPr>
          <w:t xml:space="preserve"> from a single DataSet</w:t>
        </w:r>
      </w:ins>
      <w:r w:rsidR="00CE00A9" w:rsidRPr="009514DB">
        <w:rPr>
          <w:lang w:val="en-GB"/>
        </w:rPr>
        <w:t xml:space="preserve"> and request to the WebServer using OpenSearchURL. </w:t>
      </w:r>
      <w:r w:rsidR="009514DB">
        <w:rPr>
          <w:lang w:val="en-GB"/>
        </w:rPr>
        <w:t>The class is also responsible for background loading and paging.</w:t>
      </w:r>
      <w:r w:rsidR="009D594E" w:rsidRPr="002E479B">
        <w:rPr>
          <w:lang w:val="en-GB"/>
        </w:rPr>
        <w:t>It does also manage the select</w:t>
      </w:r>
      <w:r w:rsidR="009D594E" w:rsidRPr="009D594E">
        <w:rPr>
          <w:lang w:val="en-GB"/>
        </w:rPr>
        <w:t>ed products and does contain ne</w:t>
      </w:r>
      <w:r w:rsidR="009D594E">
        <w:rPr>
          <w:lang w:val="en-GB"/>
        </w:rPr>
        <w:t>e</w:t>
      </w:r>
      <w:r w:rsidR="009D594E" w:rsidRPr="009D594E">
        <w:rPr>
          <w:lang w:val="en-GB"/>
        </w:rPr>
        <w:t>ded methods on product urls</w:t>
      </w:r>
      <w:r w:rsidR="009D594E">
        <w:rPr>
          <w:lang w:val="en-GB"/>
        </w:rPr>
        <w:t xml:space="preserve">’ </w:t>
      </w:r>
      <w:r w:rsidR="009D594E" w:rsidRPr="002E479B">
        <w:rPr>
          <w:lang w:val="en-GB"/>
        </w:rPr>
        <w:t>checks and updates.</w:t>
      </w:r>
    </w:p>
    <w:p w:rsidR="00D4170D" w:rsidRPr="002E479B" w:rsidRDefault="00D4170D" w:rsidP="009D594E">
      <w:pPr>
        <w:pStyle w:val="ListParagraph"/>
        <w:numPr>
          <w:ilvl w:val="0"/>
          <w:numId w:val="20"/>
        </w:numPr>
        <w:rPr>
          <w:lang w:val="en-GB"/>
        </w:rPr>
      </w:pPr>
      <w:ins w:id="232" w:author="Lavignotte Fabien" w:date="2014-05-15T15:46:00Z">
        <w:r>
          <w:rPr>
            <w:lang w:val="en-GB"/>
          </w:rPr>
          <w:t>SearchResult</w:t>
        </w:r>
      </w:ins>
      <w:ins w:id="233" w:author="Lavignotte Fabien" w:date="2014-05-15T15:45:00Z">
        <w:r>
          <w:rPr>
            <w:lang w:val="en-GB"/>
          </w:rPr>
          <w:t xml:space="preserve"> : a Javascript class that manages </w:t>
        </w:r>
      </w:ins>
      <w:ins w:id="234" w:author="Lavignotte Fabien" w:date="2014-05-15T15:46:00Z">
        <w:r>
          <w:rPr>
            <w:lang w:val="en-GB"/>
          </w:rPr>
          <w:t>the FeatureCollection according to the selected datasets and the search mode (simple or interferometry).</w:t>
        </w:r>
      </w:ins>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E77087" w:rsidRDefault="00CE00A9" w:rsidP="00CE00A9">
      <w:pPr>
        <w:spacing w:before="60" w:after="60" w:line="240" w:lineRule="auto"/>
        <w:rPr>
          <w:rFonts w:ascii="Verdana" w:eastAsia="Times New Roman" w:hAnsi="Verdana" w:cs="Times New Roman"/>
          <w:sz w:val="18"/>
          <w:szCs w:val="24"/>
          <w:lang w:val="en-GB"/>
        </w:rPr>
      </w:pPr>
      <w:r w:rsidRPr="00E77087">
        <w:rPr>
          <w:rFonts w:ascii="Verdana" w:eastAsia="Times New Roman" w:hAnsi="Verdana" w:cs="Times New Roman"/>
          <w:sz w:val="18"/>
          <w:szCs w:val="24"/>
          <w:lang w:val="en-GB"/>
        </w:rPr>
        <w:t>The component is made of the following Javascript modules for the view part:</w:t>
      </w:r>
    </w:p>
    <w:p w:rsidR="00CE00A9" w:rsidRPr="00E77087" w:rsidRDefault="00CE00A9" w:rsidP="00AC6BB0">
      <w:pPr>
        <w:pStyle w:val="ListParagraph"/>
        <w:numPr>
          <w:ilvl w:val="0"/>
          <w:numId w:val="20"/>
        </w:numPr>
        <w:rPr>
          <w:lang w:val="en-GB"/>
        </w:rPr>
      </w:pPr>
      <w:r w:rsidRPr="00E77087">
        <w:rPr>
          <w:lang w:val="en-GB"/>
        </w:rPr>
        <w:t>SearchResultsTable: manage the display of products in a table</w:t>
      </w:r>
      <w:ins w:id="235" w:author="Lavignotte Fabien" w:date="2014-05-15T16:16:00Z">
        <w:r w:rsidR="00BC2163">
          <w:rPr>
            <w:lang w:val="en-GB"/>
          </w:rPr>
          <w:t>. It also manages the interferometry search on master item when the user expands a master item in the table</w:t>
        </w:r>
      </w:ins>
      <w:del w:id="236" w:author="Lavignotte Fabien" w:date="2014-05-15T16:16:00Z">
        <w:r w:rsidRPr="00E77087" w:rsidDel="00BC2163">
          <w:rPr>
            <w:lang w:val="en-GB"/>
          </w:rPr>
          <w:delText xml:space="preserve"> using jQuery DataTables plugin</w:delText>
        </w:r>
      </w:del>
    </w:p>
    <w:p w:rsidR="00CE00A9" w:rsidRPr="00E77087" w:rsidRDefault="00CE00A9" w:rsidP="00AC6BB0">
      <w:pPr>
        <w:pStyle w:val="ListParagraph"/>
        <w:numPr>
          <w:ilvl w:val="0"/>
          <w:numId w:val="20"/>
        </w:numPr>
        <w:rPr>
          <w:lang w:val="en-GB"/>
        </w:rPr>
      </w:pPr>
      <w:del w:id="237" w:author="Lavignotte Fabien" w:date="2014-05-15T15:45:00Z">
        <w:r w:rsidRPr="00E77087" w:rsidDel="00D4170D">
          <w:rPr>
            <w:lang w:val="en-GB"/>
          </w:rPr>
          <w:delText>SearchResultsGantt</w:delText>
        </w:r>
      </w:del>
      <w:ins w:id="238" w:author="Lavignotte Fabien" w:date="2014-05-15T15:45:00Z">
        <w:r w:rsidR="00D4170D">
          <w:rPr>
            <w:lang w:val="en-GB"/>
          </w:rPr>
          <w:t>GanttView</w:t>
        </w:r>
      </w:ins>
      <w:r w:rsidRPr="00E77087">
        <w:rPr>
          <w:lang w:val="en-GB"/>
        </w:rPr>
        <w:t xml:space="preserve">: manage the display of products in a Gantt Chart </w:t>
      </w:r>
      <w:del w:id="239" w:author="Lavignotte Fabien" w:date="2014-05-15T15:45:00Z">
        <w:r w:rsidRPr="00E77087" w:rsidDel="00D4170D">
          <w:rPr>
            <w:lang w:val="en-GB"/>
          </w:rPr>
          <w:delText>using jQuery Gantt</w:delText>
        </w:r>
      </w:del>
    </w:p>
    <w:p w:rsidR="00570A65" w:rsidRPr="00925D57" w:rsidRDefault="00570A65" w:rsidP="00AC6BB0">
      <w:pPr>
        <w:pStyle w:val="ListParagraph"/>
        <w:numPr>
          <w:ilvl w:val="0"/>
          <w:numId w:val="20"/>
        </w:numPr>
        <w:rPr>
          <w:rFonts w:cs="Consolas"/>
          <w:color w:val="000000"/>
          <w:szCs w:val="18"/>
        </w:rPr>
      </w:pPr>
      <w:r w:rsidRPr="00925D57">
        <w:rPr>
          <w:rFonts w:cs="Consolas"/>
          <w:color w:val="000000"/>
          <w:szCs w:val="18"/>
        </w:rPr>
        <w:t xml:space="preserve">DownloadOptionsWidget: widget activated through the “Download Options” button of the </w:t>
      </w:r>
      <w:r w:rsidRPr="00E77087">
        <w:rPr>
          <w:lang w:val="en-GB"/>
        </w:rPr>
        <w:t>SearchResultsTable view. It spawn</w:t>
      </w:r>
      <w:r w:rsidR="00F4462A" w:rsidRPr="00E77087">
        <w:rPr>
          <w:lang w:val="en-GB"/>
        </w:rPr>
        <w:t>s</w:t>
      </w:r>
      <w:r w:rsidRPr="00E77087">
        <w:rPr>
          <w:lang w:val="en-GB"/>
        </w:rPr>
        <w:t xml:space="preserve"> up the </w:t>
      </w:r>
      <w:r w:rsidRPr="00925D57">
        <w:rPr>
          <w:rFonts w:cs="Consolas"/>
          <w:color w:val="000000"/>
          <w:szCs w:val="18"/>
        </w:rPr>
        <w:t>DownloadOptionsWidgetView.</w:t>
      </w:r>
    </w:p>
    <w:p w:rsidR="00570A65" w:rsidRPr="00925D57" w:rsidRDefault="00570A65" w:rsidP="00AC6BB0">
      <w:pPr>
        <w:pStyle w:val="ListParagraph"/>
        <w:numPr>
          <w:ilvl w:val="0"/>
          <w:numId w:val="20"/>
        </w:numPr>
        <w:rPr>
          <w:szCs w:val="18"/>
          <w:lang w:val="en-GB"/>
        </w:rPr>
      </w:pPr>
      <w:r w:rsidRPr="00925D57">
        <w:rPr>
          <w:rFonts w:cs="Consolas"/>
          <w:color w:val="000000"/>
          <w:szCs w:val="18"/>
        </w:rPr>
        <w:t xml:space="preserve">DownloadOptionsWidgetView : is the view displayed inside the DownloadOptionsWidget and which contains all the download options available for the current dataset to which beling the checked products. The user can update the download options and the selected values are taken into account in each of the product </w:t>
      </w:r>
      <w:r w:rsidRPr="00E77087">
        <w:rPr>
          <w:rFonts w:cs="Consolas"/>
          <w:color w:val="000000"/>
          <w:szCs w:val="18"/>
        </w:rPr>
        <w:t>urls.</w:t>
      </w:r>
    </w:p>
    <w:p w:rsidR="007823F4" w:rsidRDefault="007823F4" w:rsidP="00925D57">
      <w:pPr>
        <w:pStyle w:val="ListParagraph"/>
        <w:rPr>
          <w:rFonts w:cs="Consolas"/>
          <w:color w:val="000000"/>
          <w:szCs w:val="18"/>
        </w:rPr>
      </w:pPr>
    </w:p>
    <w:p w:rsidR="007823F4" w:rsidRPr="00925D57" w:rsidRDefault="007823F4" w:rsidP="00925D57">
      <w:pPr>
        <w:pStyle w:val="Heading5"/>
      </w:pPr>
      <w:bookmarkStart w:id="240" w:name="_Toc350263569"/>
      <w:r>
        <w:t>Interactions</w:t>
      </w:r>
      <w:bookmarkEnd w:id="240"/>
    </w:p>
    <w:p w:rsidR="00670C6F" w:rsidRPr="00CC05A2" w:rsidRDefault="00670C6F" w:rsidP="00670C6F">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w:t>
      </w:r>
      <w:del w:id="241" w:author="Lavignotte Fabien" w:date="2014-05-15T15:54:00Z">
        <w:r w:rsidRPr="00CC05A2" w:rsidDel="00DA1CCA">
          <w:rPr>
            <w:rFonts w:ascii="Verdana" w:eastAsia="Times New Roman" w:hAnsi="Verdana" w:cs="Times New Roman"/>
            <w:sz w:val="18"/>
            <w:szCs w:val="24"/>
            <w:lang w:val="en-GB"/>
          </w:rPr>
          <w:delText xml:space="preserve">user </w:delText>
        </w:r>
        <w:r w:rsidDel="00DA1CCA">
          <w:rPr>
            <w:rFonts w:ascii="Verdana" w:eastAsia="Times New Roman" w:hAnsi="Verdana" w:cs="Times New Roman"/>
            <w:sz w:val="18"/>
            <w:szCs w:val="24"/>
            <w:lang w:val="en-GB"/>
          </w:rPr>
          <w:delText xml:space="preserve"> click</w:delText>
        </w:r>
      </w:del>
      <w:ins w:id="242" w:author="Lavignotte Fabien" w:date="2014-05-15T15:54:00Z">
        <w:r w:rsidR="00DA1CCA" w:rsidRPr="00CC05A2">
          <w:rPr>
            <w:rFonts w:ascii="Verdana" w:eastAsia="Times New Roman" w:hAnsi="Verdana" w:cs="Times New Roman"/>
            <w:sz w:val="18"/>
            <w:szCs w:val="24"/>
            <w:lang w:val="en-GB"/>
          </w:rPr>
          <w:t xml:space="preserve">user </w:t>
        </w:r>
        <w:r w:rsidR="00DA1CCA">
          <w:rPr>
            <w:rFonts w:ascii="Verdana" w:eastAsia="Times New Roman" w:hAnsi="Verdana" w:cs="Times New Roman"/>
            <w:sz w:val="18"/>
            <w:szCs w:val="24"/>
            <w:lang w:val="en-GB"/>
          </w:rPr>
          <w:t>click</w:t>
        </w:r>
      </w:ins>
      <w:r>
        <w:rPr>
          <w:rFonts w:ascii="Verdana" w:eastAsia="Times New Roman" w:hAnsi="Verdana" w:cs="Times New Roman"/>
          <w:sz w:val="18"/>
          <w:szCs w:val="24"/>
          <w:lang w:val="en-GB"/>
        </w:rPr>
        <w:t xml:space="preserve"> on the search button:</w:t>
      </w:r>
    </w:p>
    <w:p w:rsidR="00670C6F" w:rsidRDefault="00670C6F" w:rsidP="00670C6F">
      <w:pPr>
        <w:pStyle w:val="ListParagraph"/>
        <w:numPr>
          <w:ilvl w:val="0"/>
          <w:numId w:val="48"/>
        </w:numPr>
      </w:pPr>
      <w:r>
        <w:t>The search button calls the launch method on SearchResults</w:t>
      </w:r>
    </w:p>
    <w:p w:rsidR="00670C6F" w:rsidRDefault="00670C6F" w:rsidP="00670C6F">
      <w:pPr>
        <w:pStyle w:val="ListParagraph"/>
        <w:numPr>
          <w:ilvl w:val="0"/>
          <w:numId w:val="48"/>
        </w:numPr>
      </w:pPr>
      <w:r>
        <w:t xml:space="preserve">SearchResults send an event “reset:features” to tell any views (Map, </w:t>
      </w:r>
      <w:del w:id="243" w:author="Lavignotte Fabien" w:date="2014-05-15T15:47:00Z">
        <w:r w:rsidDel="00D4170D">
          <w:delText>SearchResultsTableView</w:delText>
        </w:r>
      </w:del>
      <w:ins w:id="244" w:author="Lavignotte Fabien" w:date="2014-05-15T15:47:00Z">
        <w:r w:rsidR="00D4170D">
          <w:t>TableView</w:t>
        </w:r>
      </w:ins>
      <w:r>
        <w:t>) to remove previous results</w:t>
      </w:r>
    </w:p>
    <w:p w:rsidR="00670C6F" w:rsidRDefault="00670C6F" w:rsidP="00670C6F">
      <w:pPr>
        <w:pStyle w:val="ListParagraph"/>
        <w:numPr>
          <w:ilvl w:val="0"/>
          <w:numId w:val="48"/>
        </w:numPr>
      </w:pPr>
      <w:r>
        <w:lastRenderedPageBreak/>
        <w:t>SearchResults  retrieves the current OpenSearch URL for the search on the DatasetSearch model</w:t>
      </w:r>
    </w:p>
    <w:p w:rsidR="00670C6F" w:rsidRDefault="00670C6F" w:rsidP="00670C6F">
      <w:pPr>
        <w:pStyle w:val="ListParagraph"/>
        <w:numPr>
          <w:ilvl w:val="0"/>
          <w:numId w:val="48"/>
        </w:numPr>
      </w:pPr>
      <w:r>
        <w:t>SearchResults   send an asynchronous request to Web Server to retrieve results for the first page</w:t>
      </w:r>
    </w:p>
    <w:p w:rsidR="00670C6F" w:rsidRDefault="00670C6F" w:rsidP="00670C6F">
      <w:pPr>
        <w:pStyle w:val="ListParagraph"/>
        <w:numPr>
          <w:ilvl w:val="0"/>
          <w:numId w:val="48"/>
        </w:numPr>
      </w:pPr>
      <w:r>
        <w:t>When results are receveid, SearchResults send an event to tell the views that features have been added</w:t>
      </w:r>
    </w:p>
    <w:p w:rsidR="00670C6F" w:rsidRDefault="00670C6F" w:rsidP="00670C6F">
      <w:pPr>
        <w:pStyle w:val="ListParagraph"/>
        <w:numPr>
          <w:ilvl w:val="0"/>
          <w:numId w:val="48"/>
        </w:numPr>
      </w:pPr>
      <w:r>
        <w:t xml:space="preserve">When </w:t>
      </w:r>
      <w:del w:id="245" w:author="Lavignotte Fabien" w:date="2014-05-15T15:47:00Z">
        <w:r w:rsidDel="008C6FEC">
          <w:delText xml:space="preserve">SearchResultsTableView </w:delText>
        </w:r>
      </w:del>
      <w:ins w:id="246" w:author="Lavignotte Fabien" w:date="2014-05-15T15:47:00Z">
        <w:r w:rsidR="008C6FEC">
          <w:t xml:space="preserve">TableView </w:t>
        </w:r>
      </w:ins>
      <w:r>
        <w:t>receive the event, the table is filled with the new features</w:t>
      </w:r>
    </w:p>
    <w:p w:rsidR="00670C6F" w:rsidRPr="00925D57" w:rsidRDefault="00670C6F" w:rsidP="00925D57">
      <w:pPr>
        <w:pStyle w:val="ListParagraph"/>
        <w:rPr>
          <w:szCs w:val="18"/>
        </w:rPr>
      </w:pPr>
    </w:p>
    <w:p w:rsidR="00580D72" w:rsidRDefault="00580D72" w:rsidP="00925D57">
      <w:pPr>
        <w:pStyle w:val="ListParagraph"/>
        <w:keepNext/>
      </w:pPr>
      <w:r w:rsidRPr="00925D57">
        <w:rPr>
          <w:noProof/>
          <w:szCs w:val="18"/>
          <w:lang w:val="fr-FR" w:eastAsia="fr-FR"/>
        </w:rPr>
        <w:drawing>
          <wp:inline distT="0" distB="0" distL="0" distR="0" wp14:anchorId="518B8F5E" wp14:editId="7207E708">
            <wp:extent cx="5939790" cy="324545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3245452"/>
                    </a:xfrm>
                    <a:prstGeom prst="rect">
                      <a:avLst/>
                    </a:prstGeom>
                    <a:noFill/>
                    <a:ln>
                      <a:noFill/>
                    </a:ln>
                  </pic:spPr>
                </pic:pic>
              </a:graphicData>
            </a:graphic>
          </wp:inline>
        </w:drawing>
      </w:r>
    </w:p>
    <w:p w:rsidR="00580D72" w:rsidRPr="00C45359" w:rsidRDefault="00580D72" w:rsidP="00925D57">
      <w:pPr>
        <w:pStyle w:val="Caption"/>
        <w:rPr>
          <w:szCs w:val="18"/>
          <w:lang w:val="en-GB"/>
        </w:rPr>
      </w:pPr>
      <w:bookmarkStart w:id="247" w:name="_Toc350263643"/>
      <w:r>
        <w:t xml:space="preserve">Figure </w:t>
      </w:r>
      <w:r>
        <w:fldChar w:fldCharType="begin"/>
      </w:r>
      <w:r>
        <w:instrText xml:space="preserve"> SEQ Figure \* ARABIC </w:instrText>
      </w:r>
      <w:r>
        <w:fldChar w:fldCharType="separate"/>
      </w:r>
      <w:ins w:id="248" w:author="Lavignotte Fabien" w:date="2014-05-15T15:54:00Z">
        <w:r w:rsidR="00E01D31">
          <w:rPr>
            <w:noProof/>
          </w:rPr>
          <w:t>8</w:t>
        </w:r>
      </w:ins>
      <w:del w:id="249" w:author="Lavignotte Fabien" w:date="2014-05-15T15:54:00Z">
        <w:r w:rsidR="00442160" w:rsidDel="00E01D31">
          <w:rPr>
            <w:noProof/>
          </w:rPr>
          <w:delText>7</w:delText>
        </w:r>
      </w:del>
      <w:r>
        <w:fldChar w:fldCharType="end"/>
      </w:r>
      <w:r>
        <w:t xml:space="preserve"> Search results sequence diagram</w:t>
      </w:r>
      <w:bookmarkEnd w:id="247"/>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Default="00CE00A9" w:rsidP="00F76908">
      <w:pPr>
        <w:pStyle w:val="Heading4"/>
      </w:pPr>
      <w:bookmarkStart w:id="250" w:name="_Toc350263570"/>
      <w:r w:rsidRPr="00CE00A9">
        <w:t>Account</w:t>
      </w:r>
      <w:bookmarkEnd w:id="250"/>
    </w:p>
    <w:p w:rsidR="007823F4" w:rsidRPr="00BD4D64" w:rsidRDefault="007823F4" w:rsidP="00925D57">
      <w:pPr>
        <w:pStyle w:val="Heading5"/>
      </w:pPr>
      <w:bookmarkStart w:id="251" w:name="_Toc350263571"/>
      <w:r>
        <w:t>Modules</w:t>
      </w:r>
      <w:bookmarkEnd w:id="251"/>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w:t>
      </w:r>
    </w:p>
    <w:p w:rsidR="00CE00A9" w:rsidRPr="009C6751" w:rsidRDefault="00CE00A9" w:rsidP="00AC6BB0">
      <w:pPr>
        <w:pStyle w:val="ListParagraph"/>
        <w:numPr>
          <w:ilvl w:val="0"/>
          <w:numId w:val="22"/>
        </w:numPr>
        <w:rPr>
          <w:lang w:val="en-GB"/>
        </w:rPr>
      </w:pPr>
      <w:r w:rsidRPr="009C6751">
        <w:rPr>
          <w:lang w:val="en-GB"/>
        </w:rPr>
        <w:t>Javascript modules : Account model</w:t>
      </w:r>
      <w:r w:rsidR="00736251">
        <w:rPr>
          <w:lang w:val="en-GB"/>
        </w:rPr>
        <w:t>s</w:t>
      </w:r>
      <w:r w:rsidRPr="009C6751">
        <w:rPr>
          <w:lang w:val="en-GB"/>
        </w:rPr>
        <w:t xml:space="preserve"> and view</w:t>
      </w:r>
      <w:r w:rsidR="00736251">
        <w:rPr>
          <w:lang w:val="en-GB"/>
        </w:rPr>
        <w:t>s</w:t>
      </w:r>
    </w:p>
    <w:p w:rsidR="00CE00A9" w:rsidRPr="009C6751" w:rsidRDefault="00CE00A9" w:rsidP="00AC6BB0">
      <w:pPr>
        <w:pStyle w:val="ListParagraph"/>
        <w:numPr>
          <w:ilvl w:val="0"/>
          <w:numId w:val="21"/>
        </w:numPr>
        <w:rPr>
          <w:lang w:val="en-GB"/>
        </w:rPr>
      </w:pPr>
      <w:r w:rsidRPr="009C6751">
        <w:rPr>
          <w:lang w:val="en-GB"/>
        </w:rPr>
        <w:t>HTML page for the main Account user interface with a CSS</w:t>
      </w:r>
    </w:p>
    <w:p w:rsidR="00F60FAB"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Account model</w:t>
      </w:r>
      <w:r w:rsidR="00736251">
        <w:rPr>
          <w:rFonts w:ascii="Verdana" w:eastAsia="Times New Roman" w:hAnsi="Verdana" w:cs="Times New Roman"/>
          <w:sz w:val="18"/>
          <w:szCs w:val="24"/>
          <w:lang w:val="en-GB"/>
        </w:rPr>
        <w:t xml:space="preserve"> </w:t>
      </w:r>
      <w:r w:rsidR="007177A7">
        <w:rPr>
          <w:rFonts w:ascii="Verdana" w:eastAsia="Times New Roman" w:hAnsi="Verdana" w:cs="Times New Roman"/>
          <w:sz w:val="18"/>
          <w:szCs w:val="24"/>
          <w:lang w:val="en-GB"/>
        </w:rPr>
        <w:t>is composed of several classes</w:t>
      </w:r>
      <w:r w:rsidR="006B5F96">
        <w:rPr>
          <w:rFonts w:ascii="Verdana" w:eastAsia="Times New Roman" w:hAnsi="Verdana" w:cs="Times New Roman"/>
          <w:sz w:val="18"/>
          <w:szCs w:val="24"/>
          <w:lang w:val="en-GB"/>
        </w:rPr>
        <w:t>:</w:t>
      </w:r>
      <w:r w:rsidR="007177A7">
        <w:rPr>
          <w:rFonts w:ascii="Verdana" w:eastAsia="Times New Roman" w:hAnsi="Verdana" w:cs="Times New Roman"/>
          <w:sz w:val="18"/>
          <w:szCs w:val="24"/>
          <w:lang w:val="en-GB"/>
        </w:rPr>
        <w:t xml:space="preserve"> </w:t>
      </w:r>
      <w:r w:rsidR="00F60FAB">
        <w:rPr>
          <w:rFonts w:ascii="Verdana" w:eastAsia="Times New Roman" w:hAnsi="Verdana" w:cs="Times New Roman"/>
          <w:sz w:val="18"/>
          <w:szCs w:val="24"/>
          <w:lang w:val="en-GB"/>
        </w:rPr>
        <w:t xml:space="preserve">each </w:t>
      </w:r>
      <w:r w:rsidR="006B5F96">
        <w:rPr>
          <w:rFonts w:ascii="Verdana" w:eastAsia="Times New Roman" w:hAnsi="Verdana" w:cs="Times New Roman"/>
          <w:sz w:val="18"/>
          <w:szCs w:val="24"/>
          <w:lang w:val="en-GB"/>
        </w:rPr>
        <w:t>class</w:t>
      </w:r>
      <w:r w:rsidR="00F60FAB">
        <w:rPr>
          <w:rFonts w:ascii="Verdana" w:eastAsia="Times New Roman" w:hAnsi="Verdana" w:cs="Times New Roman"/>
          <w:sz w:val="18"/>
          <w:szCs w:val="24"/>
          <w:lang w:val="en-GB"/>
        </w:rPr>
        <w:t xml:space="preserve"> </w:t>
      </w:r>
      <w:r w:rsidRPr="00CE00A9">
        <w:rPr>
          <w:rFonts w:ascii="Verdana" w:eastAsia="Times New Roman" w:hAnsi="Verdana" w:cs="Times New Roman"/>
          <w:sz w:val="18"/>
          <w:szCs w:val="24"/>
          <w:lang w:val="en-GB"/>
        </w:rPr>
        <w:t>extend</w:t>
      </w:r>
      <w:r w:rsidR="00F60FAB">
        <w:rPr>
          <w:rFonts w:ascii="Verdana" w:eastAsia="Times New Roman" w:hAnsi="Verdana" w:cs="Times New Roman"/>
          <w:sz w:val="18"/>
          <w:szCs w:val="24"/>
          <w:lang w:val="en-GB"/>
        </w:rPr>
        <w:t>s</w:t>
      </w:r>
      <w:r w:rsidRPr="00CE00A9">
        <w:rPr>
          <w:rFonts w:ascii="Verdana" w:eastAsia="Times New Roman" w:hAnsi="Verdana" w:cs="Times New Roman"/>
          <w:sz w:val="18"/>
          <w:szCs w:val="24"/>
          <w:lang w:val="en-GB"/>
        </w:rPr>
        <w:t xml:space="preserve"> </w:t>
      </w:r>
      <w:r w:rsidR="006B5F96">
        <w:rPr>
          <w:rFonts w:ascii="Verdana" w:eastAsia="Times New Roman" w:hAnsi="Verdana" w:cs="Times New Roman"/>
          <w:sz w:val="18"/>
          <w:szCs w:val="24"/>
          <w:lang w:val="en-GB"/>
        </w:rPr>
        <w:t>the</w:t>
      </w:r>
      <w:r w:rsidRPr="00CE00A9">
        <w:rPr>
          <w:rFonts w:ascii="Verdana" w:eastAsia="Times New Roman" w:hAnsi="Verdana" w:cs="Times New Roman"/>
          <w:sz w:val="18"/>
          <w:szCs w:val="24"/>
          <w:lang w:val="en-GB"/>
        </w:rPr>
        <w:t xml:space="preserve"> Backbone.Model and </w:t>
      </w:r>
      <w:r w:rsidR="009C6751">
        <w:rPr>
          <w:rFonts w:ascii="Verdana" w:eastAsia="Times New Roman" w:hAnsi="Verdana" w:cs="Times New Roman"/>
          <w:sz w:val="18"/>
          <w:szCs w:val="24"/>
          <w:lang w:val="en-GB"/>
        </w:rPr>
        <w:t xml:space="preserve">contains all properties of </w:t>
      </w:r>
      <w:r w:rsidR="00F60FAB">
        <w:rPr>
          <w:rFonts w:ascii="Verdana" w:eastAsia="Times New Roman" w:hAnsi="Verdana" w:cs="Times New Roman"/>
          <w:sz w:val="18"/>
          <w:szCs w:val="24"/>
          <w:lang w:val="en-GB"/>
        </w:rPr>
        <w:t xml:space="preserve">the related </w:t>
      </w:r>
      <w:r w:rsidR="009C6751">
        <w:rPr>
          <w:rFonts w:ascii="Verdana" w:eastAsia="Times New Roman" w:hAnsi="Verdana" w:cs="Times New Roman"/>
          <w:sz w:val="18"/>
          <w:szCs w:val="24"/>
          <w:lang w:val="en-GB"/>
        </w:rPr>
        <w:t xml:space="preserve">ngeo Account </w:t>
      </w:r>
      <w:r w:rsidR="00F60FAB">
        <w:rPr>
          <w:rFonts w:ascii="Verdana" w:eastAsia="Times New Roman" w:hAnsi="Verdana" w:cs="Times New Roman"/>
          <w:sz w:val="18"/>
          <w:szCs w:val="24"/>
          <w:lang w:val="en-GB"/>
        </w:rPr>
        <w:t xml:space="preserve">object. These models are the following: </w:t>
      </w:r>
    </w:p>
    <w:p w:rsidR="002449EF" w:rsidRDefault="002449EF" w:rsidP="002E479B">
      <w:pPr>
        <w:pStyle w:val="ListParagraph"/>
        <w:numPr>
          <w:ilvl w:val="0"/>
          <w:numId w:val="21"/>
        </w:numPr>
        <w:rPr>
          <w:lang w:val="en-GB"/>
        </w:rPr>
      </w:pPr>
      <w:r w:rsidRPr="002E479B">
        <w:rPr>
          <w:lang w:val="en-GB"/>
        </w:rPr>
        <w:t>DataAccessRequestStatuses is a Backbone model responsible for retrieving all the status information for the already submitted dataAccessRequests.</w:t>
      </w:r>
    </w:p>
    <w:p w:rsidR="00F24945" w:rsidRDefault="00F24945" w:rsidP="002E479B">
      <w:pPr>
        <w:pStyle w:val="ListParagraph"/>
        <w:numPr>
          <w:ilvl w:val="0"/>
          <w:numId w:val="21"/>
        </w:numPr>
        <w:rPr>
          <w:lang w:val="en-GB"/>
        </w:rPr>
      </w:pPr>
      <w:r>
        <w:rPr>
          <w:lang w:val="en-GB"/>
        </w:rPr>
        <w:t xml:space="preserve">DownloadManagers </w:t>
      </w:r>
      <w:r w:rsidRPr="0041674C">
        <w:rPr>
          <w:lang w:val="en-GB"/>
        </w:rPr>
        <w:t xml:space="preserve">is a Backbone model responsible for retrieving all the </w:t>
      </w:r>
      <w:r>
        <w:rPr>
          <w:lang w:val="en-GB"/>
        </w:rPr>
        <w:t>download manager</w:t>
      </w:r>
      <w:r w:rsidRPr="0041674C">
        <w:rPr>
          <w:lang w:val="en-GB"/>
        </w:rPr>
        <w:t xml:space="preserve"> information for the already </w:t>
      </w:r>
      <w:r>
        <w:rPr>
          <w:lang w:val="en-GB"/>
        </w:rPr>
        <w:t>registered</w:t>
      </w:r>
      <w:r w:rsidRPr="0041674C">
        <w:rPr>
          <w:lang w:val="en-GB"/>
        </w:rPr>
        <w:t xml:space="preserve"> </w:t>
      </w:r>
      <w:r>
        <w:rPr>
          <w:lang w:val="en-GB"/>
        </w:rPr>
        <w:t>download managers.</w:t>
      </w:r>
    </w:p>
    <w:p w:rsidR="006B5F96" w:rsidRDefault="006B5F96" w:rsidP="002E479B">
      <w:pPr>
        <w:pStyle w:val="ListParagraph"/>
        <w:numPr>
          <w:ilvl w:val="0"/>
          <w:numId w:val="21"/>
        </w:numPr>
        <w:rPr>
          <w:lang w:val="en-GB"/>
        </w:rPr>
      </w:pPr>
      <w:r>
        <w:rPr>
          <w:lang w:val="en-GB"/>
        </w:rPr>
        <w:t xml:space="preserve">Shopcarts </w:t>
      </w:r>
      <w:r w:rsidRPr="0041674C">
        <w:rPr>
          <w:lang w:val="en-GB"/>
        </w:rPr>
        <w:t xml:space="preserve">is a Backbone model responsible for retrieving all the </w:t>
      </w:r>
      <w:r>
        <w:rPr>
          <w:lang w:val="en-GB"/>
        </w:rPr>
        <w:t>shopcarts</w:t>
      </w:r>
      <w:r w:rsidRPr="0041674C">
        <w:rPr>
          <w:lang w:val="en-GB"/>
        </w:rPr>
        <w:t xml:space="preserve"> information for the </w:t>
      </w:r>
      <w:r>
        <w:rPr>
          <w:lang w:val="en-GB"/>
        </w:rPr>
        <w:t>shopcarts</w:t>
      </w:r>
      <w:r w:rsidRPr="0041674C">
        <w:rPr>
          <w:lang w:val="en-GB"/>
        </w:rPr>
        <w:t xml:space="preserve"> </w:t>
      </w:r>
      <w:r>
        <w:rPr>
          <w:lang w:val="en-GB"/>
        </w:rPr>
        <w:t>authorized to the logged in user.</w:t>
      </w:r>
    </w:p>
    <w:p w:rsidR="00494F94" w:rsidRPr="002E479B" w:rsidRDefault="00494F94" w:rsidP="002E479B">
      <w:pPr>
        <w:pStyle w:val="ListParagraph"/>
        <w:numPr>
          <w:ilvl w:val="0"/>
          <w:numId w:val="21"/>
        </w:numPr>
        <w:rPr>
          <w:lang w:val="en-GB"/>
        </w:rPr>
      </w:pPr>
      <w:r>
        <w:rPr>
          <w:lang w:val="en-GB"/>
        </w:rPr>
        <w:t>UserPrefs is a module responsible for storing and getting preferences to/from the local storage of the browser if it is supported.</w:t>
      </w:r>
    </w:p>
    <w:p w:rsidR="002449EF" w:rsidRDefault="002449EF"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Account.js is the main class handling all the account views as tabs.</w:t>
      </w:r>
    </w:p>
    <w:p w:rsidR="009C6751" w:rsidRDefault="00845CD1"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Different views manage</w:t>
      </w:r>
      <w:r w:rsidR="009C6751">
        <w:rPr>
          <w:rFonts w:ascii="Verdana" w:eastAsia="Times New Roman" w:hAnsi="Verdana" w:cs="Times New Roman"/>
          <w:sz w:val="18"/>
          <w:szCs w:val="24"/>
          <w:lang w:val="en-GB"/>
        </w:rPr>
        <w:t xml:space="preserve"> each aspect of the </w:t>
      </w:r>
      <w:r>
        <w:rPr>
          <w:rFonts w:ascii="Verdana" w:eastAsia="Times New Roman" w:hAnsi="Verdana" w:cs="Times New Roman"/>
          <w:sz w:val="18"/>
          <w:szCs w:val="24"/>
          <w:lang w:val="en-GB"/>
        </w:rPr>
        <w:t>Account:</w:t>
      </w:r>
      <w:r w:rsidR="009C6751">
        <w:rPr>
          <w:rFonts w:ascii="Verdana" w:eastAsia="Times New Roman" w:hAnsi="Verdana" w:cs="Times New Roman"/>
          <w:sz w:val="18"/>
          <w:szCs w:val="24"/>
          <w:lang w:val="en-GB"/>
        </w:rPr>
        <w:t xml:space="preserve"> </w:t>
      </w:r>
    </w:p>
    <w:p w:rsidR="009C6751" w:rsidRDefault="009C6751" w:rsidP="00AC6BB0">
      <w:pPr>
        <w:pStyle w:val="ListParagraph"/>
        <w:numPr>
          <w:ilvl w:val="0"/>
          <w:numId w:val="21"/>
        </w:numPr>
        <w:rPr>
          <w:lang w:val="en-GB"/>
        </w:rPr>
      </w:pPr>
      <w:r>
        <w:rPr>
          <w:lang w:val="en-GB"/>
        </w:rPr>
        <w:t>DownloadManager</w:t>
      </w:r>
      <w:r w:rsidR="001F359B">
        <w:rPr>
          <w:lang w:val="en-GB"/>
        </w:rPr>
        <w:t>s</w:t>
      </w:r>
      <w:r w:rsidR="00575888">
        <w:rPr>
          <w:lang w:val="en-GB"/>
        </w:rPr>
        <w:t>Monitoring</w:t>
      </w:r>
      <w:r>
        <w:rPr>
          <w:lang w:val="en-GB"/>
        </w:rPr>
        <w:t>View : presents a list of download managers available for a user</w:t>
      </w:r>
    </w:p>
    <w:p w:rsidR="009C6751" w:rsidRDefault="009C6751" w:rsidP="00AC6BB0">
      <w:pPr>
        <w:pStyle w:val="ListParagraph"/>
        <w:numPr>
          <w:ilvl w:val="0"/>
          <w:numId w:val="21"/>
        </w:numPr>
        <w:rPr>
          <w:lang w:val="en-GB"/>
        </w:rPr>
      </w:pPr>
      <w:r>
        <w:rPr>
          <w:lang w:val="en-GB"/>
        </w:rPr>
        <w:t>DataAccess</w:t>
      </w:r>
      <w:r w:rsidR="001F359B">
        <w:rPr>
          <w:lang w:val="en-GB"/>
        </w:rPr>
        <w:t>Request</w:t>
      </w:r>
      <w:r>
        <w:rPr>
          <w:lang w:val="en-GB"/>
        </w:rPr>
        <w:t>MonitoringView : presents a monitoring of the DataAccesssRequest</w:t>
      </w:r>
      <w:r w:rsidR="001F359B">
        <w:rPr>
          <w:lang w:val="en-GB"/>
        </w:rPr>
        <w:t>s</w:t>
      </w:r>
      <w:r>
        <w:rPr>
          <w:lang w:val="en-GB"/>
        </w:rPr>
        <w:t xml:space="preserve"> launched by the user</w:t>
      </w:r>
    </w:p>
    <w:p w:rsidR="0027256D" w:rsidRDefault="0027256D" w:rsidP="00AC6BB0">
      <w:pPr>
        <w:pStyle w:val="ListParagraph"/>
        <w:numPr>
          <w:ilvl w:val="0"/>
          <w:numId w:val="21"/>
        </w:numPr>
        <w:rPr>
          <w:lang w:val="en-GB"/>
        </w:rPr>
      </w:pPr>
      <w:r>
        <w:rPr>
          <w:lang w:val="en-GB"/>
        </w:rPr>
        <w:lastRenderedPageBreak/>
        <w:t>InquiriesView : displays a form with inquiries possible types and a text area to write the message. A button submit, make the request submitted to the server.</w:t>
      </w:r>
    </w:p>
    <w:p w:rsidR="0027256D" w:rsidRDefault="0027256D" w:rsidP="00AC6BB0">
      <w:pPr>
        <w:pStyle w:val="ListParagraph"/>
        <w:numPr>
          <w:ilvl w:val="0"/>
          <w:numId w:val="21"/>
        </w:numPr>
        <w:rPr>
          <w:lang w:val="en-GB"/>
        </w:rPr>
      </w:pPr>
      <w:r>
        <w:rPr>
          <w:lang w:val="en-GB"/>
        </w:rPr>
        <w:t>UserPrefsView : Lists the last selected dataset and background layer.</w:t>
      </w:r>
    </w:p>
    <w:p w:rsidR="009C6751" w:rsidRDefault="009C6751" w:rsidP="00AC6BB0">
      <w:pPr>
        <w:pStyle w:val="ListParagraph"/>
        <w:numPr>
          <w:ilvl w:val="0"/>
          <w:numId w:val="21"/>
        </w:numPr>
        <w:rPr>
          <w:lang w:val="en-GB"/>
        </w:rPr>
      </w:pPr>
      <w:r>
        <w:rPr>
          <w:lang w:val="en-GB"/>
        </w:rPr>
        <w:t>UpgradeView : presents a form to upgr</w:t>
      </w:r>
      <w:r w:rsidR="00412E00">
        <w:rPr>
          <w:lang w:val="en-GB"/>
        </w:rPr>
        <w:t>a</w:t>
      </w:r>
      <w:r>
        <w:rPr>
          <w:lang w:val="en-GB"/>
        </w:rPr>
        <w:t>d</w:t>
      </w:r>
      <w:r w:rsidR="00412E00">
        <w:rPr>
          <w:lang w:val="en-GB"/>
        </w:rPr>
        <w:t>e</w:t>
      </w:r>
      <w:r>
        <w:rPr>
          <w:lang w:val="en-GB"/>
        </w:rPr>
        <w:t xml:space="preserve"> authorization available to a user</w:t>
      </w:r>
    </w:p>
    <w:p w:rsidR="0080428C" w:rsidRDefault="007823F4" w:rsidP="00925D57">
      <w:pPr>
        <w:pStyle w:val="Heading5"/>
      </w:pPr>
      <w:bookmarkStart w:id="252" w:name="_Toc350263572"/>
      <w:r>
        <w:t>Interactions</w:t>
      </w:r>
      <w:bookmarkEnd w:id="252"/>
    </w:p>
    <w:p w:rsidR="0080428C" w:rsidRPr="00CC05A2" w:rsidRDefault="0080428C" w:rsidP="0080428C">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user </w:t>
      </w:r>
      <w:r>
        <w:rPr>
          <w:rFonts w:ascii="Verdana" w:eastAsia="Times New Roman" w:hAnsi="Verdana" w:cs="Times New Roman"/>
          <w:sz w:val="18"/>
          <w:szCs w:val="24"/>
          <w:lang w:val="en-GB"/>
        </w:rPr>
        <w:t xml:space="preserve"> click on the Download Manager Tab in the “My Account” page:</w:t>
      </w:r>
    </w:p>
    <w:p w:rsidR="0080428C" w:rsidRDefault="0080428C" w:rsidP="0080428C">
      <w:pPr>
        <w:pStyle w:val="ListParagraph"/>
        <w:numPr>
          <w:ilvl w:val="0"/>
          <w:numId w:val="48"/>
        </w:numPr>
      </w:pPr>
      <w:r>
        <w:t>DownloadManagersMonitoringView is shown, first it call fetch on DownloadManagers</w:t>
      </w:r>
    </w:p>
    <w:p w:rsidR="0080428C" w:rsidRDefault="0080428C" w:rsidP="0080428C">
      <w:pPr>
        <w:pStyle w:val="ListParagraph"/>
        <w:numPr>
          <w:ilvl w:val="0"/>
          <w:numId w:val="48"/>
        </w:numPr>
      </w:pPr>
      <w:r>
        <w:t>DownloadManagers send an asynchronous request to Web Server to retrieve the list of download managers for the current user</w:t>
      </w:r>
    </w:p>
    <w:p w:rsidR="0080428C" w:rsidRDefault="0080428C" w:rsidP="0080428C">
      <w:pPr>
        <w:pStyle w:val="ListParagraph"/>
        <w:numPr>
          <w:ilvl w:val="0"/>
          <w:numId w:val="48"/>
        </w:numPr>
      </w:pPr>
      <w:r>
        <w:t>DownloadManagersMonitoringView builds it content when it receives the event loaded() from DownloadManagers</w:t>
      </w:r>
    </w:p>
    <w:p w:rsidR="0080428C" w:rsidRPr="00FB47C3" w:rsidRDefault="0080428C" w:rsidP="0080428C">
      <w:pPr>
        <w:pStyle w:val="ListParagraph"/>
        <w:rPr>
          <w:szCs w:val="18"/>
        </w:rPr>
      </w:pPr>
    </w:p>
    <w:p w:rsidR="0080428C" w:rsidRPr="00925D57" w:rsidRDefault="0080428C" w:rsidP="00925D57">
      <w:pPr>
        <w:rPr>
          <w:lang w:val="en-US"/>
        </w:rPr>
      </w:pPr>
    </w:p>
    <w:p w:rsidR="00C45359" w:rsidRDefault="00C45359" w:rsidP="00925D57">
      <w:pPr>
        <w:keepNext/>
        <w:jc w:val="center"/>
      </w:pPr>
      <w:r>
        <w:rPr>
          <w:noProof/>
          <w:lang w:val="fr-FR" w:eastAsia="fr-FR"/>
        </w:rPr>
        <w:drawing>
          <wp:inline distT="0" distB="0" distL="0" distR="0" wp14:anchorId="34370E99" wp14:editId="3F37E49D">
            <wp:extent cx="5939790" cy="2818883"/>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2818883"/>
                    </a:xfrm>
                    <a:prstGeom prst="rect">
                      <a:avLst/>
                    </a:prstGeom>
                    <a:noFill/>
                    <a:ln>
                      <a:noFill/>
                    </a:ln>
                  </pic:spPr>
                </pic:pic>
              </a:graphicData>
            </a:graphic>
          </wp:inline>
        </w:drawing>
      </w:r>
    </w:p>
    <w:p w:rsidR="00C45359" w:rsidRPr="00C45359" w:rsidRDefault="00C45359" w:rsidP="00925D57">
      <w:pPr>
        <w:pStyle w:val="Caption"/>
        <w:rPr>
          <w:lang w:val="en-GB"/>
        </w:rPr>
      </w:pPr>
      <w:bookmarkStart w:id="253" w:name="_Toc350263644"/>
      <w:r>
        <w:t xml:space="preserve">Figure </w:t>
      </w:r>
      <w:r>
        <w:fldChar w:fldCharType="begin"/>
      </w:r>
      <w:r>
        <w:instrText xml:space="preserve"> SEQ Figure \* ARABIC </w:instrText>
      </w:r>
      <w:r>
        <w:fldChar w:fldCharType="separate"/>
      </w:r>
      <w:ins w:id="254" w:author="Lavignotte Fabien" w:date="2014-05-15T15:54:00Z">
        <w:r w:rsidR="00E01D31">
          <w:rPr>
            <w:noProof/>
          </w:rPr>
          <w:t>9</w:t>
        </w:r>
      </w:ins>
      <w:del w:id="255" w:author="Lavignotte Fabien" w:date="2014-05-15T15:54:00Z">
        <w:r w:rsidR="00442160" w:rsidDel="00E01D31">
          <w:rPr>
            <w:noProof/>
          </w:rPr>
          <w:delText>8</w:delText>
        </w:r>
      </w:del>
      <w:r>
        <w:fldChar w:fldCharType="end"/>
      </w:r>
      <w:r>
        <w:t xml:space="preserve"> Download manager monitoring sequence diagram</w:t>
      </w:r>
      <w:bookmarkEnd w:id="253"/>
    </w:p>
    <w:p w:rsidR="00CE00A9" w:rsidRDefault="00F76908" w:rsidP="00F76908">
      <w:pPr>
        <w:pStyle w:val="Heading4"/>
      </w:pPr>
      <w:bookmarkStart w:id="256" w:name="_Toc350263573"/>
      <w:r>
        <w:t>D</w:t>
      </w:r>
      <w:r w:rsidR="00CE00A9" w:rsidRPr="00CE00A9">
        <w:t>ataAccess</w:t>
      </w:r>
      <w:bookmarkEnd w:id="256"/>
    </w:p>
    <w:p w:rsidR="001B4563" w:rsidRPr="00BD4D64" w:rsidRDefault="001B4563" w:rsidP="00925D57">
      <w:pPr>
        <w:pStyle w:val="Heading5"/>
      </w:pPr>
      <w:bookmarkStart w:id="257" w:name="_Toc350263574"/>
      <w:r>
        <w:t>Modules</w:t>
      </w:r>
      <w:bookmarkEnd w:id="257"/>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1D6A22" w:rsidRPr="00307955" w:rsidRDefault="001D6A22" w:rsidP="001D6A22">
      <w:pPr>
        <w:pStyle w:val="ListParagraph"/>
        <w:numPr>
          <w:ilvl w:val="0"/>
          <w:numId w:val="21"/>
        </w:numPr>
        <w:rPr>
          <w:lang w:val="en-GB"/>
        </w:rPr>
      </w:pPr>
      <w:r>
        <w:rPr>
          <w:lang w:val="en-GB"/>
        </w:rPr>
        <w:t xml:space="preserve">DataAccessRequest : </w:t>
      </w:r>
      <w:r w:rsidRPr="009C6751">
        <w:rPr>
          <w:lang w:val="en-GB"/>
        </w:rPr>
        <w:t xml:space="preserve">a Javascript </w:t>
      </w:r>
      <w:r w:rsidR="004A516B">
        <w:rPr>
          <w:lang w:val="en-GB"/>
        </w:rPr>
        <w:t xml:space="preserve">singleton </w:t>
      </w:r>
      <w:r>
        <w:rPr>
          <w:lang w:val="en-GB"/>
        </w:rPr>
        <w:t xml:space="preserve">mother </w:t>
      </w:r>
      <w:r w:rsidRPr="009C6751">
        <w:rPr>
          <w:lang w:val="en-GB"/>
        </w:rPr>
        <w:t>class</w:t>
      </w:r>
      <w:r>
        <w:rPr>
          <w:lang w:val="en-GB"/>
        </w:rPr>
        <w:t xml:space="preserve"> for </w:t>
      </w:r>
      <w:r w:rsidRPr="009C6751">
        <w:rPr>
          <w:lang w:val="en-GB"/>
        </w:rPr>
        <w:t>SimpleDataAccessRequest</w:t>
      </w:r>
      <w:r>
        <w:rPr>
          <w:lang w:val="en-GB"/>
        </w:rPr>
        <w:t xml:space="preserve"> and </w:t>
      </w:r>
      <w:r w:rsidRPr="009C6751">
        <w:rPr>
          <w:lang w:val="en-GB"/>
        </w:rPr>
        <w:t>StandingOrderDataAccessRequest</w:t>
      </w:r>
      <w:r>
        <w:rPr>
          <w:lang w:val="en-GB"/>
        </w:rPr>
        <w:t>. It handles the common aspects of data access submission</w:t>
      </w:r>
      <w:r w:rsidRPr="00307955">
        <w:rPr>
          <w:lang w:val="en-GB"/>
        </w:rPr>
        <w:t>:</w:t>
      </w:r>
    </w:p>
    <w:p w:rsidR="001D6A22" w:rsidRDefault="001D6A22" w:rsidP="00307955">
      <w:pPr>
        <w:pStyle w:val="ListParagraph"/>
        <w:numPr>
          <w:ilvl w:val="1"/>
          <w:numId w:val="21"/>
        </w:numPr>
        <w:rPr>
          <w:lang w:val="en-GB"/>
        </w:rPr>
      </w:pPr>
      <w:r>
        <w:rPr>
          <w:lang w:val="en-GB"/>
        </w:rPr>
        <w:t xml:space="preserve"> the assignment of a data access request to a download manager</w:t>
      </w:r>
    </w:p>
    <w:p w:rsidR="001D6A22" w:rsidRDefault="001D6A22" w:rsidP="00307955">
      <w:pPr>
        <w:pStyle w:val="ListParagraph"/>
        <w:numPr>
          <w:ilvl w:val="1"/>
          <w:numId w:val="21"/>
        </w:numPr>
        <w:rPr>
          <w:lang w:val="en-GB"/>
        </w:rPr>
      </w:pPr>
      <w:r>
        <w:rPr>
          <w:lang w:val="en-GB"/>
        </w:rPr>
        <w:t>the submission of a request to the server and  the responses analysis</w:t>
      </w:r>
    </w:p>
    <w:p w:rsidR="001D6A22" w:rsidRPr="00307955" w:rsidRDefault="001D6A22" w:rsidP="00307955">
      <w:pPr>
        <w:pStyle w:val="ListParagraph"/>
        <w:numPr>
          <w:ilvl w:val="1"/>
          <w:numId w:val="21"/>
        </w:numPr>
        <w:rPr>
          <w:lang w:val="en-GB"/>
        </w:rPr>
      </w:pPr>
      <w:r>
        <w:rPr>
          <w:lang w:val="en-GB"/>
        </w:rPr>
        <w:t xml:space="preserve">the testing of bulk order status </w:t>
      </w:r>
    </w:p>
    <w:p w:rsidR="00CE00A9" w:rsidRPr="009C6751" w:rsidRDefault="00CE00A9" w:rsidP="00AC6BB0">
      <w:pPr>
        <w:pStyle w:val="ListParagraph"/>
        <w:numPr>
          <w:ilvl w:val="0"/>
          <w:numId w:val="21"/>
        </w:numPr>
        <w:rPr>
          <w:lang w:val="en-GB"/>
        </w:rPr>
      </w:pPr>
      <w:r w:rsidRPr="009C6751">
        <w:rPr>
          <w:lang w:val="en-GB"/>
        </w:rPr>
        <w:t xml:space="preserve">SimpleDataAccessRequest: a Javascript </w:t>
      </w:r>
      <w:r w:rsidR="004A516B">
        <w:rPr>
          <w:lang w:val="en-GB"/>
        </w:rPr>
        <w:t xml:space="preserve">singleton </w:t>
      </w:r>
      <w:r w:rsidRPr="009C6751">
        <w:rPr>
          <w:lang w:val="en-GB"/>
        </w:rPr>
        <w:t>that manages simple data access request. The properties follow the JSON representation expressed in IICD-WC-CS</w:t>
      </w:r>
    </w:p>
    <w:p w:rsidR="00CE00A9" w:rsidRPr="009C6751" w:rsidRDefault="00CE00A9" w:rsidP="00AC6BB0">
      <w:pPr>
        <w:pStyle w:val="ListParagraph"/>
        <w:numPr>
          <w:ilvl w:val="0"/>
          <w:numId w:val="21"/>
        </w:numPr>
        <w:rPr>
          <w:lang w:val="en-GB"/>
        </w:rPr>
      </w:pPr>
      <w:r w:rsidRPr="009C6751">
        <w:rPr>
          <w:lang w:val="en-GB"/>
        </w:rPr>
        <w:t>EnhancedDataAccessRequest: a Javascript class that manages enhanced data access request. The properties followed the JSON representation expressed in IICD-WC-CS</w:t>
      </w:r>
    </w:p>
    <w:p w:rsidR="00CE00A9" w:rsidRPr="009C6751" w:rsidRDefault="00CE00A9" w:rsidP="00AC6BB0">
      <w:pPr>
        <w:pStyle w:val="ListParagraph"/>
        <w:numPr>
          <w:ilvl w:val="0"/>
          <w:numId w:val="21"/>
        </w:numPr>
        <w:rPr>
          <w:lang w:val="en-GB"/>
        </w:rPr>
      </w:pPr>
      <w:r w:rsidRPr="009C6751">
        <w:rPr>
          <w:lang w:val="en-GB"/>
        </w:rPr>
        <w:t xml:space="preserve">StandingOrderDataAccessRequest: a Javascript </w:t>
      </w:r>
      <w:r w:rsidR="004A516B">
        <w:rPr>
          <w:lang w:val="en-GB"/>
        </w:rPr>
        <w:t xml:space="preserve">singleton </w:t>
      </w:r>
      <w:r w:rsidRPr="009C6751">
        <w:rPr>
          <w:lang w:val="en-GB"/>
        </w:rPr>
        <w:t>that manages standing order data access request. The properties followthe JSON representation expressed in IICD-WC-CS</w:t>
      </w:r>
    </w:p>
    <w:p w:rsidR="00CE00A9" w:rsidRPr="009C6751" w:rsidRDefault="00CE00A9" w:rsidP="00AC6BB0">
      <w:pPr>
        <w:pStyle w:val="ListParagraph"/>
        <w:numPr>
          <w:ilvl w:val="0"/>
          <w:numId w:val="21"/>
        </w:numPr>
        <w:rPr>
          <w:lang w:val="en-GB"/>
        </w:rPr>
      </w:pPr>
      <w:r w:rsidRPr="009C6751">
        <w:rPr>
          <w:lang w:val="en-GB"/>
        </w:rPr>
        <w:t>Download Manager</w:t>
      </w:r>
      <w:r w:rsidR="003D05E7">
        <w:rPr>
          <w:lang w:val="en-GB"/>
        </w:rPr>
        <w:t>s</w:t>
      </w:r>
      <w:r w:rsidRPr="009C6751">
        <w:rPr>
          <w:lang w:val="en-GB"/>
        </w:rPr>
        <w:t xml:space="preserve">: a </w:t>
      </w:r>
      <w:r w:rsidR="007125C6">
        <w:rPr>
          <w:lang w:val="en-GB"/>
        </w:rPr>
        <w:t>Backbone</w:t>
      </w:r>
      <w:r w:rsidR="007125C6" w:rsidRPr="009C6751">
        <w:rPr>
          <w:lang w:val="en-GB"/>
        </w:rPr>
        <w:t xml:space="preserve"> </w:t>
      </w:r>
      <w:r w:rsidR="005362A4">
        <w:rPr>
          <w:lang w:val="en-GB"/>
        </w:rPr>
        <w:t>singleton</w:t>
      </w:r>
      <w:r w:rsidR="005362A4" w:rsidRPr="009C6751">
        <w:rPr>
          <w:lang w:val="en-GB"/>
        </w:rPr>
        <w:t xml:space="preserve"> </w:t>
      </w:r>
      <w:r w:rsidR="007125C6">
        <w:rPr>
          <w:lang w:val="en-GB"/>
        </w:rPr>
        <w:t xml:space="preserve">model </w:t>
      </w:r>
      <w:r w:rsidRPr="009C6751">
        <w:rPr>
          <w:lang w:val="en-GB"/>
        </w:rPr>
        <w:t xml:space="preserve">that manages </w:t>
      </w:r>
      <w:r w:rsidR="009C6751" w:rsidRPr="009C6751">
        <w:rPr>
          <w:lang w:val="en-GB"/>
        </w:rPr>
        <w:t xml:space="preserve">all the information on  </w:t>
      </w:r>
      <w:r w:rsidRPr="009C6751">
        <w:rPr>
          <w:lang w:val="en-GB"/>
        </w:rPr>
        <w:t>download manager</w:t>
      </w:r>
      <w:r w:rsidR="003D05E7">
        <w:rPr>
          <w:lang w:val="en-GB"/>
        </w:rPr>
        <w:t>s</w:t>
      </w:r>
      <w:r w:rsidR="001C5DED">
        <w:rPr>
          <w:lang w:val="en-GB"/>
        </w:rPr>
        <w:t xml:space="preserve"> this same model is used for the account module</w:t>
      </w:r>
      <w:r w:rsidR="003D05E7">
        <w:rPr>
          <w:lang w:val="en-GB"/>
        </w:rPr>
        <w:t xml:space="preserv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view part:</w:t>
      </w:r>
    </w:p>
    <w:p w:rsidR="00CE00A9" w:rsidRPr="009C6751" w:rsidRDefault="00CE00A9" w:rsidP="00AC6BB0">
      <w:pPr>
        <w:pStyle w:val="ListParagraph"/>
        <w:numPr>
          <w:ilvl w:val="0"/>
          <w:numId w:val="23"/>
        </w:numPr>
        <w:rPr>
          <w:lang w:val="en-GB"/>
        </w:rPr>
      </w:pPr>
      <w:r w:rsidRPr="009C6751">
        <w:rPr>
          <w:lang w:val="en-GB"/>
        </w:rPr>
        <w:lastRenderedPageBreak/>
        <w:t>HostedProcessChooser: a view to choose the hosted process</w:t>
      </w:r>
    </w:p>
    <w:p w:rsidR="00CE00A9" w:rsidRPr="009C6751" w:rsidRDefault="00CE00A9" w:rsidP="00AC6BB0">
      <w:pPr>
        <w:pStyle w:val="ListParagraph"/>
        <w:numPr>
          <w:ilvl w:val="0"/>
          <w:numId w:val="23"/>
        </w:numPr>
        <w:rPr>
          <w:lang w:val="en-GB"/>
        </w:rPr>
      </w:pPr>
      <w:r w:rsidRPr="009C6751">
        <w:rPr>
          <w:lang w:val="en-GB"/>
        </w:rPr>
        <w:t>HostedProcessParameterView: a view to configure an hosted process</w:t>
      </w:r>
    </w:p>
    <w:p w:rsidR="00CE00A9" w:rsidRDefault="00CE00A9" w:rsidP="00AC6BB0">
      <w:pPr>
        <w:pStyle w:val="ListParagraph"/>
        <w:numPr>
          <w:ilvl w:val="0"/>
          <w:numId w:val="23"/>
        </w:numPr>
        <w:rPr>
          <w:lang w:val="en-GB"/>
        </w:rPr>
      </w:pPr>
      <w:r w:rsidRPr="009C6751">
        <w:rPr>
          <w:lang w:val="en-GB"/>
        </w:rPr>
        <w:t>DownloadManager</w:t>
      </w:r>
      <w:r w:rsidR="000D2AF9">
        <w:rPr>
          <w:lang w:val="en-GB"/>
        </w:rPr>
        <w:t>ListView</w:t>
      </w:r>
      <w:r w:rsidRPr="009C6751">
        <w:rPr>
          <w:lang w:val="en-GB"/>
        </w:rPr>
        <w:t>: a view to choose a download manager for a given request</w:t>
      </w:r>
    </w:p>
    <w:p w:rsidR="000D2AF9" w:rsidRDefault="000D2AF9" w:rsidP="00AC6BB0">
      <w:pPr>
        <w:pStyle w:val="ListParagraph"/>
        <w:numPr>
          <w:ilvl w:val="0"/>
          <w:numId w:val="23"/>
        </w:numPr>
        <w:rPr>
          <w:lang w:val="en-GB"/>
        </w:rPr>
      </w:pPr>
      <w:r>
        <w:rPr>
          <w:lang w:val="en-GB"/>
        </w:rPr>
        <w:t xml:space="preserve">DownloadManagerWidget: a popup widget displaying the </w:t>
      </w:r>
      <w:r w:rsidRPr="009C6751">
        <w:rPr>
          <w:lang w:val="en-GB"/>
        </w:rPr>
        <w:t>DownloadManager</w:t>
      </w:r>
      <w:r>
        <w:rPr>
          <w:lang w:val="en-GB"/>
        </w:rPr>
        <w:t>ListView when simple data access requests are triggered.</w:t>
      </w:r>
    </w:p>
    <w:p w:rsidR="000D2AF9" w:rsidRPr="0098758D" w:rsidDel="00D71D9B" w:rsidRDefault="000D2AF9" w:rsidP="0098758D">
      <w:pPr>
        <w:pStyle w:val="ListParagraph"/>
        <w:numPr>
          <w:ilvl w:val="0"/>
          <w:numId w:val="23"/>
        </w:numPr>
        <w:rPr>
          <w:lang w:val="en-GB"/>
        </w:rPr>
      </w:pPr>
      <w:moveFromRangeStart w:id="258" w:author="Lavignotte Fabien" w:date="2014-05-15T15:49:00Z" w:name="move387932305"/>
      <w:moveFrom w:id="259" w:author="Lavignotte Fabien" w:date="2014-05-15T15:49:00Z">
        <w:r w:rsidDel="00D71D9B">
          <w:rPr>
            <w:lang w:val="en-GB"/>
          </w:rPr>
          <w:t>StandingOrderView : a view to choose either a data-driven or a time-driven standing order</w:t>
        </w:r>
        <w:r w:rsidR="0098758D" w:rsidDel="00D71D9B">
          <w:rPr>
            <w:lang w:val="en-GB"/>
          </w:rPr>
          <w:t xml:space="preserve"> type a</w:t>
        </w:r>
        <w:r w:rsidRPr="00307955" w:rsidDel="00D71D9B">
          <w:rPr>
            <w:lang w:val="en-GB"/>
          </w:rPr>
          <w:t xml:space="preserve">nd </w:t>
        </w:r>
        <w:r w:rsidR="0098758D" w:rsidDel="00D71D9B">
          <w:rPr>
            <w:lang w:val="en-GB"/>
          </w:rPr>
          <w:t xml:space="preserve">then </w:t>
        </w:r>
        <w:r w:rsidRPr="0098758D" w:rsidDel="00D71D9B">
          <w:rPr>
            <w:lang w:val="en-GB"/>
          </w:rPr>
          <w:t xml:space="preserve">enter </w:t>
        </w:r>
        <w:r w:rsidR="0098758D" w:rsidDel="00D71D9B">
          <w:rPr>
            <w:lang w:val="en-GB"/>
          </w:rPr>
          <w:t>the required parameters for the chosen</w:t>
        </w:r>
        <w:r w:rsidRPr="0098758D" w:rsidDel="00D71D9B">
          <w:rPr>
            <w:lang w:val="en-GB"/>
          </w:rPr>
          <w:t xml:space="preserve"> type.</w:t>
        </w:r>
      </w:moveFrom>
    </w:p>
    <w:p w:rsidR="00CE00A9" w:rsidDel="00D71D9B" w:rsidRDefault="000D2AF9" w:rsidP="00307955">
      <w:pPr>
        <w:pStyle w:val="ListParagraph"/>
        <w:rPr>
          <w:lang w:val="en-GB"/>
        </w:rPr>
      </w:pPr>
      <w:moveFrom w:id="260" w:author="Lavignotte Fabien" w:date="2014-05-15T15:49:00Z">
        <w:r w:rsidDel="00D71D9B">
          <w:rPr>
            <w:lang w:val="en-GB"/>
          </w:rPr>
          <w:t xml:space="preserve">StandingOrderWidget: a popup widget displaying the StandingOrderView, and when the request is created it displays the </w:t>
        </w:r>
        <w:r w:rsidRPr="009C6751" w:rsidDel="00D71D9B">
          <w:rPr>
            <w:lang w:val="en-GB"/>
          </w:rPr>
          <w:t>DownloadManager</w:t>
        </w:r>
        <w:r w:rsidDel="00D71D9B">
          <w:rPr>
            <w:lang w:val="en-GB"/>
          </w:rPr>
          <w:t>ListView.</w:t>
        </w:r>
      </w:moveFrom>
    </w:p>
    <w:p w:rsidR="001B4563" w:rsidRDefault="001B4563" w:rsidP="00925D57">
      <w:pPr>
        <w:pStyle w:val="Heading5"/>
      </w:pPr>
      <w:bookmarkStart w:id="261" w:name="_Toc350263575"/>
      <w:moveFromRangeEnd w:id="258"/>
      <w:r>
        <w:t>Interactions</w:t>
      </w:r>
      <w:bookmarkEnd w:id="261"/>
    </w:p>
    <w:p w:rsidR="001B4563" w:rsidRPr="00CC05A2" w:rsidRDefault="001B4563" w:rsidP="001B4563">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user </w:t>
      </w:r>
      <w:r>
        <w:rPr>
          <w:rFonts w:ascii="Verdana" w:eastAsia="Times New Roman" w:hAnsi="Verdana" w:cs="Times New Roman"/>
          <w:sz w:val="18"/>
          <w:szCs w:val="24"/>
          <w:lang w:val="en-GB"/>
        </w:rPr>
        <w:t>click on “Retreive Product” button:</w:t>
      </w:r>
    </w:p>
    <w:p w:rsidR="001B4563" w:rsidRDefault="001B4563" w:rsidP="001B4563">
      <w:pPr>
        <w:pStyle w:val="ListParagraph"/>
        <w:numPr>
          <w:ilvl w:val="0"/>
          <w:numId w:val="48"/>
        </w:numPr>
      </w:pPr>
      <w:r>
        <w:t>DataAccessRequestWidget is shown</w:t>
      </w:r>
    </w:p>
    <w:p w:rsidR="001B4563" w:rsidRDefault="001B4563" w:rsidP="001B4563">
      <w:pPr>
        <w:pStyle w:val="ListParagraph"/>
        <w:numPr>
          <w:ilvl w:val="0"/>
          <w:numId w:val="48"/>
        </w:numPr>
      </w:pPr>
      <w:r>
        <w:t>DataAccessRequestWidget initialize the SimpleDataAccessRequest with the current selection</w:t>
      </w:r>
    </w:p>
    <w:p w:rsidR="001B4563" w:rsidRDefault="001B4563" w:rsidP="001B4563">
      <w:pPr>
        <w:pStyle w:val="ListParagraph"/>
        <w:numPr>
          <w:ilvl w:val="0"/>
          <w:numId w:val="48"/>
        </w:numPr>
      </w:pPr>
      <w:r>
        <w:t>The user clicks on the Validate button in DataAccessRequestWidget, it call validate on SimpleDataAccessRequest</w:t>
      </w:r>
    </w:p>
    <w:p w:rsidR="001B4563" w:rsidRDefault="001B4563" w:rsidP="001B4563">
      <w:pPr>
        <w:pStyle w:val="ListParagraph"/>
        <w:numPr>
          <w:ilvl w:val="0"/>
          <w:numId w:val="48"/>
        </w:numPr>
      </w:pPr>
      <w:r>
        <w:t>SimpleDataAccessRequest send an asynchronous request to the Web Server to validate the data access request</w:t>
      </w:r>
    </w:p>
    <w:p w:rsidR="001B4563" w:rsidRDefault="001B4563" w:rsidP="001B4563">
      <w:pPr>
        <w:pStyle w:val="ListParagraph"/>
        <w:numPr>
          <w:ilvl w:val="0"/>
          <w:numId w:val="48"/>
        </w:numPr>
      </w:pPr>
      <w:r>
        <w:t>When the response is returned, DataAccessRequestWidget is notified through a SimpleDataAccessRequest event, it shows a message to user</w:t>
      </w:r>
    </w:p>
    <w:p w:rsidR="001B4563" w:rsidRDefault="001B4563" w:rsidP="001B4563">
      <w:pPr>
        <w:pStyle w:val="ListParagraph"/>
        <w:numPr>
          <w:ilvl w:val="0"/>
          <w:numId w:val="48"/>
        </w:numPr>
      </w:pPr>
      <w:r>
        <w:t>The same sequence is redone for confirmation.</w:t>
      </w:r>
    </w:p>
    <w:p w:rsidR="001B4563" w:rsidRPr="00FB47C3" w:rsidRDefault="001B4563" w:rsidP="001B4563">
      <w:pPr>
        <w:pStyle w:val="ListParagraph"/>
        <w:rPr>
          <w:szCs w:val="18"/>
        </w:rPr>
      </w:pPr>
    </w:p>
    <w:p w:rsidR="001B4563" w:rsidRPr="00BD4D64" w:rsidRDefault="001B4563" w:rsidP="00925D57"/>
    <w:p w:rsidR="001B4563" w:rsidRDefault="001B4563" w:rsidP="00925D57">
      <w:pPr>
        <w:keepNext/>
        <w:jc w:val="center"/>
      </w:pPr>
      <w:r>
        <w:rPr>
          <w:noProof/>
          <w:lang w:val="fr-FR" w:eastAsia="fr-FR"/>
        </w:rPr>
        <w:drawing>
          <wp:inline distT="0" distB="0" distL="0" distR="0" wp14:anchorId="6E2FDB97" wp14:editId="3D082664">
            <wp:extent cx="5939790" cy="417440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4174403"/>
                    </a:xfrm>
                    <a:prstGeom prst="rect">
                      <a:avLst/>
                    </a:prstGeom>
                    <a:noFill/>
                    <a:ln>
                      <a:noFill/>
                    </a:ln>
                  </pic:spPr>
                </pic:pic>
              </a:graphicData>
            </a:graphic>
          </wp:inline>
        </w:drawing>
      </w:r>
    </w:p>
    <w:p w:rsidR="001B4563" w:rsidRPr="00BD4D64" w:rsidRDefault="001B4563" w:rsidP="00925D57">
      <w:pPr>
        <w:pStyle w:val="Caption"/>
      </w:pPr>
      <w:bookmarkStart w:id="262" w:name="_Toc350263645"/>
      <w:r>
        <w:t xml:space="preserve">Figure </w:t>
      </w:r>
      <w:r>
        <w:fldChar w:fldCharType="begin"/>
      </w:r>
      <w:r>
        <w:instrText xml:space="preserve"> SEQ Figure \* ARABIC </w:instrText>
      </w:r>
      <w:r>
        <w:fldChar w:fldCharType="separate"/>
      </w:r>
      <w:ins w:id="263" w:author="Lavignotte Fabien" w:date="2014-05-15T15:54:00Z">
        <w:r w:rsidR="00E01D31">
          <w:rPr>
            <w:noProof/>
          </w:rPr>
          <w:t>10</w:t>
        </w:r>
      </w:ins>
      <w:del w:id="264" w:author="Lavignotte Fabien" w:date="2014-05-15T15:54:00Z">
        <w:r w:rsidR="00442160" w:rsidDel="00E01D31">
          <w:rPr>
            <w:noProof/>
          </w:rPr>
          <w:delText>9</w:delText>
        </w:r>
      </w:del>
      <w:r>
        <w:fldChar w:fldCharType="end"/>
      </w:r>
      <w:r>
        <w:t xml:space="preserve"> Simple Data Access sequence diagram</w:t>
      </w:r>
      <w:bookmarkEnd w:id="262"/>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Default="00CE00A9" w:rsidP="00F76908">
      <w:pPr>
        <w:pStyle w:val="Heading4"/>
        <w:rPr>
          <w:ins w:id="265" w:author="Lavignotte Fabien" w:date="2013-10-14T18:29:00Z"/>
        </w:rPr>
      </w:pPr>
      <w:bookmarkStart w:id="266" w:name="_Toc350263576"/>
      <w:r w:rsidRPr="00CE00A9">
        <w:lastRenderedPageBreak/>
        <w:t>Shopcart</w:t>
      </w:r>
      <w:bookmarkEnd w:id="266"/>
    </w:p>
    <w:p w:rsidR="004B398E" w:rsidRPr="00BD4D64" w:rsidRDefault="004B398E" w:rsidP="004B398E">
      <w:pPr>
        <w:pStyle w:val="Heading5"/>
        <w:rPr>
          <w:ins w:id="267" w:author="Lavignotte Fabien" w:date="2013-10-14T18:29:00Z"/>
        </w:rPr>
      </w:pPr>
      <w:ins w:id="268" w:author="Lavignotte Fabien" w:date="2013-10-14T18:29:00Z">
        <w:r>
          <w:t>Modules</w:t>
        </w:r>
      </w:ins>
    </w:p>
    <w:p w:rsidR="004B398E" w:rsidRPr="00AB3642" w:rsidDel="004B398E" w:rsidRDefault="004B398E">
      <w:pPr>
        <w:rPr>
          <w:del w:id="269" w:author="Lavignotte Fabien" w:date="2013-10-14T18:29:00Z"/>
        </w:rPr>
        <w:pPrChange w:id="270" w:author="Lavignotte Fabien" w:date="2013-10-14T18:29:00Z">
          <w:pPr>
            <w:pStyle w:val="Heading4"/>
          </w:pPr>
        </w:pPrChange>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9C6751" w:rsidRDefault="00CE00A9" w:rsidP="00AC6BB0">
      <w:pPr>
        <w:pStyle w:val="ListParagraph"/>
        <w:numPr>
          <w:ilvl w:val="0"/>
          <w:numId w:val="24"/>
        </w:numPr>
        <w:rPr>
          <w:ins w:id="271" w:author="Lavignotte Fabien" w:date="2013-10-14T18:29:00Z"/>
          <w:lang w:val="en-GB"/>
        </w:rPr>
      </w:pPr>
      <w:r w:rsidRPr="009C6751">
        <w:rPr>
          <w:lang w:val="en-GB"/>
        </w:rPr>
        <w:t xml:space="preserve">Shopcart: a class to manage </w:t>
      </w:r>
      <w:del w:id="272" w:author="Lavignotte Fabien" w:date="2013-10-14T18:29:00Z">
        <w:r w:rsidRPr="009C6751" w:rsidDel="004B398E">
          <w:rPr>
            <w:lang w:val="en-GB"/>
          </w:rPr>
          <w:delText>a</w:delText>
        </w:r>
        <w:r w:rsidR="009C6751" w:rsidRPr="009C6751" w:rsidDel="004B398E">
          <w:rPr>
            <w:lang w:val="en-GB"/>
          </w:rPr>
          <w:delText xml:space="preserve">ll informations </w:delText>
        </w:r>
      </w:del>
      <w:ins w:id="273" w:author="Lavignotte Fabien" w:date="2013-10-14T18:29:00Z">
        <w:r w:rsidR="004B398E">
          <w:rPr>
            <w:lang w:val="en-GB"/>
          </w:rPr>
          <w:t>items</w:t>
        </w:r>
        <w:r w:rsidR="004B398E" w:rsidRPr="009C6751">
          <w:rPr>
            <w:lang w:val="en-GB"/>
          </w:rPr>
          <w:t xml:space="preserve"> </w:t>
        </w:r>
      </w:ins>
      <w:r w:rsidR="009C6751" w:rsidRPr="009C6751">
        <w:rPr>
          <w:lang w:val="en-GB"/>
        </w:rPr>
        <w:t>on a</w:t>
      </w:r>
      <w:r w:rsidRPr="009C6751">
        <w:rPr>
          <w:lang w:val="en-GB"/>
        </w:rPr>
        <w:t xml:space="preserve"> Shopcart</w:t>
      </w:r>
      <w:ins w:id="274" w:author="Lavignotte Fabien" w:date="2013-10-16T13:41:00Z">
        <w:r w:rsidR="00442160">
          <w:rPr>
            <w:lang w:val="en-GB"/>
          </w:rPr>
          <w:t>, provides the interface to load the shopcart, add/delete items through server requests.</w:t>
        </w:r>
      </w:ins>
      <w:r w:rsidRPr="009C6751">
        <w:rPr>
          <w:lang w:val="en-GB"/>
        </w:rPr>
        <w:t xml:space="preserve"> </w:t>
      </w:r>
    </w:p>
    <w:p w:rsidR="004B398E" w:rsidRDefault="004B398E" w:rsidP="00AC6BB0">
      <w:pPr>
        <w:pStyle w:val="ListParagraph"/>
        <w:numPr>
          <w:ilvl w:val="0"/>
          <w:numId w:val="24"/>
        </w:numPr>
        <w:rPr>
          <w:lang w:val="en-GB"/>
        </w:rPr>
      </w:pPr>
      <w:ins w:id="275" w:author="Lavignotte Fabien" w:date="2013-10-14T18:29:00Z">
        <w:r>
          <w:rPr>
            <w:lang w:val="en-GB"/>
          </w:rPr>
          <w:t xml:space="preserve">ShopcartCollection : manage the </w:t>
        </w:r>
      </w:ins>
      <w:ins w:id="276" w:author="Lavignotte Fabien" w:date="2013-10-14T18:30:00Z">
        <w:r>
          <w:rPr>
            <w:lang w:val="en-GB"/>
          </w:rPr>
          <w:t>shop carts</w:t>
        </w:r>
      </w:ins>
      <w:ins w:id="277" w:author="Lavignotte Fabien" w:date="2013-10-14T18:29:00Z">
        <w:r>
          <w:rPr>
            <w:lang w:val="en-GB"/>
          </w:rPr>
          <w:t xml:space="preserve"> owned by the user</w:t>
        </w:r>
      </w:ins>
      <w:ins w:id="278" w:author="Lavignotte Fabien" w:date="2013-10-16T13:22:00Z">
        <w:r w:rsidR="00D26D40">
          <w:rPr>
            <w:lang w:val="en-GB"/>
          </w:rPr>
          <w:t>, and also manage the current shopc</w:t>
        </w:r>
      </w:ins>
      <w:ins w:id="279" w:author="Lavignotte Fabien" w:date="2013-10-16T13:23:00Z">
        <w:r w:rsidR="00D26D40">
          <w:rPr>
            <w:lang w:val="en-GB"/>
          </w:rPr>
          <w:t>art used in the data services area.</w:t>
        </w:r>
      </w:ins>
    </w:p>
    <w:p w:rsidR="009C6751" w:rsidRPr="009C6751" w:rsidRDefault="009C6751" w:rsidP="009C6751">
      <w:pPr>
        <w:pStyle w:val="ListParagraph"/>
        <w:rPr>
          <w:lang w:val="en-GB"/>
        </w:rPr>
      </w:pPr>
    </w:p>
    <w:p w:rsidR="009C6751" w:rsidRDefault="00CE00A9" w:rsidP="009C6751">
      <w:pPr>
        <w:rPr>
          <w:lang w:val="en-GB"/>
        </w:rPr>
      </w:pPr>
      <w:r w:rsidRPr="009C6751">
        <w:rPr>
          <w:lang w:val="en-GB"/>
        </w:rPr>
        <w:t>The component is made of the following Javascript modules for the model part:</w:t>
      </w:r>
      <w:r w:rsidR="009C6751">
        <w:rPr>
          <w:lang w:val="en-GB"/>
        </w:rPr>
        <w:t xml:space="preserve"> </w:t>
      </w:r>
    </w:p>
    <w:p w:rsidR="00CE00A9" w:rsidRPr="009C6751" w:rsidRDefault="00CE00A9" w:rsidP="00AC6BB0">
      <w:pPr>
        <w:pStyle w:val="ListParagraph"/>
        <w:numPr>
          <w:ilvl w:val="0"/>
          <w:numId w:val="24"/>
        </w:numPr>
        <w:rPr>
          <w:lang w:val="en-GB"/>
        </w:rPr>
      </w:pPr>
      <w:del w:id="280" w:author="Lavignotte Fabien" w:date="2013-10-16T13:42:00Z">
        <w:r w:rsidRPr="009C6751" w:rsidDel="00442160">
          <w:rPr>
            <w:lang w:val="en-GB"/>
          </w:rPr>
          <w:delText xml:space="preserve">ShopcartListView </w:delText>
        </w:r>
      </w:del>
      <w:ins w:id="281" w:author="Lavignotte Fabien" w:date="2013-10-16T13:42:00Z">
        <w:r w:rsidR="00442160" w:rsidRPr="009C6751">
          <w:rPr>
            <w:lang w:val="en-GB"/>
          </w:rPr>
          <w:t>Shopcart</w:t>
        </w:r>
        <w:r w:rsidR="00442160">
          <w:rPr>
            <w:lang w:val="en-GB"/>
          </w:rPr>
          <w:t>Manager</w:t>
        </w:r>
        <w:r w:rsidR="00442160" w:rsidRPr="009C6751">
          <w:rPr>
            <w:lang w:val="en-GB"/>
          </w:rPr>
          <w:t xml:space="preserve"> </w:t>
        </w:r>
      </w:ins>
      <w:r w:rsidRPr="009C6751">
        <w:rPr>
          <w:lang w:val="en-GB"/>
        </w:rPr>
        <w:t>: manage the display of the user shopcart list</w:t>
      </w:r>
      <w:ins w:id="282" w:author="Lavignotte Fabien" w:date="2013-10-16T13:16:00Z">
        <w:r w:rsidR="00BE577C">
          <w:rPr>
            <w:lang w:val="en-GB"/>
          </w:rPr>
          <w:t xml:space="preserve"> in “My Account” page</w:t>
        </w:r>
      </w:ins>
    </w:p>
    <w:p w:rsidR="00CE00A9" w:rsidRPr="009C6751" w:rsidRDefault="00CE00A9" w:rsidP="00AC6BB0">
      <w:pPr>
        <w:pStyle w:val="ListParagraph"/>
        <w:numPr>
          <w:ilvl w:val="0"/>
          <w:numId w:val="24"/>
        </w:numPr>
        <w:rPr>
          <w:lang w:val="en-GB"/>
        </w:rPr>
      </w:pPr>
      <w:del w:id="283" w:author="Lavignotte Fabien" w:date="2013-10-14T18:30:00Z">
        <w:r w:rsidRPr="009C6751" w:rsidDel="004B398E">
          <w:rPr>
            <w:lang w:val="en-GB"/>
          </w:rPr>
          <w:delText>ShopcartContentView</w:delText>
        </w:r>
      </w:del>
      <w:ins w:id="284" w:author="Lavignotte Fabien" w:date="2013-10-14T18:30:00Z">
        <w:r w:rsidR="004B398E" w:rsidRPr="009C6751">
          <w:rPr>
            <w:lang w:val="en-GB"/>
          </w:rPr>
          <w:t>Shopcart</w:t>
        </w:r>
        <w:r w:rsidR="004B398E">
          <w:rPr>
            <w:lang w:val="en-GB"/>
          </w:rPr>
          <w:t>Item</w:t>
        </w:r>
        <w:r w:rsidR="004B398E" w:rsidRPr="009C6751">
          <w:rPr>
            <w:lang w:val="en-GB"/>
          </w:rPr>
          <w:t>View</w:t>
        </w:r>
      </w:ins>
      <w:r w:rsidRPr="009C6751">
        <w:rPr>
          <w:lang w:val="en-GB"/>
        </w:rPr>
        <w:t>: manage the display of shopcart, i.e. the shopcart items</w:t>
      </w:r>
      <w:ins w:id="285" w:author="Lavignotte Fabien" w:date="2013-10-16T13:42:00Z">
        <w:r w:rsidR="00442160">
          <w:rPr>
            <w:lang w:val="en-GB"/>
          </w:rPr>
          <w:t xml:space="preserve"> in a view, listen to Shopcart events to keep up to date the table view.</w:t>
        </w:r>
      </w:ins>
    </w:p>
    <w:p w:rsidR="00552339" w:rsidRPr="00BD4D64" w:rsidRDefault="00552339" w:rsidP="00552339">
      <w:pPr>
        <w:pStyle w:val="Heading5"/>
        <w:rPr>
          <w:ins w:id="286" w:author="Lavignotte Fabien" w:date="2013-10-14T18:31:00Z"/>
        </w:rPr>
      </w:pPr>
      <w:ins w:id="287" w:author="Lavignotte Fabien" w:date="2013-10-14T18:31:00Z">
        <w:r>
          <w:t>Interactions</w:t>
        </w:r>
      </w:ins>
    </w:p>
    <w:p w:rsidR="00CE00A9" w:rsidRDefault="00442160" w:rsidP="00CE00A9">
      <w:pPr>
        <w:spacing w:before="60" w:after="60" w:line="240" w:lineRule="auto"/>
        <w:rPr>
          <w:ins w:id="288" w:author="Lavignotte Fabien" w:date="2013-10-16T13:41:00Z"/>
          <w:rFonts w:ascii="Verdana" w:eastAsia="Times New Roman" w:hAnsi="Verdana" w:cs="Times New Roman"/>
          <w:sz w:val="18"/>
          <w:szCs w:val="24"/>
          <w:lang w:val="en-GB"/>
        </w:rPr>
      </w:pPr>
      <w:ins w:id="289" w:author="Lavignotte Fabien" w:date="2013-10-16T13:41:00Z">
        <w:r>
          <w:rPr>
            <w:rFonts w:ascii="Verdana" w:eastAsia="Times New Roman" w:hAnsi="Verdana" w:cs="Times New Roman"/>
            <w:noProof/>
            <w:sz w:val="18"/>
            <w:szCs w:val="24"/>
            <w:lang w:val="fr-FR" w:eastAsia="fr-FR"/>
            <w:rPrChange w:id="290">
              <w:rPr>
                <w:noProof/>
                <w:lang w:val="fr-FR" w:eastAsia="fr-FR"/>
              </w:rPr>
            </w:rPrChange>
          </w:rPr>
          <w:drawing>
            <wp:inline distT="0" distB="0" distL="0" distR="0">
              <wp:extent cx="5939790" cy="4495219"/>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4495219"/>
                      </a:xfrm>
                      <a:prstGeom prst="rect">
                        <a:avLst/>
                      </a:prstGeom>
                      <a:noFill/>
                      <a:ln>
                        <a:noFill/>
                      </a:ln>
                    </pic:spPr>
                  </pic:pic>
                </a:graphicData>
              </a:graphic>
            </wp:inline>
          </w:drawing>
        </w:r>
      </w:ins>
    </w:p>
    <w:p w:rsidR="00442160" w:rsidRPr="00CE00A9" w:rsidRDefault="00442160">
      <w:pPr>
        <w:pStyle w:val="Caption"/>
        <w:rPr>
          <w:sz w:val="18"/>
          <w:szCs w:val="24"/>
          <w:lang w:val="en-GB"/>
        </w:rPr>
        <w:pPrChange w:id="291" w:author="Lavignotte Fabien" w:date="2013-10-16T13:41:00Z">
          <w:pPr>
            <w:spacing w:before="60" w:after="60" w:line="240" w:lineRule="auto"/>
          </w:pPr>
        </w:pPrChange>
      </w:pPr>
      <w:ins w:id="292" w:author="Lavignotte Fabien" w:date="2013-10-16T13:41:00Z">
        <w:r>
          <w:t xml:space="preserve">Figure </w:t>
        </w:r>
        <w:r>
          <w:fldChar w:fldCharType="begin"/>
        </w:r>
        <w:r>
          <w:instrText xml:space="preserve"> SEQ Figure \* ARABIC </w:instrText>
        </w:r>
      </w:ins>
      <w:r>
        <w:fldChar w:fldCharType="separate"/>
      </w:r>
      <w:ins w:id="293" w:author="Lavignotte Fabien" w:date="2014-05-15T15:54:00Z">
        <w:r w:rsidR="00E01D31">
          <w:rPr>
            <w:noProof/>
          </w:rPr>
          <w:t>11</w:t>
        </w:r>
      </w:ins>
      <w:ins w:id="294" w:author="Lavignotte Fabien" w:date="2013-10-16T13:41:00Z">
        <w:r>
          <w:fldChar w:fldCharType="end"/>
        </w:r>
        <w:r>
          <w:t xml:space="preserve"> Shopcart Sequence Diagram</w:t>
        </w:r>
      </w:ins>
    </w:p>
    <w:p w:rsidR="00CE00A9" w:rsidRPr="00CE00A9" w:rsidRDefault="00CE00A9" w:rsidP="00C7007E">
      <w:pPr>
        <w:pStyle w:val="Heading3"/>
      </w:pPr>
      <w:bookmarkStart w:id="295" w:name="_Toc350263577"/>
      <w:r w:rsidRPr="00CE00A9">
        <w:t>Configuration</w:t>
      </w:r>
      <w:bookmarkEnd w:id="295"/>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one Javascript module.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lastRenderedPageBreak/>
        <w:t>This module contains a Javascript object that is used as dictionary for all configuration option of modules in the application.</w:t>
      </w:r>
      <w:r w:rsidR="00736CBA">
        <w:rPr>
          <w:rFonts w:ascii="Verdana" w:eastAsia="Times New Roman" w:hAnsi="Verdana" w:cs="Times New Roman"/>
          <w:sz w:val="18"/>
          <w:szCs w:val="24"/>
          <w:lang w:val="en-GB"/>
        </w:rPr>
        <w:t xml:space="preserve"> The module is easily accessible for all modules of the applications.</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Configuration options are just a collection of key/value pairs, i.e. a Javascript object.</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For map module for example, the map options will contains the layers to display, style information to display footprints, etc... </w:t>
      </w:r>
    </w:p>
    <w:p w:rsidR="003A74F0" w:rsidRDefault="003A74F0" w:rsidP="003A74F0">
      <w:pPr>
        <w:pStyle w:val="Heading3"/>
      </w:pPr>
      <w:bookmarkStart w:id="296" w:name="_Toc350263578"/>
      <w:r>
        <w:t>Simulator</w:t>
      </w:r>
      <w:bookmarkEnd w:id="296"/>
    </w:p>
    <w:p w:rsidR="003A74F0" w:rsidRDefault="003A74F0" w:rsidP="003A74F0">
      <w:pPr>
        <w:rPr>
          <w:lang w:val="en-US"/>
        </w:rPr>
      </w:pPr>
      <w:r>
        <w:rPr>
          <w:lang w:val="en-US"/>
        </w:rPr>
        <w:t xml:space="preserve">A simulator is implemented in order to be able to develop and test the Web Client without the Web Server. </w:t>
      </w:r>
      <w:r w:rsidR="003B6BE3">
        <w:rPr>
          <w:lang w:val="en-US"/>
        </w:rPr>
        <w:t xml:space="preserve"> The simulator is based on node.js ([WR.5]), </w:t>
      </w:r>
      <w:r w:rsidR="00736CBA">
        <w:rPr>
          <w:lang w:val="en-US"/>
        </w:rPr>
        <w:t xml:space="preserve">a JavaScript solution on the server. </w:t>
      </w:r>
      <w:r w:rsidR="003B6BE3">
        <w:rPr>
          <w:lang w:val="en-US"/>
        </w:rPr>
        <w:t>This is to be coherent for all the sub-</w:t>
      </w:r>
      <w:r w:rsidR="00E23264">
        <w:rPr>
          <w:lang w:val="en-US"/>
        </w:rPr>
        <w:t>system:</w:t>
      </w:r>
      <w:r w:rsidR="003B6BE3">
        <w:rPr>
          <w:lang w:val="en-US"/>
        </w:rPr>
        <w:t xml:space="preserve"> everything is written in JavaScript.</w:t>
      </w:r>
    </w:p>
    <w:p w:rsidR="00E23264" w:rsidRDefault="00E23264" w:rsidP="003A74F0">
      <w:pPr>
        <w:rPr>
          <w:lang w:val="en-US"/>
        </w:rPr>
      </w:pPr>
      <w:r>
        <w:rPr>
          <w:lang w:val="en-US"/>
        </w:rPr>
        <w:t>The simulator is kept very basic. Generally it always return the same JSON data when an interface is called, based on various input data files.</w:t>
      </w:r>
      <w:r w:rsidR="00736CBA">
        <w:rPr>
          <w:lang w:val="en-US"/>
        </w:rPr>
        <w:t xml:space="preserve"> The Express framework is used to route URLs to specific callbacks.</w:t>
      </w:r>
    </w:p>
    <w:p w:rsidR="00A02AD3" w:rsidDel="0095703C" w:rsidRDefault="00A02AD3" w:rsidP="003A74F0">
      <w:pPr>
        <w:rPr>
          <w:del w:id="297" w:author="Lavignotte Fabien" w:date="2014-05-15T15:36:00Z"/>
          <w:lang w:val="en-US"/>
        </w:rPr>
      </w:pPr>
    </w:p>
    <w:p w:rsidR="003B6BE3" w:rsidRPr="003A74F0" w:rsidDel="0095703C" w:rsidRDefault="003B6BE3" w:rsidP="003A74F0">
      <w:pPr>
        <w:rPr>
          <w:del w:id="298" w:author="Lavignotte Fabien" w:date="2014-05-15T15:36:00Z"/>
          <w:lang w:val="en-US"/>
        </w:rPr>
      </w:pPr>
    </w:p>
    <w:p w:rsidR="005C4CDB" w:rsidRDefault="005C4CDB" w:rsidP="00AC6BB0">
      <w:pPr>
        <w:pStyle w:val="Heading2"/>
        <w:numPr>
          <w:ilvl w:val="1"/>
          <w:numId w:val="6"/>
        </w:numPr>
        <w:rPr>
          <w:lang w:val="en-GB"/>
        </w:rPr>
      </w:pPr>
      <w:bookmarkStart w:id="299" w:name="_Toc350263579"/>
      <w:r w:rsidRPr="00417548">
        <w:rPr>
          <w:lang w:val="en-GB"/>
        </w:rPr>
        <w:t>Software components design - Aspects of each component</w:t>
      </w:r>
      <w:bookmarkEnd w:id="299"/>
    </w:p>
    <w:p w:rsidR="00A720F5" w:rsidRDefault="00A720F5" w:rsidP="00A720F5">
      <w:pPr>
        <w:pStyle w:val="Heading3"/>
      </w:pPr>
      <w:bookmarkStart w:id="300" w:name="_Toc350263580"/>
      <w:r>
        <w:t>MenuBar</w:t>
      </w:r>
      <w:bookmarkEnd w:id="300"/>
    </w:p>
    <w:p w:rsidR="00A720F5" w:rsidRDefault="00A720F5" w:rsidP="00A720F5">
      <w:pPr>
        <w:pStyle w:val="Heading4"/>
      </w:pPr>
      <w:bookmarkStart w:id="301" w:name="_Toc350263581"/>
      <w:r>
        <w:t>Type</w:t>
      </w:r>
      <w:bookmarkEnd w:id="301"/>
    </w:p>
    <w:p w:rsidR="00A720F5" w:rsidRPr="00A720F5" w:rsidRDefault="00A720F5" w:rsidP="00A720F5">
      <w:pPr>
        <w:rPr>
          <w:lang w:val="en-US"/>
        </w:rPr>
      </w:pPr>
      <w:r>
        <w:rPr>
          <w:lang w:val="en-US"/>
        </w:rPr>
        <w:t>The component contains a Javascript module, following AMD definition and a Less file.</w:t>
      </w:r>
    </w:p>
    <w:p w:rsidR="00A720F5" w:rsidRDefault="00A720F5" w:rsidP="00A720F5">
      <w:pPr>
        <w:pStyle w:val="Heading4"/>
      </w:pPr>
      <w:bookmarkStart w:id="302" w:name="_Toc350263582"/>
      <w:r>
        <w:t>Purpose</w:t>
      </w:r>
      <w:bookmarkEnd w:id="302"/>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A720F5" w:rsidRDefault="00A720F5" w:rsidP="00A720F5">
      <w:pPr>
        <w:pStyle w:val="Heading4"/>
      </w:pPr>
      <w:bookmarkStart w:id="303" w:name="_Toc350263583"/>
      <w:r>
        <w:t>Function</w:t>
      </w:r>
      <w:bookmarkEnd w:id="303"/>
    </w:p>
    <w:p w:rsidR="00A720F5" w:rsidRDefault="00A720F5" w:rsidP="00A720F5">
      <w:pPr>
        <w:rPr>
          <w:lang w:val="en-US"/>
        </w:rPr>
      </w:pPr>
      <w:r>
        <w:rPr>
          <w:lang w:val="en-US"/>
        </w:rPr>
        <w:t xml:space="preserve">The components give access to different pages from the home page. The </w:t>
      </w:r>
      <w:r w:rsidR="00E10250">
        <w:rPr>
          <w:lang w:val="en-US"/>
        </w:rPr>
        <w:t>pages are</w:t>
      </w:r>
      <w:r>
        <w:rPr>
          <w:lang w:val="en-US"/>
        </w:rPr>
        <w:t xml:space="preserve"> loaded asynchronously when the user selects an item from the menu bar.</w:t>
      </w:r>
      <w:r w:rsidR="00E10250">
        <w:rPr>
          <w:lang w:val="en-US"/>
        </w:rPr>
        <w:t xml:space="preserve"> The pages are cached to avoid reloaded them once requested by the user.</w:t>
      </w:r>
    </w:p>
    <w:p w:rsidR="00A720F5" w:rsidRDefault="00A720F5" w:rsidP="00A720F5">
      <w:pPr>
        <w:pStyle w:val="Heading4"/>
      </w:pPr>
      <w:bookmarkStart w:id="304" w:name="_Toc350263584"/>
      <w:r>
        <w:t>Subordinates</w:t>
      </w:r>
      <w:bookmarkEnd w:id="304"/>
    </w:p>
    <w:p w:rsidR="00A720F5" w:rsidRDefault="00A720F5" w:rsidP="00A720F5">
      <w:pPr>
        <w:rPr>
          <w:lang w:val="en-US"/>
        </w:rPr>
      </w:pPr>
      <w:r>
        <w:rPr>
          <w:lang w:val="en-US"/>
        </w:rPr>
        <w:t>No subordinates</w:t>
      </w:r>
    </w:p>
    <w:p w:rsidR="00A720F5" w:rsidRPr="005C46FE" w:rsidRDefault="00A720F5" w:rsidP="00A720F5">
      <w:pPr>
        <w:pStyle w:val="Heading4"/>
      </w:pPr>
      <w:r>
        <w:t xml:space="preserve"> </w:t>
      </w:r>
      <w:bookmarkStart w:id="305" w:name="_Toc350263585"/>
      <w:r>
        <w:t>Dependencies</w:t>
      </w:r>
      <w:bookmarkEnd w:id="305"/>
    </w:p>
    <w:p w:rsidR="00A720F5" w:rsidRDefault="00E10250" w:rsidP="00A720F5">
      <w:pPr>
        <w:rPr>
          <w:lang w:val="en-US"/>
        </w:rPr>
      </w:pPr>
      <w:r>
        <w:rPr>
          <w:lang w:val="en-US"/>
        </w:rPr>
        <w:t>No dependencies.</w:t>
      </w:r>
    </w:p>
    <w:p w:rsidR="00A720F5" w:rsidRDefault="00A720F5" w:rsidP="00A720F5">
      <w:pPr>
        <w:pStyle w:val="Heading4"/>
      </w:pPr>
      <w:bookmarkStart w:id="306" w:name="_Toc350263586"/>
      <w:r>
        <w:t>Interfaces</w:t>
      </w:r>
      <w:bookmarkEnd w:id="306"/>
    </w:p>
    <w:p w:rsidR="00A720F5" w:rsidRDefault="00A720F5" w:rsidP="00A720F5">
      <w:pPr>
        <w:rPr>
          <w:lang w:val="en-US"/>
        </w:rPr>
      </w:pPr>
      <w:r>
        <w:rPr>
          <w:lang w:val="en-US"/>
        </w:rPr>
        <w:t>Need a DOM element to insert it in the page.</w:t>
      </w:r>
    </w:p>
    <w:p w:rsidR="00E10250" w:rsidRPr="00A720F5" w:rsidRDefault="00CB264D" w:rsidP="00A720F5">
      <w:pPr>
        <w:rPr>
          <w:lang w:val="en-US"/>
        </w:rPr>
      </w:pPr>
      <w:r>
        <w:rPr>
          <w:lang w:val="en-US"/>
        </w:rPr>
        <w:t>Provide</w:t>
      </w:r>
      <w:r w:rsidR="00E10250">
        <w:rPr>
          <w:lang w:val="en-US"/>
        </w:rPr>
        <w:t xml:space="preserve"> access to different components of the application.</w:t>
      </w:r>
    </w:p>
    <w:p w:rsidR="00A720F5" w:rsidRDefault="00A720F5" w:rsidP="00A720F5">
      <w:pPr>
        <w:pStyle w:val="Heading4"/>
      </w:pPr>
      <w:bookmarkStart w:id="307" w:name="_Toc350263587"/>
      <w:r>
        <w:lastRenderedPageBreak/>
        <w:t>Resources</w:t>
      </w:r>
      <w:bookmarkEnd w:id="307"/>
    </w:p>
    <w:p w:rsidR="00A720F5" w:rsidRPr="00A720F5" w:rsidRDefault="00E10250" w:rsidP="00A720F5">
      <w:pPr>
        <w:rPr>
          <w:lang w:val="en-US"/>
        </w:rPr>
      </w:pPr>
      <w:r>
        <w:rPr>
          <w:lang w:val="en-US"/>
        </w:rPr>
        <w:t>None</w:t>
      </w:r>
    </w:p>
    <w:p w:rsidR="00A720F5" w:rsidRDefault="00A720F5" w:rsidP="00A720F5">
      <w:pPr>
        <w:pStyle w:val="Heading4"/>
      </w:pPr>
      <w:bookmarkStart w:id="308" w:name="_Toc350263588"/>
      <w:r>
        <w:t>Data</w:t>
      </w:r>
      <w:bookmarkEnd w:id="308"/>
    </w:p>
    <w:p w:rsidR="00A720F5" w:rsidRDefault="00E10250" w:rsidP="00521A28">
      <w:pPr>
        <w:rPr>
          <w:lang w:val="en-US"/>
        </w:rPr>
      </w:pPr>
      <w:r>
        <w:rPr>
          <w:lang w:val="en-US"/>
        </w:rPr>
        <w:t>None</w:t>
      </w:r>
    </w:p>
    <w:p w:rsidR="00FE4909" w:rsidRDefault="00FE4909" w:rsidP="00FE4909">
      <w:pPr>
        <w:pStyle w:val="Heading3"/>
      </w:pPr>
      <w:bookmarkStart w:id="309" w:name="_Toc350263589"/>
      <w:r>
        <w:t>DataServicesArea</w:t>
      </w:r>
      <w:bookmarkEnd w:id="309"/>
    </w:p>
    <w:p w:rsidR="00FE4909" w:rsidRDefault="00FE4909" w:rsidP="00FE4909">
      <w:pPr>
        <w:pStyle w:val="Heading4"/>
      </w:pPr>
      <w:bookmarkStart w:id="310" w:name="_Toc350263590"/>
      <w:r>
        <w:t>Type</w:t>
      </w:r>
      <w:bookmarkEnd w:id="310"/>
    </w:p>
    <w:p w:rsidR="00FE4909" w:rsidRPr="00A720F5" w:rsidRDefault="00FE4909" w:rsidP="00FE4909">
      <w:pPr>
        <w:rPr>
          <w:lang w:val="en-US"/>
        </w:rPr>
      </w:pPr>
      <w:r>
        <w:rPr>
          <w:lang w:val="en-US"/>
        </w:rPr>
        <w:t>The component contains Javascript modules, following AMD definition and a Less files.</w:t>
      </w:r>
    </w:p>
    <w:p w:rsidR="00FE4909" w:rsidRDefault="00FE4909" w:rsidP="00FE4909">
      <w:pPr>
        <w:pStyle w:val="Heading4"/>
      </w:pPr>
      <w:bookmarkStart w:id="311" w:name="_Toc350263591"/>
      <w:r>
        <w:t>Purpose</w:t>
      </w:r>
      <w:bookmarkEnd w:id="311"/>
    </w:p>
    <w:p w:rsidR="00FE4909" w:rsidRDefault="00FE4909" w:rsidP="00FE4909">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FE4909" w:rsidRDefault="00FE4909" w:rsidP="00FE4909">
      <w:pPr>
        <w:pStyle w:val="Heading4"/>
      </w:pPr>
      <w:bookmarkStart w:id="312" w:name="_Toc350263592"/>
      <w:r>
        <w:t>Function</w:t>
      </w:r>
      <w:bookmarkEnd w:id="312"/>
    </w:p>
    <w:p w:rsidR="00FE4909" w:rsidRDefault="00FE4909" w:rsidP="00FE4909">
      <w:pPr>
        <w:rPr>
          <w:lang w:val="en-US"/>
        </w:rPr>
      </w:pPr>
      <w:r>
        <w:rPr>
          <w:lang w:val="en-US"/>
        </w:rPr>
        <w:t>The components give access to the user at different services. It displays a list of buttons that will open custom widgets for each service.</w:t>
      </w:r>
    </w:p>
    <w:p w:rsidR="00FE4909" w:rsidRDefault="00FE4909" w:rsidP="00FE4909">
      <w:pPr>
        <w:pStyle w:val="Heading4"/>
      </w:pPr>
      <w:bookmarkStart w:id="313" w:name="_Toc350263593"/>
      <w:r>
        <w:t>Subordinates</w:t>
      </w:r>
      <w:bookmarkEnd w:id="313"/>
    </w:p>
    <w:p w:rsidR="00FE4909" w:rsidRDefault="00FE4909" w:rsidP="00FE4909">
      <w:pPr>
        <w:rPr>
          <w:lang w:val="en-US"/>
        </w:rPr>
      </w:pPr>
      <w:r>
        <w:rPr>
          <w:lang w:val="en-US"/>
        </w:rPr>
        <w:t>No subordinates</w:t>
      </w:r>
    </w:p>
    <w:p w:rsidR="00FE4909" w:rsidRPr="005C46FE" w:rsidRDefault="00FE4909" w:rsidP="00FE4909">
      <w:pPr>
        <w:pStyle w:val="Heading4"/>
      </w:pPr>
      <w:r>
        <w:t xml:space="preserve"> </w:t>
      </w:r>
      <w:bookmarkStart w:id="314" w:name="_Toc350263594"/>
      <w:r>
        <w:t>Dependencies</w:t>
      </w:r>
      <w:bookmarkEnd w:id="314"/>
    </w:p>
    <w:p w:rsidR="00FE4909" w:rsidRDefault="00FE4909" w:rsidP="00FE4909">
      <w:pPr>
        <w:rPr>
          <w:lang w:val="en-US"/>
        </w:rPr>
      </w:pPr>
      <w:r>
        <w:rPr>
          <w:lang w:val="en-US"/>
        </w:rPr>
        <w:t>It is called once the main layout is loaded.</w:t>
      </w:r>
    </w:p>
    <w:p w:rsidR="00FE4909" w:rsidRDefault="00FE4909" w:rsidP="00FE4909">
      <w:pPr>
        <w:pStyle w:val="Heading4"/>
      </w:pPr>
      <w:bookmarkStart w:id="315" w:name="_Toc350263595"/>
      <w:r>
        <w:t>Interfaces</w:t>
      </w:r>
      <w:bookmarkEnd w:id="315"/>
    </w:p>
    <w:p w:rsidR="00FE4909" w:rsidRDefault="00FE4909" w:rsidP="00FE4909">
      <w:pPr>
        <w:rPr>
          <w:lang w:val="en-US"/>
        </w:rPr>
      </w:pPr>
      <w:r>
        <w:rPr>
          <w:lang w:val="en-US"/>
        </w:rPr>
        <w:t>Provide entry point to add easily some new services through the toolbar element.</w:t>
      </w:r>
    </w:p>
    <w:p w:rsidR="00FE4909" w:rsidRDefault="00FE4909" w:rsidP="00FE4909">
      <w:pPr>
        <w:pStyle w:val="Heading4"/>
      </w:pPr>
      <w:bookmarkStart w:id="316" w:name="_Toc346900056"/>
      <w:bookmarkStart w:id="317" w:name="_Toc350263596"/>
      <w:bookmarkEnd w:id="316"/>
      <w:r>
        <w:t>Resources</w:t>
      </w:r>
      <w:bookmarkEnd w:id="317"/>
    </w:p>
    <w:p w:rsidR="00FE4909" w:rsidRPr="00A720F5" w:rsidRDefault="00FE4909" w:rsidP="00FE4909">
      <w:pPr>
        <w:rPr>
          <w:lang w:val="en-US"/>
        </w:rPr>
      </w:pPr>
      <w:r>
        <w:rPr>
          <w:lang w:val="en-US"/>
        </w:rPr>
        <w:t>Image for each services in the toolbar.</w:t>
      </w:r>
    </w:p>
    <w:p w:rsidR="00FE4909" w:rsidRDefault="00FE4909" w:rsidP="00FE4909">
      <w:pPr>
        <w:pStyle w:val="Heading4"/>
      </w:pPr>
      <w:bookmarkStart w:id="318" w:name="_Toc350263597"/>
      <w:r>
        <w:t>Data</w:t>
      </w:r>
      <w:bookmarkEnd w:id="318"/>
    </w:p>
    <w:p w:rsidR="00FE4909" w:rsidRPr="00A720F5" w:rsidRDefault="00FE4909" w:rsidP="00FE4909">
      <w:pPr>
        <w:rPr>
          <w:lang w:val="en-US"/>
        </w:rPr>
      </w:pPr>
      <w:r>
        <w:rPr>
          <w:lang w:val="en-US"/>
        </w:rPr>
        <w:t>None.</w:t>
      </w:r>
    </w:p>
    <w:p w:rsidR="00BD3E55" w:rsidRDefault="00521A28" w:rsidP="00521A28">
      <w:pPr>
        <w:pStyle w:val="Heading3"/>
      </w:pPr>
      <w:bookmarkStart w:id="319" w:name="_Toc350263598"/>
      <w:r>
        <w:t>Map</w:t>
      </w:r>
      <w:bookmarkEnd w:id="319"/>
    </w:p>
    <w:p w:rsidR="00521A28" w:rsidRDefault="00521A28" w:rsidP="00BD3E55">
      <w:pPr>
        <w:pStyle w:val="Heading4"/>
      </w:pPr>
      <w:bookmarkStart w:id="320" w:name="_Toc350263599"/>
      <w:r>
        <w:t>Type</w:t>
      </w:r>
      <w:bookmarkEnd w:id="320"/>
    </w:p>
    <w:p w:rsidR="00521A28" w:rsidRPr="00A720F5" w:rsidRDefault="00521A28" w:rsidP="00521A28">
      <w:pPr>
        <w:rPr>
          <w:lang w:val="en-US"/>
        </w:rPr>
      </w:pPr>
      <w:r>
        <w:rPr>
          <w:lang w:val="en-US"/>
        </w:rPr>
        <w:t xml:space="preserve">The component contains </w:t>
      </w:r>
      <w:r w:rsidR="00CB264D">
        <w:rPr>
          <w:lang w:val="en-US"/>
        </w:rPr>
        <w:t>multiple</w:t>
      </w:r>
      <w:r>
        <w:rPr>
          <w:lang w:val="en-US"/>
        </w:rPr>
        <w:t xml:space="preserve"> </w:t>
      </w:r>
      <w:r w:rsidR="00CB264D">
        <w:rPr>
          <w:lang w:val="en-US"/>
        </w:rPr>
        <w:t>JavaScript</w:t>
      </w:r>
      <w:r>
        <w:rPr>
          <w:lang w:val="en-US"/>
        </w:rPr>
        <w:t xml:space="preserve"> </w:t>
      </w:r>
      <w:r w:rsidR="00CB264D">
        <w:rPr>
          <w:lang w:val="en-US"/>
        </w:rPr>
        <w:t>modules</w:t>
      </w:r>
      <w:r>
        <w:rPr>
          <w:lang w:val="en-US"/>
        </w:rPr>
        <w:t>, following AMD definition and a Less file.</w:t>
      </w:r>
    </w:p>
    <w:p w:rsidR="00521A28" w:rsidRDefault="00521A28" w:rsidP="00521A28">
      <w:pPr>
        <w:pStyle w:val="Heading4"/>
      </w:pPr>
      <w:bookmarkStart w:id="321" w:name="_Toc350263600"/>
      <w:r>
        <w:t>Purpose</w:t>
      </w:r>
      <w:bookmarkEnd w:id="321"/>
    </w:p>
    <w:p w:rsidR="00521A28" w:rsidRDefault="00EE0924" w:rsidP="00521A28">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r w:rsidR="00E9228D">
        <w:rPr>
          <w:lang w:val="en-US"/>
        </w:rPr>
        <w:t>.</w:t>
      </w:r>
    </w:p>
    <w:p w:rsidR="00521A28" w:rsidRDefault="00521A28" w:rsidP="00521A28">
      <w:pPr>
        <w:pStyle w:val="Heading4"/>
      </w:pPr>
      <w:bookmarkStart w:id="322" w:name="_Toc350263601"/>
      <w:r>
        <w:lastRenderedPageBreak/>
        <w:t>Function</w:t>
      </w:r>
      <w:bookmarkEnd w:id="322"/>
    </w:p>
    <w:p w:rsidR="00521A28" w:rsidRDefault="00521A28" w:rsidP="00521A28">
      <w:pPr>
        <w:rPr>
          <w:lang w:val="en-US"/>
        </w:rPr>
      </w:pPr>
      <w:r>
        <w:rPr>
          <w:lang w:val="en-US"/>
        </w:rPr>
        <w:t>The component provi</w:t>
      </w:r>
      <w:r w:rsidR="00314EC8">
        <w:rPr>
          <w:lang w:val="en-US"/>
        </w:rPr>
        <w:t>des 2D and 3D map visualization for the Web Client.</w:t>
      </w:r>
    </w:p>
    <w:p w:rsidR="00521A28" w:rsidRDefault="00521A28" w:rsidP="00521A28">
      <w:pPr>
        <w:pStyle w:val="Heading4"/>
      </w:pPr>
      <w:bookmarkStart w:id="323" w:name="_Toc350263602"/>
      <w:r>
        <w:t>Subordinates</w:t>
      </w:r>
      <w:bookmarkEnd w:id="323"/>
    </w:p>
    <w:p w:rsidR="00521A28" w:rsidRDefault="00521A28" w:rsidP="00521A28">
      <w:pPr>
        <w:rPr>
          <w:lang w:val="en-US"/>
        </w:rPr>
      </w:pPr>
      <w:r>
        <w:rPr>
          <w:lang w:val="en-US"/>
        </w:rPr>
        <w:t>No subordinates</w:t>
      </w:r>
    </w:p>
    <w:p w:rsidR="00521A28" w:rsidRPr="005C46FE" w:rsidRDefault="00521A28" w:rsidP="00521A28">
      <w:pPr>
        <w:pStyle w:val="Heading4"/>
      </w:pPr>
      <w:r>
        <w:t xml:space="preserve"> </w:t>
      </w:r>
      <w:bookmarkStart w:id="324" w:name="_Toc350263603"/>
      <w:r>
        <w:t>Dependencies</w:t>
      </w:r>
      <w:bookmarkEnd w:id="324"/>
    </w:p>
    <w:p w:rsidR="00521A28" w:rsidRDefault="00521A28" w:rsidP="00521A28">
      <w:pPr>
        <w:rPr>
          <w:lang w:val="en-US"/>
        </w:rPr>
      </w:pPr>
      <w:r>
        <w:rPr>
          <w:lang w:val="en-US"/>
        </w:rPr>
        <w:t>The component depends on ToolBar to provide the different actions a user can do on the map: zoom, layers management, background map selection....</w:t>
      </w:r>
    </w:p>
    <w:p w:rsidR="00521A28" w:rsidRDefault="00521A28" w:rsidP="00521A28">
      <w:pPr>
        <w:pStyle w:val="Heading4"/>
      </w:pPr>
      <w:bookmarkStart w:id="325" w:name="_Toc350263604"/>
      <w:r>
        <w:t>Interfaces</w:t>
      </w:r>
      <w:bookmarkEnd w:id="325"/>
    </w:p>
    <w:p w:rsidR="00521A28" w:rsidRDefault="00521A28" w:rsidP="00521A28">
      <w:pPr>
        <w:rPr>
          <w:lang w:val="en-US"/>
        </w:rPr>
      </w:pPr>
      <w:r>
        <w:rPr>
          <w:lang w:val="en-US"/>
        </w:rPr>
        <w:t>Need a DOM element to insert it in the page.</w:t>
      </w:r>
    </w:p>
    <w:p w:rsidR="00521A28" w:rsidRDefault="00521A28" w:rsidP="00521A28">
      <w:pPr>
        <w:rPr>
          <w:lang w:val="en-US"/>
        </w:rPr>
      </w:pPr>
      <w:r>
        <w:rPr>
          <w:lang w:val="en-US"/>
        </w:rPr>
        <w:t>Provides interface to:</w:t>
      </w:r>
    </w:p>
    <w:p w:rsidR="00521A28" w:rsidRDefault="00521A28" w:rsidP="00521A28">
      <w:pPr>
        <w:pStyle w:val="ListParagraph"/>
        <w:numPr>
          <w:ilvl w:val="0"/>
          <w:numId w:val="27"/>
        </w:numPr>
      </w:pPr>
      <w:r>
        <w:t>Get the current location on the map</w:t>
      </w:r>
    </w:p>
    <w:p w:rsidR="00521A28" w:rsidRDefault="00521A28" w:rsidP="00521A28">
      <w:pPr>
        <w:pStyle w:val="ListParagraph"/>
        <w:numPr>
          <w:ilvl w:val="0"/>
          <w:numId w:val="27"/>
        </w:numPr>
      </w:pPr>
      <w:r>
        <w:t>Display product footprints</w:t>
      </w:r>
    </w:p>
    <w:p w:rsidR="00521A28" w:rsidRDefault="00521A28" w:rsidP="00521A28">
      <w:pPr>
        <w:pStyle w:val="ListParagraph"/>
        <w:numPr>
          <w:ilvl w:val="0"/>
          <w:numId w:val="27"/>
        </w:numPr>
      </w:pPr>
      <w:r>
        <w:t>Display browse layer</w:t>
      </w:r>
    </w:p>
    <w:p w:rsidR="00521A28" w:rsidRPr="00521A28" w:rsidRDefault="00521A28" w:rsidP="00521A28">
      <w:pPr>
        <w:pStyle w:val="ListParagraph"/>
        <w:numPr>
          <w:ilvl w:val="0"/>
          <w:numId w:val="27"/>
        </w:numPr>
      </w:pPr>
      <w:r>
        <w:t>Modify current location</w:t>
      </w:r>
    </w:p>
    <w:p w:rsidR="00521A28" w:rsidRDefault="00521A28" w:rsidP="00521A28">
      <w:pPr>
        <w:pStyle w:val="Heading4"/>
      </w:pPr>
      <w:bookmarkStart w:id="326" w:name="_Toc350263605"/>
      <w:r>
        <w:t>Resources</w:t>
      </w:r>
      <w:bookmarkEnd w:id="326"/>
    </w:p>
    <w:p w:rsidR="00521A28" w:rsidRPr="00A720F5" w:rsidRDefault="00CB264D" w:rsidP="00521A28">
      <w:pPr>
        <w:rPr>
          <w:lang w:val="en-US"/>
        </w:rPr>
      </w:pPr>
      <w:r>
        <w:rPr>
          <w:lang w:val="en-US"/>
        </w:rPr>
        <w:t>None</w:t>
      </w:r>
    </w:p>
    <w:p w:rsidR="00521A28" w:rsidRDefault="00521A28" w:rsidP="00521A28">
      <w:pPr>
        <w:pStyle w:val="Heading4"/>
      </w:pPr>
      <w:bookmarkStart w:id="327" w:name="_Toc350263606"/>
      <w:r>
        <w:t>Data</w:t>
      </w:r>
      <w:bookmarkEnd w:id="327"/>
    </w:p>
    <w:p w:rsidR="00521A28" w:rsidRPr="00521A28" w:rsidRDefault="00CB264D" w:rsidP="00521A28">
      <w:pPr>
        <w:rPr>
          <w:lang w:val="en-US"/>
        </w:rPr>
      </w:pPr>
      <w:r>
        <w:rPr>
          <w:lang w:val="en-US"/>
        </w:rPr>
        <w:t>None</w:t>
      </w:r>
    </w:p>
    <w:p w:rsidR="00314EC8" w:rsidRDefault="00314EC8" w:rsidP="00314EC8">
      <w:pPr>
        <w:pStyle w:val="Heading3"/>
      </w:pPr>
      <w:bookmarkStart w:id="328" w:name="_Toc350263607"/>
      <w:r>
        <w:t>Search</w:t>
      </w:r>
      <w:bookmarkEnd w:id="328"/>
    </w:p>
    <w:p w:rsidR="00314EC8" w:rsidRDefault="00314EC8" w:rsidP="00314EC8">
      <w:pPr>
        <w:pStyle w:val="Heading4"/>
      </w:pPr>
      <w:bookmarkStart w:id="329" w:name="_Toc350263608"/>
      <w:r>
        <w:t>Type</w:t>
      </w:r>
      <w:bookmarkEnd w:id="329"/>
    </w:p>
    <w:p w:rsidR="00314EC8" w:rsidRPr="00A720F5" w:rsidRDefault="00314EC8" w:rsidP="00314EC8">
      <w:pPr>
        <w:rPr>
          <w:lang w:val="en-US"/>
        </w:rPr>
      </w:pPr>
      <w:r>
        <w:rPr>
          <w:lang w:val="en-US"/>
        </w:rPr>
        <w:t>The component contains mutiple Javascript module, following AMD definition and a Less file.</w:t>
      </w:r>
    </w:p>
    <w:p w:rsidR="00314EC8" w:rsidRDefault="00314EC8" w:rsidP="00314EC8">
      <w:pPr>
        <w:pStyle w:val="Heading4"/>
      </w:pPr>
      <w:bookmarkStart w:id="330" w:name="_Toc350263609"/>
      <w:r>
        <w:t>Purpose</w:t>
      </w:r>
      <w:bookmarkEnd w:id="330"/>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331" w:name="_Toc350263610"/>
      <w:r>
        <w:t>Function</w:t>
      </w:r>
      <w:bookmarkEnd w:id="331"/>
    </w:p>
    <w:p w:rsidR="00314EC8" w:rsidRDefault="00314EC8" w:rsidP="00314EC8">
      <w:pPr>
        <w:rPr>
          <w:lang w:val="en-US"/>
        </w:rPr>
      </w:pPr>
      <w:r>
        <w:rPr>
          <w:lang w:val="en-US"/>
        </w:rPr>
        <w:t>The component provides dataset selection, search products in a dataset, and manage search criteria for a dataset.</w:t>
      </w:r>
    </w:p>
    <w:p w:rsidR="00314EC8" w:rsidRDefault="00314EC8" w:rsidP="00314EC8">
      <w:pPr>
        <w:pStyle w:val="Heading4"/>
      </w:pPr>
      <w:bookmarkStart w:id="332" w:name="_Toc350263611"/>
      <w:r>
        <w:t>Subordinates</w:t>
      </w:r>
      <w:bookmarkEnd w:id="332"/>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333" w:name="_Toc350263612"/>
      <w:r>
        <w:t>Dependencies</w:t>
      </w:r>
      <w:bookmarkEnd w:id="333"/>
    </w:p>
    <w:p w:rsidR="00314EC8" w:rsidRDefault="00314EC8" w:rsidP="00314EC8">
      <w:pPr>
        <w:rPr>
          <w:lang w:val="en-US"/>
        </w:rPr>
      </w:pPr>
      <w:r>
        <w:rPr>
          <w:lang w:val="en-US"/>
        </w:rPr>
        <w:t>The component depends on ToolBar to give access to its widgets.</w:t>
      </w:r>
    </w:p>
    <w:p w:rsidR="00314EC8" w:rsidRDefault="00314EC8" w:rsidP="00314EC8">
      <w:pPr>
        <w:pStyle w:val="Heading4"/>
      </w:pPr>
      <w:bookmarkStart w:id="334" w:name="_Toc350263613"/>
      <w:r>
        <w:lastRenderedPageBreak/>
        <w:t>Interfaces</w:t>
      </w:r>
      <w:bookmarkEnd w:id="334"/>
    </w:p>
    <w:p w:rsidR="00314EC8" w:rsidRDefault="00314EC8" w:rsidP="00314EC8">
      <w:pPr>
        <w:rPr>
          <w:lang w:val="en-US"/>
        </w:rPr>
      </w:pPr>
      <w:r>
        <w:rPr>
          <w:lang w:val="en-US"/>
        </w:rPr>
        <w:t>Provides interface to:</w:t>
      </w:r>
    </w:p>
    <w:p w:rsidR="00314EC8" w:rsidRDefault="00314EC8" w:rsidP="00314EC8">
      <w:pPr>
        <w:pStyle w:val="ListParagraph"/>
        <w:numPr>
          <w:ilvl w:val="0"/>
          <w:numId w:val="27"/>
        </w:numPr>
      </w:pPr>
      <w:r>
        <w:t>Listen when a search is requested by the user</w:t>
      </w:r>
    </w:p>
    <w:p w:rsidR="00314EC8" w:rsidRDefault="00314EC8" w:rsidP="00314EC8">
      <w:pPr>
        <w:pStyle w:val="Heading4"/>
      </w:pPr>
      <w:bookmarkStart w:id="335" w:name="_Toc350263614"/>
      <w:r>
        <w:t>Resources</w:t>
      </w:r>
      <w:bookmarkEnd w:id="335"/>
    </w:p>
    <w:p w:rsidR="00314EC8" w:rsidRPr="00A720F5" w:rsidRDefault="00CB264D" w:rsidP="00314EC8">
      <w:pPr>
        <w:rPr>
          <w:lang w:val="en-US"/>
        </w:rPr>
      </w:pPr>
      <w:r>
        <w:rPr>
          <w:lang w:val="en-US"/>
        </w:rPr>
        <w:t>None</w:t>
      </w:r>
    </w:p>
    <w:p w:rsidR="00314EC8" w:rsidRDefault="00314EC8" w:rsidP="00314EC8">
      <w:pPr>
        <w:pStyle w:val="Heading4"/>
      </w:pPr>
      <w:bookmarkStart w:id="336" w:name="_Toc350263615"/>
      <w:r>
        <w:t>Data</w:t>
      </w:r>
      <w:bookmarkEnd w:id="336"/>
    </w:p>
    <w:p w:rsidR="00314EC8" w:rsidRDefault="00CB264D" w:rsidP="00314EC8">
      <w:pPr>
        <w:rPr>
          <w:lang w:val="en-US"/>
        </w:rPr>
      </w:pPr>
      <w:r>
        <w:rPr>
          <w:lang w:val="en-US"/>
        </w:rPr>
        <w:t>None</w:t>
      </w:r>
    </w:p>
    <w:p w:rsidR="00314EC8" w:rsidRDefault="00314EC8" w:rsidP="00314EC8">
      <w:pPr>
        <w:pStyle w:val="Heading3"/>
      </w:pPr>
      <w:bookmarkStart w:id="337" w:name="_Toc350263616"/>
      <w:r>
        <w:t>SearchResults</w:t>
      </w:r>
      <w:bookmarkEnd w:id="337"/>
    </w:p>
    <w:p w:rsidR="00314EC8" w:rsidRDefault="00314EC8" w:rsidP="00314EC8">
      <w:pPr>
        <w:pStyle w:val="Heading4"/>
      </w:pPr>
      <w:bookmarkStart w:id="338" w:name="_Toc350263617"/>
      <w:r>
        <w:t>Type</w:t>
      </w:r>
      <w:bookmarkEnd w:id="338"/>
    </w:p>
    <w:p w:rsidR="00314EC8" w:rsidRPr="00A720F5" w:rsidRDefault="00314EC8" w:rsidP="00314EC8">
      <w:pPr>
        <w:rPr>
          <w:lang w:val="en-US"/>
        </w:rPr>
      </w:pPr>
      <w:r>
        <w:rPr>
          <w:lang w:val="en-US"/>
        </w:rPr>
        <w:t>The component contains mutiple Javascript module, following AMD definition and a Less file.</w:t>
      </w:r>
    </w:p>
    <w:p w:rsidR="00314EC8" w:rsidRDefault="00314EC8" w:rsidP="00314EC8">
      <w:pPr>
        <w:pStyle w:val="Heading4"/>
      </w:pPr>
      <w:bookmarkStart w:id="339" w:name="_Toc350263618"/>
      <w:r>
        <w:t>Purpose</w:t>
      </w:r>
      <w:bookmarkEnd w:id="339"/>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340" w:name="_Toc350263619"/>
      <w:r>
        <w:t>Function</w:t>
      </w:r>
      <w:bookmarkEnd w:id="340"/>
    </w:p>
    <w:p w:rsidR="00314EC8" w:rsidRDefault="00314EC8" w:rsidP="00314EC8">
      <w:pPr>
        <w:rPr>
          <w:lang w:val="en-US"/>
        </w:rPr>
      </w:pPr>
      <w:r>
        <w:rPr>
          <w:lang w:val="en-US"/>
        </w:rPr>
        <w:t>The component provides visualization of search results through table, gantt chart and in map.</w:t>
      </w:r>
    </w:p>
    <w:p w:rsidR="00314EC8" w:rsidRDefault="00314EC8" w:rsidP="00314EC8">
      <w:pPr>
        <w:pStyle w:val="Heading4"/>
      </w:pPr>
      <w:bookmarkStart w:id="341" w:name="_Toc350263620"/>
      <w:r>
        <w:t>Subordinates</w:t>
      </w:r>
      <w:bookmarkEnd w:id="341"/>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342" w:name="_Toc350263621"/>
      <w:r>
        <w:t>Dependencies</w:t>
      </w:r>
      <w:bookmarkEnd w:id="342"/>
    </w:p>
    <w:p w:rsidR="00314EC8" w:rsidRDefault="00314EC8" w:rsidP="00314EC8">
      <w:pPr>
        <w:rPr>
          <w:lang w:val="en-US"/>
        </w:rPr>
      </w:pPr>
      <w:r>
        <w:rPr>
          <w:lang w:val="en-US"/>
        </w:rPr>
        <w:t>The component depends on ToolBar to give access to its widgets.</w:t>
      </w:r>
    </w:p>
    <w:p w:rsidR="00314EC8" w:rsidRDefault="00314EC8" w:rsidP="00314EC8">
      <w:pPr>
        <w:rPr>
          <w:lang w:val="en-US"/>
        </w:rPr>
      </w:pPr>
      <w:r>
        <w:rPr>
          <w:lang w:val="en-US"/>
        </w:rPr>
        <w:t>The component depends on Map to display result footprints and browse layer.</w:t>
      </w:r>
    </w:p>
    <w:p w:rsidR="00314EC8" w:rsidRDefault="00314EC8" w:rsidP="00314EC8">
      <w:pPr>
        <w:rPr>
          <w:lang w:val="en-US"/>
        </w:rPr>
      </w:pPr>
      <w:r>
        <w:rPr>
          <w:lang w:val="en-US"/>
        </w:rPr>
        <w:t>The component depends on Search to listen for search results.</w:t>
      </w:r>
    </w:p>
    <w:p w:rsidR="00314EC8" w:rsidRDefault="00314EC8" w:rsidP="00314EC8">
      <w:pPr>
        <w:pStyle w:val="Heading4"/>
      </w:pPr>
      <w:bookmarkStart w:id="343" w:name="_Toc350263622"/>
      <w:r>
        <w:t>Interfaces</w:t>
      </w:r>
      <w:bookmarkEnd w:id="343"/>
    </w:p>
    <w:p w:rsidR="00314EC8" w:rsidRDefault="00CB264D" w:rsidP="00314EC8">
      <w:r>
        <w:t>None</w:t>
      </w:r>
    </w:p>
    <w:p w:rsidR="00314EC8" w:rsidRDefault="00314EC8" w:rsidP="00314EC8">
      <w:pPr>
        <w:pStyle w:val="Heading4"/>
      </w:pPr>
      <w:bookmarkStart w:id="344" w:name="_Toc350263623"/>
      <w:r>
        <w:t>Resources</w:t>
      </w:r>
      <w:bookmarkEnd w:id="344"/>
    </w:p>
    <w:p w:rsidR="00314EC8" w:rsidRPr="00A720F5" w:rsidRDefault="00CB264D" w:rsidP="00314EC8">
      <w:pPr>
        <w:rPr>
          <w:lang w:val="en-US"/>
        </w:rPr>
      </w:pPr>
      <w:r>
        <w:rPr>
          <w:lang w:val="en-US"/>
        </w:rPr>
        <w:t>None</w:t>
      </w:r>
    </w:p>
    <w:p w:rsidR="00314EC8" w:rsidRDefault="00314EC8" w:rsidP="00314EC8">
      <w:pPr>
        <w:pStyle w:val="Heading4"/>
      </w:pPr>
      <w:bookmarkStart w:id="345" w:name="_Toc350263624"/>
      <w:r>
        <w:t>Data</w:t>
      </w:r>
      <w:bookmarkEnd w:id="345"/>
    </w:p>
    <w:p w:rsidR="00314EC8" w:rsidRPr="00521A28" w:rsidRDefault="00CB264D" w:rsidP="00314EC8">
      <w:pPr>
        <w:rPr>
          <w:lang w:val="en-US"/>
        </w:rPr>
      </w:pPr>
      <w:r>
        <w:rPr>
          <w:lang w:val="en-US"/>
        </w:rPr>
        <w:t>None</w:t>
      </w:r>
    </w:p>
    <w:p w:rsidR="00314EC8" w:rsidRPr="00521A28" w:rsidRDefault="00314EC8" w:rsidP="00314EC8">
      <w:pPr>
        <w:rPr>
          <w:lang w:val="en-US"/>
        </w:rPr>
      </w:pPr>
    </w:p>
    <w:p w:rsidR="005C4CDB" w:rsidRPr="00417548" w:rsidRDefault="005C4CDB" w:rsidP="00AC6BB0">
      <w:pPr>
        <w:pStyle w:val="Heading2"/>
        <w:numPr>
          <w:ilvl w:val="1"/>
          <w:numId w:val="6"/>
        </w:numPr>
        <w:rPr>
          <w:lang w:val="en-GB"/>
        </w:rPr>
      </w:pPr>
      <w:bookmarkStart w:id="346" w:name="_Toc350263625"/>
      <w:r w:rsidRPr="00417548">
        <w:rPr>
          <w:lang w:val="en-GB"/>
        </w:rPr>
        <w:lastRenderedPageBreak/>
        <w:t>Internal interface design</w:t>
      </w:r>
      <w:bookmarkEnd w:id="346"/>
    </w:p>
    <w:p w:rsidR="00393748" w:rsidRDefault="00FE4909" w:rsidP="00393748">
      <w:pPr>
        <w:pStyle w:val="Heading3"/>
      </w:pPr>
      <w:bookmarkStart w:id="347" w:name="_Toc350263626"/>
      <w:r>
        <w:t>DataServicesArea</w:t>
      </w:r>
      <w:bookmarkEnd w:id="347"/>
    </w:p>
    <w:p w:rsidR="00DA2AE7" w:rsidRDefault="00DA2AE7" w:rsidP="00DA2AE7">
      <w:pPr>
        <w:rPr>
          <w:lang w:val="en-US"/>
        </w:rPr>
      </w:pPr>
      <w:r>
        <w:rPr>
          <w:lang w:val="en-US"/>
        </w:rPr>
        <w:t>Interface ELEMENT :</w:t>
      </w:r>
    </w:p>
    <w:p w:rsidR="00DA2AE7" w:rsidRPr="00DA2AE7" w:rsidRDefault="00DA2AE7" w:rsidP="00DA2AE7">
      <w:pPr>
        <w:pStyle w:val="ListParagraph"/>
        <w:numPr>
          <w:ilvl w:val="0"/>
          <w:numId w:val="27"/>
        </w:numPr>
      </w:pPr>
      <w:r w:rsidRPr="00DA2AE7">
        <w:t xml:space="preserve">Type  : </w:t>
      </w:r>
      <w:r>
        <w:t>HTML markup</w:t>
      </w:r>
    </w:p>
    <w:p w:rsidR="00DA2AE7" w:rsidRDefault="00DA2AE7" w:rsidP="00DA2AE7">
      <w:pPr>
        <w:pStyle w:val="ListParagraph"/>
        <w:numPr>
          <w:ilvl w:val="0"/>
          <w:numId w:val="27"/>
        </w:numPr>
      </w:pPr>
      <w:r>
        <w:t xml:space="preserve">Description : </w:t>
      </w:r>
      <w:r w:rsidR="002240D0">
        <w:t>the</w:t>
      </w:r>
      <w:r>
        <w:t xml:space="preserve"> basic markup  to </w:t>
      </w:r>
      <w:r w:rsidR="002240D0">
        <w:t>initialize the</w:t>
      </w:r>
      <w:r>
        <w:t xml:space="preserve"> ToolBar</w:t>
      </w:r>
    </w:p>
    <w:p w:rsidR="002240D0" w:rsidRDefault="002240D0" w:rsidP="00DA2AE7">
      <w:pPr>
        <w:pStyle w:val="ListParagraph"/>
        <w:numPr>
          <w:ilvl w:val="0"/>
          <w:numId w:val="27"/>
        </w:numPr>
      </w:pPr>
      <w:r>
        <w:t>Usage:</w:t>
      </w:r>
    </w:p>
    <w:p w:rsidR="002240D0" w:rsidDel="00514BEC" w:rsidRDefault="002240D0" w:rsidP="002240D0">
      <w:pPr>
        <w:pStyle w:val="ListParagraph"/>
        <w:ind w:left="360"/>
        <w:rPr>
          <w:del w:id="348" w:author="Lavignotte Fabien" w:date="2014-05-15T15:09:00Z"/>
        </w:rPr>
      </w:pPr>
      <w:del w:id="349" w:author="Lavignotte Fabien" w:date="2014-05-15T15:09:00Z">
        <w:r w:rsidDel="00514BEC">
          <w:tab/>
          <w:delText>&lt;div id="toolbar"&gt;</w:delText>
        </w:r>
      </w:del>
    </w:p>
    <w:p w:rsidR="002240D0" w:rsidDel="00514BEC" w:rsidRDefault="002240D0" w:rsidP="002240D0">
      <w:pPr>
        <w:pStyle w:val="ListParagraph"/>
        <w:ind w:left="360"/>
        <w:rPr>
          <w:del w:id="350" w:author="Lavignotte Fabien" w:date="2014-05-15T15:09:00Z"/>
        </w:rPr>
      </w:pPr>
      <w:del w:id="351" w:author="Lavignotte Fabien" w:date="2014-05-15T15:09:00Z">
        <w:r w:rsidDel="00514BEC">
          <w:tab/>
        </w:r>
        <w:r w:rsidDel="00514BEC">
          <w:tab/>
          <w:delText>&lt;img id="search" src="images/search.png" name="Search" /&gt;</w:delText>
        </w:r>
      </w:del>
    </w:p>
    <w:p w:rsidR="002240D0" w:rsidDel="00514BEC" w:rsidRDefault="002240D0" w:rsidP="002240D0">
      <w:pPr>
        <w:pStyle w:val="ListParagraph"/>
        <w:ind w:left="360"/>
        <w:rPr>
          <w:del w:id="352" w:author="Lavignotte Fabien" w:date="2014-05-15T15:09:00Z"/>
        </w:rPr>
      </w:pPr>
      <w:del w:id="353" w:author="Lavignotte Fabien" w:date="2014-05-15T15:09:00Z">
        <w:r w:rsidDel="00514BEC">
          <w:tab/>
        </w:r>
        <w:r w:rsidDel="00514BEC">
          <w:tab/>
          <w:delText>&lt;img id="shopcart" src="images/shopcart.png" name="Shopcart" /&gt;</w:delText>
        </w:r>
      </w:del>
    </w:p>
    <w:p w:rsidR="002240D0" w:rsidDel="00514BEC" w:rsidRDefault="002240D0" w:rsidP="002240D0">
      <w:pPr>
        <w:pStyle w:val="ListParagraph"/>
        <w:ind w:left="360"/>
        <w:rPr>
          <w:del w:id="354" w:author="Lavignotte Fabien" w:date="2014-05-15T15:09:00Z"/>
        </w:rPr>
      </w:pPr>
      <w:del w:id="355" w:author="Lavignotte Fabien" w:date="2014-05-15T15:09:00Z">
        <w:r w:rsidDel="00514BEC">
          <w:tab/>
        </w:r>
        <w:r w:rsidDel="00514BEC">
          <w:tab/>
          <w:delText>&lt;img id="layers" src="images/layers.png" name="Layers" /&gt;</w:delText>
        </w:r>
      </w:del>
    </w:p>
    <w:p w:rsidR="002240D0" w:rsidDel="00514BEC" w:rsidRDefault="002240D0" w:rsidP="002240D0">
      <w:pPr>
        <w:pStyle w:val="ListParagraph"/>
        <w:ind w:left="360"/>
        <w:rPr>
          <w:del w:id="356" w:author="Lavignotte Fabien" w:date="2014-05-15T15:09:00Z"/>
        </w:rPr>
      </w:pPr>
      <w:del w:id="357" w:author="Lavignotte Fabien" w:date="2014-05-15T15:09:00Z">
        <w:r w:rsidDel="00514BEC">
          <w:tab/>
        </w:r>
        <w:r w:rsidDel="00514BEC">
          <w:tab/>
          <w:delText>&lt;div class="tb-separator"&gt;&lt;/div&gt;</w:delText>
        </w:r>
      </w:del>
    </w:p>
    <w:p w:rsidR="002240D0" w:rsidDel="00514BEC" w:rsidRDefault="002240D0" w:rsidP="002240D0">
      <w:pPr>
        <w:pStyle w:val="ListParagraph"/>
        <w:ind w:left="360"/>
        <w:rPr>
          <w:del w:id="358" w:author="Lavignotte Fabien" w:date="2014-05-15T15:09:00Z"/>
        </w:rPr>
      </w:pPr>
      <w:del w:id="359" w:author="Lavignotte Fabien" w:date="2014-05-15T15:09:00Z">
        <w:r w:rsidDel="00514BEC">
          <w:tab/>
        </w:r>
        <w:r w:rsidDel="00514BEC">
          <w:tab/>
          <w:delText>&lt;img id="home" src="images/home.png" name="Start View" /&gt;</w:delText>
        </w:r>
      </w:del>
    </w:p>
    <w:p w:rsidR="002240D0" w:rsidDel="00514BEC" w:rsidRDefault="002240D0" w:rsidP="002240D0">
      <w:pPr>
        <w:pStyle w:val="ListParagraph"/>
        <w:ind w:left="360"/>
        <w:rPr>
          <w:del w:id="360" w:author="Lavignotte Fabien" w:date="2014-05-15T15:09:00Z"/>
        </w:rPr>
      </w:pPr>
      <w:del w:id="361" w:author="Lavignotte Fabien" w:date="2014-05-15T15:09:00Z">
        <w:r w:rsidDel="00514BEC">
          <w:tab/>
        </w:r>
        <w:r w:rsidDel="00514BEC">
          <w:tab/>
          <w:delText>&lt;img id="prev" src="images/left.png" name="Previous" /&gt;</w:delText>
        </w:r>
      </w:del>
    </w:p>
    <w:p w:rsidR="002240D0" w:rsidDel="00514BEC" w:rsidRDefault="002240D0" w:rsidP="002240D0">
      <w:pPr>
        <w:pStyle w:val="ListParagraph"/>
        <w:ind w:left="360"/>
        <w:rPr>
          <w:del w:id="362" w:author="Lavignotte Fabien" w:date="2014-05-15T15:09:00Z"/>
        </w:rPr>
      </w:pPr>
      <w:del w:id="363" w:author="Lavignotte Fabien" w:date="2014-05-15T15:09:00Z">
        <w:r w:rsidDel="00514BEC">
          <w:tab/>
        </w:r>
        <w:r w:rsidDel="00514BEC">
          <w:tab/>
          <w:delText>&lt;img id="next" src="images/right.png" name="Next" /&gt;</w:delText>
        </w:r>
      </w:del>
    </w:p>
    <w:p w:rsidR="002240D0" w:rsidDel="00514BEC" w:rsidRDefault="002240D0" w:rsidP="002240D0">
      <w:pPr>
        <w:pStyle w:val="ListParagraph"/>
        <w:ind w:left="360"/>
        <w:rPr>
          <w:del w:id="364" w:author="Lavignotte Fabien" w:date="2014-05-15T15:09:00Z"/>
        </w:rPr>
      </w:pPr>
      <w:del w:id="365" w:author="Lavignotte Fabien" w:date="2014-05-15T15:09:00Z">
        <w:r w:rsidDel="00514BEC">
          <w:tab/>
        </w:r>
        <w:r w:rsidDel="00514BEC">
          <w:tab/>
          <w:delText>&lt;img id="zoomOut" src="images/zoomOut.png" name="Zoom Out" /&gt;</w:delText>
        </w:r>
      </w:del>
    </w:p>
    <w:p w:rsidR="002240D0" w:rsidDel="00514BEC" w:rsidRDefault="002240D0" w:rsidP="002240D0">
      <w:pPr>
        <w:pStyle w:val="ListParagraph"/>
        <w:ind w:left="360"/>
        <w:rPr>
          <w:del w:id="366" w:author="Lavignotte Fabien" w:date="2014-05-15T15:09:00Z"/>
        </w:rPr>
      </w:pPr>
      <w:del w:id="367" w:author="Lavignotte Fabien" w:date="2014-05-15T15:09:00Z">
        <w:r w:rsidDel="00514BEC">
          <w:tab/>
        </w:r>
        <w:r w:rsidDel="00514BEC">
          <w:tab/>
          <w:delText>&lt;img id="zoomIn" src="images/zoomIn.png" name="Zoom In" /&gt;</w:delText>
        </w:r>
      </w:del>
    </w:p>
    <w:p w:rsidR="002240D0" w:rsidDel="00514BEC" w:rsidRDefault="002240D0" w:rsidP="002240D0">
      <w:pPr>
        <w:pStyle w:val="ListParagraph"/>
        <w:ind w:left="360"/>
        <w:rPr>
          <w:del w:id="368" w:author="Lavignotte Fabien" w:date="2014-05-15T15:09:00Z"/>
        </w:rPr>
      </w:pPr>
      <w:del w:id="369" w:author="Lavignotte Fabien" w:date="2014-05-15T15:09:00Z">
        <w:r w:rsidDel="00514BEC">
          <w:tab/>
        </w:r>
        <w:r w:rsidDel="00514BEC">
          <w:tab/>
          <w:delText>&lt;img id="background" src="images/background.png" name="Background" /&gt;</w:delText>
        </w:r>
      </w:del>
    </w:p>
    <w:p w:rsidR="002240D0" w:rsidDel="00514BEC" w:rsidRDefault="002240D0" w:rsidP="002240D0">
      <w:pPr>
        <w:pStyle w:val="ListParagraph"/>
        <w:ind w:left="360"/>
        <w:rPr>
          <w:del w:id="370" w:author="Lavignotte Fabien" w:date="2014-05-15T15:09:00Z"/>
        </w:rPr>
      </w:pPr>
      <w:del w:id="371" w:author="Lavignotte Fabien" w:date="2014-05-15T15:09:00Z">
        <w:r w:rsidDel="00514BEC">
          <w:tab/>
        </w:r>
        <w:r w:rsidDel="00514BEC">
          <w:tab/>
          <w:delText>&lt;img id="switch" src="images/switch.png" name="2D/3D" /&gt;</w:delText>
        </w:r>
      </w:del>
    </w:p>
    <w:p w:rsidR="002240D0" w:rsidDel="00514BEC" w:rsidRDefault="002240D0" w:rsidP="002240D0">
      <w:pPr>
        <w:pStyle w:val="ListParagraph"/>
        <w:ind w:left="360"/>
        <w:rPr>
          <w:del w:id="372" w:author="Lavignotte Fabien" w:date="2014-05-15T15:09:00Z"/>
        </w:rPr>
      </w:pPr>
      <w:del w:id="373" w:author="Lavignotte Fabien" w:date="2014-05-15T15:09:00Z">
        <w:r w:rsidDel="00514BEC">
          <w:tab/>
          <w:delText>&lt;/div&gt;</w:delText>
        </w:r>
      </w:del>
    </w:p>
    <w:p w:rsidR="00514BEC" w:rsidRDefault="00514BEC" w:rsidP="00514BEC">
      <w:pPr>
        <w:pStyle w:val="ListParagraph"/>
        <w:ind w:left="360"/>
        <w:rPr>
          <w:ins w:id="374" w:author="Lavignotte Fabien" w:date="2014-05-15T15:09:00Z"/>
        </w:rPr>
      </w:pPr>
      <w:ins w:id="375" w:author="Lavignotte Fabien" w:date="2014-05-15T15:09:00Z">
        <w:r>
          <w:tab/>
          <w:t>&lt;menu id="mapToolbar" type="toolbar"&gt;</w:t>
        </w:r>
      </w:ins>
    </w:p>
    <w:p w:rsidR="00514BEC" w:rsidRDefault="00514BEC" w:rsidP="00514BEC">
      <w:pPr>
        <w:pStyle w:val="ListParagraph"/>
        <w:ind w:left="360"/>
        <w:rPr>
          <w:ins w:id="376" w:author="Lavignotte Fabien" w:date="2014-05-15T15:09:00Z"/>
        </w:rPr>
      </w:pPr>
      <w:ins w:id="377" w:author="Lavignotte Fabien" w:date="2014-05-15T15:09:00Z">
        <w:r>
          <w:tab/>
        </w:r>
        <w:r>
          <w:tab/>
          <w:t>&lt;command id="home" label="Start View" data-help="Return to map start view"/&gt;</w:t>
        </w:r>
      </w:ins>
    </w:p>
    <w:p w:rsidR="00514BEC" w:rsidRDefault="00514BEC" w:rsidP="00514BEC">
      <w:pPr>
        <w:pStyle w:val="ListParagraph"/>
        <w:ind w:left="360"/>
        <w:rPr>
          <w:ins w:id="378" w:author="Lavignotte Fabien" w:date="2014-05-15T15:09:00Z"/>
        </w:rPr>
      </w:pPr>
      <w:ins w:id="379" w:author="Lavignotte Fabien" w:date="2014-05-15T15:09:00Z">
        <w:r>
          <w:tab/>
        </w:r>
        <w:r>
          <w:tab/>
          <w:t>&lt;command id="zoomOut" label="Zoom Out" data-help="Zoom out on the map"/&gt;</w:t>
        </w:r>
      </w:ins>
    </w:p>
    <w:p w:rsidR="00514BEC" w:rsidRDefault="00514BEC" w:rsidP="00514BEC">
      <w:pPr>
        <w:pStyle w:val="ListParagraph"/>
        <w:ind w:left="360"/>
        <w:rPr>
          <w:ins w:id="380" w:author="Lavignotte Fabien" w:date="2014-05-15T15:09:00Z"/>
        </w:rPr>
      </w:pPr>
      <w:ins w:id="381" w:author="Lavignotte Fabien" w:date="2014-05-15T15:09:00Z">
        <w:r>
          <w:tab/>
        </w:r>
        <w:r>
          <w:tab/>
          <w:t>&lt;command id="zoomIn" label="Zoom In" data-help="Zoom in on the map"/&gt;</w:t>
        </w:r>
      </w:ins>
    </w:p>
    <w:p w:rsidR="00514BEC" w:rsidRDefault="00514BEC" w:rsidP="00514BEC">
      <w:pPr>
        <w:pStyle w:val="ListParagraph"/>
        <w:ind w:left="360"/>
        <w:rPr>
          <w:ins w:id="382" w:author="Lavignotte Fabien" w:date="2014-05-15T15:09:00Z"/>
        </w:rPr>
      </w:pPr>
      <w:ins w:id="383" w:author="Lavignotte Fabien" w:date="2014-05-15T15:09:00Z">
        <w:r>
          <w:tab/>
        </w:r>
        <w:r>
          <w:tab/>
          <w:t>&lt;command id="background" label="Background" data-help="Change the background layer used by the map"/&gt;</w:t>
        </w:r>
      </w:ins>
    </w:p>
    <w:p w:rsidR="00514BEC" w:rsidRDefault="00514BEC" w:rsidP="00514BEC">
      <w:pPr>
        <w:pStyle w:val="ListParagraph"/>
        <w:ind w:left="360"/>
        <w:rPr>
          <w:ins w:id="384" w:author="Lavignotte Fabien" w:date="2014-05-15T15:09:00Z"/>
        </w:rPr>
      </w:pPr>
      <w:ins w:id="385" w:author="Lavignotte Fabien" w:date="2014-05-15T15:09:00Z">
        <w:r>
          <w:tab/>
        </w:r>
        <w:r>
          <w:tab/>
          <w:t>&lt;command id="layers" label="Layers" data-help="Configure layers on the map"/&gt;</w:t>
        </w:r>
      </w:ins>
    </w:p>
    <w:p w:rsidR="00514BEC" w:rsidRDefault="00514BEC" w:rsidP="00514BEC">
      <w:pPr>
        <w:pStyle w:val="ListParagraph"/>
        <w:ind w:left="360"/>
        <w:rPr>
          <w:ins w:id="386" w:author="Lavignotte Fabien" w:date="2014-05-15T15:09:00Z"/>
        </w:rPr>
      </w:pPr>
      <w:ins w:id="387" w:author="Lavignotte Fabien" w:date="2014-05-15T15:09:00Z">
        <w:r>
          <w:tab/>
        </w:r>
        <w:r>
          <w:tab/>
          <w:t>&lt;command id="switch" label="2D/3D" data-help="Switch map mode between 2D and 3D"/&gt;</w:t>
        </w:r>
      </w:ins>
    </w:p>
    <w:p w:rsidR="002240D0" w:rsidRDefault="00514BEC" w:rsidP="00514BEC">
      <w:pPr>
        <w:pStyle w:val="ListParagraph"/>
        <w:ind w:left="360"/>
      </w:pPr>
      <w:ins w:id="388" w:author="Lavignotte Fabien" w:date="2014-05-15T15:09:00Z">
        <w:r>
          <w:tab/>
          <w:t>&lt;/menu&gt;</w:t>
        </w:r>
      </w:ins>
    </w:p>
    <w:p w:rsidR="00DA2AE7" w:rsidRDefault="00DA2AE7" w:rsidP="002240D0">
      <w:r>
        <w:t xml:space="preserve">Interface </w:t>
      </w:r>
      <w:r w:rsidR="00942DB0">
        <w:t>addAction</w:t>
      </w:r>
      <w:r>
        <w:t xml:space="preserve"> :</w:t>
      </w:r>
    </w:p>
    <w:p w:rsidR="00DA2AE7" w:rsidRPr="00DA2AE7" w:rsidRDefault="00DA2AE7" w:rsidP="00DA2AE7">
      <w:pPr>
        <w:pStyle w:val="ListParagraph"/>
        <w:numPr>
          <w:ilvl w:val="0"/>
          <w:numId w:val="27"/>
        </w:numPr>
      </w:pPr>
      <w:r w:rsidRPr="00DA2AE7">
        <w:t>Type  : jQuery UI method</w:t>
      </w:r>
    </w:p>
    <w:p w:rsidR="00DA2AE7" w:rsidRDefault="00DA2AE7" w:rsidP="00DA2AE7">
      <w:pPr>
        <w:pStyle w:val="ListParagraph"/>
        <w:numPr>
          <w:ilvl w:val="0"/>
          <w:numId w:val="27"/>
        </w:numPr>
      </w:pPr>
      <w:r>
        <w:t>Description : Add</w:t>
      </w:r>
      <w:r w:rsidRPr="00DA2AE7">
        <w:t xml:space="preserve"> an action in the toolbar.</w:t>
      </w:r>
    </w:p>
    <w:p w:rsidR="00DA2AE7" w:rsidRPr="00DA2AE7" w:rsidRDefault="00DA2AE7" w:rsidP="00DA2AE7">
      <w:pPr>
        <w:pStyle w:val="ListParagraph"/>
        <w:numPr>
          <w:ilvl w:val="0"/>
          <w:numId w:val="27"/>
        </w:numPr>
      </w:pPr>
      <w:r>
        <w:t>Usage : widget.toolbar(“addAction”, {…});</w:t>
      </w:r>
    </w:p>
    <w:p w:rsidR="00DA2AE7" w:rsidRDefault="00DA2AE7" w:rsidP="00DA2AE7">
      <w:pPr>
        <w:pStyle w:val="Heading3"/>
      </w:pPr>
      <w:bookmarkStart w:id="389" w:name="_Toc350263627"/>
      <w:r>
        <w:t>MenuBar</w:t>
      </w:r>
      <w:bookmarkEnd w:id="389"/>
    </w:p>
    <w:p w:rsidR="00DA2AE7" w:rsidRDefault="00DA2AE7" w:rsidP="00DA2AE7">
      <w:pPr>
        <w:rPr>
          <w:lang w:val="en-US"/>
        </w:rPr>
      </w:pPr>
      <w:r>
        <w:rPr>
          <w:lang w:val="en-US"/>
        </w:rPr>
        <w:t>Interface ELEMENT :</w:t>
      </w:r>
    </w:p>
    <w:p w:rsidR="00DA2AE7" w:rsidRPr="00DA2AE7" w:rsidRDefault="00DA2AE7" w:rsidP="00DA2AE7">
      <w:pPr>
        <w:pStyle w:val="ListParagraph"/>
        <w:numPr>
          <w:ilvl w:val="0"/>
          <w:numId w:val="27"/>
        </w:numPr>
      </w:pPr>
      <w:r w:rsidRPr="00DA2AE7">
        <w:t xml:space="preserve">Type  : </w:t>
      </w:r>
      <w:r>
        <w:t>HTML markup</w:t>
      </w:r>
    </w:p>
    <w:p w:rsidR="00DA2AE7" w:rsidRDefault="00DA2AE7" w:rsidP="00DA2AE7">
      <w:pPr>
        <w:pStyle w:val="ListParagraph"/>
        <w:numPr>
          <w:ilvl w:val="0"/>
          <w:numId w:val="27"/>
        </w:numPr>
      </w:pPr>
      <w:r>
        <w:t>Description : Gives the basic markup  to build MenuBar</w:t>
      </w:r>
    </w:p>
    <w:p w:rsidR="002240D0" w:rsidRDefault="002240D0" w:rsidP="00DA2AE7">
      <w:pPr>
        <w:pStyle w:val="ListParagraph"/>
        <w:numPr>
          <w:ilvl w:val="0"/>
          <w:numId w:val="27"/>
        </w:numPr>
      </w:pPr>
      <w:r>
        <w:t>Usage:</w:t>
      </w:r>
    </w:p>
    <w:p w:rsidR="002240D0" w:rsidRDefault="002240D0" w:rsidP="002240D0">
      <w:pPr>
        <w:pStyle w:val="ListParagraph"/>
        <w:ind w:left="360"/>
      </w:pPr>
      <w:r>
        <w:tab/>
      </w:r>
      <w:r>
        <w:tab/>
        <w:t>&lt;nav&gt;</w:t>
      </w:r>
    </w:p>
    <w:p w:rsidR="002240D0" w:rsidRDefault="002240D0" w:rsidP="002240D0">
      <w:pPr>
        <w:pStyle w:val="ListParagraph"/>
        <w:ind w:left="360"/>
      </w:pPr>
      <w:r>
        <w:tab/>
      </w:r>
      <w:r>
        <w:tab/>
      </w:r>
      <w:r>
        <w:tab/>
        <w:t>&lt;a href="#about" data-page="pages/about.html"&gt;About&lt;/a&gt;</w:t>
      </w:r>
    </w:p>
    <w:p w:rsidR="002240D0" w:rsidRDefault="002240D0" w:rsidP="002240D0">
      <w:pPr>
        <w:pStyle w:val="ListParagraph"/>
        <w:ind w:left="360"/>
      </w:pPr>
      <w:r>
        <w:tab/>
      </w:r>
      <w:r>
        <w:tab/>
      </w:r>
      <w:r>
        <w:tab/>
        <w:t>&lt;a href="#data-services-area" data-nowrap="true"  data-module="data-services-area" class="active"&gt;Data Services Area&lt;/a&gt;</w:t>
      </w:r>
    </w:p>
    <w:p w:rsidR="002240D0" w:rsidRDefault="002240D0" w:rsidP="002240D0">
      <w:pPr>
        <w:pStyle w:val="ListParagraph"/>
        <w:ind w:left="360"/>
      </w:pPr>
      <w:r>
        <w:tab/>
      </w:r>
      <w:r>
        <w:tab/>
      </w:r>
      <w:r>
        <w:tab/>
        <w:t>&lt;a href="#account" data-page="pages/account.html"&gt;My account&lt;/a&gt;</w:t>
      </w:r>
    </w:p>
    <w:p w:rsidR="002240D0" w:rsidRDefault="002240D0" w:rsidP="002240D0">
      <w:pPr>
        <w:pStyle w:val="ListParagraph"/>
        <w:ind w:left="360"/>
      </w:pPr>
      <w:r>
        <w:tab/>
      </w:r>
      <w:r>
        <w:tab/>
      </w:r>
      <w:r>
        <w:tab/>
        <w:t>&lt;a href="#support" data-page="pages/support.html"&gt;Support&lt;/a&gt;</w:t>
      </w:r>
    </w:p>
    <w:p w:rsidR="002240D0" w:rsidRPr="00DA2AE7" w:rsidRDefault="002240D0" w:rsidP="002240D0">
      <w:pPr>
        <w:pStyle w:val="ListParagraph"/>
        <w:ind w:left="360"/>
      </w:pPr>
      <w:r>
        <w:tab/>
      </w:r>
      <w:r>
        <w:tab/>
        <w:t>&lt;/nav&gt;</w:t>
      </w:r>
    </w:p>
    <w:p w:rsidR="00DA2AE7" w:rsidRDefault="00DA2AE7" w:rsidP="00DA2AE7">
      <w:pPr>
        <w:rPr>
          <w:lang w:val="en-US"/>
        </w:rPr>
      </w:pPr>
      <w:r>
        <w:rPr>
          <w:lang w:val="en-US"/>
        </w:rPr>
        <w:t>Interface LOAD_MODULE :</w:t>
      </w:r>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r>
        <w:t xml:space="preserve">Description : Load dynamically a module to implement page </w:t>
      </w:r>
      <w:r w:rsidR="00C40F58">
        <w:t>behavior</w:t>
      </w:r>
      <w:r w:rsidRPr="00DA2AE7">
        <w:t>.</w:t>
      </w:r>
    </w:p>
    <w:p w:rsidR="00C40F58" w:rsidRPr="00DA2AE7" w:rsidRDefault="00C40F58" w:rsidP="00DA2AE7">
      <w:pPr>
        <w:pStyle w:val="ListParagraph"/>
        <w:numPr>
          <w:ilvl w:val="0"/>
          <w:numId w:val="27"/>
        </w:numPr>
      </w:pPr>
      <w:r>
        <w:t>Usage : data-module=”module”</w:t>
      </w:r>
    </w:p>
    <w:p w:rsidR="00DA2AE7" w:rsidRDefault="00DA2AE7" w:rsidP="00DA2AE7">
      <w:pPr>
        <w:rPr>
          <w:lang w:val="en-US"/>
        </w:rPr>
      </w:pPr>
      <w:r>
        <w:rPr>
          <w:lang w:val="en-US"/>
        </w:rPr>
        <w:t>Interface LOAD_PAGE :</w:t>
      </w:r>
    </w:p>
    <w:p w:rsidR="00DA2AE7" w:rsidRPr="00DA2AE7" w:rsidRDefault="00DA2AE7" w:rsidP="00DA2AE7">
      <w:pPr>
        <w:pStyle w:val="ListParagraph"/>
        <w:numPr>
          <w:ilvl w:val="0"/>
          <w:numId w:val="27"/>
        </w:numPr>
      </w:pPr>
      <w:r w:rsidRPr="00DA2AE7">
        <w:lastRenderedPageBreak/>
        <w:t xml:space="preserve">Type : </w:t>
      </w:r>
      <w:r>
        <w:t>data attribute on a DOM element</w:t>
      </w:r>
    </w:p>
    <w:p w:rsidR="00DA2AE7" w:rsidRDefault="00DA2AE7" w:rsidP="00DA2AE7">
      <w:pPr>
        <w:pStyle w:val="ListParagraph"/>
        <w:numPr>
          <w:ilvl w:val="0"/>
          <w:numId w:val="27"/>
        </w:numPr>
      </w:pPr>
      <w:r>
        <w:t>Description : Load dynamically a static page</w:t>
      </w:r>
      <w:r w:rsidRPr="00DA2AE7">
        <w:t>.</w:t>
      </w:r>
    </w:p>
    <w:p w:rsidR="00C40F58" w:rsidRPr="00DA2AE7" w:rsidRDefault="00C40F58" w:rsidP="00C40F58">
      <w:pPr>
        <w:pStyle w:val="ListParagraph"/>
        <w:numPr>
          <w:ilvl w:val="0"/>
          <w:numId w:val="27"/>
        </w:numPr>
      </w:pPr>
      <w:r>
        <w:t>Usage : data-page=”path/to/page.html”</w:t>
      </w:r>
    </w:p>
    <w:p w:rsidR="00C40F58" w:rsidRPr="00DA2AE7" w:rsidRDefault="00C40F58" w:rsidP="00C40F58">
      <w:pPr>
        <w:pStyle w:val="ListParagraph"/>
      </w:pPr>
    </w:p>
    <w:p w:rsidR="00DA2AE7" w:rsidRDefault="00DA2AE7" w:rsidP="00DA2AE7">
      <w:pPr>
        <w:pStyle w:val="Heading3"/>
      </w:pPr>
      <w:bookmarkStart w:id="390" w:name="_Toc350263628"/>
      <w:r>
        <w:t>Map</w:t>
      </w:r>
      <w:bookmarkEnd w:id="390"/>
    </w:p>
    <w:p w:rsidR="00DA2AE7" w:rsidRDefault="00DA2AE7" w:rsidP="00DA2AE7">
      <w:pPr>
        <w:rPr>
          <w:lang w:val="en-US"/>
        </w:rPr>
      </w:pPr>
      <w:r>
        <w:rPr>
          <w:lang w:val="en-US"/>
        </w:rPr>
        <w:t>Interface getViewportExtent :</w:t>
      </w:r>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get the current map extent</w:t>
      </w:r>
    </w:p>
    <w:p w:rsidR="007944B6" w:rsidRDefault="007944B6" w:rsidP="00DA2AE7">
      <w:pPr>
        <w:pStyle w:val="ListParagraph"/>
        <w:numPr>
          <w:ilvl w:val="0"/>
          <w:numId w:val="42"/>
        </w:numPr>
      </w:pPr>
      <w:r>
        <w:t>Parameters : None</w:t>
      </w:r>
    </w:p>
    <w:p w:rsidR="007944B6" w:rsidRDefault="007944B6" w:rsidP="00DA2AE7">
      <w:pPr>
        <w:pStyle w:val="ListParagraph"/>
        <w:numPr>
          <w:ilvl w:val="0"/>
          <w:numId w:val="42"/>
        </w:numPr>
      </w:pPr>
      <w:r>
        <w:t>Return : an array of 4 floats [south,west,north,east]</w:t>
      </w:r>
    </w:p>
    <w:p w:rsidR="00DA2AE7" w:rsidRDefault="00DA2AE7" w:rsidP="00DA2AE7">
      <w:pPr>
        <w:pStyle w:val="ListParagraph"/>
      </w:pPr>
    </w:p>
    <w:p w:rsidR="00DA2AE7" w:rsidRPr="00DA2AE7" w:rsidRDefault="00DA2AE7" w:rsidP="00DA2AE7">
      <w:r>
        <w:t>Interface updateViewportSize:</w:t>
      </w:r>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must be called when window is resized by the main user interface</w:t>
      </w:r>
    </w:p>
    <w:p w:rsidR="007944B6" w:rsidRDefault="007944B6" w:rsidP="007944B6">
      <w:pPr>
        <w:pStyle w:val="ListParagraph"/>
        <w:numPr>
          <w:ilvl w:val="0"/>
          <w:numId w:val="42"/>
        </w:numPr>
      </w:pPr>
      <w:r>
        <w:t>Parameters : None</w:t>
      </w:r>
    </w:p>
    <w:p w:rsidR="00254A9C" w:rsidRDefault="00254A9C" w:rsidP="00254A9C">
      <w:pPr>
        <w:pStyle w:val="ListParagraph"/>
      </w:pPr>
    </w:p>
    <w:p w:rsidR="00254A9C" w:rsidRPr="00DA2AE7" w:rsidRDefault="00254A9C" w:rsidP="00254A9C">
      <w:r>
        <w:t xml:space="preserve">Interface </w:t>
      </w:r>
      <w:r w:rsidR="004453FA">
        <w:t>addFootprint</w:t>
      </w:r>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add a GeoJSON feature to be displayed into the map</w:t>
      </w:r>
    </w:p>
    <w:p w:rsidR="007944B6" w:rsidRDefault="007944B6" w:rsidP="007944B6">
      <w:pPr>
        <w:pStyle w:val="ListParagraph"/>
        <w:numPr>
          <w:ilvl w:val="0"/>
          <w:numId w:val="42"/>
        </w:numPr>
      </w:pPr>
      <w:r>
        <w:t>Parameters : A GeoJSON feature or feature collection</w:t>
      </w:r>
    </w:p>
    <w:p w:rsidR="007944B6" w:rsidRDefault="007944B6" w:rsidP="007944B6">
      <w:pPr>
        <w:pStyle w:val="ListParagraph"/>
      </w:pPr>
    </w:p>
    <w:p w:rsidR="00254A9C" w:rsidRDefault="00254A9C" w:rsidP="00254A9C">
      <w:pPr>
        <w:pStyle w:val="ListParagraph"/>
      </w:pPr>
    </w:p>
    <w:p w:rsidR="00254A9C" w:rsidRPr="00DA2AE7" w:rsidRDefault="00254A9C" w:rsidP="00254A9C">
      <w:r>
        <w:t xml:space="preserve">Interface </w:t>
      </w:r>
      <w:r w:rsidR="004453FA">
        <w:t>removeFootprint</w:t>
      </w:r>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remove a displayed GeoJSON feature from the map</w:t>
      </w:r>
    </w:p>
    <w:p w:rsidR="007944B6" w:rsidRDefault="007944B6" w:rsidP="007944B6">
      <w:pPr>
        <w:pStyle w:val="ListParagraph"/>
        <w:numPr>
          <w:ilvl w:val="0"/>
          <w:numId w:val="42"/>
        </w:numPr>
      </w:pPr>
      <w:r>
        <w:t>Parameters : A GeoJSON feature or feature collection</w:t>
      </w:r>
    </w:p>
    <w:p w:rsidR="00DA2AE7" w:rsidRDefault="00DA2AE7" w:rsidP="00DA2AE7">
      <w:pPr>
        <w:pStyle w:val="ListParagraph"/>
      </w:pPr>
    </w:p>
    <w:p w:rsidR="003F3476" w:rsidRPr="00DA2AE7" w:rsidRDefault="003F3476" w:rsidP="003F3476">
      <w:r>
        <w:t>Interface addBrowseLayer:</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Description : add a browse layer in the the map</w:t>
      </w:r>
    </w:p>
    <w:p w:rsidR="003F3476" w:rsidRDefault="003F3476" w:rsidP="003F3476">
      <w:pPr>
        <w:pStyle w:val="ListParagraph"/>
        <w:numPr>
          <w:ilvl w:val="0"/>
          <w:numId w:val="42"/>
        </w:numPr>
      </w:pPr>
      <w:r>
        <w:t xml:space="preserve">Parameters : </w:t>
      </w:r>
      <w:r w:rsidR="009D0466">
        <w:t>A browse layer description</w:t>
      </w:r>
    </w:p>
    <w:p w:rsidR="003F3476" w:rsidRDefault="003F3476" w:rsidP="003F3476">
      <w:pPr>
        <w:pStyle w:val="ListParagraph"/>
      </w:pPr>
    </w:p>
    <w:p w:rsidR="003F3476" w:rsidRDefault="003F3476" w:rsidP="003F3476">
      <w:pPr>
        <w:pStyle w:val="ListParagraph"/>
      </w:pPr>
    </w:p>
    <w:p w:rsidR="003F3476" w:rsidRPr="00DA2AE7" w:rsidRDefault="003F3476" w:rsidP="003F3476">
      <w:r>
        <w:t>Interface removeBrowseLayer:</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 xml:space="preserve">Description : remove </w:t>
      </w:r>
      <w:r w:rsidR="009D0466">
        <w:t>a browse layer from the map</w:t>
      </w:r>
    </w:p>
    <w:p w:rsidR="009D0466" w:rsidRDefault="003F3476" w:rsidP="009D0466">
      <w:pPr>
        <w:pStyle w:val="ListParagraph"/>
        <w:numPr>
          <w:ilvl w:val="0"/>
          <w:numId w:val="42"/>
        </w:numPr>
      </w:pPr>
      <w:r>
        <w:t xml:space="preserve">Parameters : </w:t>
      </w:r>
      <w:r w:rsidR="009D0466">
        <w:t>A browse layer description</w:t>
      </w:r>
    </w:p>
    <w:p w:rsidR="003F3476" w:rsidRDefault="003F3476" w:rsidP="009D0466">
      <w:pPr>
        <w:pStyle w:val="ListParagraph"/>
      </w:pPr>
    </w:p>
    <w:p w:rsidR="00254A9C" w:rsidRPr="00DA2AE7" w:rsidRDefault="00254A9C" w:rsidP="00254A9C">
      <w:r>
        <w:t>Interface zoomTo:</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zoom to the given feature</w:t>
      </w:r>
    </w:p>
    <w:p w:rsidR="007944B6" w:rsidRDefault="007944B6" w:rsidP="007944B6">
      <w:pPr>
        <w:pStyle w:val="ListParagraph"/>
        <w:numPr>
          <w:ilvl w:val="0"/>
          <w:numId w:val="42"/>
        </w:numPr>
      </w:pPr>
      <w:r>
        <w:t>Parameters : A GeoJSON feature or feature collection</w:t>
      </w:r>
    </w:p>
    <w:p w:rsidR="002240D0" w:rsidRDefault="002240D0" w:rsidP="002240D0">
      <w:pPr>
        <w:pStyle w:val="ListParagraph"/>
      </w:pPr>
    </w:p>
    <w:p w:rsidR="00DA2AE7" w:rsidRDefault="00DA2AE7" w:rsidP="00DA2AE7">
      <w:r>
        <w:t>Interface startNavigation:</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starts navigating in the map</w:t>
      </w:r>
    </w:p>
    <w:p w:rsidR="007944B6" w:rsidRDefault="007944B6" w:rsidP="00DA2AE7">
      <w:pPr>
        <w:pStyle w:val="ListParagraph"/>
        <w:numPr>
          <w:ilvl w:val="0"/>
          <w:numId w:val="43"/>
        </w:numPr>
      </w:pPr>
      <w:r>
        <w:lastRenderedPageBreak/>
        <w:t>Context : None</w:t>
      </w:r>
    </w:p>
    <w:p w:rsidR="00DA2AE7" w:rsidRDefault="00DA2AE7" w:rsidP="00DA2AE7">
      <w:r>
        <w:t>Interface endNavigation:</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ends navigating in the map</w:t>
      </w:r>
    </w:p>
    <w:p w:rsidR="004453FA" w:rsidRDefault="004453FA" w:rsidP="004453FA">
      <w:pPr>
        <w:pStyle w:val="ListParagraph"/>
        <w:numPr>
          <w:ilvl w:val="0"/>
          <w:numId w:val="43"/>
        </w:numPr>
      </w:pPr>
      <w:r>
        <w:t>Context : None</w:t>
      </w:r>
    </w:p>
    <w:p w:rsidR="004453FA" w:rsidRDefault="004453FA" w:rsidP="004453FA">
      <w:pPr>
        <w:pStyle w:val="ListParagraph"/>
      </w:pPr>
    </w:p>
    <w:p w:rsidR="00DA2AE7" w:rsidRDefault="00DA2AE7" w:rsidP="00DA2AE7">
      <w:pPr>
        <w:pStyle w:val="Heading3"/>
      </w:pPr>
      <w:bookmarkStart w:id="391" w:name="_Toc350263629"/>
      <w:r>
        <w:t>Search</w:t>
      </w:r>
      <w:bookmarkEnd w:id="391"/>
    </w:p>
    <w:p w:rsidR="00DA2AE7" w:rsidRDefault="00DA2AE7" w:rsidP="00DA2AE7">
      <w:pPr>
        <w:rPr>
          <w:lang w:val="en-US"/>
        </w:rPr>
      </w:pPr>
      <w:r>
        <w:rPr>
          <w:lang w:val="en-US"/>
        </w:rPr>
        <w:t xml:space="preserve">Interface </w:t>
      </w:r>
      <w:r w:rsidR="00B527DD">
        <w:rPr>
          <w:lang w:val="en-US"/>
        </w:rPr>
        <w:t>searchRequested</w:t>
      </w:r>
    </w:p>
    <w:p w:rsidR="00B527DD" w:rsidRDefault="00B527DD" w:rsidP="00B527DD">
      <w:pPr>
        <w:pStyle w:val="ListParagraph"/>
        <w:numPr>
          <w:ilvl w:val="0"/>
          <w:numId w:val="44"/>
        </w:numPr>
      </w:pPr>
      <w:r>
        <w:t>Type: Backbone Event</w:t>
      </w:r>
    </w:p>
    <w:p w:rsidR="00B527DD" w:rsidRDefault="00B527DD" w:rsidP="00B527DD">
      <w:pPr>
        <w:pStyle w:val="ListParagraph"/>
        <w:numPr>
          <w:ilvl w:val="0"/>
          <w:numId w:val="44"/>
        </w:numPr>
      </w:pPr>
      <w:r>
        <w:t>Description : triggers when the user requests a search</w:t>
      </w:r>
    </w:p>
    <w:p w:rsidR="004453FA" w:rsidRDefault="004453FA" w:rsidP="004453FA">
      <w:pPr>
        <w:pStyle w:val="ListParagraph"/>
        <w:numPr>
          <w:ilvl w:val="0"/>
          <w:numId w:val="44"/>
        </w:numPr>
      </w:pPr>
      <w:r>
        <w:t>Context : The view that request the search</w:t>
      </w:r>
    </w:p>
    <w:p w:rsidR="00B527DD" w:rsidRPr="00DA2AE7" w:rsidRDefault="00B527DD" w:rsidP="00B527DD">
      <w:pPr>
        <w:rPr>
          <w:lang w:val="en-US"/>
        </w:rPr>
      </w:pPr>
    </w:p>
    <w:p w:rsidR="00DA2AE7" w:rsidRPr="00DA2AE7" w:rsidRDefault="00DA2AE7" w:rsidP="00DA2AE7">
      <w:pPr>
        <w:rPr>
          <w:lang w:val="en-US"/>
        </w:rPr>
      </w:pPr>
    </w:p>
    <w:p w:rsidR="005C4CDB" w:rsidRPr="00417548" w:rsidRDefault="005C4CDB" w:rsidP="005C4CDB">
      <w:pPr>
        <w:rPr>
          <w:lang w:val="en-GB"/>
        </w:rPr>
      </w:pPr>
    </w:p>
    <w:p w:rsidR="005C4CDB" w:rsidRDefault="005C4CDB" w:rsidP="008C1922">
      <w:pPr>
        <w:pStyle w:val="Heading1"/>
        <w:rPr>
          <w:lang w:val="en-GB"/>
        </w:rPr>
      </w:pPr>
      <w:bookmarkStart w:id="392" w:name="_Toc350263630"/>
      <w:r w:rsidRPr="00417548">
        <w:rPr>
          <w:lang w:val="en-GB"/>
        </w:rPr>
        <w:lastRenderedPageBreak/>
        <w:t>Requirements to design components traceability</w:t>
      </w:r>
      <w:bookmarkEnd w:id="392"/>
    </w:p>
    <w:p w:rsidR="001C23F9" w:rsidRPr="001C23F9" w:rsidRDefault="001C23F9" w:rsidP="001C23F9">
      <w:pPr>
        <w:pStyle w:val="Heading2"/>
      </w:pPr>
      <w:bookmarkStart w:id="393" w:name="_Toc350263631"/>
      <w:r>
        <w:t>Requirements to Components</w:t>
      </w:r>
      <w:bookmarkEnd w:id="393"/>
    </w:p>
    <w:tbl>
      <w:tblPr>
        <w:tblW w:w="9994" w:type="dxa"/>
        <w:tblInd w:w="55" w:type="dxa"/>
        <w:tblCellMar>
          <w:left w:w="70" w:type="dxa"/>
          <w:right w:w="70" w:type="dxa"/>
        </w:tblCellMar>
        <w:tblLook w:val="04A0" w:firstRow="1" w:lastRow="0" w:firstColumn="1" w:lastColumn="0" w:noHBand="0" w:noVBand="1"/>
      </w:tblPr>
      <w:tblGrid>
        <w:gridCol w:w="2760"/>
        <w:gridCol w:w="2075"/>
        <w:gridCol w:w="567"/>
        <w:gridCol w:w="4592"/>
      </w:tblGrid>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SSRD-</w:t>
            </w:r>
            <w:r>
              <w:rPr>
                <w:b/>
                <w:sz w:val="16"/>
                <w:szCs w:val="18"/>
              </w:rPr>
              <w:t>WC</w:t>
            </w:r>
          </w:p>
        </w:tc>
        <w:tc>
          <w:tcPr>
            <w:tcW w:w="2075"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rPr>
                <w:b/>
                <w:sz w:val="16"/>
                <w:szCs w:val="18"/>
              </w:rPr>
            </w:pPr>
            <w:r w:rsidRPr="00AE5B86">
              <w:rPr>
                <w:b/>
                <w:sz w:val="16"/>
                <w:szCs w:val="18"/>
              </w:rPr>
              <w:t>Requirement Title</w:t>
            </w:r>
          </w:p>
        </w:tc>
        <w:tc>
          <w:tcPr>
            <w:tcW w:w="567"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A</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Pr>
                <w:b/>
                <w:sz w:val="16"/>
                <w:szCs w:val="18"/>
              </w:rPr>
              <w:t>Component</w:t>
            </w:r>
          </w:p>
        </w:tc>
      </w:tr>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ngEO-SUB-001-WEBC-DES</w:t>
            </w:r>
          </w:p>
        </w:tc>
        <w:tc>
          <w:tcPr>
            <w:tcW w:w="2075"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Layout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Visibility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reset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communication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Web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 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Orientation 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Technology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HTML5 Caching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Deployment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controls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implementations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Multi-devices' considerations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meta-data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Footprint and browse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Overlay layers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Background maps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ngEO-SUB-037-WEBC-DES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Gazetteers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ngEO-SUB-040-WEBC-DES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shopcarts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correlation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interferometry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Opensearch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Opensearch URL Submitting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initialisation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Authentication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Apache Httpd</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Initialisations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Definition refresh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Geographical Extent of the 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for Shopcart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homepage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area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enrichment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selection of item on 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zone of interest definition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navigation and zooming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layers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ngEO-SUB-114-WEBC-FUN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layers for the Map Widget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dynamic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searches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Interferometric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settings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spatial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extent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slider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download options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Use a pre-built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Search Activation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and Interferometric Search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products </w:t>
            </w:r>
            <w:r w:rsidRPr="00673465">
              <w:rPr>
                <w:sz w:val="16"/>
                <w:szCs w:val="16"/>
                <w:lang w:val="en-US" w:eastAsia="fr-FR"/>
              </w:rPr>
              <w:lastRenderedPageBreak/>
              <w:t xml:space="preserve">group in search result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ngEO-SUB-143-WEBC-FUN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Download options edition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 of the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Transfer to shopcart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Planned products' exception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Shopcarts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Data access requests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Simple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Enhanced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Special Download Option Values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Pause/Resume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with processing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Requests and Standing Orders monitoring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ngEO-SUB-168-WEBC-FUN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Handling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Assignment of a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Estimated download Size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functions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Authorizations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Categories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chapters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Button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Useful links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3D Browse/ Vertical Curtain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by auto completion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Search/jQuery Autocomplete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ngEO-SUB-201-WEBC-OPE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Browsers'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ngEO-SUB-202-WEBC-OPE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ngEO-SUB-203-WEBC-OPE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GUI customisation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ngEO-SUB-204-WEBC-OPE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Plug-in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ngEO-SUB-206-WEBC-OPE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Configuration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Configuration</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ngEO-SUB-207-WEBC-OPE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URLs length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ngEO-SUB-215-WEBC-OPE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"Skinnable" GUI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ngEO-SUB-301-WEBC-INT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ngEO-SUB-302-WEBC-INT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facility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ngEO-SUB-303-WEBC-INT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WMTS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ngEO-SUB-304-WEBC-INT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WFS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ngEO-SUB-305-WEBC-INT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services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ngEO-SUB-306-WEBC-INT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Device's local file system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ngEO-SUB-401-WEBC-RAM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Operational life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ngEO-SUB-402-WEBC-RAM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Availability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ngEO-SUB-701-WEBC-PER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Response time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ngEO-SUB-703-WEBC-PER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ngEO-SUB-704-WEBC-PER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ngEO-SUB-705-WEBC-PER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ngEO-SUB-800-WEBC-TVA</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simulator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Simulator</w:t>
            </w:r>
          </w:p>
        </w:tc>
      </w:tr>
    </w:tbl>
    <w:p w:rsidR="005C4CDB" w:rsidRDefault="00791719" w:rsidP="00791719">
      <w:pPr>
        <w:pStyle w:val="Heading2"/>
      </w:pPr>
      <w:bookmarkStart w:id="394" w:name="_Ref338951519"/>
      <w:bookmarkStart w:id="395" w:name="_Toc350263632"/>
      <w:r>
        <w:t>Components to Requirements</w:t>
      </w:r>
      <w:bookmarkEnd w:id="394"/>
      <w:bookmarkEnd w:id="395"/>
    </w:p>
    <w:tbl>
      <w:tblPr>
        <w:tblW w:w="5263" w:type="pct"/>
        <w:tblLayout w:type="fixed"/>
        <w:tblCellMar>
          <w:left w:w="70" w:type="dxa"/>
          <w:right w:w="70" w:type="dxa"/>
        </w:tblCellMar>
        <w:tblLook w:val="04A0" w:firstRow="1" w:lastRow="0" w:firstColumn="1" w:lastColumn="0" w:noHBand="0" w:noVBand="1"/>
      </w:tblPr>
      <w:tblGrid>
        <w:gridCol w:w="1629"/>
        <w:gridCol w:w="8364"/>
      </w:tblGrid>
      <w:tr w:rsidR="00791719" w:rsidRPr="00791719" w:rsidTr="00791719">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r w:rsidRPr="00791719">
              <w:rPr>
                <w:rFonts w:ascii="Times New Roman" w:eastAsia="Times New Roman" w:hAnsi="Times New Roman" w:cs="Times New Roman"/>
                <w:b/>
                <w:bCs/>
                <w:color w:val="000000"/>
                <w:sz w:val="16"/>
                <w:szCs w:val="16"/>
                <w:lang w:val="fr-FR" w:eastAsia="fr-FR"/>
              </w:rPr>
              <w:t>Component</w:t>
            </w:r>
          </w:p>
        </w:tc>
        <w:tc>
          <w:tcPr>
            <w:tcW w:w="4185" w:type="pct"/>
            <w:tcBorders>
              <w:top w:val="single" w:sz="8" w:space="0" w:color="auto"/>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r w:rsidRPr="00791719">
              <w:rPr>
                <w:rFonts w:ascii="Times New Roman" w:eastAsia="Times New Roman" w:hAnsi="Times New Roman" w:cs="Times New Roman"/>
                <w:b/>
                <w:bCs/>
                <w:color w:val="000000"/>
                <w:sz w:val="16"/>
                <w:szCs w:val="16"/>
                <w:lang w:val="fr-FR" w:eastAsia="fr-FR"/>
              </w:rPr>
              <w:t>Requirement ID(s)</w:t>
            </w:r>
          </w:p>
        </w:tc>
      </w:tr>
      <w:tr w:rsidR="00791719" w:rsidRPr="00791719" w:rsidTr="00791719">
        <w:trPr>
          <w:trHeight w:val="15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UserInterface</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ngEO-SUB-001-WEBC-DES, ngEO-SUB-002-WEBC-DES, ngEO-SUB-004-WEBC-DES, ngEO-SUB-005-WEBC-DES, ngEO-SUB-008-WEBC-DES, ngEO-SUB-013-WEBC-DES, ngEO-SUB-015-WEBC-DES, ngEO-SUB-024-WEBC-DES, ngEO-SUB-025-WEBC-DES, ngEO-SUB-101-WEBC-FUN, ngEO-SUB-102-WEBC-FUN, ngEO-SUB-103-WEBC-FUN, ngEO-SUB-177-WEBC-FUN, ngEO-SUB-183-WEBC-FUN, ngEO-SUB-184-WEBC-FUN, ngEO-SUB-185-WEBC-FUN, ngEO-SUB-187-WEBC-FUN, ngEO-SUB-203-WEBC-OPE, ngEO-SUB-215-WEBC-OPE</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Map</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ngEO-SUB-022-WEBC-DES, ngEO-SUB-023-WEBC-DES, ngEO-SUB-030-WEBC-DES, ngEO-SUB-031-WEBC-DES, ngEO-SUB-033-WEBC-DES, ngEO-SUB-034-WEBC-DES, ngEO-SUB-035-WEBC-DES, ngEO-SUB-036-WEBC-DES, ngEO-SUB-037-WEBC-DES, ngEO-SUB-061-WEBC-DES, ngEO-SUB-104-WEBC-FUN, ngEO-SUB-105-WEBC-FUN, ngEO-SUB-106-WEBC-FUN, ngEO-SUB-107-WEBC-FUN, ngEO-SUB-108-WEBC-FUN, ngEO-SUB-109-WEBC-FUN, ngEO-SUB-110-WEBC-FUN, ngEO-SUB-115-WEBC-FUN, ngEO-SUB-188-WEBC-FUN, ngEO-SUB-204-WEBC-OPE, ngEO-SUB-303-WEBC-INT, ngEO-SUB-304-WEBC-INT, ngEO-SUB-305-WEBC-INT, ngEO-SUB-306-WEBC-INT</w:t>
            </w:r>
          </w:p>
        </w:tc>
      </w:tr>
      <w:tr w:rsidR="00791719" w:rsidRPr="00791719" w:rsidTr="00791719">
        <w:trPr>
          <w:trHeight w:val="22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Search</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ngEO-SUB-014-WEBC-DES, ngEO-SUB-048-WEBC-DES, ngEO-SUB-049-WEBC-DES, ngEO-SUB-050-WEBC-DES, ngEO-SUB-058-WEBC-DES, ngEO-SUB-060-WEBC-DES, ngEO-SUB-111-WEBC-FUN, ngEO-SUB-112-WEBC-FUN, ngEO-SUB-113-WEBC-FUN, ngEO-SUB-114-WEBC-FUN, ngEO-SUB-116-WEBC-FUN, ngEO-SUB-117-WEBC-FUN, ngEO-SUB-118-WEBC-FUN, ngEO-SUB-119-WEBC-FUN, ngEO-SUB-121-WEBC-FUN, ngEO-SUB-122-WEBC-FUN, ngEO-SUB-123-WEBC-FUN, ngEO-SUB-124-WEBC-FUN, ngEO-SUB-126-WEBC-FUN, ngEO-SUB-128-WEBC-FUN, ngEO-SUB-129-WEBC-FUN, ngEO-SUB-130-WEBC-FUN, ngEO-SUB-131-WEBC-FUN, ngEO-SUB-132-WEBC-FUN, ngEO-SUB-133-WEBC-FUN, ngEO-SUB-134-WEBC-FUN, ngEO-SUB-135-WEBC-FUN, ngEO-SUB-186-WEBC-FUN, ngEO-SUB-189-WEBC-FUN, ngEO-SUB-703-WEBC-PER</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SearchResult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ngEO-SUB-028-WEBC-DES, ngEO-SUB-043-WEBC-DES, ngEO-SUB-045-WEBC-DES, ngEO-SUB-046-WEBC-DES, ngEO-SUB-137-WEBC-FUN, ngEO-SUB-138-WEBC-FUN, ngEO-SUB-139-WEBC-FUN, ngEO-SUB-140-WEBC-FUN, ngEO-SUB-141-WEBC-FUN, ngEO-SUB-142-WEBC-FUN, ngEO-SUB-143-WEBC-FUN, ngEO-SUB-144-WEBC-FUN, ngEO-SUB-145-WEBC-FUN, ngEO-SUB-146-WEBC-FUN, ngEO-SUB-147-WEBC-FUN, ngEO-SUB-148-WEBC-FUN, ngEO-SUB-149-WEBC-FUN, ngEO-SUB-150-WEBC-FUN, ngEO-SUB-152-WEBC-FUN, ngEO-SUB-153-WEBC-FUN, ngEO-SUB-155-WEBC-FUN, ngEO-SUB-158-WEBC-FUN</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Account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ngEO-SUB-156-WEBC-FUN, ngEO-SUB-157-WEBC-FUN, ngEO-SUB-168-WEBC-FUN, ngEO-SUB-175-WEBC-FUN, ngEO-SUB-179-WEBC-FUN, ngEO-SUB-180-WEBC-FUN, ngEO-SUB-181-WEBC-FUN, ngEO-SUB-182-WEBC-FUN, </w:t>
            </w:r>
          </w:p>
        </w:tc>
      </w:tr>
      <w:tr w:rsidR="00791719" w:rsidRPr="00791719" w:rsidTr="00791719">
        <w:trPr>
          <w:trHeight w:val="13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lastRenderedPageBreak/>
              <w:t>DataAccess</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ngEO-SUB-038-WEBC-DES, ngEO-SUB-152-WEBC-FUN, ngEO-SUB-153-WEBC-FUN, ngEO-SUB-155-WEBC-FUN, ngEO-SUB-157-WEBC-FUN, ngEO-SUB-159-WEBC-FUN, ngEO-SUB-160-WEBC-FUN, ngEO-SUB-161-WEBC-FUN, ngEO-SUB-162-WEBC-FUN, ngEO-SUB-163-WEBC-FUN, ngEO-SUB-164-WEBC-FUN, ngEO-SUB-165-WEBC-FUN, ngEO-SUB-166-WEBC-FUN, ngEO-SUB-167-WEBC-FUN, ngEO-SUB-169-WEBC-FUN, ngEO-SUB-170-WEBC-FUN, ngEO-SUB-302-WEBC-INT</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Shopcart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ngEO-SUB-039-WEBC-DES, ngEO-SUB-040-WEBC-DES, ngEO-SUB-041-WEBC-DES, ngEO-SUB-042-WEBC-DES, ngEO-SUB-062-WEBC-DES, ngEO-SUB-150-WEBC-FUN, ngEO-SUB-156-WEBC-FUN, ngEO-SUB-176-WEBC-FUN, ngEO-SUB-704-WEBC-PER, </w:t>
            </w:r>
          </w:p>
        </w:tc>
      </w:tr>
      <w:tr w:rsidR="00791719" w:rsidRPr="00791719" w:rsidTr="00F86030">
        <w:trPr>
          <w:trHeight w:val="3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Configuration</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ngEO-SUB-206-WEBC-OPE</w:t>
            </w:r>
          </w:p>
        </w:tc>
      </w:tr>
      <w:tr w:rsidR="00F86030" w:rsidRPr="00791719" w:rsidTr="00F86030">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Simulator</w:t>
            </w:r>
          </w:p>
        </w:tc>
        <w:tc>
          <w:tcPr>
            <w:tcW w:w="4185" w:type="pct"/>
            <w:tcBorders>
              <w:top w:val="single" w:sz="8" w:space="0" w:color="auto"/>
              <w:left w:val="nil"/>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sidRPr="00F86030">
              <w:rPr>
                <w:rFonts w:ascii="Times New Roman" w:eastAsia="Times New Roman" w:hAnsi="Times New Roman" w:cs="Times New Roman"/>
                <w:color w:val="000000"/>
                <w:sz w:val="16"/>
                <w:szCs w:val="16"/>
                <w:lang w:val="fr-FR" w:eastAsia="fr-FR"/>
              </w:rPr>
              <w:t>ngEO-SUB-800-WEBC-TVA</w:t>
            </w:r>
          </w:p>
        </w:tc>
      </w:tr>
    </w:tbl>
    <w:p w:rsidR="00791719" w:rsidRPr="00791719" w:rsidRDefault="00791719" w:rsidP="00791719">
      <w:pPr>
        <w:rPr>
          <w:lang w:val="en-US"/>
        </w:rPr>
      </w:pPr>
    </w:p>
    <w:p w:rsidR="005C4CDB" w:rsidRPr="00417548" w:rsidRDefault="005C4CDB" w:rsidP="005C4CDB">
      <w:pPr>
        <w:pStyle w:val="blankpage"/>
        <w:rPr>
          <w:lang w:val="en-GB"/>
        </w:rPr>
      </w:pPr>
      <w:r w:rsidRPr="00417548">
        <w:rPr>
          <w:lang w:val="en-GB"/>
        </w:rPr>
        <w:lastRenderedPageBreak/>
        <w:t xml:space="preserve">END </w:t>
      </w:r>
      <w:bookmarkStart w:id="396" w:name="end_of_document"/>
      <w:r w:rsidRPr="00417548">
        <w:rPr>
          <w:lang w:val="en-GB"/>
        </w:rPr>
        <w:t xml:space="preserve">OF </w:t>
      </w:r>
      <w:bookmarkEnd w:id="396"/>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F86030">
      <w:headerReference w:type="default" r:id="rId25"/>
      <w:footerReference w:type="default" r:id="rId26"/>
      <w:headerReference w:type="first" r:id="rId27"/>
      <w:footerReference w:type="first" r:id="rId28"/>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DEB" w:rsidRDefault="003B6DEB" w:rsidP="005C4CDB">
      <w:pPr>
        <w:spacing w:after="0" w:line="240" w:lineRule="auto"/>
      </w:pPr>
      <w:r>
        <w:separator/>
      </w:r>
    </w:p>
  </w:endnote>
  <w:endnote w:type="continuationSeparator" w:id="0">
    <w:p w:rsidR="003B6DEB" w:rsidRDefault="003B6DEB"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3F6BC9" w:rsidRPr="00F903F9" w:rsidTr="007C12E0">
      <w:trPr>
        <w:trHeight w:val="284"/>
      </w:trPr>
      <w:tc>
        <w:tcPr>
          <w:tcW w:w="2590" w:type="dxa"/>
        </w:tcPr>
        <w:p w:rsidR="003F6BC9" w:rsidRDefault="0051758C">
          <w:pPr>
            <w:pStyle w:val="Footer"/>
            <w:rPr>
              <w:lang w:val="en-GB"/>
            </w:rPr>
          </w:pPr>
          <w:fldSimple w:instr=" DOCPROPERTY &quot;project&quot;  \* MERGEFORMAT ">
            <w:r w:rsidR="003F6BC9">
              <w:t>ngEO Task 4</w:t>
            </w:r>
          </w:fldSimple>
        </w:p>
      </w:tc>
      <w:tc>
        <w:tcPr>
          <w:tcW w:w="2520" w:type="dxa"/>
        </w:tcPr>
        <w:p w:rsidR="003F6BC9" w:rsidRDefault="003F6BC9">
          <w:pPr>
            <w:pStyle w:val="Footer"/>
            <w:rPr>
              <w:lang w:val="en-GB"/>
            </w:rPr>
          </w:pPr>
          <w:r>
            <w:sym w:font="Symbol" w:char="F0D3"/>
          </w:r>
          <w:r>
            <w:rPr>
              <w:lang w:val="en-GB"/>
            </w:rPr>
            <w:t xml:space="preserve"> TELESPAZIO </w:t>
          </w:r>
          <w:r>
            <w:rPr>
              <w:bCs/>
            </w:rPr>
            <w:fldChar w:fldCharType="begin"/>
          </w:r>
          <w:r>
            <w:rPr>
              <w:bCs/>
            </w:rPr>
            <w:instrText xml:space="preserve"> SAVEDATE \@ "yyyy" \* MERGEFORMAT </w:instrText>
          </w:r>
          <w:r>
            <w:rPr>
              <w:bCs/>
            </w:rPr>
            <w:fldChar w:fldCharType="separate"/>
          </w:r>
          <w:r w:rsidR="004B6319">
            <w:rPr>
              <w:bCs/>
              <w:noProof/>
            </w:rPr>
            <w:t>2014</w:t>
          </w:r>
          <w:r>
            <w:rPr>
              <w:bCs/>
            </w:rPr>
            <w:fldChar w:fldCharType="end"/>
          </w:r>
          <w:r>
            <w:rPr>
              <w:lang w:val="en-GB"/>
            </w:rPr>
            <w:t>; all rights reserved</w:t>
          </w:r>
        </w:p>
      </w:tc>
      <w:tc>
        <w:tcPr>
          <w:tcW w:w="4384" w:type="dxa"/>
        </w:tcPr>
        <w:p w:rsidR="003F6BC9" w:rsidRPr="00E561D0" w:rsidRDefault="00A37940">
          <w:pPr>
            <w:pStyle w:val="Footer"/>
          </w:pPr>
          <w:fldSimple w:instr=" DOCPROPERTY  Subsystem  \* MERGEFORMAT ">
            <w:r w:rsidR="003F6BC9">
              <w:t>Web Client</w:t>
            </w:r>
          </w:fldSimple>
          <w:r w:rsidR="003F6BC9">
            <w:t xml:space="preserve"> - </w:t>
          </w:r>
          <w:fldSimple w:instr=" DOCPROPERTY  Title  \* MERGEFORMAT ">
            <w:r w:rsidR="003F6BC9">
              <w:t>Detailed Design Document</w:t>
            </w:r>
          </w:fldSimple>
        </w:p>
      </w:tc>
    </w:tr>
  </w:tbl>
  <w:p w:rsidR="003F6BC9" w:rsidRPr="00E561D0" w:rsidRDefault="003F6B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3F6BC9" w:rsidRPr="006D68AB">
      <w:tc>
        <w:tcPr>
          <w:tcW w:w="162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t>Prepared by:</w:t>
          </w:r>
        </w:p>
      </w:tc>
      <w:tc>
        <w:tcPr>
          <w:tcW w:w="324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"prepared by"  \* MERGEFORMAT </w:instrText>
          </w:r>
          <w:r w:rsidRPr="008934B0">
            <w:rPr>
              <w:rFonts w:ascii="Verdana" w:hAnsi="Verdana"/>
              <w:sz w:val="18"/>
              <w:szCs w:val="18"/>
              <w:lang w:val="en-GB"/>
            </w:rPr>
            <w:fldChar w:fldCharType="separate"/>
          </w:r>
          <w:r>
            <w:rPr>
              <w:rFonts w:ascii="Verdana" w:hAnsi="Verdana"/>
              <w:sz w:val="18"/>
              <w:szCs w:val="18"/>
              <w:lang w:val="en-GB"/>
            </w:rPr>
            <w:t>Fabien Lavignotte -  Emna Mokaddem</w:t>
          </w:r>
          <w:r w:rsidRPr="008934B0">
            <w:rPr>
              <w:rFonts w:ascii="Verdana" w:hAnsi="Verdana"/>
              <w:sz w:val="18"/>
              <w:szCs w:val="18"/>
              <w:lang w:val="en-GB"/>
            </w:rPr>
            <w:fldChar w:fldCharType="end"/>
          </w:r>
        </w:p>
      </w:tc>
    </w:tr>
    <w:tr w:rsidR="003F6BC9" w:rsidRPr="006D68AB">
      <w:tc>
        <w:tcPr>
          <w:tcW w:w="1620" w:type="dxa"/>
        </w:tcPr>
        <w:p w:rsidR="003F6BC9" w:rsidRPr="006D68AB" w:rsidRDefault="003F6BC9">
          <w:pPr>
            <w:rPr>
              <w:rFonts w:ascii="Verdana" w:hAnsi="Verdana"/>
              <w:sz w:val="18"/>
              <w:szCs w:val="18"/>
            </w:rPr>
          </w:pPr>
        </w:p>
      </w:tc>
      <w:tc>
        <w:tcPr>
          <w:tcW w:w="3240" w:type="dxa"/>
        </w:tcPr>
        <w:p w:rsidR="003F6BC9" w:rsidRPr="006D68AB" w:rsidRDefault="003F6BC9">
          <w:pPr>
            <w:rPr>
              <w:rFonts w:ascii="Verdana" w:hAnsi="Verdana"/>
              <w:sz w:val="18"/>
              <w:szCs w:val="18"/>
            </w:rPr>
          </w:pPr>
        </w:p>
      </w:tc>
    </w:tr>
    <w:tr w:rsidR="003F6BC9" w:rsidRPr="006D68AB">
      <w:tc>
        <w:tcPr>
          <w:tcW w:w="162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t>Authorized by:</w:t>
          </w:r>
        </w:p>
      </w:tc>
      <w:tc>
        <w:tcPr>
          <w:tcW w:w="324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"authorized by"  \* MERGEFORMAT </w:instrText>
          </w:r>
          <w:r w:rsidRPr="008934B0">
            <w:rPr>
              <w:rFonts w:ascii="Verdana" w:hAnsi="Verdana"/>
              <w:sz w:val="18"/>
              <w:szCs w:val="18"/>
              <w:lang w:val="en-GB"/>
            </w:rPr>
            <w:fldChar w:fldCharType="separate"/>
          </w:r>
          <w:r>
            <w:rPr>
              <w:rFonts w:ascii="Verdana" w:hAnsi="Verdana"/>
              <w:sz w:val="18"/>
              <w:szCs w:val="18"/>
              <w:lang w:val="en-GB"/>
            </w:rPr>
            <w:t>Magalie Bellou</w:t>
          </w:r>
          <w:r w:rsidRPr="008934B0">
            <w:rPr>
              <w:rFonts w:ascii="Verdana" w:hAnsi="Verdana"/>
              <w:sz w:val="18"/>
              <w:szCs w:val="18"/>
              <w:lang w:val="en-GB"/>
            </w:rPr>
            <w:fldChar w:fldCharType="end"/>
          </w:r>
        </w:p>
      </w:tc>
    </w:tr>
    <w:tr w:rsidR="003F6BC9" w:rsidRPr="006D68AB">
      <w:tc>
        <w:tcPr>
          <w:tcW w:w="1620" w:type="dxa"/>
        </w:tcPr>
        <w:p w:rsidR="003F6BC9" w:rsidRPr="006D68AB" w:rsidRDefault="003F6BC9">
          <w:pPr>
            <w:rPr>
              <w:rFonts w:ascii="Verdana" w:hAnsi="Verdana"/>
              <w:sz w:val="18"/>
              <w:szCs w:val="18"/>
              <w:lang w:val="en-GB"/>
            </w:rPr>
          </w:pPr>
        </w:p>
      </w:tc>
      <w:tc>
        <w:tcPr>
          <w:tcW w:w="3240" w:type="dxa"/>
        </w:tcPr>
        <w:p w:rsidR="003F6BC9" w:rsidRPr="006D68AB" w:rsidRDefault="003F6BC9">
          <w:pPr>
            <w:rPr>
              <w:rFonts w:ascii="Verdana" w:hAnsi="Verdana"/>
              <w:sz w:val="18"/>
              <w:szCs w:val="18"/>
              <w:lang w:val="en-GB"/>
            </w:rPr>
          </w:pPr>
        </w:p>
      </w:tc>
    </w:tr>
  </w:tbl>
  <w:p w:rsidR="003F6BC9" w:rsidRPr="006D68AB" w:rsidRDefault="003F6BC9">
    <w:pPr>
      <w:pStyle w:val="Footer"/>
      <w:tabs>
        <w:tab w:val="clear" w:pos="4252"/>
        <w:tab w:val="clear" w:pos="8504"/>
        <w:tab w:val="center" w:pos="4750"/>
        <w:tab w:val="right" w:pos="8644"/>
      </w:tabs>
      <w:rPr>
        <w:bCs/>
        <w:sz w:val="18"/>
        <w:szCs w:val="18"/>
      </w:rPr>
    </w:pPr>
  </w:p>
  <w:p w:rsidR="003F6BC9" w:rsidRPr="006D68AB" w:rsidRDefault="003F6BC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3F6BC9" w:rsidRPr="006D68AB">
      <w:trPr>
        <w:jc w:val="right"/>
      </w:trPr>
      <w:tc>
        <w:tcPr>
          <w:tcW w:w="1620" w:type="dxa"/>
        </w:tcPr>
        <w:p w:rsidR="003F6BC9" w:rsidRPr="006D68AB" w:rsidRDefault="003F6BC9">
          <w:pPr>
            <w:rPr>
              <w:rFonts w:ascii="Verdana" w:hAnsi="Verdana"/>
              <w:sz w:val="18"/>
              <w:szCs w:val="18"/>
              <w:lang w:val="fr-FR"/>
            </w:rPr>
          </w:pPr>
          <w:r w:rsidRPr="006D68AB">
            <w:rPr>
              <w:rFonts w:ascii="Verdana" w:hAnsi="Verdana"/>
              <w:sz w:val="18"/>
              <w:szCs w:val="18"/>
              <w:lang w:val="fr-FR"/>
            </w:rPr>
            <w:t>Code:</w:t>
          </w:r>
        </w:p>
      </w:tc>
      <w:tc>
        <w:tcPr>
          <w:tcW w:w="3304" w:type="dxa"/>
        </w:tcPr>
        <w:p w:rsidR="003F6BC9" w:rsidRPr="006D68AB" w:rsidRDefault="003F6BC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ngEO-WEBC-DDS</w:t>
          </w:r>
          <w:r w:rsidRPr="006D68AB">
            <w:rPr>
              <w:rFonts w:ascii="Verdana" w:hAnsi="Verdana"/>
              <w:sz w:val="18"/>
              <w:szCs w:val="18"/>
            </w:rPr>
            <w:fldChar w:fldCharType="end"/>
          </w:r>
        </w:p>
      </w:tc>
    </w:tr>
    <w:tr w:rsidR="003F6BC9" w:rsidRPr="006D68AB">
      <w:trPr>
        <w:jc w:val="right"/>
      </w:trPr>
      <w:tc>
        <w:tcPr>
          <w:tcW w:w="1620" w:type="dxa"/>
        </w:tcPr>
        <w:p w:rsidR="003F6BC9" w:rsidRPr="006D68AB" w:rsidRDefault="003F6BC9">
          <w:pPr>
            <w:rPr>
              <w:rFonts w:ascii="Verdana" w:hAnsi="Verdana"/>
              <w:sz w:val="18"/>
              <w:szCs w:val="18"/>
            </w:rPr>
          </w:pPr>
          <w:r w:rsidRPr="006D68AB">
            <w:rPr>
              <w:rFonts w:ascii="Verdana" w:hAnsi="Verdana"/>
              <w:sz w:val="18"/>
              <w:szCs w:val="18"/>
            </w:rPr>
            <w:t>Version:</w:t>
          </w:r>
        </w:p>
      </w:tc>
      <w:tc>
        <w:tcPr>
          <w:tcW w:w="3304" w:type="dxa"/>
        </w:tcPr>
        <w:p w:rsidR="003F6BC9" w:rsidRPr="006D68AB" w:rsidRDefault="003F6BC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409" w:author="Lavignotte Fabien" w:date="2014-05-15T16:55:00Z">
            <w:r w:rsidR="004B6319">
              <w:rPr>
                <w:rFonts w:ascii="Verdana" w:hAnsi="Verdana"/>
                <w:sz w:val="18"/>
                <w:szCs w:val="18"/>
              </w:rPr>
              <w:t>1.6</w:t>
            </w:r>
          </w:ins>
          <w:del w:id="410" w:author="Lavignotte Fabien" w:date="2014-05-15T16:55:00Z">
            <w:r w:rsidDel="004B6319">
              <w:rPr>
                <w:rFonts w:ascii="Verdana" w:hAnsi="Verdana"/>
                <w:sz w:val="18"/>
                <w:szCs w:val="18"/>
              </w:rPr>
              <w:delText>1.3</w:delText>
            </w:r>
          </w:del>
          <w:r w:rsidRPr="006D68AB">
            <w:rPr>
              <w:rFonts w:ascii="Verdana" w:hAnsi="Verdana"/>
              <w:sz w:val="18"/>
              <w:szCs w:val="18"/>
            </w:rPr>
            <w:fldChar w:fldCharType="end"/>
          </w:r>
        </w:p>
      </w:tc>
    </w:tr>
    <w:tr w:rsidR="003F6BC9" w:rsidRPr="006D68AB">
      <w:trPr>
        <w:jc w:val="right"/>
      </w:trPr>
      <w:tc>
        <w:tcPr>
          <w:tcW w:w="1620" w:type="dxa"/>
        </w:tcPr>
        <w:p w:rsidR="003F6BC9" w:rsidRPr="006D68AB" w:rsidRDefault="003F6BC9">
          <w:pPr>
            <w:rPr>
              <w:rFonts w:ascii="Verdana" w:hAnsi="Verdana"/>
              <w:sz w:val="18"/>
              <w:szCs w:val="18"/>
            </w:rPr>
          </w:pPr>
          <w:r w:rsidRPr="006D68AB">
            <w:rPr>
              <w:rFonts w:ascii="Verdana" w:hAnsi="Verdana"/>
              <w:sz w:val="18"/>
              <w:szCs w:val="18"/>
            </w:rPr>
            <w:t>Date:</w:t>
          </w:r>
        </w:p>
      </w:tc>
      <w:tc>
        <w:tcPr>
          <w:tcW w:w="3304" w:type="dxa"/>
        </w:tcPr>
        <w:p w:rsidR="003F6BC9" w:rsidRPr="006D68AB" w:rsidRDefault="003F6BC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411" w:author="Lavignotte Fabien" w:date="2014-05-15T16:55:00Z">
            <w:r w:rsidR="004B6319">
              <w:rPr>
                <w:rFonts w:ascii="Verdana" w:hAnsi="Verdana"/>
                <w:sz w:val="18"/>
                <w:szCs w:val="18"/>
              </w:rPr>
              <w:t>16/05/2014</w:t>
            </w:r>
          </w:ins>
          <w:del w:id="412" w:author="Lavignotte Fabien" w:date="2014-05-15T16:55:00Z">
            <w:r w:rsidDel="004B6319">
              <w:rPr>
                <w:rFonts w:ascii="Verdana" w:hAnsi="Verdana"/>
                <w:sz w:val="18"/>
                <w:szCs w:val="18"/>
              </w:rPr>
              <w:delText>05/02/2013</w:delText>
            </w:r>
          </w:del>
          <w:r w:rsidRPr="006D68AB">
            <w:rPr>
              <w:rFonts w:ascii="Verdana" w:hAnsi="Verdana"/>
              <w:sz w:val="18"/>
              <w:szCs w:val="18"/>
            </w:rPr>
            <w:fldChar w:fldCharType="end"/>
          </w:r>
        </w:p>
      </w:tc>
    </w:tr>
  </w:tbl>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3F6BC9">
      <w:trPr>
        <w:cantSplit/>
      </w:trPr>
      <w:tc>
        <w:tcPr>
          <w:tcW w:w="4750" w:type="dxa"/>
        </w:tcPr>
        <w:p w:rsidR="003F6BC9" w:rsidRDefault="003F6BC9">
          <w:pPr>
            <w:pStyle w:val="Footer"/>
          </w:pPr>
        </w:p>
      </w:tc>
      <w:tc>
        <w:tcPr>
          <w:tcW w:w="3894" w:type="dxa"/>
        </w:tcPr>
        <w:p w:rsidR="003F6BC9" w:rsidRDefault="003F6BC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4B6319">
            <w:rPr>
              <w:bCs/>
              <w:noProof/>
            </w:rPr>
            <w:t>2014</w:t>
          </w:r>
          <w:r>
            <w:rPr>
              <w:bCs/>
            </w:rPr>
            <w:fldChar w:fldCharType="end"/>
          </w:r>
          <w:r>
            <w:rPr>
              <w:bCs/>
            </w:rPr>
            <w:t>; all rights reserved</w:t>
          </w:r>
        </w:p>
      </w:tc>
    </w:tr>
  </w:tbl>
  <w:p w:rsidR="003F6BC9" w:rsidRDefault="003F6B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DEB" w:rsidRDefault="003B6DEB" w:rsidP="005C4CDB">
      <w:pPr>
        <w:spacing w:after="0" w:line="240" w:lineRule="auto"/>
      </w:pPr>
      <w:r>
        <w:separator/>
      </w:r>
    </w:p>
  </w:footnote>
  <w:footnote w:type="continuationSeparator" w:id="0">
    <w:p w:rsidR="003B6DEB" w:rsidRDefault="003B6DEB"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3F6BC9">
      <w:tc>
        <w:tcPr>
          <w:tcW w:w="2654" w:type="dxa"/>
        </w:tcPr>
        <w:p w:rsidR="003F6BC9" w:rsidRDefault="003F6BC9">
          <w:r>
            <w:rPr>
              <w:noProof/>
              <w:lang w:val="fr-FR" w:eastAsia="fr-FR"/>
            </w:rPr>
            <w:drawing>
              <wp:inline distT="0" distB="0" distL="0" distR="0" wp14:anchorId="2837A80F" wp14:editId="7A37148C">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3F6BC9" w:rsidRDefault="003F6BC9">
          <w:pPr>
            <w:pStyle w:val="Header"/>
            <w:jc w:val="right"/>
            <w:rPr>
              <w:b/>
              <w:bCs/>
              <w:lang w:val="fr-FR"/>
            </w:rPr>
          </w:pPr>
        </w:p>
      </w:tc>
      <w:tc>
        <w:tcPr>
          <w:tcW w:w="1260" w:type="dxa"/>
        </w:tcPr>
        <w:p w:rsidR="003F6BC9" w:rsidRDefault="003F6BC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E1C3B8B" wp14:editId="0C250091">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C9" w:rsidRPr="00061441" w:rsidRDefault="003F6BC9">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r>
                                  <w:rPr>
                                    <w:szCs w:val="16"/>
                                  </w:rPr>
                                  <w:t>ngEO-WEBC-DDS</w:t>
                                </w:r>
                                <w:r>
                                  <w:fldChar w:fldCharType="end"/>
                                </w:r>
                              </w:p>
                              <w:p w:rsidR="003F6BC9" w:rsidRDefault="00A37940">
                                <w:pPr>
                                  <w:pStyle w:val="Header"/>
                                  <w:tabs>
                                    <w:tab w:val="clear" w:pos="4252"/>
                                    <w:tab w:val="clear" w:pos="8504"/>
                                  </w:tabs>
                                  <w:spacing w:before="40" w:after="40"/>
                                  <w:jc w:val="right"/>
                                </w:pPr>
                                <w:fldSimple w:instr=" DOCPROPERTY &quot;date&quot;  \* MERGEFORMAT ">
                                  <w:ins w:id="397" w:author="Lavignotte Fabien" w:date="2014-05-15T15:11:00Z">
                                    <w:r w:rsidR="00385BA5">
                                      <w:t>16/05/2014</w:t>
                                    </w:r>
                                  </w:ins>
                                  <w:del w:id="398" w:author="Lavignotte Fabien" w:date="2014-05-15T15:11:00Z">
                                    <w:r w:rsidR="003F6BC9" w:rsidDel="00385BA5">
                                      <w:delText>05/02/2013</w:delText>
                                    </w:r>
                                  </w:del>
                                </w:fldSimple>
                              </w:p>
                              <w:p w:rsidR="003F6BC9" w:rsidRDefault="00A37940">
                                <w:pPr>
                                  <w:pStyle w:val="Header"/>
                                  <w:tabs>
                                    <w:tab w:val="clear" w:pos="4252"/>
                                    <w:tab w:val="clear" w:pos="8504"/>
                                  </w:tabs>
                                  <w:spacing w:before="40" w:after="40"/>
                                  <w:jc w:val="right"/>
                                </w:pPr>
                                <w:fldSimple w:instr=" DOCPROPERTY &quot;version&quot;  \* MERGEFORMAT ">
                                  <w:ins w:id="399" w:author="Lavignotte Fabien" w:date="2014-05-15T15:11:00Z">
                                    <w:r w:rsidR="00385BA5">
                                      <w:t>1.6</w:t>
                                    </w:r>
                                  </w:ins>
                                  <w:del w:id="400" w:author="Lavignotte Fabien" w:date="2014-05-15T15:11:00Z">
                                    <w:r w:rsidR="003F6BC9" w:rsidDel="00385BA5">
                                      <w:delText>1.3</w:delText>
                                    </w:r>
                                  </w:del>
                                </w:fldSimple>
                              </w:p>
                              <w:p w:rsidR="003F6BC9" w:rsidRDefault="003F6BC9">
                                <w:pPr>
                                  <w:pStyle w:val="Header"/>
                                  <w:spacing w:before="40" w:after="40"/>
                                  <w:jc w:val="right"/>
                                </w:pPr>
                                <w:r>
                                  <w:fldChar w:fldCharType="begin"/>
                                </w:r>
                                <w:r>
                                  <w:instrText xml:space="preserve"> PAGE  \* MERGEFORMAT </w:instrText>
                                </w:r>
                                <w:r>
                                  <w:fldChar w:fldCharType="separate"/>
                                </w:r>
                                <w:r w:rsidR="004B6319">
                                  <w:rPr>
                                    <w:noProof/>
                                  </w:rPr>
                                  <w:t>44</w:t>
                                </w:r>
                                <w:r>
                                  <w:rPr>
                                    <w:noProof/>
                                  </w:rPr>
                                  <w:fldChar w:fldCharType="end"/>
                                </w:r>
                                <w:r>
                                  <w:t xml:space="preserve"> of </w:t>
                                </w:r>
                                <w:r>
                                  <w:fldChar w:fldCharType="begin"/>
                                </w:r>
                                <w:r>
                                  <w:instrText xml:space="preserve"> PAGEREF end_of_document \h </w:instrText>
                                </w:r>
                                <w:r>
                                  <w:fldChar w:fldCharType="separate"/>
                                </w:r>
                                <w:ins w:id="401" w:author="Lavignotte Fabien" w:date="2014-05-15T16:55:00Z">
                                  <w:r w:rsidR="004B6319">
                                    <w:rPr>
                                      <w:noProof/>
                                    </w:rPr>
                                    <w:t>44</w:t>
                                  </w:r>
                                </w:ins>
                                <w:del w:id="402" w:author="Lavignotte Fabien" w:date="2013-10-14T18:28:00Z">
                                  <w:r w:rsidR="00925D57" w:rsidDel="004B398E">
                                    <w:rPr>
                                      <w:noProof/>
                                    </w:rPr>
                                    <w:delText>40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3F6BC9" w:rsidRPr="00061441" w:rsidRDefault="003F6BC9">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r>
                            <w:rPr>
                              <w:szCs w:val="16"/>
                            </w:rPr>
                            <w:t>ngEO-WEBC-DDS</w:t>
                          </w:r>
                          <w:r>
                            <w:fldChar w:fldCharType="end"/>
                          </w:r>
                        </w:p>
                        <w:p w:rsidR="003F6BC9" w:rsidRDefault="00A37940">
                          <w:pPr>
                            <w:pStyle w:val="Header"/>
                            <w:tabs>
                              <w:tab w:val="clear" w:pos="4252"/>
                              <w:tab w:val="clear" w:pos="8504"/>
                            </w:tabs>
                            <w:spacing w:before="40" w:after="40"/>
                            <w:jc w:val="right"/>
                          </w:pPr>
                          <w:fldSimple w:instr=" DOCPROPERTY &quot;date&quot;  \* MERGEFORMAT ">
                            <w:ins w:id="403" w:author="Lavignotte Fabien" w:date="2014-05-15T15:11:00Z">
                              <w:r w:rsidR="00385BA5">
                                <w:t>16/05/2014</w:t>
                              </w:r>
                            </w:ins>
                            <w:del w:id="404" w:author="Lavignotte Fabien" w:date="2014-05-15T15:11:00Z">
                              <w:r w:rsidR="003F6BC9" w:rsidDel="00385BA5">
                                <w:delText>05/02/2013</w:delText>
                              </w:r>
                            </w:del>
                          </w:fldSimple>
                        </w:p>
                        <w:p w:rsidR="003F6BC9" w:rsidRDefault="00A37940">
                          <w:pPr>
                            <w:pStyle w:val="Header"/>
                            <w:tabs>
                              <w:tab w:val="clear" w:pos="4252"/>
                              <w:tab w:val="clear" w:pos="8504"/>
                            </w:tabs>
                            <w:spacing w:before="40" w:after="40"/>
                            <w:jc w:val="right"/>
                          </w:pPr>
                          <w:fldSimple w:instr=" DOCPROPERTY &quot;version&quot;  \* MERGEFORMAT ">
                            <w:ins w:id="405" w:author="Lavignotte Fabien" w:date="2014-05-15T15:11:00Z">
                              <w:r w:rsidR="00385BA5">
                                <w:t>1.6</w:t>
                              </w:r>
                            </w:ins>
                            <w:del w:id="406" w:author="Lavignotte Fabien" w:date="2014-05-15T15:11:00Z">
                              <w:r w:rsidR="003F6BC9" w:rsidDel="00385BA5">
                                <w:delText>1.3</w:delText>
                              </w:r>
                            </w:del>
                          </w:fldSimple>
                        </w:p>
                        <w:p w:rsidR="003F6BC9" w:rsidRDefault="003F6BC9">
                          <w:pPr>
                            <w:pStyle w:val="Header"/>
                            <w:spacing w:before="40" w:after="40"/>
                            <w:jc w:val="right"/>
                          </w:pPr>
                          <w:r>
                            <w:fldChar w:fldCharType="begin"/>
                          </w:r>
                          <w:r>
                            <w:instrText xml:space="preserve"> PAGE  \* MERGEFORMAT </w:instrText>
                          </w:r>
                          <w:r>
                            <w:fldChar w:fldCharType="separate"/>
                          </w:r>
                          <w:r w:rsidR="004B6319">
                            <w:rPr>
                              <w:noProof/>
                            </w:rPr>
                            <w:t>44</w:t>
                          </w:r>
                          <w:r>
                            <w:rPr>
                              <w:noProof/>
                            </w:rPr>
                            <w:fldChar w:fldCharType="end"/>
                          </w:r>
                          <w:r>
                            <w:t xml:space="preserve"> of </w:t>
                          </w:r>
                          <w:r>
                            <w:fldChar w:fldCharType="begin"/>
                          </w:r>
                          <w:r>
                            <w:instrText xml:space="preserve"> PAGEREF end_of_document \h </w:instrText>
                          </w:r>
                          <w:r>
                            <w:fldChar w:fldCharType="separate"/>
                          </w:r>
                          <w:ins w:id="407" w:author="Lavignotte Fabien" w:date="2014-05-15T16:55:00Z">
                            <w:r w:rsidR="004B6319">
                              <w:rPr>
                                <w:noProof/>
                              </w:rPr>
                              <w:t>44</w:t>
                            </w:r>
                          </w:ins>
                          <w:del w:id="408" w:author="Lavignotte Fabien" w:date="2013-10-14T18:28:00Z">
                            <w:r w:rsidR="00925D57" w:rsidDel="004B398E">
                              <w:rPr>
                                <w:noProof/>
                              </w:rPr>
                              <w:delText>40</w:delText>
                            </w:r>
                          </w:del>
                          <w:r>
                            <w:fldChar w:fldCharType="end"/>
                          </w:r>
                        </w:p>
                      </w:txbxContent>
                    </v:textbox>
                  </v:shape>
                </w:pict>
              </mc:Fallback>
            </mc:AlternateContent>
          </w:r>
          <w:r>
            <w:rPr>
              <w:lang w:val="fr-FR"/>
            </w:rPr>
            <w:t>Code:</w:t>
          </w:r>
        </w:p>
        <w:p w:rsidR="003F6BC9" w:rsidRDefault="003F6BC9">
          <w:pPr>
            <w:pStyle w:val="Header"/>
            <w:spacing w:before="40" w:after="40"/>
            <w:jc w:val="right"/>
            <w:rPr>
              <w:lang w:val="fr-FR"/>
            </w:rPr>
          </w:pPr>
          <w:r>
            <w:rPr>
              <w:lang w:val="fr-FR"/>
            </w:rPr>
            <w:t>Date:</w:t>
          </w:r>
        </w:p>
        <w:p w:rsidR="003F6BC9" w:rsidRDefault="003F6BC9">
          <w:pPr>
            <w:pStyle w:val="Header"/>
            <w:spacing w:before="40" w:after="40"/>
            <w:jc w:val="right"/>
            <w:rPr>
              <w:lang w:val="fr-FR"/>
            </w:rPr>
          </w:pPr>
          <w:r>
            <w:rPr>
              <w:lang w:val="fr-FR"/>
            </w:rPr>
            <w:t>Version:</w:t>
          </w:r>
        </w:p>
        <w:p w:rsidR="003F6BC9" w:rsidRDefault="003F6BC9">
          <w:pPr>
            <w:pStyle w:val="Header"/>
            <w:spacing w:before="40" w:after="40"/>
            <w:jc w:val="right"/>
            <w:rPr>
              <w:b/>
              <w:bCs/>
            </w:rPr>
          </w:pPr>
          <w:r>
            <w:t>Page:</w:t>
          </w:r>
        </w:p>
      </w:tc>
    </w:tr>
  </w:tbl>
  <w:p w:rsidR="003F6BC9" w:rsidRDefault="003F6B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3F6BC9" w:rsidTr="00780D9E">
      <w:trPr>
        <w:trHeight w:val="992"/>
      </w:trPr>
      <w:tc>
        <w:tcPr>
          <w:tcW w:w="4747" w:type="dxa"/>
        </w:tcPr>
        <w:p w:rsidR="003F6BC9" w:rsidRDefault="003F6BC9" w:rsidP="00DA362A">
          <w:pPr>
            <w:pStyle w:val="Header"/>
            <w:ind w:left="6372"/>
            <w:rPr>
              <w:noProof/>
              <w:lang w:val="es-ES"/>
            </w:rPr>
          </w:pPr>
        </w:p>
        <w:p w:rsidR="003F6BC9" w:rsidRPr="00E561D0" w:rsidRDefault="003F6BC9" w:rsidP="00DA362A">
          <w:pPr>
            <w:tabs>
              <w:tab w:val="left" w:pos="3844"/>
            </w:tabs>
          </w:pPr>
          <w:r>
            <w:rPr>
              <w:noProof/>
              <w:lang w:val="fr-FR" w:eastAsia="fr-FR"/>
            </w:rPr>
            <w:drawing>
              <wp:inline distT="0" distB="0" distL="0" distR="0" wp14:anchorId="02936F94" wp14:editId="6D2C3D6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3F6BC9" w:rsidRDefault="003F6BC9" w:rsidP="00780D9E">
          <w:pPr>
            <w:pStyle w:val="Header"/>
            <w:jc w:val="right"/>
          </w:pPr>
        </w:p>
      </w:tc>
    </w:tr>
  </w:tbl>
  <w:p w:rsidR="003F6BC9" w:rsidRDefault="003F6BC9">
    <w:pPr>
      <w:pStyle w:val="Header"/>
    </w:pPr>
  </w:p>
  <w:p w:rsidR="003F6BC9" w:rsidRDefault="003F6BC9"/>
  <w:p w:rsidR="003F6BC9" w:rsidRDefault="003F6BC9" w:rsidP="005C4CDB">
    <w:pPr>
      <w:rPr>
        <w:lang w:val="en-US"/>
      </w:rPr>
    </w:pPr>
  </w:p>
  <w:p w:rsidR="003F6BC9" w:rsidRDefault="003F6BC9" w:rsidP="005C4CDB">
    <w:pPr>
      <w:rPr>
        <w:lang w:val="en-US"/>
      </w:rPr>
    </w:pPr>
  </w:p>
  <w:p w:rsidR="003F6BC9" w:rsidRDefault="003F6BC9" w:rsidP="005C4CDB">
    <w:pPr>
      <w:rPr>
        <w:lang w:val="en-US"/>
      </w:rPr>
    </w:pPr>
  </w:p>
  <w:p w:rsidR="003F6BC9" w:rsidRPr="005C4CDB" w:rsidRDefault="003F6BC9">
    <w:pPr>
      <w:rPr>
        <w:lang w:val="en-US"/>
      </w:rPr>
    </w:pPr>
  </w:p>
  <w:p w:rsidR="003F6BC9" w:rsidRDefault="003F6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0270"/>
    <w:multiLevelType w:val="hybridMultilevel"/>
    <w:tmpl w:val="A55A0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47876"/>
    <w:multiLevelType w:val="hybridMultilevel"/>
    <w:tmpl w:val="53881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4E1D96"/>
    <w:multiLevelType w:val="hybridMultilevel"/>
    <w:tmpl w:val="77242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2C0312A"/>
    <w:multiLevelType w:val="hybridMultilevel"/>
    <w:tmpl w:val="8D3A7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1516A1"/>
    <w:multiLevelType w:val="hybridMultilevel"/>
    <w:tmpl w:val="B3F2E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53332DB"/>
    <w:multiLevelType w:val="hybridMultilevel"/>
    <w:tmpl w:val="1F30B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8C06E95"/>
    <w:multiLevelType w:val="hybridMultilevel"/>
    <w:tmpl w:val="44FE3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06657A0"/>
    <w:multiLevelType w:val="hybridMultilevel"/>
    <w:tmpl w:val="9A8A2E9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1A47C34"/>
    <w:multiLevelType w:val="hybridMultilevel"/>
    <w:tmpl w:val="7AA44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1C14CC9"/>
    <w:multiLevelType w:val="hybridMultilevel"/>
    <w:tmpl w:val="DD42D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3C359FC"/>
    <w:multiLevelType w:val="hybridMultilevel"/>
    <w:tmpl w:val="CDE0CA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5230C1E"/>
    <w:multiLevelType w:val="hybridMultilevel"/>
    <w:tmpl w:val="6B6A1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8AB7AB8"/>
    <w:multiLevelType w:val="hybridMultilevel"/>
    <w:tmpl w:val="5B960A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3077DF4"/>
    <w:multiLevelType w:val="hybridMultilevel"/>
    <w:tmpl w:val="8A2A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B535DC"/>
    <w:multiLevelType w:val="hybridMultilevel"/>
    <w:tmpl w:val="E9C6F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EA40437"/>
    <w:multiLevelType w:val="hybridMultilevel"/>
    <w:tmpl w:val="AD9E2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F700DEF"/>
    <w:multiLevelType w:val="hybridMultilevel"/>
    <w:tmpl w:val="4364B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2366D13"/>
    <w:multiLevelType w:val="hybridMultilevel"/>
    <w:tmpl w:val="2FD8E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6C26A6C"/>
    <w:multiLevelType w:val="hybridMultilevel"/>
    <w:tmpl w:val="EFFEA9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37806B34"/>
    <w:multiLevelType w:val="hybridMultilevel"/>
    <w:tmpl w:val="14EAB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407048BC"/>
    <w:multiLevelType w:val="hybridMultilevel"/>
    <w:tmpl w:val="16449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77B79CC"/>
    <w:multiLevelType w:val="hybridMultilevel"/>
    <w:tmpl w:val="0F048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B891A7E"/>
    <w:multiLevelType w:val="hybridMultilevel"/>
    <w:tmpl w:val="F33248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FB81ACC"/>
    <w:multiLevelType w:val="hybridMultilevel"/>
    <w:tmpl w:val="97D2D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25140CE"/>
    <w:multiLevelType w:val="hybridMultilevel"/>
    <w:tmpl w:val="B95A3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342633E"/>
    <w:multiLevelType w:val="hybridMultilevel"/>
    <w:tmpl w:val="025A9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6960E6C"/>
    <w:multiLevelType w:val="multilevel"/>
    <w:tmpl w:val="EA928B78"/>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3700"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579E107F"/>
    <w:multiLevelType w:val="hybridMultilevel"/>
    <w:tmpl w:val="F5823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7C74821"/>
    <w:multiLevelType w:val="hybridMultilevel"/>
    <w:tmpl w:val="DD604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A9A0880"/>
    <w:multiLevelType w:val="hybridMultilevel"/>
    <w:tmpl w:val="9CA86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2BF7678"/>
    <w:multiLevelType w:val="hybridMultilevel"/>
    <w:tmpl w:val="7172BC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nsid w:val="66994365"/>
    <w:multiLevelType w:val="hybridMultilevel"/>
    <w:tmpl w:val="64744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A726FB"/>
    <w:multiLevelType w:val="hybridMultilevel"/>
    <w:tmpl w:val="473E61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ED36276"/>
    <w:multiLevelType w:val="hybridMultilevel"/>
    <w:tmpl w:val="342E3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2E4599B"/>
    <w:multiLevelType w:val="hybridMultilevel"/>
    <w:tmpl w:val="3288D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54C3735"/>
    <w:multiLevelType w:val="hybridMultilevel"/>
    <w:tmpl w:val="6CBCF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A40E40"/>
    <w:multiLevelType w:val="hybridMultilevel"/>
    <w:tmpl w:val="B746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82F666C"/>
    <w:multiLevelType w:val="hybridMultilevel"/>
    <w:tmpl w:val="02BAE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5C53EE"/>
    <w:multiLevelType w:val="hybridMultilevel"/>
    <w:tmpl w:val="545A82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AF4655"/>
    <w:multiLevelType w:val="hybridMultilevel"/>
    <w:tmpl w:val="F80EF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F7744C"/>
    <w:multiLevelType w:val="hybridMultilevel"/>
    <w:tmpl w:val="9690A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FF94479"/>
    <w:multiLevelType w:val="hybridMultilevel"/>
    <w:tmpl w:val="37EEF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15"/>
  </w:num>
  <w:num w:numId="4">
    <w:abstractNumId w:val="23"/>
  </w:num>
  <w:num w:numId="5">
    <w:abstractNumId w:val="31"/>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3"/>
  </w:num>
  <w:num w:numId="8">
    <w:abstractNumId w:val="17"/>
  </w:num>
  <w:num w:numId="9">
    <w:abstractNumId w:val="26"/>
  </w:num>
  <w:num w:numId="10">
    <w:abstractNumId w:val="24"/>
  </w:num>
  <w:num w:numId="11">
    <w:abstractNumId w:val="35"/>
  </w:num>
  <w:num w:numId="12">
    <w:abstractNumId w:val="21"/>
  </w:num>
  <w:num w:numId="13">
    <w:abstractNumId w:val="0"/>
  </w:num>
  <w:num w:numId="14">
    <w:abstractNumId w:val="8"/>
  </w:num>
  <w:num w:numId="15">
    <w:abstractNumId w:val="5"/>
  </w:num>
  <w:num w:numId="16">
    <w:abstractNumId w:val="22"/>
  </w:num>
  <w:num w:numId="17">
    <w:abstractNumId w:val="10"/>
  </w:num>
  <w:num w:numId="18">
    <w:abstractNumId w:val="30"/>
  </w:num>
  <w:num w:numId="19">
    <w:abstractNumId w:val="12"/>
  </w:num>
  <w:num w:numId="20">
    <w:abstractNumId w:val="25"/>
  </w:num>
  <w:num w:numId="21">
    <w:abstractNumId w:val="19"/>
  </w:num>
  <w:num w:numId="22">
    <w:abstractNumId w:val="29"/>
  </w:num>
  <w:num w:numId="23">
    <w:abstractNumId w:val="11"/>
  </w:num>
  <w:num w:numId="24">
    <w:abstractNumId w:val="34"/>
  </w:num>
  <w:num w:numId="25">
    <w:abstractNumId w:val="14"/>
  </w:num>
  <w:num w:numId="26">
    <w:abstractNumId w:val="33"/>
  </w:num>
  <w:num w:numId="27">
    <w:abstractNumId w:val="18"/>
  </w:num>
  <w:num w:numId="28">
    <w:abstractNumId w:val="6"/>
  </w:num>
  <w:num w:numId="29">
    <w:abstractNumId w:val="42"/>
  </w:num>
  <w:num w:numId="30">
    <w:abstractNumId w:val="39"/>
  </w:num>
  <w:num w:numId="31">
    <w:abstractNumId w:val="9"/>
  </w:num>
  <w:num w:numId="32">
    <w:abstractNumId w:val="41"/>
  </w:num>
  <w:num w:numId="33">
    <w:abstractNumId w:val="40"/>
  </w:num>
  <w:num w:numId="34">
    <w:abstractNumId w:val="37"/>
  </w:num>
  <w:num w:numId="35">
    <w:abstractNumId w:val="1"/>
  </w:num>
  <w:num w:numId="36">
    <w:abstractNumId w:val="36"/>
  </w:num>
  <w:num w:numId="37">
    <w:abstractNumId w:val="28"/>
  </w:num>
  <w:num w:numId="38">
    <w:abstractNumId w:val="45"/>
  </w:num>
  <w:num w:numId="39">
    <w:abstractNumId w:val="44"/>
  </w:num>
  <w:num w:numId="40">
    <w:abstractNumId w:val="7"/>
  </w:num>
  <w:num w:numId="41">
    <w:abstractNumId w:val="46"/>
  </w:num>
  <w:num w:numId="42">
    <w:abstractNumId w:val="16"/>
  </w:num>
  <w:num w:numId="43">
    <w:abstractNumId w:val="32"/>
  </w:num>
  <w:num w:numId="44">
    <w:abstractNumId w:val="3"/>
  </w:num>
  <w:num w:numId="45">
    <w:abstractNumId w:val="4"/>
  </w:num>
  <w:num w:numId="46">
    <w:abstractNumId w:val="38"/>
  </w:num>
  <w:num w:numId="47">
    <w:abstractNumId w:val="20"/>
  </w:num>
  <w:num w:numId="48">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62D8"/>
    <w:rsid w:val="00030D9C"/>
    <w:rsid w:val="0004439E"/>
    <w:rsid w:val="00060F28"/>
    <w:rsid w:val="00076CB5"/>
    <w:rsid w:val="00097C3B"/>
    <w:rsid w:val="000C21E0"/>
    <w:rsid w:val="000C26E1"/>
    <w:rsid w:val="000C3277"/>
    <w:rsid w:val="000C6C39"/>
    <w:rsid w:val="000D064A"/>
    <w:rsid w:val="000D1057"/>
    <w:rsid w:val="000D2AF9"/>
    <w:rsid w:val="000D5A49"/>
    <w:rsid w:val="000F1BA9"/>
    <w:rsid w:val="000F3141"/>
    <w:rsid w:val="001075FD"/>
    <w:rsid w:val="00116BE1"/>
    <w:rsid w:val="00122EE3"/>
    <w:rsid w:val="00126481"/>
    <w:rsid w:val="001378A1"/>
    <w:rsid w:val="00153425"/>
    <w:rsid w:val="0018184D"/>
    <w:rsid w:val="00191BEE"/>
    <w:rsid w:val="00191C48"/>
    <w:rsid w:val="001B4563"/>
    <w:rsid w:val="001B522A"/>
    <w:rsid w:val="001C23F9"/>
    <w:rsid w:val="001C5DED"/>
    <w:rsid w:val="001C6826"/>
    <w:rsid w:val="001D6A22"/>
    <w:rsid w:val="001F359B"/>
    <w:rsid w:val="002240D0"/>
    <w:rsid w:val="00242B44"/>
    <w:rsid w:val="002449EF"/>
    <w:rsid w:val="00254A9C"/>
    <w:rsid w:val="002573EC"/>
    <w:rsid w:val="00262D69"/>
    <w:rsid w:val="0027256D"/>
    <w:rsid w:val="00283EC7"/>
    <w:rsid w:val="0028489D"/>
    <w:rsid w:val="00292A00"/>
    <w:rsid w:val="00295922"/>
    <w:rsid w:val="002B187A"/>
    <w:rsid w:val="002B3D4E"/>
    <w:rsid w:val="002B56D4"/>
    <w:rsid w:val="002C3C62"/>
    <w:rsid w:val="002D2032"/>
    <w:rsid w:val="002D5769"/>
    <w:rsid w:val="002E1353"/>
    <w:rsid w:val="002E479B"/>
    <w:rsid w:val="002F0A24"/>
    <w:rsid w:val="002F0DDC"/>
    <w:rsid w:val="002F3980"/>
    <w:rsid w:val="00307955"/>
    <w:rsid w:val="00307CC4"/>
    <w:rsid w:val="00314EC8"/>
    <w:rsid w:val="003342D1"/>
    <w:rsid w:val="003352A3"/>
    <w:rsid w:val="003358EB"/>
    <w:rsid w:val="00337B1E"/>
    <w:rsid w:val="0034675D"/>
    <w:rsid w:val="00346F86"/>
    <w:rsid w:val="00364203"/>
    <w:rsid w:val="00366B6B"/>
    <w:rsid w:val="00373A70"/>
    <w:rsid w:val="0037548E"/>
    <w:rsid w:val="00385BA5"/>
    <w:rsid w:val="00393748"/>
    <w:rsid w:val="003A74F0"/>
    <w:rsid w:val="003A7619"/>
    <w:rsid w:val="003B3B72"/>
    <w:rsid w:val="003B6BE3"/>
    <w:rsid w:val="003B6DEB"/>
    <w:rsid w:val="003D05E7"/>
    <w:rsid w:val="003D177D"/>
    <w:rsid w:val="003F0DD6"/>
    <w:rsid w:val="003F2CC2"/>
    <w:rsid w:val="003F3476"/>
    <w:rsid w:val="003F6BC9"/>
    <w:rsid w:val="0040734C"/>
    <w:rsid w:val="00412E00"/>
    <w:rsid w:val="00417548"/>
    <w:rsid w:val="00442160"/>
    <w:rsid w:val="0044328B"/>
    <w:rsid w:val="0044389E"/>
    <w:rsid w:val="004453FA"/>
    <w:rsid w:val="00451AD8"/>
    <w:rsid w:val="00451F0E"/>
    <w:rsid w:val="00454FB9"/>
    <w:rsid w:val="00465357"/>
    <w:rsid w:val="004660AE"/>
    <w:rsid w:val="00466B8F"/>
    <w:rsid w:val="00486748"/>
    <w:rsid w:val="004920FA"/>
    <w:rsid w:val="00494F94"/>
    <w:rsid w:val="004A516B"/>
    <w:rsid w:val="004B398E"/>
    <w:rsid w:val="004B6319"/>
    <w:rsid w:val="004D6129"/>
    <w:rsid w:val="004E67BE"/>
    <w:rsid w:val="005068E3"/>
    <w:rsid w:val="00514BEC"/>
    <w:rsid w:val="0051758C"/>
    <w:rsid w:val="00521A28"/>
    <w:rsid w:val="005362A4"/>
    <w:rsid w:val="00546B7C"/>
    <w:rsid w:val="00552339"/>
    <w:rsid w:val="00552E8F"/>
    <w:rsid w:val="00555656"/>
    <w:rsid w:val="00557DE0"/>
    <w:rsid w:val="005673EE"/>
    <w:rsid w:val="00570A65"/>
    <w:rsid w:val="005730CA"/>
    <w:rsid w:val="00575888"/>
    <w:rsid w:val="00580D72"/>
    <w:rsid w:val="005906BC"/>
    <w:rsid w:val="005B33E3"/>
    <w:rsid w:val="005C2E29"/>
    <w:rsid w:val="005C46FE"/>
    <w:rsid w:val="005C4CDB"/>
    <w:rsid w:val="005D0FDB"/>
    <w:rsid w:val="005D2587"/>
    <w:rsid w:val="005D5926"/>
    <w:rsid w:val="005E78EB"/>
    <w:rsid w:val="005F5756"/>
    <w:rsid w:val="00620CD1"/>
    <w:rsid w:val="00621FEB"/>
    <w:rsid w:val="0064247D"/>
    <w:rsid w:val="0066663E"/>
    <w:rsid w:val="00670C6F"/>
    <w:rsid w:val="00677D95"/>
    <w:rsid w:val="006B230C"/>
    <w:rsid w:val="006B5F96"/>
    <w:rsid w:val="006C6EBA"/>
    <w:rsid w:val="006C7092"/>
    <w:rsid w:val="006D0E3E"/>
    <w:rsid w:val="006D68AB"/>
    <w:rsid w:val="006F68E8"/>
    <w:rsid w:val="007125C6"/>
    <w:rsid w:val="00716664"/>
    <w:rsid w:val="00716B48"/>
    <w:rsid w:val="007177A7"/>
    <w:rsid w:val="00735BEA"/>
    <w:rsid w:val="00736251"/>
    <w:rsid w:val="00736CBA"/>
    <w:rsid w:val="0074095E"/>
    <w:rsid w:val="0074398A"/>
    <w:rsid w:val="00743A2B"/>
    <w:rsid w:val="0074563E"/>
    <w:rsid w:val="00754F9B"/>
    <w:rsid w:val="00763D3A"/>
    <w:rsid w:val="00780D9E"/>
    <w:rsid w:val="007823F4"/>
    <w:rsid w:val="00791719"/>
    <w:rsid w:val="007944B6"/>
    <w:rsid w:val="007A1BFC"/>
    <w:rsid w:val="007C02F3"/>
    <w:rsid w:val="007C1287"/>
    <w:rsid w:val="007C12E0"/>
    <w:rsid w:val="007D2292"/>
    <w:rsid w:val="007E12F6"/>
    <w:rsid w:val="008011C3"/>
    <w:rsid w:val="0080428C"/>
    <w:rsid w:val="00815EA1"/>
    <w:rsid w:val="008218C0"/>
    <w:rsid w:val="00845CD1"/>
    <w:rsid w:val="00854555"/>
    <w:rsid w:val="00855610"/>
    <w:rsid w:val="008600EE"/>
    <w:rsid w:val="00862732"/>
    <w:rsid w:val="00872683"/>
    <w:rsid w:val="00881C5B"/>
    <w:rsid w:val="00885C34"/>
    <w:rsid w:val="00894A30"/>
    <w:rsid w:val="00895B46"/>
    <w:rsid w:val="008C1922"/>
    <w:rsid w:val="008C6FEC"/>
    <w:rsid w:val="0090453D"/>
    <w:rsid w:val="009052E7"/>
    <w:rsid w:val="00923D29"/>
    <w:rsid w:val="00925D57"/>
    <w:rsid w:val="00942DB0"/>
    <w:rsid w:val="009514DB"/>
    <w:rsid w:val="0095703C"/>
    <w:rsid w:val="00965A5E"/>
    <w:rsid w:val="009674DA"/>
    <w:rsid w:val="0098758D"/>
    <w:rsid w:val="009961C1"/>
    <w:rsid w:val="009C4DC1"/>
    <w:rsid w:val="009C6751"/>
    <w:rsid w:val="009D0466"/>
    <w:rsid w:val="009D594E"/>
    <w:rsid w:val="009D76B1"/>
    <w:rsid w:val="00A02AD3"/>
    <w:rsid w:val="00A066F6"/>
    <w:rsid w:val="00A133EE"/>
    <w:rsid w:val="00A2052B"/>
    <w:rsid w:val="00A332F8"/>
    <w:rsid w:val="00A33B76"/>
    <w:rsid w:val="00A3550B"/>
    <w:rsid w:val="00A36674"/>
    <w:rsid w:val="00A37940"/>
    <w:rsid w:val="00A4022B"/>
    <w:rsid w:val="00A41435"/>
    <w:rsid w:val="00A4264F"/>
    <w:rsid w:val="00A64556"/>
    <w:rsid w:val="00A71E3B"/>
    <w:rsid w:val="00A720F5"/>
    <w:rsid w:val="00A75684"/>
    <w:rsid w:val="00A8490F"/>
    <w:rsid w:val="00A91F3D"/>
    <w:rsid w:val="00AA1C6E"/>
    <w:rsid w:val="00AB3642"/>
    <w:rsid w:val="00AB7D61"/>
    <w:rsid w:val="00AC3C00"/>
    <w:rsid w:val="00AC6BB0"/>
    <w:rsid w:val="00AD6566"/>
    <w:rsid w:val="00B10077"/>
    <w:rsid w:val="00B20A25"/>
    <w:rsid w:val="00B24AE0"/>
    <w:rsid w:val="00B421BF"/>
    <w:rsid w:val="00B51B93"/>
    <w:rsid w:val="00B527DD"/>
    <w:rsid w:val="00BC2163"/>
    <w:rsid w:val="00BC6C0F"/>
    <w:rsid w:val="00BD3E55"/>
    <w:rsid w:val="00BD4D64"/>
    <w:rsid w:val="00BD7401"/>
    <w:rsid w:val="00BE577C"/>
    <w:rsid w:val="00C0475F"/>
    <w:rsid w:val="00C16BF3"/>
    <w:rsid w:val="00C34274"/>
    <w:rsid w:val="00C40F58"/>
    <w:rsid w:val="00C41A1A"/>
    <w:rsid w:val="00C42F4D"/>
    <w:rsid w:val="00C452E5"/>
    <w:rsid w:val="00C45359"/>
    <w:rsid w:val="00C7007E"/>
    <w:rsid w:val="00C92978"/>
    <w:rsid w:val="00CA056B"/>
    <w:rsid w:val="00CA7543"/>
    <w:rsid w:val="00CB264D"/>
    <w:rsid w:val="00CB3B9E"/>
    <w:rsid w:val="00CB4C2C"/>
    <w:rsid w:val="00CC0840"/>
    <w:rsid w:val="00CE00A9"/>
    <w:rsid w:val="00CE1D99"/>
    <w:rsid w:val="00CE1E15"/>
    <w:rsid w:val="00CE2044"/>
    <w:rsid w:val="00CE3B2C"/>
    <w:rsid w:val="00CE4967"/>
    <w:rsid w:val="00D01C02"/>
    <w:rsid w:val="00D02660"/>
    <w:rsid w:val="00D1177F"/>
    <w:rsid w:val="00D26D40"/>
    <w:rsid w:val="00D4170D"/>
    <w:rsid w:val="00D45DA3"/>
    <w:rsid w:val="00D46BD6"/>
    <w:rsid w:val="00D55516"/>
    <w:rsid w:val="00D61497"/>
    <w:rsid w:val="00D71D9B"/>
    <w:rsid w:val="00D72499"/>
    <w:rsid w:val="00D964E7"/>
    <w:rsid w:val="00DA1A48"/>
    <w:rsid w:val="00DA1CCA"/>
    <w:rsid w:val="00DA2AE7"/>
    <w:rsid w:val="00DA362A"/>
    <w:rsid w:val="00DB44CC"/>
    <w:rsid w:val="00DC31FC"/>
    <w:rsid w:val="00DD10D8"/>
    <w:rsid w:val="00DE0482"/>
    <w:rsid w:val="00DF0D57"/>
    <w:rsid w:val="00E01D31"/>
    <w:rsid w:val="00E10250"/>
    <w:rsid w:val="00E165E3"/>
    <w:rsid w:val="00E23264"/>
    <w:rsid w:val="00E26CFB"/>
    <w:rsid w:val="00E36220"/>
    <w:rsid w:val="00E62E18"/>
    <w:rsid w:val="00E663DD"/>
    <w:rsid w:val="00E67AAC"/>
    <w:rsid w:val="00E77087"/>
    <w:rsid w:val="00E77F56"/>
    <w:rsid w:val="00E81207"/>
    <w:rsid w:val="00E82AE4"/>
    <w:rsid w:val="00E84473"/>
    <w:rsid w:val="00E9228D"/>
    <w:rsid w:val="00EB47A8"/>
    <w:rsid w:val="00ED7C75"/>
    <w:rsid w:val="00EE0924"/>
    <w:rsid w:val="00F000E2"/>
    <w:rsid w:val="00F1086B"/>
    <w:rsid w:val="00F15023"/>
    <w:rsid w:val="00F21E06"/>
    <w:rsid w:val="00F24945"/>
    <w:rsid w:val="00F32CDA"/>
    <w:rsid w:val="00F35C4B"/>
    <w:rsid w:val="00F42397"/>
    <w:rsid w:val="00F43ED4"/>
    <w:rsid w:val="00F4462A"/>
    <w:rsid w:val="00F60FAB"/>
    <w:rsid w:val="00F66805"/>
    <w:rsid w:val="00F753A0"/>
    <w:rsid w:val="00F76908"/>
    <w:rsid w:val="00F86030"/>
    <w:rsid w:val="00F903F9"/>
    <w:rsid w:val="00FB182D"/>
    <w:rsid w:val="00FC3E50"/>
    <w:rsid w:val="00FC41FE"/>
    <w:rsid w:val="00FC55B6"/>
    <w:rsid w:val="00FD7E80"/>
    <w:rsid w:val="00FE4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7767">
      <w:bodyDiv w:val="1"/>
      <w:marLeft w:val="0"/>
      <w:marRight w:val="0"/>
      <w:marTop w:val="0"/>
      <w:marBottom w:val="0"/>
      <w:divBdr>
        <w:top w:val="none" w:sz="0" w:space="0" w:color="auto"/>
        <w:left w:val="none" w:sz="0" w:space="0" w:color="auto"/>
        <w:bottom w:val="none" w:sz="0" w:space="0" w:color="auto"/>
        <w:right w:val="none" w:sz="0" w:space="0" w:color="auto"/>
      </w:divBdr>
    </w:div>
    <w:div w:id="267154409">
      <w:bodyDiv w:val="1"/>
      <w:marLeft w:val="0"/>
      <w:marRight w:val="0"/>
      <w:marTop w:val="0"/>
      <w:marBottom w:val="0"/>
      <w:divBdr>
        <w:top w:val="none" w:sz="0" w:space="0" w:color="auto"/>
        <w:left w:val="none" w:sz="0" w:space="0" w:color="auto"/>
        <w:bottom w:val="none" w:sz="0" w:space="0" w:color="auto"/>
        <w:right w:val="none" w:sz="0" w:space="0" w:color="auto"/>
      </w:divBdr>
    </w:div>
    <w:div w:id="13797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hyperlink" Target="http://code.google.com/p/jsdoc-toolkit/w/list" TargetMode="External"/><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1.emf"/><Relationship Id="rId28"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yperlink" Target="https://magelliumltd.atlassian.net/browse/NGEOC-306" TargetMode="Externa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emf"/></Relationships>
</file>

<file path=word/_rels/header2.xml.rels><?xml version="1.0" encoding="UTF-8" standalone="yes"?>
<Relationships xmlns="http://schemas.openxmlformats.org/package/2006/relationships"><Relationship Id="rId1" Type="http://schemas.openxmlformats.org/officeDocument/2006/relationships/image" Target="media/image1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FD5BC-19F1-4E1B-99A2-79C276A28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44</Pages>
  <Words>10718</Words>
  <Characters>58949</Characters>
  <Application>Microsoft Office Word</Application>
  <DocSecurity>0</DocSecurity>
  <Lines>491</Lines>
  <Paragraphs>139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Detailed Design Document</vt:lpstr>
      <vt:lpstr>Detailed Design Document</vt:lpstr>
    </vt:vector>
  </TitlesOfParts>
  <Company>GMV</Company>
  <LinksUpToDate>false</LinksUpToDate>
  <CharactersWithSpaces>69528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c:title>
  <dc:creator>gmv</dc:creator>
  <cp:keywords>ngEO, Task4</cp:keywords>
  <cp:lastModifiedBy>Lavignotte Fabien</cp:lastModifiedBy>
  <cp:revision>109</cp:revision>
  <dcterms:created xsi:type="dcterms:W3CDTF">2012-11-30T14:02:00Z</dcterms:created>
  <dcterms:modified xsi:type="dcterms:W3CDTF">2014-05-15T14:55:00Z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1.6</vt:lpwstr>
  </property>
  <property fmtid="{D5CDD505-2E9C-101B-9397-08002B2CF9AE}" pid="3" name="project">
    <vt:lpwstr>ngEO Task 4</vt:lpwstr>
  </property>
  <property fmtid="{D5CDD505-2E9C-101B-9397-08002B2CF9AE}" pid="4" name="date">
    <vt:lpwstr>16/05/2014</vt:lpwstr>
  </property>
  <property fmtid="{D5CDD505-2E9C-101B-9397-08002B2CF9AE}" pid="5" name="code">
    <vt:lpwstr>ngEO-WEBC-DDS</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ies>
</file>